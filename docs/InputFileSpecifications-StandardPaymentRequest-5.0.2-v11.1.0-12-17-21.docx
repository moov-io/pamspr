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C6452" w14:textId="77777777" w:rsidR="000C4FC4" w:rsidRPr="00A227DE" w:rsidRDefault="000C4FC4" w:rsidP="000C5D21">
      <w:pPr>
        <w:jc w:val="right"/>
        <w:rPr>
          <w:rFonts w:ascii="Arial" w:hAnsi="Arial" w:cs="Arial"/>
          <w:sz w:val="28"/>
          <w:szCs w:val="28"/>
        </w:rPr>
      </w:pPr>
    </w:p>
    <w:p w14:paraId="730148DF" w14:textId="77777777" w:rsidR="000C4FC4" w:rsidRPr="00A227DE" w:rsidRDefault="000C4FC4" w:rsidP="000C5D21">
      <w:pPr>
        <w:jc w:val="right"/>
        <w:rPr>
          <w:rFonts w:ascii="Arial" w:hAnsi="Arial" w:cs="Arial"/>
          <w:sz w:val="28"/>
          <w:szCs w:val="28"/>
        </w:rPr>
      </w:pPr>
    </w:p>
    <w:p w14:paraId="13557DDD" w14:textId="77777777" w:rsidR="000C4FC4" w:rsidRPr="00A227DE" w:rsidRDefault="000C4FC4" w:rsidP="00AD7E4B">
      <w:pPr>
        <w:rPr>
          <w:rFonts w:ascii="Arial" w:hAnsi="Arial" w:cs="Arial"/>
          <w:sz w:val="28"/>
          <w:szCs w:val="28"/>
        </w:rPr>
      </w:pPr>
    </w:p>
    <w:p w14:paraId="51CA3BA9" w14:textId="77777777" w:rsidR="000C4FC4" w:rsidRPr="00A227DE" w:rsidRDefault="000C4FC4" w:rsidP="000C5D21">
      <w:pPr>
        <w:jc w:val="right"/>
        <w:rPr>
          <w:rFonts w:ascii="Arial" w:hAnsi="Arial" w:cs="Arial"/>
          <w:sz w:val="28"/>
          <w:szCs w:val="28"/>
        </w:rPr>
      </w:pPr>
    </w:p>
    <w:p w14:paraId="565F9AF5" w14:textId="77777777" w:rsidR="000C4FC4" w:rsidRPr="00A227DE" w:rsidRDefault="000C4FC4" w:rsidP="000C5D21">
      <w:pPr>
        <w:jc w:val="right"/>
        <w:rPr>
          <w:rFonts w:ascii="Arial" w:hAnsi="Arial" w:cs="Arial"/>
          <w:sz w:val="28"/>
          <w:szCs w:val="28"/>
        </w:rPr>
      </w:pPr>
    </w:p>
    <w:p w14:paraId="2CC89DAB" w14:textId="77777777" w:rsidR="000C4FC4" w:rsidRPr="00A227DE" w:rsidRDefault="000C4FC4" w:rsidP="000C5D21">
      <w:pPr>
        <w:jc w:val="right"/>
        <w:rPr>
          <w:rFonts w:ascii="Arial" w:hAnsi="Arial" w:cs="Arial"/>
          <w:sz w:val="28"/>
          <w:szCs w:val="28"/>
        </w:rPr>
      </w:pPr>
    </w:p>
    <w:p w14:paraId="27557BD8" w14:textId="77777777" w:rsidR="000C4FC4" w:rsidRPr="00A227DE" w:rsidRDefault="000C4FC4" w:rsidP="000C5D21">
      <w:pPr>
        <w:jc w:val="right"/>
        <w:rPr>
          <w:rFonts w:ascii="Arial" w:hAnsi="Arial" w:cs="Arial"/>
          <w:sz w:val="28"/>
          <w:szCs w:val="28"/>
        </w:rPr>
      </w:pPr>
    </w:p>
    <w:p w14:paraId="157CD554" w14:textId="77777777" w:rsidR="000C4FC4" w:rsidRPr="00A227DE" w:rsidRDefault="000C4FC4" w:rsidP="000C5D21">
      <w:pPr>
        <w:jc w:val="right"/>
        <w:rPr>
          <w:rFonts w:ascii="Arial" w:hAnsi="Arial" w:cs="Arial"/>
          <w:sz w:val="28"/>
          <w:szCs w:val="28"/>
        </w:rPr>
      </w:pPr>
    </w:p>
    <w:p w14:paraId="7110B268" w14:textId="77777777" w:rsidR="000C4FC4" w:rsidRPr="00A227DE" w:rsidRDefault="000C4FC4" w:rsidP="000C5D21">
      <w:pPr>
        <w:jc w:val="right"/>
        <w:rPr>
          <w:rFonts w:ascii="Arial" w:hAnsi="Arial" w:cs="Arial"/>
          <w:sz w:val="28"/>
          <w:szCs w:val="28"/>
        </w:rPr>
      </w:pPr>
      <w:r w:rsidRPr="00A227DE">
        <w:rPr>
          <w:rFonts w:ascii="Arial" w:hAnsi="Arial" w:cs="Arial"/>
          <w:sz w:val="28"/>
          <w:szCs w:val="28"/>
        </w:rPr>
        <w:t>Payment Automation Manager (PAM)</w:t>
      </w:r>
    </w:p>
    <w:p w14:paraId="28993725" w14:textId="77777777" w:rsidR="000C4FC4" w:rsidRPr="00A227DE" w:rsidRDefault="000C4FC4" w:rsidP="000C5D21">
      <w:pPr>
        <w:jc w:val="right"/>
        <w:rPr>
          <w:rFonts w:ascii="Arial" w:hAnsi="Arial" w:cs="Arial"/>
          <w:sz w:val="28"/>
          <w:szCs w:val="28"/>
        </w:rPr>
      </w:pPr>
      <w:r w:rsidRPr="00A227DE">
        <w:rPr>
          <w:rFonts w:ascii="Arial" w:hAnsi="Arial" w:cs="Arial"/>
          <w:sz w:val="28"/>
          <w:szCs w:val="28"/>
        </w:rPr>
        <w:t>Input File Specifications – Standard Payment Request</w:t>
      </w:r>
    </w:p>
    <w:p w14:paraId="18E5478F" w14:textId="77777777" w:rsidR="000C4FC4" w:rsidRPr="00A227DE" w:rsidRDefault="000C4FC4" w:rsidP="000C5D21">
      <w:pPr>
        <w:jc w:val="right"/>
        <w:rPr>
          <w:rFonts w:ascii="Arial" w:hAnsi="Arial" w:cs="Arial"/>
          <w:sz w:val="28"/>
          <w:szCs w:val="28"/>
        </w:rPr>
      </w:pPr>
    </w:p>
    <w:p w14:paraId="2EF6E682" w14:textId="77777777" w:rsidR="005F3078" w:rsidRDefault="000C4FC4" w:rsidP="000C5D21">
      <w:pPr>
        <w:jc w:val="right"/>
        <w:rPr>
          <w:rFonts w:ascii="Arial" w:hAnsi="Arial" w:cs="Arial"/>
          <w:sz w:val="28"/>
        </w:rPr>
      </w:pPr>
      <w:r w:rsidRPr="00A227DE">
        <w:rPr>
          <w:rFonts w:ascii="Arial" w:hAnsi="Arial" w:cs="Arial"/>
          <w:sz w:val="28"/>
        </w:rPr>
        <w:t xml:space="preserve">Version </w:t>
      </w:r>
      <w:r w:rsidR="005F3078">
        <w:rPr>
          <w:rFonts w:ascii="Arial" w:hAnsi="Arial" w:cs="Arial"/>
          <w:sz w:val="28"/>
        </w:rPr>
        <w:t>5.0.</w:t>
      </w:r>
      <w:r w:rsidR="00F87CF8">
        <w:rPr>
          <w:rFonts w:ascii="Arial" w:hAnsi="Arial" w:cs="Arial"/>
          <w:sz w:val="28"/>
        </w:rPr>
        <w:t>2</w:t>
      </w:r>
    </w:p>
    <w:p w14:paraId="50F5CD7C" w14:textId="7ED84FD0" w:rsidR="000C4FC4" w:rsidRPr="00A227DE" w:rsidRDefault="005F3078" w:rsidP="000C5D21">
      <w:pPr>
        <w:jc w:val="right"/>
        <w:rPr>
          <w:rFonts w:ascii="Arial" w:hAnsi="Arial" w:cs="Arial"/>
          <w:sz w:val="28"/>
        </w:rPr>
      </w:pPr>
      <w:r>
        <w:rPr>
          <w:rFonts w:ascii="Arial" w:hAnsi="Arial" w:cs="Arial"/>
          <w:sz w:val="28"/>
        </w:rPr>
        <w:t xml:space="preserve">Release </w:t>
      </w:r>
      <w:r w:rsidR="00734A0B">
        <w:rPr>
          <w:rFonts w:ascii="Arial" w:hAnsi="Arial" w:cs="Arial"/>
          <w:sz w:val="28"/>
        </w:rPr>
        <w:t>1</w:t>
      </w:r>
      <w:del w:id="0" w:author="Linda Calder (FRB)" w:date="2021-12-20T09:50:00Z">
        <w:r w:rsidR="00734A0B" w:rsidDel="0078376D">
          <w:rPr>
            <w:rFonts w:ascii="Arial" w:hAnsi="Arial" w:cs="Arial"/>
            <w:sz w:val="28"/>
          </w:rPr>
          <w:delText>0</w:delText>
        </w:r>
      </w:del>
      <w:ins w:id="1" w:author="Linda Calder (FRB)" w:date="2021-12-20T09:50:00Z">
        <w:r w:rsidR="0078376D">
          <w:rPr>
            <w:rFonts w:ascii="Arial" w:hAnsi="Arial" w:cs="Arial"/>
            <w:sz w:val="28"/>
          </w:rPr>
          <w:t>1</w:t>
        </w:r>
      </w:ins>
      <w:r w:rsidR="00BD37CC">
        <w:rPr>
          <w:rFonts w:ascii="Arial" w:hAnsi="Arial" w:cs="Arial"/>
          <w:sz w:val="28"/>
        </w:rPr>
        <w:t>.</w:t>
      </w:r>
      <w:del w:id="2" w:author="Deborah Jones (FRB)" w:date="2022-02-18T11:17:00Z">
        <w:r w:rsidR="00517DD4" w:rsidDel="004B11F4">
          <w:rPr>
            <w:rFonts w:ascii="Arial" w:hAnsi="Arial" w:cs="Arial"/>
            <w:sz w:val="28"/>
          </w:rPr>
          <w:delText>2</w:delText>
        </w:r>
      </w:del>
      <w:ins w:id="3" w:author="Deborah Jones (FRB)" w:date="2022-02-18T11:17:00Z">
        <w:r w:rsidR="004B11F4">
          <w:rPr>
            <w:rFonts w:ascii="Arial" w:hAnsi="Arial" w:cs="Arial"/>
            <w:sz w:val="28"/>
          </w:rPr>
          <w:t>1</w:t>
        </w:r>
      </w:ins>
      <w:r w:rsidR="00BD37CC">
        <w:rPr>
          <w:rFonts w:ascii="Arial" w:hAnsi="Arial" w:cs="Arial"/>
          <w:sz w:val="28"/>
        </w:rPr>
        <w:t>.</w:t>
      </w:r>
      <w:r w:rsidR="00517DD4">
        <w:rPr>
          <w:rFonts w:ascii="Arial" w:hAnsi="Arial" w:cs="Arial"/>
          <w:sz w:val="28"/>
        </w:rPr>
        <w:t>0</w:t>
      </w:r>
    </w:p>
    <w:p w14:paraId="00D8FA19" w14:textId="1832228F" w:rsidR="000C4FC4" w:rsidRPr="00A227DE" w:rsidRDefault="00734A0B" w:rsidP="000C5D21">
      <w:pPr>
        <w:jc w:val="right"/>
        <w:rPr>
          <w:rFonts w:ascii="Arial" w:hAnsi="Arial" w:cs="Arial"/>
          <w:sz w:val="28"/>
        </w:rPr>
      </w:pPr>
      <w:del w:id="4" w:author="Linda Calder (FRB)" w:date="2021-12-20T09:50:00Z">
        <w:r w:rsidDel="0078376D">
          <w:rPr>
            <w:rFonts w:ascii="Arial" w:hAnsi="Arial" w:cs="Arial"/>
            <w:sz w:val="28"/>
          </w:rPr>
          <w:delText xml:space="preserve">July </w:delText>
        </w:r>
      </w:del>
      <w:ins w:id="5" w:author="Linda Calder (FRB)" w:date="2021-12-20T09:51:00Z">
        <w:r w:rsidR="0078376D">
          <w:rPr>
            <w:rFonts w:ascii="Arial" w:hAnsi="Arial" w:cs="Arial"/>
            <w:sz w:val="28"/>
          </w:rPr>
          <w:t>December 17</w:t>
        </w:r>
      </w:ins>
      <w:del w:id="6" w:author="Linda Calder (FRB)" w:date="2021-12-20T09:51:00Z">
        <w:r w:rsidDel="0078376D">
          <w:rPr>
            <w:rFonts w:ascii="Arial" w:hAnsi="Arial" w:cs="Arial"/>
            <w:sz w:val="28"/>
          </w:rPr>
          <w:delText>1</w:delText>
        </w:r>
      </w:del>
      <w:r>
        <w:rPr>
          <w:rFonts w:ascii="Arial" w:hAnsi="Arial" w:cs="Arial"/>
          <w:sz w:val="28"/>
        </w:rPr>
        <w:t>, 2021</w:t>
      </w:r>
    </w:p>
    <w:p w14:paraId="1EFF41B6" w14:textId="77777777" w:rsidR="000C4FC4" w:rsidRPr="00A227DE" w:rsidRDefault="000C4FC4" w:rsidP="000C5D21">
      <w:pPr>
        <w:jc w:val="right"/>
        <w:rPr>
          <w:rFonts w:ascii="Arial" w:hAnsi="Arial" w:cs="Arial"/>
          <w:sz w:val="28"/>
        </w:rPr>
      </w:pPr>
    </w:p>
    <w:p w14:paraId="4188B889" w14:textId="77777777" w:rsidR="000C4FC4" w:rsidRPr="00A227DE" w:rsidRDefault="00137C22" w:rsidP="000C5D21">
      <w:pPr>
        <w:jc w:val="right"/>
        <w:rPr>
          <w:rFonts w:ascii="Arial" w:hAnsi="Arial" w:cs="Arial"/>
          <w:sz w:val="28"/>
        </w:rPr>
      </w:pPr>
      <w:r>
        <w:rPr>
          <w:rFonts w:ascii="Arial" w:hAnsi="Arial" w:cs="Arial"/>
          <w:sz w:val="28"/>
        </w:rPr>
        <w:br w:type="page"/>
      </w:r>
    </w:p>
    <w:p w14:paraId="351C47CF" w14:textId="77777777" w:rsidR="000C4FC4" w:rsidRPr="00A227DE" w:rsidRDefault="000C4FC4" w:rsidP="000C5D21">
      <w:pPr>
        <w:jc w:val="right"/>
        <w:rPr>
          <w:rFonts w:ascii="Arial" w:hAnsi="Arial" w:cs="Arial"/>
          <w:sz w:val="28"/>
        </w:rPr>
      </w:pPr>
    </w:p>
    <w:p w14:paraId="18FB9EE0" w14:textId="77777777" w:rsidR="007A1178" w:rsidRDefault="000C4FC4" w:rsidP="00F72944">
      <w:pPr>
        <w:pStyle w:val="Heading1"/>
        <w:numPr>
          <w:ilvl w:val="0"/>
          <w:numId w:val="0"/>
        </w:numPr>
        <w:ind w:left="432" w:hanging="432"/>
      </w:pPr>
      <w:bookmarkStart w:id="7" w:name="_Toc273379646"/>
      <w:bookmarkStart w:id="8" w:name="_Toc273561677"/>
      <w:bookmarkStart w:id="9" w:name="_Toc374969510"/>
      <w:bookmarkStart w:id="10" w:name="_Toc512414137"/>
      <w:bookmarkStart w:id="11" w:name="_Toc512414409"/>
      <w:bookmarkStart w:id="12" w:name="_Toc512414593"/>
      <w:bookmarkStart w:id="13" w:name="_Toc512414636"/>
      <w:bookmarkStart w:id="14" w:name="_Toc512414799"/>
      <w:bookmarkStart w:id="15" w:name="_Toc512414951"/>
      <w:bookmarkStart w:id="16" w:name="_Toc512415099"/>
      <w:bookmarkStart w:id="17" w:name="_Toc512415253"/>
      <w:bookmarkStart w:id="18" w:name="_Toc512415349"/>
      <w:bookmarkStart w:id="19" w:name="_Toc512415423"/>
      <w:bookmarkStart w:id="20" w:name="_Toc533161006"/>
      <w:bookmarkStart w:id="21" w:name="_Toc90909112"/>
      <w:r>
        <w:t>Table of Contents</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bookmarkStart w:id="22" w:name="_Toc273379647"/>
    <w:bookmarkStart w:id="23" w:name="_Toc273379702"/>
    <w:bookmarkStart w:id="24" w:name="_Toc273379703"/>
    <w:bookmarkStart w:id="25" w:name="_Toc273379763"/>
    <w:bookmarkStart w:id="26" w:name="_Toc273379764"/>
    <w:bookmarkStart w:id="27" w:name="_Toc273379765"/>
    <w:bookmarkStart w:id="28" w:name="_Toc273379766"/>
    <w:bookmarkStart w:id="29" w:name="_Toc273379768"/>
    <w:bookmarkStart w:id="30" w:name="_Toc273379770"/>
    <w:bookmarkStart w:id="31" w:name="_Toc273379771"/>
    <w:bookmarkStart w:id="32" w:name="_Toc272228622"/>
    <w:bookmarkStart w:id="33" w:name="_Toc273453796"/>
    <w:bookmarkEnd w:id="22"/>
    <w:bookmarkEnd w:id="23"/>
    <w:bookmarkEnd w:id="24"/>
    <w:bookmarkEnd w:id="25"/>
    <w:bookmarkEnd w:id="26"/>
    <w:bookmarkEnd w:id="27"/>
    <w:bookmarkEnd w:id="28"/>
    <w:bookmarkEnd w:id="29"/>
    <w:bookmarkEnd w:id="30"/>
    <w:bookmarkEnd w:id="31"/>
    <w:p w14:paraId="77A370D9" w14:textId="38CCFE2A" w:rsidR="008151AF" w:rsidRDefault="002C42DC">
      <w:pPr>
        <w:pStyle w:val="TOC1"/>
        <w:tabs>
          <w:tab w:val="right" w:leader="dot" w:pos="8630"/>
        </w:tabs>
        <w:rPr>
          <w:ins w:id="34" w:author="Linda Calder (FRB)" w:date="2021-12-20T16:11:00Z"/>
          <w:rFonts w:asciiTheme="minorHAnsi" w:eastAsiaTheme="minorEastAsia" w:hAnsiTheme="minorHAnsi" w:cstheme="minorBidi"/>
          <w:noProof/>
          <w:sz w:val="22"/>
          <w:szCs w:val="22"/>
        </w:rPr>
      </w:pPr>
      <w:r>
        <w:fldChar w:fldCharType="begin"/>
      </w:r>
      <w:r>
        <w:instrText xml:space="preserve"> TOC \o "1-3" \h \z \u </w:instrText>
      </w:r>
      <w:r>
        <w:fldChar w:fldCharType="separate"/>
      </w:r>
      <w:ins w:id="35" w:author="Linda Calder (FRB)" w:date="2021-12-20T16:11:00Z">
        <w:r w:rsidR="008151AF" w:rsidRPr="001F60F1">
          <w:rPr>
            <w:rStyle w:val="Hyperlink"/>
            <w:noProof/>
          </w:rPr>
          <w:fldChar w:fldCharType="begin"/>
        </w:r>
        <w:r w:rsidR="008151AF" w:rsidRPr="001F60F1">
          <w:rPr>
            <w:rStyle w:val="Hyperlink"/>
            <w:noProof/>
          </w:rPr>
          <w:instrText xml:space="preserve"> </w:instrText>
        </w:r>
        <w:r w:rsidR="008151AF">
          <w:rPr>
            <w:noProof/>
          </w:rPr>
          <w:instrText>HYPERLINK \l "_Toc90909112"</w:instrText>
        </w:r>
        <w:r w:rsidR="008151AF" w:rsidRPr="001F60F1">
          <w:rPr>
            <w:rStyle w:val="Hyperlink"/>
            <w:noProof/>
          </w:rPr>
          <w:instrText xml:space="preserve"> </w:instrText>
        </w:r>
        <w:r w:rsidR="008151AF" w:rsidRPr="001F60F1">
          <w:rPr>
            <w:rStyle w:val="Hyperlink"/>
            <w:noProof/>
          </w:rPr>
        </w:r>
        <w:r w:rsidR="008151AF" w:rsidRPr="001F60F1">
          <w:rPr>
            <w:rStyle w:val="Hyperlink"/>
            <w:noProof/>
          </w:rPr>
          <w:fldChar w:fldCharType="separate"/>
        </w:r>
        <w:r w:rsidR="008151AF" w:rsidRPr="001F60F1">
          <w:rPr>
            <w:rStyle w:val="Hyperlink"/>
            <w:noProof/>
          </w:rPr>
          <w:t>Table of Contents</w:t>
        </w:r>
        <w:r w:rsidR="008151AF">
          <w:rPr>
            <w:noProof/>
            <w:webHidden/>
          </w:rPr>
          <w:tab/>
        </w:r>
        <w:r w:rsidR="008151AF">
          <w:rPr>
            <w:noProof/>
            <w:webHidden/>
          </w:rPr>
          <w:fldChar w:fldCharType="begin"/>
        </w:r>
        <w:r w:rsidR="008151AF">
          <w:rPr>
            <w:noProof/>
            <w:webHidden/>
          </w:rPr>
          <w:instrText xml:space="preserve"> PAGEREF _Toc90909112 \h </w:instrText>
        </w:r>
      </w:ins>
      <w:r w:rsidR="008151AF">
        <w:rPr>
          <w:noProof/>
          <w:webHidden/>
        </w:rPr>
      </w:r>
      <w:r w:rsidR="008151AF">
        <w:rPr>
          <w:noProof/>
          <w:webHidden/>
        </w:rPr>
        <w:fldChar w:fldCharType="separate"/>
      </w:r>
      <w:ins w:id="36" w:author="Linda Calder (FRB)" w:date="2021-12-20T16:11:00Z">
        <w:r w:rsidR="008151AF">
          <w:rPr>
            <w:noProof/>
            <w:webHidden/>
          </w:rPr>
          <w:t>ii</w:t>
        </w:r>
        <w:r w:rsidR="008151AF">
          <w:rPr>
            <w:noProof/>
            <w:webHidden/>
          </w:rPr>
          <w:fldChar w:fldCharType="end"/>
        </w:r>
        <w:r w:rsidR="008151AF" w:rsidRPr="001F60F1">
          <w:rPr>
            <w:rStyle w:val="Hyperlink"/>
            <w:noProof/>
          </w:rPr>
          <w:fldChar w:fldCharType="end"/>
        </w:r>
      </w:ins>
    </w:p>
    <w:p w14:paraId="542D34BC" w14:textId="64A6DD4F" w:rsidR="008151AF" w:rsidRDefault="008151AF">
      <w:pPr>
        <w:pStyle w:val="TOC1"/>
        <w:tabs>
          <w:tab w:val="right" w:leader="dot" w:pos="8630"/>
        </w:tabs>
        <w:rPr>
          <w:ins w:id="37" w:author="Linda Calder (FRB)" w:date="2021-12-20T16:11:00Z"/>
          <w:rFonts w:asciiTheme="minorHAnsi" w:eastAsiaTheme="minorEastAsia" w:hAnsiTheme="minorHAnsi" w:cstheme="minorBidi"/>
          <w:noProof/>
          <w:sz w:val="22"/>
          <w:szCs w:val="22"/>
        </w:rPr>
      </w:pPr>
      <w:ins w:id="38"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"_Toc90909113"</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Document History</w:t>
        </w:r>
        <w:r>
          <w:rPr>
            <w:noProof/>
            <w:webHidden/>
          </w:rPr>
          <w:tab/>
        </w:r>
        <w:r>
          <w:rPr>
            <w:noProof/>
            <w:webHidden/>
          </w:rPr>
          <w:fldChar w:fldCharType="begin"/>
        </w:r>
        <w:r>
          <w:rPr>
            <w:noProof/>
            <w:webHidden/>
          </w:rPr>
          <w:instrText xml:space="preserve"> PAGEREF _Toc90909113 \h </w:instrText>
        </w:r>
      </w:ins>
      <w:r>
        <w:rPr>
          <w:noProof/>
          <w:webHidden/>
        </w:rPr>
      </w:r>
      <w:r>
        <w:rPr>
          <w:noProof/>
          <w:webHidden/>
        </w:rPr>
        <w:fldChar w:fldCharType="separate"/>
      </w:r>
      <w:ins w:id="39" w:author="Linda Calder (FRB)" w:date="2021-12-20T16:11:00Z">
        <w:r>
          <w:rPr>
            <w:noProof/>
            <w:webHidden/>
          </w:rPr>
          <w:t>iv</w:t>
        </w:r>
        <w:r>
          <w:rPr>
            <w:noProof/>
            <w:webHidden/>
          </w:rPr>
          <w:fldChar w:fldCharType="end"/>
        </w:r>
        <w:r w:rsidRPr="001F60F1">
          <w:rPr>
            <w:rStyle w:val="Hyperlink"/>
            <w:noProof/>
          </w:rPr>
          <w:fldChar w:fldCharType="end"/>
        </w:r>
      </w:ins>
    </w:p>
    <w:p w14:paraId="654CEC88" w14:textId="06386E9F" w:rsidR="008151AF" w:rsidRDefault="008151AF">
      <w:pPr>
        <w:pStyle w:val="TOC1"/>
        <w:tabs>
          <w:tab w:val="left" w:pos="480"/>
          <w:tab w:val="right" w:leader="dot" w:pos="8630"/>
        </w:tabs>
        <w:rPr>
          <w:ins w:id="40" w:author="Linda Calder (FRB)" w:date="2021-12-20T16:11:00Z"/>
          <w:rFonts w:asciiTheme="minorHAnsi" w:eastAsiaTheme="minorEastAsia" w:hAnsiTheme="minorHAnsi" w:cstheme="minorBidi"/>
          <w:noProof/>
          <w:sz w:val="22"/>
          <w:szCs w:val="22"/>
        </w:rPr>
      </w:pPr>
      <w:ins w:id="41"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"_Toc90909114"</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rFonts w:ascii="Arial" w:hAnsi="Arial"/>
            <w:noProof/>
          </w:rPr>
          <w:t>1</w:t>
        </w:r>
        <w:r>
          <w:rPr>
            <w:rFonts w:asciiTheme="minorHAnsi" w:eastAsiaTheme="minorEastAsia" w:hAnsiTheme="minorHAnsi" w:cstheme="minorBidi"/>
            <w:noProof/>
            <w:sz w:val="22"/>
            <w:szCs w:val="22"/>
          </w:rPr>
          <w:tab/>
        </w:r>
        <w:r w:rsidRPr="001F60F1">
          <w:rPr>
            <w:rStyle w:val="Hyperlink"/>
            <w:noProof/>
          </w:rPr>
          <w:t>Input File Specification – Standard Payment Request</w:t>
        </w:r>
        <w:r>
          <w:rPr>
            <w:noProof/>
            <w:webHidden/>
          </w:rPr>
          <w:tab/>
        </w:r>
        <w:r>
          <w:rPr>
            <w:noProof/>
            <w:webHidden/>
          </w:rPr>
          <w:fldChar w:fldCharType="begin"/>
        </w:r>
        <w:r>
          <w:rPr>
            <w:noProof/>
            <w:webHidden/>
          </w:rPr>
          <w:instrText xml:space="preserve"> PAGEREF _Toc90909114 \h </w:instrText>
        </w:r>
      </w:ins>
      <w:r>
        <w:rPr>
          <w:noProof/>
          <w:webHidden/>
        </w:rPr>
      </w:r>
      <w:r>
        <w:rPr>
          <w:noProof/>
          <w:webHidden/>
        </w:rPr>
        <w:fldChar w:fldCharType="separate"/>
      </w:r>
      <w:ins w:id="42" w:author="Linda Calder (FRB)" w:date="2021-12-20T16:11:00Z">
        <w:r>
          <w:rPr>
            <w:noProof/>
            <w:webHidden/>
          </w:rPr>
          <w:t>1</w:t>
        </w:r>
        <w:r>
          <w:rPr>
            <w:noProof/>
            <w:webHidden/>
          </w:rPr>
          <w:fldChar w:fldCharType="end"/>
        </w:r>
        <w:r w:rsidRPr="001F60F1">
          <w:rPr>
            <w:rStyle w:val="Hyperlink"/>
            <w:noProof/>
          </w:rPr>
          <w:fldChar w:fldCharType="end"/>
        </w:r>
      </w:ins>
    </w:p>
    <w:p w14:paraId="531B0E3F" w14:textId="1341203C" w:rsidR="008151AF" w:rsidRDefault="008151AF">
      <w:pPr>
        <w:pStyle w:val="TOC2"/>
        <w:tabs>
          <w:tab w:val="left" w:pos="880"/>
          <w:tab w:val="right" w:leader="dot" w:pos="8630"/>
        </w:tabs>
        <w:rPr>
          <w:ins w:id="43" w:author="Linda Calder (FRB)" w:date="2021-12-20T16:11:00Z"/>
          <w:rFonts w:asciiTheme="minorHAnsi" w:eastAsiaTheme="minorEastAsia" w:hAnsiTheme="minorHAnsi" w:cstheme="minorBidi"/>
          <w:noProof/>
          <w:sz w:val="22"/>
          <w:szCs w:val="22"/>
        </w:rPr>
      </w:pPr>
      <w:ins w:id="44"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"_Toc90909115"</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1.1</w:t>
        </w:r>
        <w:r>
          <w:rPr>
            <w:rFonts w:asciiTheme="minorHAnsi" w:eastAsiaTheme="minorEastAsia" w:hAnsiTheme="minorHAnsi" w:cstheme="minorBidi"/>
            <w:noProof/>
            <w:sz w:val="22"/>
            <w:szCs w:val="22"/>
          </w:rPr>
          <w:tab/>
        </w:r>
        <w:r w:rsidRPr="001F60F1">
          <w:rPr>
            <w:rStyle w:val="Hyperlink"/>
            <w:noProof/>
          </w:rPr>
          <w:t>General Instructions</w:t>
        </w:r>
        <w:r>
          <w:rPr>
            <w:noProof/>
            <w:webHidden/>
          </w:rPr>
          <w:tab/>
        </w:r>
        <w:r>
          <w:rPr>
            <w:noProof/>
            <w:webHidden/>
          </w:rPr>
          <w:fldChar w:fldCharType="begin"/>
        </w:r>
        <w:r>
          <w:rPr>
            <w:noProof/>
            <w:webHidden/>
          </w:rPr>
          <w:instrText xml:space="preserve"> PAGEREF _Toc90909115 \h </w:instrText>
        </w:r>
      </w:ins>
      <w:r>
        <w:rPr>
          <w:noProof/>
          <w:webHidden/>
        </w:rPr>
      </w:r>
      <w:r>
        <w:rPr>
          <w:noProof/>
          <w:webHidden/>
        </w:rPr>
        <w:fldChar w:fldCharType="separate"/>
      </w:r>
      <w:ins w:id="45" w:author="Linda Calder (FRB)" w:date="2021-12-20T16:11:00Z">
        <w:r>
          <w:rPr>
            <w:noProof/>
            <w:webHidden/>
          </w:rPr>
          <w:t>1</w:t>
        </w:r>
        <w:r>
          <w:rPr>
            <w:noProof/>
            <w:webHidden/>
          </w:rPr>
          <w:fldChar w:fldCharType="end"/>
        </w:r>
        <w:r w:rsidRPr="001F60F1">
          <w:rPr>
            <w:rStyle w:val="Hyperlink"/>
            <w:noProof/>
          </w:rPr>
          <w:fldChar w:fldCharType="end"/>
        </w:r>
      </w:ins>
    </w:p>
    <w:p w14:paraId="4FFE75DB" w14:textId="46B8B62F" w:rsidR="008151AF" w:rsidRDefault="008151AF">
      <w:pPr>
        <w:pStyle w:val="TOC2"/>
        <w:tabs>
          <w:tab w:val="left" w:pos="880"/>
          <w:tab w:val="right" w:leader="dot" w:pos="8630"/>
        </w:tabs>
        <w:rPr>
          <w:ins w:id="46" w:author="Linda Calder (FRB)" w:date="2021-12-20T16:11:00Z"/>
          <w:rFonts w:asciiTheme="minorHAnsi" w:eastAsiaTheme="minorEastAsia" w:hAnsiTheme="minorHAnsi" w:cstheme="minorBidi"/>
          <w:noProof/>
          <w:sz w:val="22"/>
          <w:szCs w:val="22"/>
        </w:rPr>
      </w:pPr>
      <w:ins w:id="47"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"_Toc90909116"</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1.2</w:t>
        </w:r>
        <w:r>
          <w:rPr>
            <w:rFonts w:asciiTheme="minorHAnsi" w:eastAsiaTheme="minorEastAsia" w:hAnsiTheme="minorHAnsi" w:cstheme="minorBidi"/>
            <w:noProof/>
            <w:sz w:val="22"/>
            <w:szCs w:val="22"/>
          </w:rPr>
          <w:tab/>
        </w:r>
        <w:r w:rsidRPr="001F60F1">
          <w:rPr>
            <w:rStyle w:val="Hyperlink"/>
            <w:noProof/>
          </w:rPr>
          <w:t>General Structure of File</w:t>
        </w:r>
        <w:r>
          <w:rPr>
            <w:noProof/>
            <w:webHidden/>
          </w:rPr>
          <w:tab/>
        </w:r>
        <w:r>
          <w:rPr>
            <w:noProof/>
            <w:webHidden/>
          </w:rPr>
          <w:fldChar w:fldCharType="begin"/>
        </w:r>
        <w:r>
          <w:rPr>
            <w:noProof/>
            <w:webHidden/>
          </w:rPr>
          <w:instrText xml:space="preserve"> PAGEREF _Toc90909116 \h </w:instrText>
        </w:r>
      </w:ins>
      <w:r>
        <w:rPr>
          <w:noProof/>
          <w:webHidden/>
        </w:rPr>
      </w:r>
      <w:r>
        <w:rPr>
          <w:noProof/>
          <w:webHidden/>
        </w:rPr>
        <w:fldChar w:fldCharType="separate"/>
      </w:r>
      <w:ins w:id="48" w:author="Linda Calder (FRB)" w:date="2021-12-20T16:11:00Z">
        <w:r>
          <w:rPr>
            <w:noProof/>
            <w:webHidden/>
          </w:rPr>
          <w:t>1</w:t>
        </w:r>
        <w:r>
          <w:rPr>
            <w:noProof/>
            <w:webHidden/>
          </w:rPr>
          <w:fldChar w:fldCharType="end"/>
        </w:r>
        <w:r w:rsidRPr="001F60F1">
          <w:rPr>
            <w:rStyle w:val="Hyperlink"/>
            <w:noProof/>
          </w:rPr>
          <w:fldChar w:fldCharType="end"/>
        </w:r>
      </w:ins>
    </w:p>
    <w:p w14:paraId="6FFC2CC5" w14:textId="507AD93B" w:rsidR="008151AF" w:rsidRDefault="008151AF">
      <w:pPr>
        <w:pStyle w:val="TOC2"/>
        <w:tabs>
          <w:tab w:val="left" w:pos="880"/>
          <w:tab w:val="right" w:leader="dot" w:pos="8630"/>
        </w:tabs>
        <w:rPr>
          <w:ins w:id="49" w:author="Linda Calder (FRB)" w:date="2021-12-20T16:11:00Z"/>
          <w:rFonts w:asciiTheme="minorHAnsi" w:eastAsiaTheme="minorEastAsia" w:hAnsiTheme="minorHAnsi" w:cstheme="minorBidi"/>
          <w:noProof/>
          <w:sz w:val="22"/>
          <w:szCs w:val="22"/>
        </w:rPr>
      </w:pPr>
      <w:ins w:id="50"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"_Toc90909117"</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1.3</w:t>
        </w:r>
        <w:r>
          <w:rPr>
            <w:rFonts w:asciiTheme="minorHAnsi" w:eastAsiaTheme="minorEastAsia" w:hAnsiTheme="minorHAnsi" w:cstheme="minorBidi"/>
            <w:noProof/>
            <w:sz w:val="22"/>
            <w:szCs w:val="22"/>
          </w:rPr>
          <w:tab/>
        </w:r>
        <w:r w:rsidRPr="001F60F1">
          <w:rPr>
            <w:rStyle w:val="Hyperlink"/>
            <w:noProof/>
          </w:rPr>
          <w:t>File Structure Validations</w:t>
        </w:r>
        <w:r>
          <w:rPr>
            <w:noProof/>
            <w:webHidden/>
          </w:rPr>
          <w:tab/>
        </w:r>
        <w:r>
          <w:rPr>
            <w:noProof/>
            <w:webHidden/>
          </w:rPr>
          <w:fldChar w:fldCharType="begin"/>
        </w:r>
        <w:r>
          <w:rPr>
            <w:noProof/>
            <w:webHidden/>
          </w:rPr>
          <w:instrText xml:space="preserve"> PAGEREF _Toc90909117 \h </w:instrText>
        </w:r>
      </w:ins>
      <w:r>
        <w:rPr>
          <w:noProof/>
          <w:webHidden/>
        </w:rPr>
      </w:r>
      <w:r>
        <w:rPr>
          <w:noProof/>
          <w:webHidden/>
        </w:rPr>
        <w:fldChar w:fldCharType="separate"/>
      </w:r>
      <w:ins w:id="51" w:author="Linda Calder (FRB)" w:date="2021-12-20T16:11:00Z">
        <w:r>
          <w:rPr>
            <w:noProof/>
            <w:webHidden/>
          </w:rPr>
          <w:t>3</w:t>
        </w:r>
        <w:r>
          <w:rPr>
            <w:noProof/>
            <w:webHidden/>
          </w:rPr>
          <w:fldChar w:fldCharType="end"/>
        </w:r>
        <w:r w:rsidRPr="001F60F1">
          <w:rPr>
            <w:rStyle w:val="Hyperlink"/>
            <w:noProof/>
          </w:rPr>
          <w:fldChar w:fldCharType="end"/>
        </w:r>
      </w:ins>
    </w:p>
    <w:p w14:paraId="384E7615" w14:textId="7A986E9B" w:rsidR="008151AF" w:rsidRDefault="008151AF">
      <w:pPr>
        <w:pStyle w:val="TOC2"/>
        <w:tabs>
          <w:tab w:val="left" w:pos="880"/>
          <w:tab w:val="right" w:leader="dot" w:pos="8630"/>
        </w:tabs>
        <w:rPr>
          <w:ins w:id="52" w:author="Linda Calder (FRB)" w:date="2021-12-20T16:11:00Z"/>
          <w:rFonts w:asciiTheme="minorHAnsi" w:eastAsiaTheme="minorEastAsia" w:hAnsiTheme="minorHAnsi" w:cstheme="minorBidi"/>
          <w:noProof/>
          <w:sz w:val="22"/>
          <w:szCs w:val="22"/>
        </w:rPr>
      </w:pPr>
      <w:ins w:id="53"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"_Toc90909118"</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1.4</w:t>
        </w:r>
        <w:r>
          <w:rPr>
            <w:rFonts w:asciiTheme="minorHAnsi" w:eastAsiaTheme="minorEastAsia" w:hAnsiTheme="minorHAnsi" w:cstheme="minorBidi"/>
            <w:noProof/>
            <w:sz w:val="22"/>
            <w:szCs w:val="22"/>
          </w:rPr>
          <w:tab/>
        </w:r>
        <w:r w:rsidRPr="001F60F1">
          <w:rPr>
            <w:rStyle w:val="Hyperlink"/>
            <w:noProof/>
          </w:rPr>
          <w:t>Hexadecimal Character Validation</w:t>
        </w:r>
        <w:r>
          <w:rPr>
            <w:noProof/>
            <w:webHidden/>
          </w:rPr>
          <w:tab/>
        </w:r>
        <w:r>
          <w:rPr>
            <w:noProof/>
            <w:webHidden/>
          </w:rPr>
          <w:fldChar w:fldCharType="begin"/>
        </w:r>
        <w:r>
          <w:rPr>
            <w:noProof/>
            <w:webHidden/>
          </w:rPr>
          <w:instrText xml:space="preserve"> PAGEREF _Toc90909118 \h </w:instrText>
        </w:r>
      </w:ins>
      <w:r>
        <w:rPr>
          <w:noProof/>
          <w:webHidden/>
        </w:rPr>
      </w:r>
      <w:r>
        <w:rPr>
          <w:noProof/>
          <w:webHidden/>
        </w:rPr>
        <w:fldChar w:fldCharType="separate"/>
      </w:r>
      <w:ins w:id="54" w:author="Linda Calder (FRB)" w:date="2021-12-20T16:11:00Z">
        <w:r>
          <w:rPr>
            <w:noProof/>
            <w:webHidden/>
          </w:rPr>
          <w:t>4</w:t>
        </w:r>
        <w:r>
          <w:rPr>
            <w:noProof/>
            <w:webHidden/>
          </w:rPr>
          <w:fldChar w:fldCharType="end"/>
        </w:r>
        <w:r w:rsidRPr="001F60F1">
          <w:rPr>
            <w:rStyle w:val="Hyperlink"/>
            <w:noProof/>
          </w:rPr>
          <w:fldChar w:fldCharType="end"/>
        </w:r>
      </w:ins>
    </w:p>
    <w:p w14:paraId="3514C87D" w14:textId="705294B2" w:rsidR="008151AF" w:rsidRDefault="008151AF">
      <w:pPr>
        <w:pStyle w:val="TOC2"/>
        <w:tabs>
          <w:tab w:val="left" w:pos="880"/>
          <w:tab w:val="right" w:leader="dot" w:pos="8630"/>
        </w:tabs>
        <w:rPr>
          <w:ins w:id="55" w:author="Linda Calder (FRB)" w:date="2021-12-20T16:11:00Z"/>
          <w:rFonts w:asciiTheme="minorHAnsi" w:eastAsiaTheme="minorEastAsia" w:hAnsiTheme="minorHAnsi" w:cstheme="minorBidi"/>
          <w:noProof/>
          <w:sz w:val="22"/>
          <w:szCs w:val="22"/>
        </w:rPr>
      </w:pPr>
      <w:ins w:id="56"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"_Toc90909119"</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1.5</w:t>
        </w:r>
        <w:r>
          <w:rPr>
            <w:rFonts w:asciiTheme="minorHAnsi" w:eastAsiaTheme="minorEastAsia" w:hAnsiTheme="minorHAnsi" w:cstheme="minorBidi"/>
            <w:noProof/>
            <w:sz w:val="22"/>
            <w:szCs w:val="22"/>
          </w:rPr>
          <w:tab/>
        </w:r>
        <w:r w:rsidRPr="001F60F1">
          <w:rPr>
            <w:rStyle w:val="Hyperlink"/>
            <w:noProof/>
          </w:rPr>
          <w:t>Validation for Balancing</w:t>
        </w:r>
        <w:r>
          <w:rPr>
            <w:noProof/>
            <w:webHidden/>
          </w:rPr>
          <w:tab/>
        </w:r>
        <w:r>
          <w:rPr>
            <w:noProof/>
            <w:webHidden/>
          </w:rPr>
          <w:fldChar w:fldCharType="begin"/>
        </w:r>
        <w:r>
          <w:rPr>
            <w:noProof/>
            <w:webHidden/>
          </w:rPr>
          <w:instrText xml:space="preserve"> PAGEREF _Toc90909119 \h </w:instrText>
        </w:r>
      </w:ins>
      <w:r>
        <w:rPr>
          <w:noProof/>
          <w:webHidden/>
        </w:rPr>
      </w:r>
      <w:r>
        <w:rPr>
          <w:noProof/>
          <w:webHidden/>
        </w:rPr>
        <w:fldChar w:fldCharType="separate"/>
      </w:r>
      <w:ins w:id="57" w:author="Linda Calder (FRB)" w:date="2021-12-20T16:11:00Z">
        <w:r>
          <w:rPr>
            <w:noProof/>
            <w:webHidden/>
          </w:rPr>
          <w:t>4</w:t>
        </w:r>
        <w:r>
          <w:rPr>
            <w:noProof/>
            <w:webHidden/>
          </w:rPr>
          <w:fldChar w:fldCharType="end"/>
        </w:r>
        <w:r w:rsidRPr="001F60F1">
          <w:rPr>
            <w:rStyle w:val="Hyperlink"/>
            <w:noProof/>
          </w:rPr>
          <w:fldChar w:fldCharType="end"/>
        </w:r>
      </w:ins>
    </w:p>
    <w:p w14:paraId="795C3A79" w14:textId="7A20604C" w:rsidR="008151AF" w:rsidRDefault="008151AF">
      <w:pPr>
        <w:pStyle w:val="TOC2"/>
        <w:tabs>
          <w:tab w:val="left" w:pos="880"/>
          <w:tab w:val="right" w:leader="dot" w:pos="8630"/>
        </w:tabs>
        <w:rPr>
          <w:ins w:id="58" w:author="Linda Calder (FRB)" w:date="2021-12-20T16:11:00Z"/>
          <w:rFonts w:asciiTheme="minorHAnsi" w:eastAsiaTheme="minorEastAsia" w:hAnsiTheme="minorHAnsi" w:cstheme="minorBidi"/>
          <w:noProof/>
          <w:sz w:val="22"/>
          <w:szCs w:val="22"/>
        </w:rPr>
      </w:pPr>
      <w:ins w:id="59"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"_Toc90909120"</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1.6</w:t>
        </w:r>
        <w:r>
          <w:rPr>
            <w:rFonts w:asciiTheme="minorHAnsi" w:eastAsiaTheme="minorEastAsia" w:hAnsiTheme="minorHAnsi" w:cstheme="minorBidi"/>
            <w:noProof/>
            <w:sz w:val="22"/>
            <w:szCs w:val="22"/>
          </w:rPr>
          <w:tab/>
        </w:r>
        <w:r w:rsidRPr="001F60F1">
          <w:rPr>
            <w:rStyle w:val="Hyperlink"/>
            <w:noProof/>
          </w:rPr>
          <w:t xml:space="preserve">Validation for Same Day ACH (SDA) </w:t>
        </w:r>
        <w:r>
          <w:rPr>
            <w:noProof/>
            <w:webHidden/>
          </w:rPr>
          <w:tab/>
        </w:r>
        <w:r>
          <w:rPr>
            <w:noProof/>
            <w:webHidden/>
          </w:rPr>
          <w:fldChar w:fldCharType="begin"/>
        </w:r>
        <w:r>
          <w:rPr>
            <w:noProof/>
            <w:webHidden/>
          </w:rPr>
          <w:instrText xml:space="preserve"> PAGEREF _Toc90909120 \h </w:instrText>
        </w:r>
      </w:ins>
      <w:r>
        <w:rPr>
          <w:noProof/>
          <w:webHidden/>
        </w:rPr>
      </w:r>
      <w:r>
        <w:rPr>
          <w:noProof/>
          <w:webHidden/>
        </w:rPr>
        <w:fldChar w:fldCharType="separate"/>
      </w:r>
      <w:ins w:id="60" w:author="Linda Calder (FRB)" w:date="2021-12-20T16:11:00Z">
        <w:r>
          <w:rPr>
            <w:noProof/>
            <w:webHidden/>
          </w:rPr>
          <w:t>6</w:t>
        </w:r>
        <w:r>
          <w:rPr>
            <w:noProof/>
            <w:webHidden/>
          </w:rPr>
          <w:fldChar w:fldCharType="end"/>
        </w:r>
        <w:r w:rsidRPr="001F60F1">
          <w:rPr>
            <w:rStyle w:val="Hyperlink"/>
            <w:noProof/>
          </w:rPr>
          <w:fldChar w:fldCharType="end"/>
        </w:r>
      </w:ins>
    </w:p>
    <w:p w14:paraId="623C36B5" w14:textId="417F590A" w:rsidR="008151AF" w:rsidRDefault="008151AF">
      <w:pPr>
        <w:pStyle w:val="TOC2"/>
        <w:tabs>
          <w:tab w:val="left" w:pos="880"/>
          <w:tab w:val="right" w:leader="dot" w:pos="8630"/>
        </w:tabs>
        <w:rPr>
          <w:ins w:id="61" w:author="Linda Calder (FRB)" w:date="2021-12-20T16:11:00Z"/>
          <w:rFonts w:asciiTheme="minorHAnsi" w:eastAsiaTheme="minorEastAsia" w:hAnsiTheme="minorHAnsi" w:cstheme="minorBidi"/>
          <w:noProof/>
          <w:sz w:val="22"/>
          <w:szCs w:val="22"/>
        </w:rPr>
      </w:pPr>
      <w:ins w:id="62"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"_Toc90909121"</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1.7</w:t>
        </w:r>
        <w:r>
          <w:rPr>
            <w:rFonts w:asciiTheme="minorHAnsi" w:eastAsiaTheme="minorEastAsia" w:hAnsiTheme="minorHAnsi" w:cstheme="minorBidi"/>
            <w:noProof/>
            <w:sz w:val="22"/>
            <w:szCs w:val="22"/>
          </w:rPr>
          <w:tab/>
        </w:r>
        <w:r w:rsidRPr="001F60F1">
          <w:rPr>
            <w:rStyle w:val="Hyperlink"/>
            <w:noProof/>
          </w:rPr>
          <w:t>Derived Data Elements</w:t>
        </w:r>
        <w:r>
          <w:rPr>
            <w:noProof/>
            <w:webHidden/>
          </w:rPr>
          <w:tab/>
        </w:r>
        <w:r>
          <w:rPr>
            <w:noProof/>
            <w:webHidden/>
          </w:rPr>
          <w:fldChar w:fldCharType="begin"/>
        </w:r>
        <w:r>
          <w:rPr>
            <w:noProof/>
            <w:webHidden/>
          </w:rPr>
          <w:instrText xml:space="preserve"> PAGEREF _Toc90909121 \h </w:instrText>
        </w:r>
      </w:ins>
      <w:r>
        <w:rPr>
          <w:noProof/>
          <w:webHidden/>
        </w:rPr>
      </w:r>
      <w:r>
        <w:rPr>
          <w:noProof/>
          <w:webHidden/>
        </w:rPr>
        <w:fldChar w:fldCharType="separate"/>
      </w:r>
      <w:ins w:id="63" w:author="Linda Calder (FRB)" w:date="2021-12-20T16:11:00Z">
        <w:r>
          <w:rPr>
            <w:noProof/>
            <w:webHidden/>
          </w:rPr>
          <w:t>6</w:t>
        </w:r>
        <w:r>
          <w:rPr>
            <w:noProof/>
            <w:webHidden/>
          </w:rPr>
          <w:fldChar w:fldCharType="end"/>
        </w:r>
        <w:r w:rsidRPr="001F60F1">
          <w:rPr>
            <w:rStyle w:val="Hyperlink"/>
            <w:noProof/>
          </w:rPr>
          <w:fldChar w:fldCharType="end"/>
        </w:r>
      </w:ins>
    </w:p>
    <w:p w14:paraId="3B0B963F" w14:textId="5729F05A" w:rsidR="008151AF" w:rsidRDefault="008151AF">
      <w:pPr>
        <w:pStyle w:val="TOC2"/>
        <w:tabs>
          <w:tab w:val="left" w:pos="880"/>
          <w:tab w:val="right" w:leader="dot" w:pos="8630"/>
        </w:tabs>
        <w:rPr>
          <w:ins w:id="64" w:author="Linda Calder (FRB)" w:date="2021-12-20T16:11:00Z"/>
          <w:rFonts w:asciiTheme="minorHAnsi" w:eastAsiaTheme="minorEastAsia" w:hAnsiTheme="minorHAnsi" w:cstheme="minorBidi"/>
          <w:noProof/>
          <w:sz w:val="22"/>
          <w:szCs w:val="22"/>
        </w:rPr>
      </w:pPr>
      <w:ins w:id="65"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"_Toc90909122"</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1.8</w:t>
        </w:r>
        <w:r>
          <w:rPr>
            <w:rFonts w:asciiTheme="minorHAnsi" w:eastAsiaTheme="minorEastAsia" w:hAnsiTheme="minorHAnsi" w:cstheme="minorBidi"/>
            <w:noProof/>
            <w:sz w:val="22"/>
            <w:szCs w:val="22"/>
          </w:rPr>
          <w:tab/>
        </w:r>
        <w:r w:rsidRPr="001F60F1">
          <w:rPr>
            <w:rStyle w:val="Hyperlink"/>
            <w:noProof/>
          </w:rPr>
          <w:t>Input Management (IM) Interface Information</w:t>
        </w:r>
        <w:r>
          <w:rPr>
            <w:noProof/>
            <w:webHidden/>
          </w:rPr>
          <w:tab/>
        </w:r>
        <w:r>
          <w:rPr>
            <w:noProof/>
            <w:webHidden/>
          </w:rPr>
          <w:fldChar w:fldCharType="begin"/>
        </w:r>
        <w:r>
          <w:rPr>
            <w:noProof/>
            <w:webHidden/>
          </w:rPr>
          <w:instrText xml:space="preserve"> PAGEREF _Toc90909122 \h </w:instrText>
        </w:r>
      </w:ins>
      <w:r>
        <w:rPr>
          <w:noProof/>
          <w:webHidden/>
        </w:rPr>
      </w:r>
      <w:r>
        <w:rPr>
          <w:noProof/>
          <w:webHidden/>
        </w:rPr>
        <w:fldChar w:fldCharType="separate"/>
      </w:r>
      <w:ins w:id="66" w:author="Linda Calder (FRB)" w:date="2021-12-20T16:11:00Z">
        <w:r>
          <w:rPr>
            <w:noProof/>
            <w:webHidden/>
          </w:rPr>
          <w:t>6</w:t>
        </w:r>
        <w:r>
          <w:rPr>
            <w:noProof/>
            <w:webHidden/>
          </w:rPr>
          <w:fldChar w:fldCharType="end"/>
        </w:r>
        <w:r w:rsidRPr="001F60F1">
          <w:rPr>
            <w:rStyle w:val="Hyperlink"/>
            <w:noProof/>
          </w:rPr>
          <w:fldChar w:fldCharType="end"/>
        </w:r>
      </w:ins>
    </w:p>
    <w:p w14:paraId="468FB638" w14:textId="25B59E45" w:rsidR="008151AF" w:rsidRDefault="008151AF">
      <w:pPr>
        <w:pStyle w:val="TOC2"/>
        <w:tabs>
          <w:tab w:val="left" w:pos="880"/>
          <w:tab w:val="right" w:leader="dot" w:pos="8630"/>
        </w:tabs>
        <w:rPr>
          <w:ins w:id="67" w:author="Linda Calder (FRB)" w:date="2021-12-20T16:11:00Z"/>
          <w:rFonts w:asciiTheme="minorHAnsi" w:eastAsiaTheme="minorEastAsia" w:hAnsiTheme="minorHAnsi" w:cstheme="minorBidi"/>
          <w:noProof/>
          <w:sz w:val="22"/>
          <w:szCs w:val="22"/>
        </w:rPr>
      </w:pPr>
      <w:ins w:id="68"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"_Toc90909123"</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1.9</w:t>
        </w:r>
        <w:r>
          <w:rPr>
            <w:rFonts w:asciiTheme="minorHAnsi" w:eastAsiaTheme="minorEastAsia" w:hAnsiTheme="minorHAnsi" w:cstheme="minorBidi"/>
            <w:noProof/>
            <w:sz w:val="22"/>
            <w:szCs w:val="22"/>
          </w:rPr>
          <w:tab/>
        </w:r>
        <w:r w:rsidRPr="001F60F1">
          <w:rPr>
            <w:rStyle w:val="Hyperlink"/>
            <w:noProof/>
          </w:rPr>
          <w:t>Specification Notes</w:t>
        </w:r>
        <w:r>
          <w:rPr>
            <w:noProof/>
            <w:webHidden/>
          </w:rPr>
          <w:tab/>
        </w:r>
        <w:r>
          <w:rPr>
            <w:noProof/>
            <w:webHidden/>
          </w:rPr>
          <w:fldChar w:fldCharType="begin"/>
        </w:r>
        <w:r>
          <w:rPr>
            <w:noProof/>
            <w:webHidden/>
          </w:rPr>
          <w:instrText xml:space="preserve"> PAGEREF _Toc90909123 \h </w:instrText>
        </w:r>
      </w:ins>
      <w:r>
        <w:rPr>
          <w:noProof/>
          <w:webHidden/>
        </w:rPr>
      </w:r>
      <w:r>
        <w:rPr>
          <w:noProof/>
          <w:webHidden/>
        </w:rPr>
        <w:fldChar w:fldCharType="separate"/>
      </w:r>
      <w:ins w:id="69" w:author="Linda Calder (FRB)" w:date="2021-12-20T16:11:00Z">
        <w:r>
          <w:rPr>
            <w:noProof/>
            <w:webHidden/>
          </w:rPr>
          <w:t>7</w:t>
        </w:r>
        <w:r>
          <w:rPr>
            <w:noProof/>
            <w:webHidden/>
          </w:rPr>
          <w:fldChar w:fldCharType="end"/>
        </w:r>
        <w:r w:rsidRPr="001F60F1">
          <w:rPr>
            <w:rStyle w:val="Hyperlink"/>
            <w:noProof/>
          </w:rPr>
          <w:fldChar w:fldCharType="end"/>
        </w:r>
      </w:ins>
    </w:p>
    <w:p w14:paraId="124E5930" w14:textId="143C1601" w:rsidR="008151AF" w:rsidRDefault="008151AF">
      <w:pPr>
        <w:pStyle w:val="TOC1"/>
        <w:tabs>
          <w:tab w:val="left" w:pos="480"/>
          <w:tab w:val="right" w:leader="dot" w:pos="8630"/>
        </w:tabs>
        <w:rPr>
          <w:ins w:id="70" w:author="Linda Calder (FRB)" w:date="2021-12-20T16:11:00Z"/>
          <w:rFonts w:asciiTheme="minorHAnsi" w:eastAsiaTheme="minorEastAsia" w:hAnsiTheme="minorHAnsi" w:cstheme="minorBidi"/>
          <w:noProof/>
          <w:sz w:val="22"/>
          <w:szCs w:val="22"/>
        </w:rPr>
      </w:pPr>
      <w:ins w:id="71"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"_Toc90909124"</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rFonts w:ascii="Arial" w:hAnsi="Arial"/>
            <w:noProof/>
          </w:rPr>
          <w:t>2</w:t>
        </w:r>
        <w:r>
          <w:rPr>
            <w:rFonts w:asciiTheme="minorHAnsi" w:eastAsiaTheme="minorEastAsia" w:hAnsiTheme="minorHAnsi" w:cstheme="minorBidi"/>
            <w:noProof/>
            <w:sz w:val="22"/>
            <w:szCs w:val="22"/>
          </w:rPr>
          <w:tab/>
        </w:r>
        <w:r w:rsidRPr="001F60F1">
          <w:rPr>
            <w:rStyle w:val="Hyperlink"/>
            <w:noProof/>
          </w:rPr>
          <w:t>File Record Specifications</w:t>
        </w:r>
        <w:r>
          <w:rPr>
            <w:noProof/>
            <w:webHidden/>
          </w:rPr>
          <w:tab/>
        </w:r>
        <w:r>
          <w:rPr>
            <w:noProof/>
            <w:webHidden/>
          </w:rPr>
          <w:fldChar w:fldCharType="begin"/>
        </w:r>
        <w:r>
          <w:rPr>
            <w:noProof/>
            <w:webHidden/>
          </w:rPr>
          <w:instrText xml:space="preserve"> PAGEREF _Toc90909124 \h </w:instrText>
        </w:r>
      </w:ins>
      <w:r>
        <w:rPr>
          <w:noProof/>
          <w:webHidden/>
        </w:rPr>
      </w:r>
      <w:r>
        <w:rPr>
          <w:noProof/>
          <w:webHidden/>
        </w:rPr>
        <w:fldChar w:fldCharType="separate"/>
      </w:r>
      <w:ins w:id="72" w:author="Linda Calder (FRB)" w:date="2021-12-20T16:11:00Z">
        <w:r>
          <w:rPr>
            <w:noProof/>
            <w:webHidden/>
          </w:rPr>
          <w:t>8</w:t>
        </w:r>
        <w:r>
          <w:rPr>
            <w:noProof/>
            <w:webHidden/>
          </w:rPr>
          <w:fldChar w:fldCharType="end"/>
        </w:r>
        <w:r w:rsidRPr="001F60F1">
          <w:rPr>
            <w:rStyle w:val="Hyperlink"/>
            <w:noProof/>
          </w:rPr>
          <w:fldChar w:fldCharType="end"/>
        </w:r>
      </w:ins>
    </w:p>
    <w:p w14:paraId="62C04DEB" w14:textId="658D7FA5" w:rsidR="008151AF" w:rsidRDefault="008151AF">
      <w:pPr>
        <w:pStyle w:val="TOC2"/>
        <w:tabs>
          <w:tab w:val="left" w:pos="880"/>
          <w:tab w:val="right" w:leader="dot" w:pos="8630"/>
        </w:tabs>
        <w:rPr>
          <w:ins w:id="73" w:author="Linda Calder (FRB)" w:date="2021-12-20T16:11:00Z"/>
          <w:rFonts w:asciiTheme="minorHAnsi" w:eastAsiaTheme="minorEastAsia" w:hAnsiTheme="minorHAnsi" w:cstheme="minorBidi"/>
          <w:noProof/>
          <w:sz w:val="22"/>
          <w:szCs w:val="22"/>
        </w:rPr>
      </w:pPr>
      <w:ins w:id="74"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"_Toc90909125"</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2.1</w:t>
        </w:r>
        <w:r>
          <w:rPr>
            <w:rFonts w:asciiTheme="minorHAnsi" w:eastAsiaTheme="minorEastAsia" w:hAnsiTheme="minorHAnsi" w:cstheme="minorBidi"/>
            <w:noProof/>
            <w:sz w:val="22"/>
            <w:szCs w:val="22"/>
          </w:rPr>
          <w:tab/>
        </w:r>
        <w:r w:rsidRPr="001F60F1">
          <w:rPr>
            <w:rStyle w:val="Hyperlink"/>
            <w:noProof/>
          </w:rPr>
          <w:t>File Header Record</w:t>
        </w:r>
        <w:r>
          <w:rPr>
            <w:noProof/>
            <w:webHidden/>
          </w:rPr>
          <w:tab/>
        </w:r>
        <w:r>
          <w:rPr>
            <w:noProof/>
            <w:webHidden/>
          </w:rPr>
          <w:fldChar w:fldCharType="begin"/>
        </w:r>
        <w:r>
          <w:rPr>
            <w:noProof/>
            <w:webHidden/>
          </w:rPr>
          <w:instrText xml:space="preserve"> PAGEREF _Toc90909125 \h </w:instrText>
        </w:r>
      </w:ins>
      <w:r>
        <w:rPr>
          <w:noProof/>
          <w:webHidden/>
        </w:rPr>
      </w:r>
      <w:r>
        <w:rPr>
          <w:noProof/>
          <w:webHidden/>
        </w:rPr>
        <w:fldChar w:fldCharType="separate"/>
      </w:r>
      <w:ins w:id="75" w:author="Linda Calder (FRB)" w:date="2021-12-20T16:11:00Z">
        <w:r>
          <w:rPr>
            <w:noProof/>
            <w:webHidden/>
          </w:rPr>
          <w:t>8</w:t>
        </w:r>
        <w:r>
          <w:rPr>
            <w:noProof/>
            <w:webHidden/>
          </w:rPr>
          <w:fldChar w:fldCharType="end"/>
        </w:r>
        <w:r w:rsidRPr="001F60F1">
          <w:rPr>
            <w:rStyle w:val="Hyperlink"/>
            <w:noProof/>
          </w:rPr>
          <w:fldChar w:fldCharType="end"/>
        </w:r>
      </w:ins>
    </w:p>
    <w:p w14:paraId="067A1527" w14:textId="5B2B48FD" w:rsidR="008151AF" w:rsidRDefault="008151AF">
      <w:pPr>
        <w:pStyle w:val="TOC2"/>
        <w:tabs>
          <w:tab w:val="left" w:pos="880"/>
          <w:tab w:val="right" w:leader="dot" w:pos="8630"/>
        </w:tabs>
        <w:rPr>
          <w:ins w:id="76" w:author="Linda Calder (FRB)" w:date="2021-12-20T16:11:00Z"/>
          <w:rFonts w:asciiTheme="minorHAnsi" w:eastAsiaTheme="minorEastAsia" w:hAnsiTheme="minorHAnsi" w:cstheme="minorBidi"/>
          <w:noProof/>
          <w:sz w:val="22"/>
          <w:szCs w:val="22"/>
        </w:rPr>
      </w:pPr>
      <w:ins w:id="77"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"_Toc90909126"</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2.2</w:t>
        </w:r>
        <w:r>
          <w:rPr>
            <w:rFonts w:asciiTheme="minorHAnsi" w:eastAsiaTheme="minorEastAsia" w:hAnsiTheme="minorHAnsi" w:cstheme="minorBidi"/>
            <w:noProof/>
            <w:sz w:val="22"/>
            <w:szCs w:val="22"/>
          </w:rPr>
          <w:tab/>
        </w:r>
        <w:r w:rsidRPr="001F60F1">
          <w:rPr>
            <w:rStyle w:val="Hyperlink"/>
            <w:noProof/>
          </w:rPr>
          <w:t>ACH Schedule Header Record</w:t>
        </w:r>
        <w:r>
          <w:rPr>
            <w:noProof/>
            <w:webHidden/>
          </w:rPr>
          <w:tab/>
        </w:r>
        <w:r>
          <w:rPr>
            <w:noProof/>
            <w:webHidden/>
          </w:rPr>
          <w:fldChar w:fldCharType="begin"/>
        </w:r>
        <w:r>
          <w:rPr>
            <w:noProof/>
            <w:webHidden/>
          </w:rPr>
          <w:instrText xml:space="preserve"> PAGEREF _Toc90909126 \h </w:instrText>
        </w:r>
      </w:ins>
      <w:r>
        <w:rPr>
          <w:noProof/>
          <w:webHidden/>
        </w:rPr>
      </w:r>
      <w:r>
        <w:rPr>
          <w:noProof/>
          <w:webHidden/>
        </w:rPr>
        <w:fldChar w:fldCharType="separate"/>
      </w:r>
      <w:ins w:id="78" w:author="Linda Calder (FRB)" w:date="2021-12-20T16:11:00Z">
        <w:r>
          <w:rPr>
            <w:noProof/>
            <w:webHidden/>
          </w:rPr>
          <w:t>10</w:t>
        </w:r>
        <w:r>
          <w:rPr>
            <w:noProof/>
            <w:webHidden/>
          </w:rPr>
          <w:fldChar w:fldCharType="end"/>
        </w:r>
        <w:r w:rsidRPr="001F60F1">
          <w:rPr>
            <w:rStyle w:val="Hyperlink"/>
            <w:noProof/>
          </w:rPr>
          <w:fldChar w:fldCharType="end"/>
        </w:r>
      </w:ins>
    </w:p>
    <w:p w14:paraId="148A3869" w14:textId="6DA3A3F0" w:rsidR="008151AF" w:rsidRDefault="008151AF">
      <w:pPr>
        <w:pStyle w:val="TOC2"/>
        <w:tabs>
          <w:tab w:val="left" w:pos="880"/>
          <w:tab w:val="right" w:leader="dot" w:pos="8630"/>
        </w:tabs>
        <w:rPr>
          <w:ins w:id="79" w:author="Linda Calder (FRB)" w:date="2021-12-20T16:11:00Z"/>
          <w:rFonts w:asciiTheme="minorHAnsi" w:eastAsiaTheme="minorEastAsia" w:hAnsiTheme="minorHAnsi" w:cstheme="minorBidi"/>
          <w:noProof/>
          <w:sz w:val="22"/>
          <w:szCs w:val="22"/>
        </w:rPr>
      </w:pPr>
      <w:ins w:id="80"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"_Toc90909127"</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2.3</w:t>
        </w:r>
        <w:r>
          <w:rPr>
            <w:rFonts w:asciiTheme="minorHAnsi" w:eastAsiaTheme="minorEastAsia" w:hAnsiTheme="minorHAnsi" w:cstheme="minorBidi"/>
            <w:noProof/>
            <w:sz w:val="22"/>
            <w:szCs w:val="22"/>
          </w:rPr>
          <w:tab/>
        </w:r>
        <w:r w:rsidRPr="001F60F1">
          <w:rPr>
            <w:rStyle w:val="Hyperlink"/>
            <w:noProof/>
          </w:rPr>
          <w:t>Check Schedule Header Record</w:t>
        </w:r>
        <w:r>
          <w:rPr>
            <w:noProof/>
            <w:webHidden/>
          </w:rPr>
          <w:tab/>
        </w:r>
        <w:r>
          <w:rPr>
            <w:noProof/>
            <w:webHidden/>
          </w:rPr>
          <w:fldChar w:fldCharType="begin"/>
        </w:r>
        <w:r>
          <w:rPr>
            <w:noProof/>
            <w:webHidden/>
          </w:rPr>
          <w:instrText xml:space="preserve"> PAGEREF _Toc90909127 \h </w:instrText>
        </w:r>
      </w:ins>
      <w:r>
        <w:rPr>
          <w:noProof/>
          <w:webHidden/>
        </w:rPr>
      </w:r>
      <w:r>
        <w:rPr>
          <w:noProof/>
          <w:webHidden/>
        </w:rPr>
        <w:fldChar w:fldCharType="separate"/>
      </w:r>
      <w:ins w:id="81" w:author="Linda Calder (FRB)" w:date="2021-12-20T16:11:00Z">
        <w:r>
          <w:rPr>
            <w:noProof/>
            <w:webHidden/>
          </w:rPr>
          <w:t>14</w:t>
        </w:r>
        <w:r>
          <w:rPr>
            <w:noProof/>
            <w:webHidden/>
          </w:rPr>
          <w:fldChar w:fldCharType="end"/>
        </w:r>
        <w:r w:rsidRPr="001F60F1">
          <w:rPr>
            <w:rStyle w:val="Hyperlink"/>
            <w:noProof/>
          </w:rPr>
          <w:fldChar w:fldCharType="end"/>
        </w:r>
      </w:ins>
    </w:p>
    <w:p w14:paraId="15A2D350" w14:textId="1E99AE28" w:rsidR="008151AF" w:rsidRDefault="008151AF">
      <w:pPr>
        <w:pStyle w:val="TOC2"/>
        <w:tabs>
          <w:tab w:val="left" w:pos="880"/>
          <w:tab w:val="right" w:leader="dot" w:pos="8630"/>
        </w:tabs>
        <w:rPr>
          <w:ins w:id="82" w:author="Linda Calder (FRB)" w:date="2021-12-20T16:11:00Z"/>
          <w:rFonts w:asciiTheme="minorHAnsi" w:eastAsiaTheme="minorEastAsia" w:hAnsiTheme="minorHAnsi" w:cstheme="minorBidi"/>
          <w:noProof/>
          <w:sz w:val="22"/>
          <w:szCs w:val="22"/>
        </w:rPr>
      </w:pPr>
      <w:ins w:id="83"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"_Toc90909128"</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2.4</w:t>
        </w:r>
        <w:r>
          <w:rPr>
            <w:rFonts w:asciiTheme="minorHAnsi" w:eastAsiaTheme="minorEastAsia" w:hAnsiTheme="minorHAnsi" w:cstheme="minorBidi"/>
            <w:noProof/>
            <w:sz w:val="22"/>
            <w:szCs w:val="22"/>
          </w:rPr>
          <w:tab/>
        </w:r>
        <w:r w:rsidRPr="001F60F1">
          <w:rPr>
            <w:rStyle w:val="Hyperlink"/>
            <w:noProof/>
          </w:rPr>
          <w:t>ACH Payment Data Record</w:t>
        </w:r>
        <w:r>
          <w:rPr>
            <w:noProof/>
            <w:webHidden/>
          </w:rPr>
          <w:tab/>
        </w:r>
        <w:r>
          <w:rPr>
            <w:noProof/>
            <w:webHidden/>
          </w:rPr>
          <w:fldChar w:fldCharType="begin"/>
        </w:r>
        <w:r>
          <w:rPr>
            <w:noProof/>
            <w:webHidden/>
          </w:rPr>
          <w:instrText xml:space="preserve"> PAGEREF _Toc90909128 \h </w:instrText>
        </w:r>
      </w:ins>
      <w:r>
        <w:rPr>
          <w:noProof/>
          <w:webHidden/>
        </w:rPr>
      </w:r>
      <w:r>
        <w:rPr>
          <w:noProof/>
          <w:webHidden/>
        </w:rPr>
        <w:fldChar w:fldCharType="separate"/>
      </w:r>
      <w:ins w:id="84" w:author="Linda Calder (FRB)" w:date="2021-12-20T16:11:00Z">
        <w:r>
          <w:rPr>
            <w:noProof/>
            <w:webHidden/>
          </w:rPr>
          <w:t>19</w:t>
        </w:r>
        <w:r>
          <w:rPr>
            <w:noProof/>
            <w:webHidden/>
          </w:rPr>
          <w:fldChar w:fldCharType="end"/>
        </w:r>
        <w:r w:rsidRPr="001F60F1">
          <w:rPr>
            <w:rStyle w:val="Hyperlink"/>
            <w:noProof/>
          </w:rPr>
          <w:fldChar w:fldCharType="end"/>
        </w:r>
      </w:ins>
    </w:p>
    <w:p w14:paraId="22915C43" w14:textId="4DBA5DF2" w:rsidR="008151AF" w:rsidRDefault="008151AF">
      <w:pPr>
        <w:pStyle w:val="TOC2"/>
        <w:tabs>
          <w:tab w:val="left" w:pos="880"/>
          <w:tab w:val="right" w:leader="dot" w:pos="8630"/>
        </w:tabs>
        <w:rPr>
          <w:ins w:id="85" w:author="Linda Calder (FRB)" w:date="2021-12-20T16:11:00Z"/>
          <w:rFonts w:asciiTheme="minorHAnsi" w:eastAsiaTheme="minorEastAsia" w:hAnsiTheme="minorHAnsi" w:cstheme="minorBidi"/>
          <w:noProof/>
          <w:sz w:val="22"/>
          <w:szCs w:val="22"/>
        </w:rPr>
      </w:pPr>
      <w:ins w:id="86"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"_Toc90909129"</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2.5</w:t>
        </w:r>
        <w:r>
          <w:rPr>
            <w:rFonts w:asciiTheme="minorHAnsi" w:eastAsiaTheme="minorEastAsia" w:hAnsiTheme="minorHAnsi" w:cstheme="minorBidi"/>
            <w:noProof/>
            <w:sz w:val="22"/>
            <w:szCs w:val="22"/>
          </w:rPr>
          <w:tab/>
        </w:r>
        <w:r w:rsidRPr="001F60F1">
          <w:rPr>
            <w:rStyle w:val="Hyperlink"/>
            <w:noProof/>
          </w:rPr>
          <w:t>Check Payment Data Record</w:t>
        </w:r>
        <w:r>
          <w:rPr>
            <w:noProof/>
            <w:webHidden/>
          </w:rPr>
          <w:tab/>
        </w:r>
        <w:r>
          <w:rPr>
            <w:noProof/>
            <w:webHidden/>
          </w:rPr>
          <w:fldChar w:fldCharType="begin"/>
        </w:r>
        <w:r>
          <w:rPr>
            <w:noProof/>
            <w:webHidden/>
          </w:rPr>
          <w:instrText xml:space="preserve"> PAGEREF _Toc90909129 \h </w:instrText>
        </w:r>
      </w:ins>
      <w:r>
        <w:rPr>
          <w:noProof/>
          <w:webHidden/>
        </w:rPr>
      </w:r>
      <w:r>
        <w:rPr>
          <w:noProof/>
          <w:webHidden/>
        </w:rPr>
        <w:fldChar w:fldCharType="separate"/>
      </w:r>
      <w:ins w:id="87" w:author="Linda Calder (FRB)" w:date="2021-12-20T16:11:00Z">
        <w:r>
          <w:rPr>
            <w:noProof/>
            <w:webHidden/>
          </w:rPr>
          <w:t>34</w:t>
        </w:r>
        <w:r>
          <w:rPr>
            <w:noProof/>
            <w:webHidden/>
          </w:rPr>
          <w:fldChar w:fldCharType="end"/>
        </w:r>
        <w:r w:rsidRPr="001F60F1">
          <w:rPr>
            <w:rStyle w:val="Hyperlink"/>
            <w:noProof/>
          </w:rPr>
          <w:fldChar w:fldCharType="end"/>
        </w:r>
      </w:ins>
    </w:p>
    <w:p w14:paraId="3D8D32A8" w14:textId="511E6460" w:rsidR="008151AF" w:rsidRDefault="008151AF">
      <w:pPr>
        <w:pStyle w:val="TOC2"/>
        <w:tabs>
          <w:tab w:val="left" w:pos="880"/>
          <w:tab w:val="right" w:leader="dot" w:pos="8630"/>
        </w:tabs>
        <w:rPr>
          <w:ins w:id="88" w:author="Linda Calder (FRB)" w:date="2021-12-20T16:11:00Z"/>
          <w:rFonts w:asciiTheme="minorHAnsi" w:eastAsiaTheme="minorEastAsia" w:hAnsiTheme="minorHAnsi" w:cstheme="minorBidi"/>
          <w:noProof/>
          <w:sz w:val="22"/>
          <w:szCs w:val="22"/>
        </w:rPr>
      </w:pPr>
      <w:ins w:id="89"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"_Toc90909130"</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2.6</w:t>
        </w:r>
        <w:r>
          <w:rPr>
            <w:rFonts w:asciiTheme="minorHAnsi" w:eastAsiaTheme="minorEastAsia" w:hAnsiTheme="minorHAnsi" w:cstheme="minorBidi"/>
            <w:noProof/>
            <w:sz w:val="22"/>
            <w:szCs w:val="22"/>
          </w:rPr>
          <w:tab/>
        </w:r>
        <w:r w:rsidRPr="001F60F1">
          <w:rPr>
            <w:rStyle w:val="Hyperlink"/>
            <w:noProof/>
          </w:rPr>
          <w:t>ACH Addendum Record</w:t>
        </w:r>
        <w:r>
          <w:rPr>
            <w:noProof/>
            <w:webHidden/>
          </w:rPr>
          <w:tab/>
        </w:r>
        <w:r>
          <w:rPr>
            <w:noProof/>
            <w:webHidden/>
          </w:rPr>
          <w:fldChar w:fldCharType="begin"/>
        </w:r>
        <w:r>
          <w:rPr>
            <w:noProof/>
            <w:webHidden/>
          </w:rPr>
          <w:instrText xml:space="preserve"> PAGEREF _Toc90909130 \h </w:instrText>
        </w:r>
      </w:ins>
      <w:r>
        <w:rPr>
          <w:noProof/>
          <w:webHidden/>
        </w:rPr>
      </w:r>
      <w:r>
        <w:rPr>
          <w:noProof/>
          <w:webHidden/>
        </w:rPr>
        <w:fldChar w:fldCharType="separate"/>
      </w:r>
      <w:ins w:id="90" w:author="Linda Calder (FRB)" w:date="2021-12-20T16:11:00Z">
        <w:r>
          <w:rPr>
            <w:noProof/>
            <w:webHidden/>
          </w:rPr>
          <w:t>50</w:t>
        </w:r>
        <w:r>
          <w:rPr>
            <w:noProof/>
            <w:webHidden/>
          </w:rPr>
          <w:fldChar w:fldCharType="end"/>
        </w:r>
        <w:r w:rsidRPr="001F60F1">
          <w:rPr>
            <w:rStyle w:val="Hyperlink"/>
            <w:noProof/>
          </w:rPr>
          <w:fldChar w:fldCharType="end"/>
        </w:r>
      </w:ins>
    </w:p>
    <w:p w14:paraId="6CDD3956" w14:textId="3251DC84" w:rsidR="008151AF" w:rsidRDefault="008151AF">
      <w:pPr>
        <w:pStyle w:val="TOC3"/>
        <w:tabs>
          <w:tab w:val="left" w:pos="1320"/>
          <w:tab w:val="right" w:leader="dot" w:pos="8630"/>
        </w:tabs>
        <w:rPr>
          <w:ins w:id="91" w:author="Linda Calder (FRB)" w:date="2021-12-20T16:11:00Z"/>
          <w:rFonts w:asciiTheme="minorHAnsi" w:eastAsiaTheme="minorEastAsia" w:hAnsiTheme="minorHAnsi" w:cstheme="minorBidi"/>
          <w:noProof/>
          <w:sz w:val="22"/>
          <w:szCs w:val="22"/>
        </w:rPr>
      </w:pPr>
      <w:ins w:id="92"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"_Toc90909131"</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i/>
            <w:noProof/>
          </w:rPr>
          <w:t>2.6.1</w:t>
        </w:r>
        <w:r>
          <w:rPr>
            <w:rFonts w:asciiTheme="minorHAnsi" w:eastAsiaTheme="minorEastAsia" w:hAnsiTheme="minorHAnsi" w:cstheme="minorBidi"/>
            <w:noProof/>
            <w:sz w:val="22"/>
            <w:szCs w:val="22"/>
          </w:rPr>
          <w:tab/>
        </w:r>
        <w:r w:rsidRPr="001F60F1">
          <w:rPr>
            <w:rStyle w:val="Hyperlink"/>
            <w:noProof/>
          </w:rPr>
          <w:t>CTX Validation Rules</w:t>
        </w:r>
        <w:r>
          <w:rPr>
            <w:noProof/>
            <w:webHidden/>
          </w:rPr>
          <w:tab/>
        </w:r>
        <w:r>
          <w:rPr>
            <w:noProof/>
            <w:webHidden/>
          </w:rPr>
          <w:fldChar w:fldCharType="begin"/>
        </w:r>
        <w:r>
          <w:rPr>
            <w:noProof/>
            <w:webHidden/>
          </w:rPr>
          <w:instrText xml:space="preserve"> PAGEREF _Toc90909131 \h </w:instrText>
        </w:r>
      </w:ins>
      <w:r>
        <w:rPr>
          <w:noProof/>
          <w:webHidden/>
        </w:rPr>
      </w:r>
      <w:r>
        <w:rPr>
          <w:noProof/>
          <w:webHidden/>
        </w:rPr>
        <w:fldChar w:fldCharType="separate"/>
      </w:r>
      <w:ins w:id="93" w:author="Linda Calder (FRB)" w:date="2021-12-20T16:11:00Z">
        <w:r>
          <w:rPr>
            <w:noProof/>
            <w:webHidden/>
          </w:rPr>
          <w:t>52</w:t>
        </w:r>
        <w:r>
          <w:rPr>
            <w:noProof/>
            <w:webHidden/>
          </w:rPr>
          <w:fldChar w:fldCharType="end"/>
        </w:r>
        <w:r w:rsidRPr="001F60F1">
          <w:rPr>
            <w:rStyle w:val="Hyperlink"/>
            <w:noProof/>
          </w:rPr>
          <w:fldChar w:fldCharType="end"/>
        </w:r>
      </w:ins>
    </w:p>
    <w:p w14:paraId="7DED7E11" w14:textId="421426A3" w:rsidR="008151AF" w:rsidRDefault="008151AF">
      <w:pPr>
        <w:pStyle w:val="TOC3"/>
        <w:tabs>
          <w:tab w:val="left" w:pos="1320"/>
          <w:tab w:val="right" w:leader="dot" w:pos="8630"/>
        </w:tabs>
        <w:rPr>
          <w:ins w:id="94" w:author="Linda Calder (FRB)" w:date="2021-12-20T16:11:00Z"/>
          <w:rFonts w:asciiTheme="minorHAnsi" w:eastAsiaTheme="minorEastAsia" w:hAnsiTheme="minorHAnsi" w:cstheme="minorBidi"/>
          <w:noProof/>
          <w:sz w:val="22"/>
          <w:szCs w:val="22"/>
        </w:rPr>
      </w:pPr>
      <w:ins w:id="95"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"_Toc90909132"</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i/>
            <w:noProof/>
          </w:rPr>
          <w:t>2.6.2</w:t>
        </w:r>
        <w:r>
          <w:rPr>
            <w:rFonts w:asciiTheme="minorHAnsi" w:eastAsiaTheme="minorEastAsia" w:hAnsiTheme="minorHAnsi" w:cstheme="minorBidi"/>
            <w:noProof/>
            <w:sz w:val="22"/>
            <w:szCs w:val="22"/>
          </w:rPr>
          <w:tab/>
        </w:r>
        <w:r w:rsidRPr="001F60F1">
          <w:rPr>
            <w:rStyle w:val="Hyperlink"/>
            <w:noProof/>
          </w:rPr>
          <w:t>ACH Addendum Record for CTX payments</w:t>
        </w:r>
        <w:r>
          <w:rPr>
            <w:noProof/>
            <w:webHidden/>
          </w:rPr>
          <w:tab/>
        </w:r>
        <w:r>
          <w:rPr>
            <w:noProof/>
            <w:webHidden/>
          </w:rPr>
          <w:fldChar w:fldCharType="begin"/>
        </w:r>
        <w:r>
          <w:rPr>
            <w:noProof/>
            <w:webHidden/>
          </w:rPr>
          <w:instrText xml:space="preserve"> PAGEREF _Toc90909132 \h </w:instrText>
        </w:r>
      </w:ins>
      <w:r>
        <w:rPr>
          <w:noProof/>
          <w:webHidden/>
        </w:rPr>
      </w:r>
      <w:r>
        <w:rPr>
          <w:noProof/>
          <w:webHidden/>
        </w:rPr>
        <w:fldChar w:fldCharType="separate"/>
      </w:r>
      <w:ins w:id="96" w:author="Linda Calder (FRB)" w:date="2021-12-20T16:11:00Z">
        <w:r>
          <w:rPr>
            <w:noProof/>
            <w:webHidden/>
          </w:rPr>
          <w:t>53</w:t>
        </w:r>
        <w:r>
          <w:rPr>
            <w:noProof/>
            <w:webHidden/>
          </w:rPr>
          <w:fldChar w:fldCharType="end"/>
        </w:r>
        <w:r w:rsidRPr="001F60F1">
          <w:rPr>
            <w:rStyle w:val="Hyperlink"/>
            <w:noProof/>
          </w:rPr>
          <w:fldChar w:fldCharType="end"/>
        </w:r>
      </w:ins>
    </w:p>
    <w:p w14:paraId="1B0A4CB0" w14:textId="302418DF" w:rsidR="008151AF" w:rsidRDefault="008151AF">
      <w:pPr>
        <w:pStyle w:val="TOC2"/>
        <w:tabs>
          <w:tab w:val="left" w:pos="880"/>
          <w:tab w:val="right" w:leader="dot" w:pos="8630"/>
        </w:tabs>
        <w:rPr>
          <w:ins w:id="97" w:author="Linda Calder (FRB)" w:date="2021-12-20T16:11:00Z"/>
          <w:rFonts w:asciiTheme="minorHAnsi" w:eastAsiaTheme="minorEastAsia" w:hAnsiTheme="minorHAnsi" w:cstheme="minorBidi"/>
          <w:noProof/>
          <w:sz w:val="22"/>
          <w:szCs w:val="22"/>
        </w:rPr>
      </w:pPr>
      <w:ins w:id="98"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"_Toc90909133"</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2.7</w:t>
        </w:r>
        <w:r>
          <w:rPr>
            <w:rFonts w:asciiTheme="minorHAnsi" w:eastAsiaTheme="minorEastAsia" w:hAnsiTheme="minorHAnsi" w:cstheme="minorBidi"/>
            <w:noProof/>
            <w:sz w:val="22"/>
            <w:szCs w:val="22"/>
          </w:rPr>
          <w:tab/>
        </w:r>
        <w:r w:rsidRPr="001F60F1">
          <w:rPr>
            <w:rStyle w:val="Hyperlink"/>
            <w:noProof/>
          </w:rPr>
          <w:t>CARS TAS/BETC Record</w:t>
        </w:r>
        <w:r>
          <w:rPr>
            <w:noProof/>
            <w:webHidden/>
          </w:rPr>
          <w:tab/>
        </w:r>
        <w:r>
          <w:rPr>
            <w:noProof/>
            <w:webHidden/>
          </w:rPr>
          <w:fldChar w:fldCharType="begin"/>
        </w:r>
        <w:r>
          <w:rPr>
            <w:noProof/>
            <w:webHidden/>
          </w:rPr>
          <w:instrText xml:space="preserve"> PAGEREF _Toc90909133 \h </w:instrText>
        </w:r>
      </w:ins>
      <w:r>
        <w:rPr>
          <w:noProof/>
          <w:webHidden/>
        </w:rPr>
      </w:r>
      <w:r>
        <w:rPr>
          <w:noProof/>
          <w:webHidden/>
        </w:rPr>
        <w:fldChar w:fldCharType="separate"/>
      </w:r>
      <w:ins w:id="99" w:author="Linda Calder (FRB)" w:date="2021-12-20T16:11:00Z">
        <w:r>
          <w:rPr>
            <w:noProof/>
            <w:webHidden/>
          </w:rPr>
          <w:t>55</w:t>
        </w:r>
        <w:r>
          <w:rPr>
            <w:noProof/>
            <w:webHidden/>
          </w:rPr>
          <w:fldChar w:fldCharType="end"/>
        </w:r>
        <w:r w:rsidRPr="001F60F1">
          <w:rPr>
            <w:rStyle w:val="Hyperlink"/>
            <w:noProof/>
          </w:rPr>
          <w:fldChar w:fldCharType="end"/>
        </w:r>
      </w:ins>
    </w:p>
    <w:p w14:paraId="752CAED0" w14:textId="76634941" w:rsidR="008151AF" w:rsidRDefault="008151AF">
      <w:pPr>
        <w:pStyle w:val="TOC2"/>
        <w:tabs>
          <w:tab w:val="left" w:pos="880"/>
          <w:tab w:val="right" w:leader="dot" w:pos="8630"/>
        </w:tabs>
        <w:rPr>
          <w:ins w:id="100" w:author="Linda Calder (FRB)" w:date="2021-12-20T16:11:00Z"/>
          <w:rFonts w:asciiTheme="minorHAnsi" w:eastAsiaTheme="minorEastAsia" w:hAnsiTheme="minorHAnsi" w:cstheme="minorBidi"/>
          <w:noProof/>
          <w:sz w:val="22"/>
          <w:szCs w:val="22"/>
        </w:rPr>
      </w:pPr>
      <w:ins w:id="101"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"_Toc90909134"</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2.8</w:t>
        </w:r>
        <w:r>
          <w:rPr>
            <w:rFonts w:asciiTheme="minorHAnsi" w:eastAsiaTheme="minorEastAsia" w:hAnsiTheme="minorHAnsi" w:cstheme="minorBidi"/>
            <w:noProof/>
            <w:sz w:val="22"/>
            <w:szCs w:val="22"/>
          </w:rPr>
          <w:tab/>
        </w:r>
        <w:r w:rsidRPr="001F60F1">
          <w:rPr>
            <w:rStyle w:val="Hyperlink"/>
            <w:noProof/>
          </w:rPr>
          <w:t>Check Stub Record</w:t>
        </w:r>
        <w:r>
          <w:rPr>
            <w:noProof/>
            <w:webHidden/>
          </w:rPr>
          <w:tab/>
        </w:r>
        <w:r>
          <w:rPr>
            <w:noProof/>
            <w:webHidden/>
          </w:rPr>
          <w:fldChar w:fldCharType="begin"/>
        </w:r>
        <w:r>
          <w:rPr>
            <w:noProof/>
            <w:webHidden/>
          </w:rPr>
          <w:instrText xml:space="preserve"> PAGEREF _Toc90909134 \h </w:instrText>
        </w:r>
      </w:ins>
      <w:r>
        <w:rPr>
          <w:noProof/>
          <w:webHidden/>
        </w:rPr>
      </w:r>
      <w:r>
        <w:rPr>
          <w:noProof/>
          <w:webHidden/>
        </w:rPr>
        <w:fldChar w:fldCharType="separate"/>
      </w:r>
      <w:ins w:id="102" w:author="Linda Calder (FRB)" w:date="2021-12-20T16:11:00Z">
        <w:r>
          <w:rPr>
            <w:noProof/>
            <w:webHidden/>
          </w:rPr>
          <w:t>60</w:t>
        </w:r>
        <w:r>
          <w:rPr>
            <w:noProof/>
            <w:webHidden/>
          </w:rPr>
          <w:fldChar w:fldCharType="end"/>
        </w:r>
        <w:r w:rsidRPr="001F60F1">
          <w:rPr>
            <w:rStyle w:val="Hyperlink"/>
            <w:noProof/>
          </w:rPr>
          <w:fldChar w:fldCharType="end"/>
        </w:r>
      </w:ins>
    </w:p>
    <w:p w14:paraId="4E3B4837" w14:textId="16F0979D" w:rsidR="008151AF" w:rsidRDefault="008151AF">
      <w:pPr>
        <w:pStyle w:val="TOC2"/>
        <w:tabs>
          <w:tab w:val="left" w:pos="880"/>
          <w:tab w:val="right" w:leader="dot" w:pos="8630"/>
        </w:tabs>
        <w:rPr>
          <w:ins w:id="103" w:author="Linda Calder (FRB)" w:date="2021-12-20T16:11:00Z"/>
          <w:rFonts w:asciiTheme="minorHAnsi" w:eastAsiaTheme="minorEastAsia" w:hAnsiTheme="minorHAnsi" w:cstheme="minorBidi"/>
          <w:noProof/>
          <w:sz w:val="22"/>
          <w:szCs w:val="22"/>
        </w:rPr>
      </w:pPr>
      <w:ins w:id="104"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"_Toc90909135"</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2.9</w:t>
        </w:r>
        <w:r>
          <w:rPr>
            <w:rFonts w:asciiTheme="minorHAnsi" w:eastAsiaTheme="minorEastAsia" w:hAnsiTheme="minorHAnsi" w:cstheme="minorBidi"/>
            <w:noProof/>
            <w:sz w:val="22"/>
            <w:szCs w:val="22"/>
          </w:rPr>
          <w:tab/>
        </w:r>
        <w:r w:rsidRPr="001F60F1">
          <w:rPr>
            <w:rStyle w:val="Hyperlink"/>
            <w:noProof/>
          </w:rPr>
          <w:t>Procurement Record (deleted)</w:t>
        </w:r>
        <w:r>
          <w:rPr>
            <w:noProof/>
            <w:webHidden/>
          </w:rPr>
          <w:tab/>
        </w:r>
        <w:r>
          <w:rPr>
            <w:noProof/>
            <w:webHidden/>
          </w:rPr>
          <w:fldChar w:fldCharType="begin"/>
        </w:r>
        <w:r>
          <w:rPr>
            <w:noProof/>
            <w:webHidden/>
          </w:rPr>
          <w:instrText xml:space="preserve"> PAGEREF _Toc90909135 \h </w:instrText>
        </w:r>
      </w:ins>
      <w:r>
        <w:rPr>
          <w:noProof/>
          <w:webHidden/>
        </w:rPr>
      </w:r>
      <w:r>
        <w:rPr>
          <w:noProof/>
          <w:webHidden/>
        </w:rPr>
        <w:fldChar w:fldCharType="separate"/>
      </w:r>
      <w:ins w:id="105" w:author="Linda Calder (FRB)" w:date="2021-12-20T16:11:00Z">
        <w:r>
          <w:rPr>
            <w:noProof/>
            <w:webHidden/>
          </w:rPr>
          <w:t>62</w:t>
        </w:r>
        <w:r>
          <w:rPr>
            <w:noProof/>
            <w:webHidden/>
          </w:rPr>
          <w:fldChar w:fldCharType="end"/>
        </w:r>
        <w:r w:rsidRPr="001F60F1">
          <w:rPr>
            <w:rStyle w:val="Hyperlink"/>
            <w:noProof/>
          </w:rPr>
          <w:fldChar w:fldCharType="end"/>
        </w:r>
      </w:ins>
    </w:p>
    <w:p w14:paraId="534E3A20" w14:textId="3EF0F4DE" w:rsidR="008151AF" w:rsidRDefault="008151AF">
      <w:pPr>
        <w:pStyle w:val="TOC2"/>
        <w:tabs>
          <w:tab w:val="left" w:pos="1100"/>
          <w:tab w:val="right" w:leader="dot" w:pos="8630"/>
        </w:tabs>
        <w:rPr>
          <w:ins w:id="106" w:author="Linda Calder (FRB)" w:date="2021-12-20T16:11:00Z"/>
          <w:rFonts w:asciiTheme="minorHAnsi" w:eastAsiaTheme="minorEastAsia" w:hAnsiTheme="minorHAnsi" w:cstheme="minorBidi"/>
          <w:noProof/>
          <w:sz w:val="22"/>
          <w:szCs w:val="22"/>
        </w:rPr>
      </w:pPr>
      <w:ins w:id="107"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"_Toc90909136"</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2.10</w:t>
        </w:r>
        <w:r>
          <w:rPr>
            <w:rFonts w:asciiTheme="minorHAnsi" w:eastAsiaTheme="minorEastAsia" w:hAnsiTheme="minorHAnsi" w:cstheme="minorBidi"/>
            <w:noProof/>
            <w:sz w:val="22"/>
            <w:szCs w:val="22"/>
          </w:rPr>
          <w:tab/>
        </w:r>
        <w:r w:rsidRPr="001F60F1">
          <w:rPr>
            <w:rStyle w:val="Hyperlink"/>
            <w:noProof/>
          </w:rPr>
          <w:t>DNP Record</w:t>
        </w:r>
        <w:r>
          <w:rPr>
            <w:noProof/>
            <w:webHidden/>
          </w:rPr>
          <w:tab/>
        </w:r>
        <w:r>
          <w:rPr>
            <w:noProof/>
            <w:webHidden/>
          </w:rPr>
          <w:fldChar w:fldCharType="begin"/>
        </w:r>
        <w:r>
          <w:rPr>
            <w:noProof/>
            <w:webHidden/>
          </w:rPr>
          <w:instrText xml:space="preserve"> PAGEREF _Toc90909136 \h </w:instrText>
        </w:r>
      </w:ins>
      <w:r>
        <w:rPr>
          <w:noProof/>
          <w:webHidden/>
        </w:rPr>
      </w:r>
      <w:r>
        <w:rPr>
          <w:noProof/>
          <w:webHidden/>
        </w:rPr>
        <w:fldChar w:fldCharType="separate"/>
      </w:r>
      <w:ins w:id="108" w:author="Linda Calder (FRB)" w:date="2021-12-20T16:11:00Z">
        <w:r>
          <w:rPr>
            <w:noProof/>
            <w:webHidden/>
          </w:rPr>
          <w:t>63</w:t>
        </w:r>
        <w:r>
          <w:rPr>
            <w:noProof/>
            <w:webHidden/>
          </w:rPr>
          <w:fldChar w:fldCharType="end"/>
        </w:r>
        <w:r w:rsidRPr="001F60F1">
          <w:rPr>
            <w:rStyle w:val="Hyperlink"/>
            <w:noProof/>
          </w:rPr>
          <w:fldChar w:fldCharType="end"/>
        </w:r>
      </w:ins>
    </w:p>
    <w:p w14:paraId="7B18B6C9" w14:textId="0C192815" w:rsidR="008151AF" w:rsidRDefault="008151AF">
      <w:pPr>
        <w:pStyle w:val="TOC2"/>
        <w:tabs>
          <w:tab w:val="left" w:pos="1100"/>
          <w:tab w:val="right" w:leader="dot" w:pos="8630"/>
        </w:tabs>
        <w:rPr>
          <w:ins w:id="109" w:author="Linda Calder (FRB)" w:date="2021-12-20T16:11:00Z"/>
          <w:rFonts w:asciiTheme="minorHAnsi" w:eastAsiaTheme="minorEastAsia" w:hAnsiTheme="minorHAnsi" w:cstheme="minorBidi"/>
          <w:noProof/>
          <w:sz w:val="22"/>
          <w:szCs w:val="22"/>
        </w:rPr>
      </w:pPr>
      <w:ins w:id="110"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"_Toc90909137"</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2.11</w:t>
        </w:r>
        <w:r>
          <w:rPr>
            <w:rFonts w:asciiTheme="minorHAnsi" w:eastAsiaTheme="minorEastAsia" w:hAnsiTheme="minorHAnsi" w:cstheme="minorBidi"/>
            <w:noProof/>
            <w:sz w:val="22"/>
            <w:szCs w:val="22"/>
          </w:rPr>
          <w:tab/>
        </w:r>
        <w:r w:rsidRPr="001F60F1">
          <w:rPr>
            <w:rStyle w:val="Hyperlink"/>
            <w:noProof/>
          </w:rPr>
          <w:t>Schedule Trailer Control Record</w:t>
        </w:r>
        <w:r>
          <w:rPr>
            <w:noProof/>
            <w:webHidden/>
          </w:rPr>
          <w:tab/>
        </w:r>
        <w:r>
          <w:rPr>
            <w:noProof/>
            <w:webHidden/>
          </w:rPr>
          <w:fldChar w:fldCharType="begin"/>
        </w:r>
        <w:r>
          <w:rPr>
            <w:noProof/>
            <w:webHidden/>
          </w:rPr>
          <w:instrText xml:space="preserve"> PAGEREF _Toc90909137 \h </w:instrText>
        </w:r>
      </w:ins>
      <w:r>
        <w:rPr>
          <w:noProof/>
          <w:webHidden/>
        </w:rPr>
      </w:r>
      <w:r>
        <w:rPr>
          <w:noProof/>
          <w:webHidden/>
        </w:rPr>
        <w:fldChar w:fldCharType="separate"/>
      </w:r>
      <w:ins w:id="111" w:author="Linda Calder (FRB)" w:date="2021-12-20T16:11:00Z">
        <w:r>
          <w:rPr>
            <w:noProof/>
            <w:webHidden/>
          </w:rPr>
          <w:t>64</w:t>
        </w:r>
        <w:r>
          <w:rPr>
            <w:noProof/>
            <w:webHidden/>
          </w:rPr>
          <w:fldChar w:fldCharType="end"/>
        </w:r>
        <w:r w:rsidRPr="001F60F1">
          <w:rPr>
            <w:rStyle w:val="Hyperlink"/>
            <w:noProof/>
          </w:rPr>
          <w:fldChar w:fldCharType="end"/>
        </w:r>
      </w:ins>
    </w:p>
    <w:p w14:paraId="7E294310" w14:textId="7AC0F05F" w:rsidR="008151AF" w:rsidRDefault="008151AF">
      <w:pPr>
        <w:pStyle w:val="TOC2"/>
        <w:tabs>
          <w:tab w:val="left" w:pos="1100"/>
          <w:tab w:val="right" w:leader="dot" w:pos="8630"/>
        </w:tabs>
        <w:rPr>
          <w:ins w:id="112" w:author="Linda Calder (FRB)" w:date="2021-12-20T16:11:00Z"/>
          <w:rFonts w:asciiTheme="minorHAnsi" w:eastAsiaTheme="minorEastAsia" w:hAnsiTheme="minorHAnsi" w:cstheme="minorBidi"/>
          <w:noProof/>
          <w:sz w:val="22"/>
          <w:szCs w:val="22"/>
        </w:rPr>
      </w:pPr>
      <w:ins w:id="113"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"_Toc90909138"</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2.12</w:t>
        </w:r>
        <w:r>
          <w:rPr>
            <w:rFonts w:asciiTheme="minorHAnsi" w:eastAsiaTheme="minorEastAsia" w:hAnsiTheme="minorHAnsi" w:cstheme="minorBidi"/>
            <w:noProof/>
            <w:sz w:val="22"/>
            <w:szCs w:val="22"/>
          </w:rPr>
          <w:tab/>
        </w:r>
        <w:r w:rsidRPr="001F60F1">
          <w:rPr>
            <w:rStyle w:val="Hyperlink"/>
            <w:noProof/>
          </w:rPr>
          <w:t>File Trailer Control Record</w:t>
        </w:r>
        <w:r>
          <w:rPr>
            <w:noProof/>
            <w:webHidden/>
          </w:rPr>
          <w:tab/>
        </w:r>
        <w:r>
          <w:rPr>
            <w:noProof/>
            <w:webHidden/>
          </w:rPr>
          <w:fldChar w:fldCharType="begin"/>
        </w:r>
        <w:r>
          <w:rPr>
            <w:noProof/>
            <w:webHidden/>
          </w:rPr>
          <w:instrText xml:space="preserve"> PAGEREF _Toc90909138 \h </w:instrText>
        </w:r>
      </w:ins>
      <w:r>
        <w:rPr>
          <w:noProof/>
          <w:webHidden/>
        </w:rPr>
      </w:r>
      <w:r>
        <w:rPr>
          <w:noProof/>
          <w:webHidden/>
        </w:rPr>
        <w:fldChar w:fldCharType="separate"/>
      </w:r>
      <w:ins w:id="114" w:author="Linda Calder (FRB)" w:date="2021-12-20T16:11:00Z">
        <w:r>
          <w:rPr>
            <w:noProof/>
            <w:webHidden/>
          </w:rPr>
          <w:t>66</w:t>
        </w:r>
        <w:r>
          <w:rPr>
            <w:noProof/>
            <w:webHidden/>
          </w:rPr>
          <w:fldChar w:fldCharType="end"/>
        </w:r>
        <w:r w:rsidRPr="001F60F1">
          <w:rPr>
            <w:rStyle w:val="Hyperlink"/>
            <w:noProof/>
          </w:rPr>
          <w:fldChar w:fldCharType="end"/>
        </w:r>
      </w:ins>
    </w:p>
    <w:p w14:paraId="0FFEBB5F" w14:textId="2BC732A7" w:rsidR="008151AF" w:rsidRDefault="008151AF">
      <w:pPr>
        <w:pStyle w:val="TOC1"/>
        <w:tabs>
          <w:tab w:val="left" w:pos="480"/>
          <w:tab w:val="right" w:leader="dot" w:pos="8630"/>
        </w:tabs>
        <w:rPr>
          <w:ins w:id="115" w:author="Linda Calder (FRB)" w:date="2021-12-20T16:11:00Z"/>
          <w:rFonts w:asciiTheme="minorHAnsi" w:eastAsiaTheme="minorEastAsia" w:hAnsiTheme="minorHAnsi" w:cstheme="minorBidi"/>
          <w:noProof/>
          <w:sz w:val="22"/>
          <w:szCs w:val="22"/>
        </w:rPr>
      </w:pPr>
      <w:ins w:id="116"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"_Toc90909139"</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rFonts w:ascii="Arial" w:hAnsi="Arial"/>
            <w:noProof/>
          </w:rPr>
          <w:t>3</w:t>
        </w:r>
        <w:r>
          <w:rPr>
            <w:rFonts w:asciiTheme="minorHAnsi" w:eastAsiaTheme="minorEastAsia" w:hAnsiTheme="minorHAnsi" w:cstheme="minorBidi"/>
            <w:noProof/>
            <w:sz w:val="22"/>
            <w:szCs w:val="22"/>
          </w:rPr>
          <w:tab/>
        </w:r>
        <w:r w:rsidRPr="001F60F1">
          <w:rPr>
            <w:rStyle w:val="Hyperlink"/>
            <w:noProof/>
          </w:rPr>
          <w:t>Appendices</w:t>
        </w:r>
        <w:r>
          <w:rPr>
            <w:noProof/>
            <w:webHidden/>
          </w:rPr>
          <w:tab/>
        </w:r>
        <w:r>
          <w:rPr>
            <w:noProof/>
            <w:webHidden/>
          </w:rPr>
          <w:fldChar w:fldCharType="begin"/>
        </w:r>
        <w:r>
          <w:rPr>
            <w:noProof/>
            <w:webHidden/>
          </w:rPr>
          <w:instrText xml:space="preserve"> PAGEREF _Toc90909139 \h </w:instrText>
        </w:r>
      </w:ins>
      <w:r>
        <w:rPr>
          <w:noProof/>
          <w:webHidden/>
        </w:rPr>
      </w:r>
      <w:r>
        <w:rPr>
          <w:noProof/>
          <w:webHidden/>
        </w:rPr>
        <w:fldChar w:fldCharType="separate"/>
      </w:r>
      <w:ins w:id="117" w:author="Linda Calder (FRB)" w:date="2021-12-20T16:11:00Z">
        <w:r>
          <w:rPr>
            <w:noProof/>
            <w:webHidden/>
          </w:rPr>
          <w:t>68</w:t>
        </w:r>
        <w:r>
          <w:rPr>
            <w:noProof/>
            <w:webHidden/>
          </w:rPr>
          <w:fldChar w:fldCharType="end"/>
        </w:r>
        <w:r w:rsidRPr="001F60F1">
          <w:rPr>
            <w:rStyle w:val="Hyperlink"/>
            <w:noProof/>
          </w:rPr>
          <w:fldChar w:fldCharType="end"/>
        </w:r>
      </w:ins>
    </w:p>
    <w:p w14:paraId="3A66D70C" w14:textId="1FEF75E2" w:rsidR="008151AF" w:rsidRDefault="008151AF">
      <w:pPr>
        <w:pStyle w:val="TOC2"/>
        <w:tabs>
          <w:tab w:val="left" w:pos="880"/>
          <w:tab w:val="right" w:leader="dot" w:pos="8630"/>
        </w:tabs>
        <w:rPr>
          <w:ins w:id="118" w:author="Linda Calder (FRB)" w:date="2021-12-20T16:11:00Z"/>
          <w:rFonts w:asciiTheme="minorHAnsi" w:eastAsiaTheme="minorEastAsia" w:hAnsiTheme="minorHAnsi" w:cstheme="minorBidi"/>
          <w:noProof/>
          <w:sz w:val="22"/>
          <w:szCs w:val="22"/>
        </w:rPr>
      </w:pPr>
      <w:ins w:id="119"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"_Toc90909140"</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3.1</w:t>
        </w:r>
        <w:r>
          <w:rPr>
            <w:rFonts w:asciiTheme="minorHAnsi" w:eastAsiaTheme="minorEastAsia" w:hAnsiTheme="minorHAnsi" w:cstheme="minorBidi"/>
            <w:noProof/>
            <w:sz w:val="22"/>
            <w:szCs w:val="22"/>
          </w:rPr>
          <w:tab/>
        </w:r>
        <w:r w:rsidRPr="001F60F1">
          <w:rPr>
            <w:rStyle w:val="Hyperlink"/>
            <w:noProof/>
          </w:rPr>
          <w:t>Appendix A - ACH Transaction Codes</w:t>
        </w:r>
        <w:r>
          <w:rPr>
            <w:noProof/>
            <w:webHidden/>
          </w:rPr>
          <w:tab/>
        </w:r>
        <w:r>
          <w:rPr>
            <w:noProof/>
            <w:webHidden/>
          </w:rPr>
          <w:fldChar w:fldCharType="begin"/>
        </w:r>
        <w:r>
          <w:rPr>
            <w:noProof/>
            <w:webHidden/>
          </w:rPr>
          <w:instrText xml:space="preserve"> PAGEREF _Toc90909140 \h </w:instrText>
        </w:r>
      </w:ins>
      <w:r>
        <w:rPr>
          <w:noProof/>
          <w:webHidden/>
        </w:rPr>
      </w:r>
      <w:r>
        <w:rPr>
          <w:noProof/>
          <w:webHidden/>
        </w:rPr>
        <w:fldChar w:fldCharType="separate"/>
      </w:r>
      <w:ins w:id="120" w:author="Linda Calder (FRB)" w:date="2021-12-20T16:11:00Z">
        <w:r>
          <w:rPr>
            <w:noProof/>
            <w:webHidden/>
          </w:rPr>
          <w:t>68</w:t>
        </w:r>
        <w:r>
          <w:rPr>
            <w:noProof/>
            <w:webHidden/>
          </w:rPr>
          <w:fldChar w:fldCharType="end"/>
        </w:r>
        <w:r w:rsidRPr="001F60F1">
          <w:rPr>
            <w:rStyle w:val="Hyperlink"/>
            <w:noProof/>
          </w:rPr>
          <w:fldChar w:fldCharType="end"/>
        </w:r>
      </w:ins>
    </w:p>
    <w:p w14:paraId="1654AF4B" w14:textId="004B426E" w:rsidR="008151AF" w:rsidRDefault="008151AF">
      <w:pPr>
        <w:pStyle w:val="TOC2"/>
        <w:tabs>
          <w:tab w:val="left" w:pos="880"/>
          <w:tab w:val="right" w:leader="dot" w:pos="8630"/>
        </w:tabs>
        <w:rPr>
          <w:ins w:id="121" w:author="Linda Calder (FRB)" w:date="2021-12-20T16:11:00Z"/>
          <w:rFonts w:asciiTheme="minorHAnsi" w:eastAsiaTheme="minorEastAsia" w:hAnsiTheme="minorHAnsi" w:cstheme="minorBidi"/>
          <w:noProof/>
          <w:sz w:val="22"/>
          <w:szCs w:val="22"/>
        </w:rPr>
      </w:pPr>
      <w:ins w:id="122"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"_Toc90909141"</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3.2</w:t>
        </w:r>
        <w:r>
          <w:rPr>
            <w:rFonts w:asciiTheme="minorHAnsi" w:eastAsiaTheme="minorEastAsia" w:hAnsiTheme="minorHAnsi" w:cstheme="minorBidi"/>
            <w:noProof/>
            <w:sz w:val="22"/>
            <w:szCs w:val="22"/>
          </w:rPr>
          <w:tab/>
        </w:r>
        <w:r w:rsidRPr="001F60F1">
          <w:rPr>
            <w:rStyle w:val="Hyperlink"/>
            <w:noProof/>
          </w:rPr>
          <w:t>Appendix B – Agency Specific Values</w:t>
        </w:r>
        <w:r>
          <w:rPr>
            <w:noProof/>
            <w:webHidden/>
          </w:rPr>
          <w:tab/>
        </w:r>
        <w:r>
          <w:rPr>
            <w:noProof/>
            <w:webHidden/>
          </w:rPr>
          <w:fldChar w:fldCharType="begin"/>
        </w:r>
        <w:r>
          <w:rPr>
            <w:noProof/>
            <w:webHidden/>
          </w:rPr>
          <w:instrText xml:space="preserve"> PAGEREF _Toc90909141 \h </w:instrText>
        </w:r>
      </w:ins>
      <w:r>
        <w:rPr>
          <w:noProof/>
          <w:webHidden/>
        </w:rPr>
      </w:r>
      <w:r>
        <w:rPr>
          <w:noProof/>
          <w:webHidden/>
        </w:rPr>
        <w:fldChar w:fldCharType="separate"/>
      </w:r>
      <w:ins w:id="123" w:author="Linda Calder (FRB)" w:date="2021-12-20T16:11:00Z">
        <w:r>
          <w:rPr>
            <w:noProof/>
            <w:webHidden/>
          </w:rPr>
          <w:t>69</w:t>
        </w:r>
        <w:r>
          <w:rPr>
            <w:noProof/>
            <w:webHidden/>
          </w:rPr>
          <w:fldChar w:fldCharType="end"/>
        </w:r>
        <w:r w:rsidRPr="001F60F1">
          <w:rPr>
            <w:rStyle w:val="Hyperlink"/>
            <w:noProof/>
          </w:rPr>
          <w:fldChar w:fldCharType="end"/>
        </w:r>
      </w:ins>
    </w:p>
    <w:p w14:paraId="49D5921C" w14:textId="39CD992B" w:rsidR="008151AF" w:rsidRDefault="008151AF">
      <w:pPr>
        <w:pStyle w:val="TOC3"/>
        <w:tabs>
          <w:tab w:val="left" w:pos="1320"/>
          <w:tab w:val="right" w:leader="dot" w:pos="8630"/>
        </w:tabs>
        <w:rPr>
          <w:ins w:id="124" w:author="Linda Calder (FRB)" w:date="2021-12-20T16:11:00Z"/>
          <w:rFonts w:asciiTheme="minorHAnsi" w:eastAsiaTheme="minorEastAsia" w:hAnsiTheme="minorHAnsi" w:cstheme="minorBidi"/>
          <w:noProof/>
          <w:sz w:val="22"/>
          <w:szCs w:val="22"/>
        </w:rPr>
      </w:pPr>
      <w:ins w:id="125"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"_Toc90909142"</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i/>
            <w:noProof/>
          </w:rPr>
          <w:t>3.2.1</w:t>
        </w:r>
        <w:r>
          <w:rPr>
            <w:rFonts w:asciiTheme="minorHAnsi" w:eastAsiaTheme="minorEastAsia" w:hAnsiTheme="minorHAnsi" w:cstheme="minorBidi"/>
            <w:noProof/>
            <w:sz w:val="22"/>
            <w:szCs w:val="22"/>
          </w:rPr>
          <w:tab/>
        </w:r>
        <w:r w:rsidRPr="001F60F1">
          <w:rPr>
            <w:rStyle w:val="Hyperlink"/>
            <w:noProof/>
          </w:rPr>
          <w:t>For Custom Agency Rule ID = “IRS” and Depositor Account Number NOT equal “BONDS”</w:t>
        </w:r>
        <w:r>
          <w:rPr>
            <w:noProof/>
            <w:webHidden/>
          </w:rPr>
          <w:tab/>
        </w:r>
        <w:r>
          <w:rPr>
            <w:noProof/>
            <w:webHidden/>
          </w:rPr>
          <w:fldChar w:fldCharType="begin"/>
        </w:r>
        <w:r>
          <w:rPr>
            <w:noProof/>
            <w:webHidden/>
          </w:rPr>
          <w:instrText xml:space="preserve"> PAGEREF _Toc90909142 \h </w:instrText>
        </w:r>
      </w:ins>
      <w:r>
        <w:rPr>
          <w:noProof/>
          <w:webHidden/>
        </w:rPr>
      </w:r>
      <w:r>
        <w:rPr>
          <w:noProof/>
          <w:webHidden/>
        </w:rPr>
        <w:fldChar w:fldCharType="separate"/>
      </w:r>
      <w:ins w:id="126" w:author="Linda Calder (FRB)" w:date="2021-12-20T16:11:00Z">
        <w:r>
          <w:rPr>
            <w:noProof/>
            <w:webHidden/>
          </w:rPr>
          <w:t>69</w:t>
        </w:r>
        <w:r>
          <w:rPr>
            <w:noProof/>
            <w:webHidden/>
          </w:rPr>
          <w:fldChar w:fldCharType="end"/>
        </w:r>
        <w:r w:rsidRPr="001F60F1">
          <w:rPr>
            <w:rStyle w:val="Hyperlink"/>
            <w:noProof/>
          </w:rPr>
          <w:fldChar w:fldCharType="end"/>
        </w:r>
      </w:ins>
    </w:p>
    <w:p w14:paraId="2153090D" w14:textId="3491A6D4" w:rsidR="008151AF" w:rsidRDefault="008151AF">
      <w:pPr>
        <w:pStyle w:val="TOC3"/>
        <w:tabs>
          <w:tab w:val="left" w:pos="1320"/>
          <w:tab w:val="right" w:leader="dot" w:pos="8630"/>
        </w:tabs>
        <w:rPr>
          <w:ins w:id="127" w:author="Linda Calder (FRB)" w:date="2021-12-20T16:11:00Z"/>
          <w:rFonts w:asciiTheme="minorHAnsi" w:eastAsiaTheme="minorEastAsia" w:hAnsiTheme="minorHAnsi" w:cstheme="minorBidi"/>
          <w:noProof/>
          <w:sz w:val="22"/>
          <w:szCs w:val="22"/>
        </w:rPr>
      </w:pPr>
      <w:ins w:id="128"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"_Toc90909143"</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i/>
            <w:noProof/>
          </w:rPr>
          <w:t>3.2.2</w:t>
        </w:r>
        <w:r>
          <w:rPr>
            <w:rFonts w:asciiTheme="minorHAnsi" w:eastAsiaTheme="minorEastAsia" w:hAnsiTheme="minorHAnsi" w:cstheme="minorBidi"/>
            <w:noProof/>
            <w:sz w:val="22"/>
            <w:szCs w:val="22"/>
          </w:rPr>
          <w:tab/>
        </w:r>
        <w:r w:rsidRPr="001F60F1">
          <w:rPr>
            <w:rStyle w:val="Hyperlink"/>
            <w:noProof/>
          </w:rPr>
          <w:t>For Custom Agency Rule ID = “IRS” and Depositor Account Number = “BONDS”</w:t>
        </w:r>
        <w:r>
          <w:rPr>
            <w:noProof/>
            <w:webHidden/>
          </w:rPr>
          <w:tab/>
        </w:r>
        <w:r>
          <w:rPr>
            <w:noProof/>
            <w:webHidden/>
          </w:rPr>
          <w:fldChar w:fldCharType="begin"/>
        </w:r>
        <w:r>
          <w:rPr>
            <w:noProof/>
            <w:webHidden/>
          </w:rPr>
          <w:instrText xml:space="preserve"> PAGEREF _Toc90909143 \h </w:instrText>
        </w:r>
      </w:ins>
      <w:r>
        <w:rPr>
          <w:noProof/>
          <w:webHidden/>
        </w:rPr>
      </w:r>
      <w:r>
        <w:rPr>
          <w:noProof/>
          <w:webHidden/>
        </w:rPr>
        <w:fldChar w:fldCharType="separate"/>
      </w:r>
      <w:ins w:id="129" w:author="Linda Calder (FRB)" w:date="2021-12-20T16:11:00Z">
        <w:r>
          <w:rPr>
            <w:noProof/>
            <w:webHidden/>
          </w:rPr>
          <w:t>72</w:t>
        </w:r>
        <w:r>
          <w:rPr>
            <w:noProof/>
            <w:webHidden/>
          </w:rPr>
          <w:fldChar w:fldCharType="end"/>
        </w:r>
        <w:r w:rsidRPr="001F60F1">
          <w:rPr>
            <w:rStyle w:val="Hyperlink"/>
            <w:noProof/>
          </w:rPr>
          <w:fldChar w:fldCharType="end"/>
        </w:r>
      </w:ins>
    </w:p>
    <w:p w14:paraId="098EF924" w14:textId="54B4DAF1" w:rsidR="008151AF" w:rsidRDefault="008151AF">
      <w:pPr>
        <w:pStyle w:val="TOC3"/>
        <w:tabs>
          <w:tab w:val="left" w:pos="1320"/>
          <w:tab w:val="right" w:leader="dot" w:pos="8630"/>
        </w:tabs>
        <w:rPr>
          <w:ins w:id="130" w:author="Linda Calder (FRB)" w:date="2021-12-20T16:11:00Z"/>
          <w:rFonts w:asciiTheme="minorHAnsi" w:eastAsiaTheme="minorEastAsia" w:hAnsiTheme="minorHAnsi" w:cstheme="minorBidi"/>
          <w:noProof/>
          <w:sz w:val="22"/>
          <w:szCs w:val="22"/>
        </w:rPr>
      </w:pPr>
      <w:ins w:id="131"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"_Toc90909144"</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i/>
            <w:noProof/>
          </w:rPr>
          <w:t>3.2.3</w:t>
        </w:r>
        <w:r>
          <w:rPr>
            <w:rFonts w:asciiTheme="minorHAnsi" w:eastAsiaTheme="minorEastAsia" w:hAnsiTheme="minorHAnsi" w:cstheme="minorBidi"/>
            <w:noProof/>
            <w:sz w:val="22"/>
            <w:szCs w:val="22"/>
          </w:rPr>
          <w:tab/>
        </w:r>
        <w:r w:rsidRPr="001F60F1">
          <w:rPr>
            <w:rStyle w:val="Hyperlink"/>
            <w:noProof/>
          </w:rPr>
          <w:t>For Custom Agency Rule ID = “VA” or “VACP” and Check payments</w:t>
        </w:r>
        <w:r>
          <w:rPr>
            <w:noProof/>
            <w:webHidden/>
          </w:rPr>
          <w:tab/>
        </w:r>
        <w:r>
          <w:rPr>
            <w:noProof/>
            <w:webHidden/>
          </w:rPr>
          <w:fldChar w:fldCharType="begin"/>
        </w:r>
        <w:r>
          <w:rPr>
            <w:noProof/>
            <w:webHidden/>
          </w:rPr>
          <w:instrText xml:space="preserve"> PAGEREF _Toc90909144 \h </w:instrText>
        </w:r>
      </w:ins>
      <w:r>
        <w:rPr>
          <w:noProof/>
          <w:webHidden/>
        </w:rPr>
      </w:r>
      <w:r>
        <w:rPr>
          <w:noProof/>
          <w:webHidden/>
        </w:rPr>
        <w:fldChar w:fldCharType="separate"/>
      </w:r>
      <w:ins w:id="132" w:author="Linda Calder (FRB)" w:date="2021-12-20T16:11:00Z">
        <w:r>
          <w:rPr>
            <w:noProof/>
            <w:webHidden/>
          </w:rPr>
          <w:t>74</w:t>
        </w:r>
        <w:r>
          <w:rPr>
            <w:noProof/>
            <w:webHidden/>
          </w:rPr>
          <w:fldChar w:fldCharType="end"/>
        </w:r>
        <w:r w:rsidRPr="001F60F1">
          <w:rPr>
            <w:rStyle w:val="Hyperlink"/>
            <w:noProof/>
          </w:rPr>
          <w:fldChar w:fldCharType="end"/>
        </w:r>
      </w:ins>
    </w:p>
    <w:p w14:paraId="4CF87D25" w14:textId="0D25B320" w:rsidR="008151AF" w:rsidRDefault="008151AF">
      <w:pPr>
        <w:pStyle w:val="TOC3"/>
        <w:tabs>
          <w:tab w:val="left" w:pos="1320"/>
          <w:tab w:val="right" w:leader="dot" w:pos="8630"/>
        </w:tabs>
        <w:rPr>
          <w:ins w:id="133" w:author="Linda Calder (FRB)" w:date="2021-12-20T16:11:00Z"/>
          <w:rFonts w:asciiTheme="minorHAnsi" w:eastAsiaTheme="minorEastAsia" w:hAnsiTheme="minorHAnsi" w:cstheme="minorBidi"/>
          <w:noProof/>
          <w:sz w:val="22"/>
          <w:szCs w:val="22"/>
        </w:rPr>
      </w:pPr>
      <w:ins w:id="134"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"_Toc90909145"</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i/>
            <w:noProof/>
          </w:rPr>
          <w:t>3.2.4</w:t>
        </w:r>
        <w:r>
          <w:rPr>
            <w:rFonts w:asciiTheme="minorHAnsi" w:eastAsiaTheme="minorEastAsia" w:hAnsiTheme="minorHAnsi" w:cstheme="minorBidi"/>
            <w:noProof/>
            <w:sz w:val="22"/>
            <w:szCs w:val="22"/>
          </w:rPr>
          <w:tab/>
        </w:r>
        <w:r w:rsidRPr="001F60F1">
          <w:rPr>
            <w:rStyle w:val="Hyperlink"/>
            <w:noProof/>
          </w:rPr>
          <w:t>For Custom Agency Rule ID = “VA” or “VACP” and ACH payments</w:t>
        </w:r>
        <w:r>
          <w:rPr>
            <w:noProof/>
            <w:webHidden/>
          </w:rPr>
          <w:tab/>
        </w:r>
        <w:r>
          <w:rPr>
            <w:noProof/>
            <w:webHidden/>
          </w:rPr>
          <w:fldChar w:fldCharType="begin"/>
        </w:r>
        <w:r>
          <w:rPr>
            <w:noProof/>
            <w:webHidden/>
          </w:rPr>
          <w:instrText xml:space="preserve"> PAGEREF _Toc90909145 \h </w:instrText>
        </w:r>
      </w:ins>
      <w:r>
        <w:rPr>
          <w:noProof/>
          <w:webHidden/>
        </w:rPr>
      </w:r>
      <w:r>
        <w:rPr>
          <w:noProof/>
          <w:webHidden/>
        </w:rPr>
        <w:fldChar w:fldCharType="separate"/>
      </w:r>
      <w:ins w:id="135" w:author="Linda Calder (FRB)" w:date="2021-12-20T16:11:00Z">
        <w:r>
          <w:rPr>
            <w:noProof/>
            <w:webHidden/>
          </w:rPr>
          <w:t>75</w:t>
        </w:r>
        <w:r>
          <w:rPr>
            <w:noProof/>
            <w:webHidden/>
          </w:rPr>
          <w:fldChar w:fldCharType="end"/>
        </w:r>
        <w:r w:rsidRPr="001F60F1">
          <w:rPr>
            <w:rStyle w:val="Hyperlink"/>
            <w:noProof/>
          </w:rPr>
          <w:fldChar w:fldCharType="end"/>
        </w:r>
      </w:ins>
    </w:p>
    <w:p w14:paraId="73E5CE94" w14:textId="24FC44B7" w:rsidR="008151AF" w:rsidRDefault="008151AF">
      <w:pPr>
        <w:pStyle w:val="TOC3"/>
        <w:tabs>
          <w:tab w:val="left" w:pos="1320"/>
          <w:tab w:val="right" w:leader="dot" w:pos="8630"/>
        </w:tabs>
        <w:rPr>
          <w:ins w:id="136" w:author="Linda Calder (FRB)" w:date="2021-12-20T16:11:00Z"/>
          <w:rFonts w:asciiTheme="minorHAnsi" w:eastAsiaTheme="minorEastAsia" w:hAnsiTheme="minorHAnsi" w:cstheme="minorBidi"/>
          <w:noProof/>
          <w:sz w:val="22"/>
          <w:szCs w:val="22"/>
        </w:rPr>
      </w:pPr>
      <w:ins w:id="137"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"_Toc90909146"</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i/>
            <w:noProof/>
          </w:rPr>
          <w:t>3.2.5</w:t>
        </w:r>
        <w:r>
          <w:rPr>
            <w:rFonts w:asciiTheme="minorHAnsi" w:eastAsiaTheme="minorEastAsia" w:hAnsiTheme="minorHAnsi" w:cstheme="minorBidi"/>
            <w:noProof/>
            <w:sz w:val="22"/>
            <w:szCs w:val="22"/>
          </w:rPr>
          <w:tab/>
        </w:r>
        <w:r w:rsidRPr="001F60F1">
          <w:rPr>
            <w:rStyle w:val="Hyperlink"/>
            <w:noProof/>
          </w:rPr>
          <w:t>For Custom Agency Rule ID = “SSA” and “SSA-Daily”</w:t>
        </w:r>
        <w:r>
          <w:rPr>
            <w:noProof/>
            <w:webHidden/>
          </w:rPr>
          <w:tab/>
        </w:r>
        <w:r>
          <w:rPr>
            <w:noProof/>
            <w:webHidden/>
          </w:rPr>
          <w:fldChar w:fldCharType="begin"/>
        </w:r>
        <w:r>
          <w:rPr>
            <w:noProof/>
            <w:webHidden/>
          </w:rPr>
          <w:instrText xml:space="preserve"> PAGEREF _Toc90909146 \h </w:instrText>
        </w:r>
      </w:ins>
      <w:r>
        <w:rPr>
          <w:noProof/>
          <w:webHidden/>
        </w:rPr>
      </w:r>
      <w:r>
        <w:rPr>
          <w:noProof/>
          <w:webHidden/>
        </w:rPr>
        <w:fldChar w:fldCharType="separate"/>
      </w:r>
      <w:ins w:id="138" w:author="Linda Calder (FRB)" w:date="2021-12-20T16:11:00Z">
        <w:r>
          <w:rPr>
            <w:noProof/>
            <w:webHidden/>
          </w:rPr>
          <w:t>77</w:t>
        </w:r>
        <w:r>
          <w:rPr>
            <w:noProof/>
            <w:webHidden/>
          </w:rPr>
          <w:fldChar w:fldCharType="end"/>
        </w:r>
        <w:r w:rsidRPr="001F60F1">
          <w:rPr>
            <w:rStyle w:val="Hyperlink"/>
            <w:noProof/>
          </w:rPr>
          <w:fldChar w:fldCharType="end"/>
        </w:r>
      </w:ins>
    </w:p>
    <w:p w14:paraId="5232F14F" w14:textId="43EE9434" w:rsidR="008151AF" w:rsidRDefault="008151AF">
      <w:pPr>
        <w:pStyle w:val="TOC3"/>
        <w:tabs>
          <w:tab w:val="left" w:pos="1320"/>
          <w:tab w:val="right" w:leader="dot" w:pos="8630"/>
        </w:tabs>
        <w:rPr>
          <w:ins w:id="139" w:author="Linda Calder (FRB)" w:date="2021-12-20T16:11:00Z"/>
          <w:rFonts w:asciiTheme="minorHAnsi" w:eastAsiaTheme="minorEastAsia" w:hAnsiTheme="minorHAnsi" w:cstheme="minorBidi"/>
          <w:noProof/>
          <w:sz w:val="22"/>
          <w:szCs w:val="22"/>
        </w:rPr>
      </w:pPr>
      <w:ins w:id="140"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"_Toc90909147"</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i/>
            <w:noProof/>
          </w:rPr>
          <w:t>3.2.6</w:t>
        </w:r>
        <w:r>
          <w:rPr>
            <w:rFonts w:asciiTheme="minorHAnsi" w:eastAsiaTheme="minorEastAsia" w:hAnsiTheme="minorHAnsi" w:cstheme="minorBidi"/>
            <w:noProof/>
            <w:sz w:val="22"/>
            <w:szCs w:val="22"/>
          </w:rPr>
          <w:tab/>
        </w:r>
        <w:r w:rsidRPr="001F60F1">
          <w:rPr>
            <w:rStyle w:val="Hyperlink"/>
            <w:noProof/>
          </w:rPr>
          <w:t>For Custom Agency Rule ID = “SSA-A“</w:t>
        </w:r>
        <w:r>
          <w:rPr>
            <w:noProof/>
            <w:webHidden/>
          </w:rPr>
          <w:tab/>
        </w:r>
        <w:r>
          <w:rPr>
            <w:noProof/>
            <w:webHidden/>
          </w:rPr>
          <w:fldChar w:fldCharType="begin"/>
        </w:r>
        <w:r>
          <w:rPr>
            <w:noProof/>
            <w:webHidden/>
          </w:rPr>
          <w:instrText xml:space="preserve"> PAGEREF _Toc90909147 \h </w:instrText>
        </w:r>
      </w:ins>
      <w:r>
        <w:rPr>
          <w:noProof/>
          <w:webHidden/>
        </w:rPr>
      </w:r>
      <w:r>
        <w:rPr>
          <w:noProof/>
          <w:webHidden/>
        </w:rPr>
        <w:fldChar w:fldCharType="separate"/>
      </w:r>
      <w:ins w:id="141" w:author="Linda Calder (FRB)" w:date="2021-12-20T16:11:00Z">
        <w:r>
          <w:rPr>
            <w:noProof/>
            <w:webHidden/>
          </w:rPr>
          <w:t>78</w:t>
        </w:r>
        <w:r>
          <w:rPr>
            <w:noProof/>
            <w:webHidden/>
          </w:rPr>
          <w:fldChar w:fldCharType="end"/>
        </w:r>
        <w:r w:rsidRPr="001F60F1">
          <w:rPr>
            <w:rStyle w:val="Hyperlink"/>
            <w:noProof/>
          </w:rPr>
          <w:fldChar w:fldCharType="end"/>
        </w:r>
      </w:ins>
    </w:p>
    <w:p w14:paraId="0760531F" w14:textId="50A53C3C" w:rsidR="008151AF" w:rsidRDefault="008151AF">
      <w:pPr>
        <w:pStyle w:val="TOC3"/>
        <w:tabs>
          <w:tab w:val="left" w:pos="1320"/>
          <w:tab w:val="right" w:leader="dot" w:pos="8630"/>
        </w:tabs>
        <w:rPr>
          <w:ins w:id="142" w:author="Linda Calder (FRB)" w:date="2021-12-20T16:11:00Z"/>
          <w:rFonts w:asciiTheme="minorHAnsi" w:eastAsiaTheme="minorEastAsia" w:hAnsiTheme="minorHAnsi" w:cstheme="minorBidi"/>
          <w:noProof/>
          <w:sz w:val="22"/>
          <w:szCs w:val="22"/>
        </w:rPr>
      </w:pPr>
      <w:ins w:id="143"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"_Toc90909148"</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i/>
            <w:noProof/>
          </w:rPr>
          <w:t>3.2.7</w:t>
        </w:r>
        <w:r>
          <w:rPr>
            <w:rFonts w:asciiTheme="minorHAnsi" w:eastAsiaTheme="minorEastAsia" w:hAnsiTheme="minorHAnsi" w:cstheme="minorBidi"/>
            <w:noProof/>
            <w:sz w:val="22"/>
            <w:szCs w:val="22"/>
          </w:rPr>
          <w:tab/>
        </w:r>
        <w:r w:rsidRPr="001F60F1">
          <w:rPr>
            <w:rStyle w:val="Hyperlink"/>
            <w:noProof/>
          </w:rPr>
          <w:t>For Custom Agency Rule ID = “SSA”, “SSA-A”, and “SSA-Daily”</w:t>
        </w:r>
        <w:r>
          <w:rPr>
            <w:noProof/>
            <w:webHidden/>
          </w:rPr>
          <w:tab/>
        </w:r>
        <w:r>
          <w:rPr>
            <w:noProof/>
            <w:webHidden/>
          </w:rPr>
          <w:fldChar w:fldCharType="begin"/>
        </w:r>
        <w:r>
          <w:rPr>
            <w:noProof/>
            <w:webHidden/>
          </w:rPr>
          <w:instrText xml:space="preserve"> PAGEREF _Toc90909148 \h </w:instrText>
        </w:r>
      </w:ins>
      <w:r>
        <w:rPr>
          <w:noProof/>
          <w:webHidden/>
        </w:rPr>
      </w:r>
      <w:r>
        <w:rPr>
          <w:noProof/>
          <w:webHidden/>
        </w:rPr>
        <w:fldChar w:fldCharType="separate"/>
      </w:r>
      <w:ins w:id="144" w:author="Linda Calder (FRB)" w:date="2021-12-20T16:11:00Z">
        <w:r>
          <w:rPr>
            <w:noProof/>
            <w:webHidden/>
          </w:rPr>
          <w:t>78</w:t>
        </w:r>
        <w:r>
          <w:rPr>
            <w:noProof/>
            <w:webHidden/>
          </w:rPr>
          <w:fldChar w:fldCharType="end"/>
        </w:r>
        <w:r w:rsidRPr="001F60F1">
          <w:rPr>
            <w:rStyle w:val="Hyperlink"/>
            <w:noProof/>
          </w:rPr>
          <w:fldChar w:fldCharType="end"/>
        </w:r>
      </w:ins>
    </w:p>
    <w:p w14:paraId="15618390" w14:textId="1E25CD7C" w:rsidR="008151AF" w:rsidRDefault="008151AF">
      <w:pPr>
        <w:pStyle w:val="TOC3"/>
        <w:tabs>
          <w:tab w:val="left" w:pos="1320"/>
          <w:tab w:val="right" w:leader="dot" w:pos="8630"/>
        </w:tabs>
        <w:rPr>
          <w:ins w:id="145" w:author="Linda Calder (FRB)" w:date="2021-12-20T16:11:00Z"/>
          <w:rFonts w:asciiTheme="minorHAnsi" w:eastAsiaTheme="minorEastAsia" w:hAnsiTheme="minorHAnsi" w:cstheme="minorBidi"/>
          <w:noProof/>
          <w:sz w:val="22"/>
          <w:szCs w:val="22"/>
        </w:rPr>
      </w:pPr>
      <w:ins w:id="146"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"_Toc90909149"</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i/>
            <w:noProof/>
          </w:rPr>
          <w:t>3.2.8</w:t>
        </w:r>
        <w:r>
          <w:rPr>
            <w:rFonts w:asciiTheme="minorHAnsi" w:eastAsiaTheme="minorEastAsia" w:hAnsiTheme="minorHAnsi" w:cstheme="minorBidi"/>
            <w:noProof/>
            <w:sz w:val="22"/>
            <w:szCs w:val="22"/>
          </w:rPr>
          <w:tab/>
        </w:r>
        <w:r w:rsidRPr="001F60F1">
          <w:rPr>
            <w:rStyle w:val="Hyperlink"/>
            <w:noProof/>
          </w:rPr>
          <w:t>For Custom Agency Rule ID = “RRB”</w:t>
        </w:r>
        <w:r>
          <w:rPr>
            <w:noProof/>
            <w:webHidden/>
          </w:rPr>
          <w:tab/>
        </w:r>
        <w:r>
          <w:rPr>
            <w:noProof/>
            <w:webHidden/>
          </w:rPr>
          <w:fldChar w:fldCharType="begin"/>
        </w:r>
        <w:r>
          <w:rPr>
            <w:noProof/>
            <w:webHidden/>
          </w:rPr>
          <w:instrText xml:space="preserve"> PAGEREF _Toc90909149 \h </w:instrText>
        </w:r>
      </w:ins>
      <w:r>
        <w:rPr>
          <w:noProof/>
          <w:webHidden/>
        </w:rPr>
      </w:r>
      <w:r>
        <w:rPr>
          <w:noProof/>
          <w:webHidden/>
        </w:rPr>
        <w:fldChar w:fldCharType="separate"/>
      </w:r>
      <w:ins w:id="147" w:author="Linda Calder (FRB)" w:date="2021-12-20T16:11:00Z">
        <w:r>
          <w:rPr>
            <w:noProof/>
            <w:webHidden/>
          </w:rPr>
          <w:t>79</w:t>
        </w:r>
        <w:r>
          <w:rPr>
            <w:noProof/>
            <w:webHidden/>
          </w:rPr>
          <w:fldChar w:fldCharType="end"/>
        </w:r>
        <w:r w:rsidRPr="001F60F1">
          <w:rPr>
            <w:rStyle w:val="Hyperlink"/>
            <w:noProof/>
          </w:rPr>
          <w:fldChar w:fldCharType="end"/>
        </w:r>
      </w:ins>
    </w:p>
    <w:p w14:paraId="5900E0BC" w14:textId="24A56C83" w:rsidR="008151AF" w:rsidRDefault="008151AF">
      <w:pPr>
        <w:pStyle w:val="TOC3"/>
        <w:tabs>
          <w:tab w:val="left" w:pos="1320"/>
          <w:tab w:val="right" w:leader="dot" w:pos="8630"/>
        </w:tabs>
        <w:rPr>
          <w:ins w:id="148" w:author="Linda Calder (FRB)" w:date="2021-12-20T16:11:00Z"/>
          <w:rFonts w:asciiTheme="minorHAnsi" w:eastAsiaTheme="minorEastAsia" w:hAnsiTheme="minorHAnsi" w:cstheme="minorBidi"/>
          <w:noProof/>
          <w:sz w:val="22"/>
          <w:szCs w:val="22"/>
        </w:rPr>
      </w:pPr>
      <w:ins w:id="149"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"_Toc90909150"</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i/>
            <w:noProof/>
          </w:rPr>
          <w:t>3.2.9</w:t>
        </w:r>
        <w:r>
          <w:rPr>
            <w:rFonts w:asciiTheme="minorHAnsi" w:eastAsiaTheme="minorEastAsia" w:hAnsiTheme="minorHAnsi" w:cstheme="minorBidi"/>
            <w:noProof/>
            <w:sz w:val="22"/>
            <w:szCs w:val="22"/>
          </w:rPr>
          <w:tab/>
        </w:r>
        <w:r w:rsidRPr="001F60F1">
          <w:rPr>
            <w:rStyle w:val="Hyperlink"/>
            <w:noProof/>
          </w:rPr>
          <w:t>For Custom Agency Rule ID = “CCC”</w:t>
        </w:r>
        <w:r>
          <w:rPr>
            <w:noProof/>
            <w:webHidden/>
          </w:rPr>
          <w:tab/>
        </w:r>
        <w:r>
          <w:rPr>
            <w:noProof/>
            <w:webHidden/>
          </w:rPr>
          <w:fldChar w:fldCharType="begin"/>
        </w:r>
        <w:r>
          <w:rPr>
            <w:noProof/>
            <w:webHidden/>
          </w:rPr>
          <w:instrText xml:space="preserve"> PAGEREF _Toc90909150 \h </w:instrText>
        </w:r>
      </w:ins>
      <w:r>
        <w:rPr>
          <w:noProof/>
          <w:webHidden/>
        </w:rPr>
      </w:r>
      <w:r>
        <w:rPr>
          <w:noProof/>
          <w:webHidden/>
        </w:rPr>
        <w:fldChar w:fldCharType="separate"/>
      </w:r>
      <w:ins w:id="150" w:author="Linda Calder (FRB)" w:date="2021-12-20T16:11:00Z">
        <w:r>
          <w:rPr>
            <w:noProof/>
            <w:webHidden/>
          </w:rPr>
          <w:t>81</w:t>
        </w:r>
        <w:r>
          <w:rPr>
            <w:noProof/>
            <w:webHidden/>
          </w:rPr>
          <w:fldChar w:fldCharType="end"/>
        </w:r>
        <w:r w:rsidRPr="001F60F1">
          <w:rPr>
            <w:rStyle w:val="Hyperlink"/>
            <w:noProof/>
          </w:rPr>
          <w:fldChar w:fldCharType="end"/>
        </w:r>
      </w:ins>
    </w:p>
    <w:p w14:paraId="11BA79B2" w14:textId="53DBF397" w:rsidR="008151AF" w:rsidRDefault="008151AF">
      <w:pPr>
        <w:pStyle w:val="TOC3"/>
        <w:tabs>
          <w:tab w:val="left" w:pos="1320"/>
          <w:tab w:val="right" w:leader="dot" w:pos="8630"/>
        </w:tabs>
        <w:rPr>
          <w:ins w:id="151" w:author="Linda Calder (FRB)" w:date="2021-12-20T16:11:00Z"/>
          <w:rFonts w:asciiTheme="minorHAnsi" w:eastAsiaTheme="minorEastAsia" w:hAnsiTheme="minorHAnsi" w:cstheme="minorBidi"/>
          <w:noProof/>
          <w:sz w:val="22"/>
          <w:szCs w:val="22"/>
        </w:rPr>
      </w:pPr>
      <w:ins w:id="152"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"_Toc90909151"</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i/>
            <w:noProof/>
          </w:rPr>
          <w:t>3.2.10</w:t>
        </w:r>
        <w:r>
          <w:rPr>
            <w:rFonts w:asciiTheme="minorHAnsi" w:eastAsiaTheme="minorEastAsia" w:hAnsiTheme="minorHAnsi" w:cstheme="minorBidi"/>
            <w:noProof/>
            <w:sz w:val="22"/>
            <w:szCs w:val="22"/>
          </w:rPr>
          <w:tab/>
        </w:r>
        <w:r w:rsidRPr="001F60F1">
          <w:rPr>
            <w:rStyle w:val="Hyperlink"/>
            <w:noProof/>
          </w:rPr>
          <w:t>Generic Reconcilement Field</w:t>
        </w:r>
        <w:r>
          <w:rPr>
            <w:noProof/>
            <w:webHidden/>
          </w:rPr>
          <w:tab/>
        </w:r>
        <w:r>
          <w:rPr>
            <w:noProof/>
            <w:webHidden/>
          </w:rPr>
          <w:fldChar w:fldCharType="begin"/>
        </w:r>
        <w:r>
          <w:rPr>
            <w:noProof/>
            <w:webHidden/>
          </w:rPr>
          <w:instrText xml:space="preserve"> PAGEREF _Toc90909151 \h </w:instrText>
        </w:r>
      </w:ins>
      <w:r>
        <w:rPr>
          <w:noProof/>
          <w:webHidden/>
        </w:rPr>
      </w:r>
      <w:r>
        <w:rPr>
          <w:noProof/>
          <w:webHidden/>
        </w:rPr>
        <w:fldChar w:fldCharType="separate"/>
      </w:r>
      <w:ins w:id="153" w:author="Linda Calder (FRB)" w:date="2021-12-20T16:11:00Z">
        <w:r>
          <w:rPr>
            <w:noProof/>
            <w:webHidden/>
          </w:rPr>
          <w:t>82</w:t>
        </w:r>
        <w:r>
          <w:rPr>
            <w:noProof/>
            <w:webHidden/>
          </w:rPr>
          <w:fldChar w:fldCharType="end"/>
        </w:r>
        <w:r w:rsidRPr="001F60F1">
          <w:rPr>
            <w:rStyle w:val="Hyperlink"/>
            <w:noProof/>
          </w:rPr>
          <w:fldChar w:fldCharType="end"/>
        </w:r>
      </w:ins>
    </w:p>
    <w:p w14:paraId="39DB5CA2" w14:textId="3FCEA1D5" w:rsidR="008151AF" w:rsidRDefault="008151AF">
      <w:pPr>
        <w:pStyle w:val="TOC2"/>
        <w:tabs>
          <w:tab w:val="left" w:pos="880"/>
          <w:tab w:val="right" w:leader="dot" w:pos="8630"/>
        </w:tabs>
        <w:rPr>
          <w:ins w:id="154" w:author="Linda Calder (FRB)" w:date="2021-12-20T16:11:00Z"/>
          <w:rFonts w:asciiTheme="minorHAnsi" w:eastAsiaTheme="minorEastAsia" w:hAnsiTheme="minorHAnsi" w:cstheme="minorBidi"/>
          <w:noProof/>
          <w:sz w:val="22"/>
          <w:szCs w:val="22"/>
        </w:rPr>
      </w:pPr>
      <w:ins w:id="155" w:author="Linda Calder (FRB)" w:date="2021-12-20T16:11:00Z">
        <w:r w:rsidRPr="001F60F1">
          <w:rPr>
            <w:rStyle w:val="Hyperlink"/>
            <w:noProof/>
          </w:rPr>
          <w:lastRenderedPageBreak/>
          <w:fldChar w:fldCharType="begin"/>
        </w:r>
        <w:r w:rsidRPr="001F60F1">
          <w:rPr>
            <w:rStyle w:val="Hyperlink"/>
            <w:noProof/>
          </w:rPr>
          <w:instrText xml:space="preserve"> </w:instrText>
        </w:r>
        <w:r>
          <w:rPr>
            <w:noProof/>
          </w:rPr>
          <w:instrText>HYPERLINK \l "_Toc90909152"</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3.3</w:t>
        </w:r>
        <w:r>
          <w:rPr>
            <w:rFonts w:asciiTheme="minorHAnsi" w:eastAsiaTheme="minorEastAsia" w:hAnsiTheme="minorHAnsi" w:cstheme="minorBidi"/>
            <w:noProof/>
            <w:sz w:val="22"/>
            <w:szCs w:val="22"/>
          </w:rPr>
          <w:tab/>
        </w:r>
        <w:r w:rsidRPr="001F60F1">
          <w:rPr>
            <w:rStyle w:val="Hyperlink"/>
            <w:noProof/>
          </w:rPr>
          <w:t>Appendix C - Addressing Reference Information</w:t>
        </w:r>
        <w:r>
          <w:rPr>
            <w:noProof/>
            <w:webHidden/>
          </w:rPr>
          <w:tab/>
        </w:r>
        <w:r>
          <w:rPr>
            <w:noProof/>
            <w:webHidden/>
          </w:rPr>
          <w:fldChar w:fldCharType="begin"/>
        </w:r>
        <w:r>
          <w:rPr>
            <w:noProof/>
            <w:webHidden/>
          </w:rPr>
          <w:instrText xml:space="preserve"> PAGEREF _Toc90909152 \h </w:instrText>
        </w:r>
      </w:ins>
      <w:r>
        <w:rPr>
          <w:noProof/>
          <w:webHidden/>
        </w:rPr>
      </w:r>
      <w:r>
        <w:rPr>
          <w:noProof/>
          <w:webHidden/>
        </w:rPr>
        <w:fldChar w:fldCharType="separate"/>
      </w:r>
      <w:ins w:id="156" w:author="Linda Calder (FRB)" w:date="2021-12-20T16:11:00Z">
        <w:r>
          <w:rPr>
            <w:noProof/>
            <w:webHidden/>
          </w:rPr>
          <w:t>83</w:t>
        </w:r>
        <w:r>
          <w:rPr>
            <w:noProof/>
            <w:webHidden/>
          </w:rPr>
          <w:fldChar w:fldCharType="end"/>
        </w:r>
        <w:r w:rsidRPr="001F60F1">
          <w:rPr>
            <w:rStyle w:val="Hyperlink"/>
            <w:noProof/>
          </w:rPr>
          <w:fldChar w:fldCharType="end"/>
        </w:r>
      </w:ins>
    </w:p>
    <w:p w14:paraId="2F7D8AD2" w14:textId="4A396CC5" w:rsidR="008151AF" w:rsidRDefault="008151AF">
      <w:pPr>
        <w:pStyle w:val="TOC2"/>
        <w:tabs>
          <w:tab w:val="left" w:pos="880"/>
          <w:tab w:val="right" w:leader="dot" w:pos="8630"/>
        </w:tabs>
        <w:rPr>
          <w:ins w:id="157" w:author="Linda Calder (FRB)" w:date="2021-12-20T16:11:00Z"/>
          <w:rFonts w:asciiTheme="minorHAnsi" w:eastAsiaTheme="minorEastAsia" w:hAnsiTheme="minorHAnsi" w:cstheme="minorBidi"/>
          <w:noProof/>
          <w:sz w:val="22"/>
          <w:szCs w:val="22"/>
        </w:rPr>
      </w:pPr>
      <w:ins w:id="158"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"_Toc90909153"</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3.4</w:t>
        </w:r>
        <w:r>
          <w:rPr>
            <w:rFonts w:asciiTheme="minorHAnsi" w:eastAsiaTheme="minorEastAsia" w:hAnsiTheme="minorHAnsi" w:cstheme="minorBidi"/>
            <w:noProof/>
            <w:sz w:val="22"/>
            <w:szCs w:val="22"/>
          </w:rPr>
          <w:tab/>
        </w:r>
        <w:r w:rsidRPr="001F60F1">
          <w:rPr>
            <w:rStyle w:val="Hyperlink"/>
            <w:noProof/>
          </w:rPr>
          <w:t>Appendix D - Glossary of Terms</w:t>
        </w:r>
        <w:r>
          <w:rPr>
            <w:noProof/>
            <w:webHidden/>
          </w:rPr>
          <w:tab/>
        </w:r>
        <w:r>
          <w:rPr>
            <w:noProof/>
            <w:webHidden/>
          </w:rPr>
          <w:fldChar w:fldCharType="begin"/>
        </w:r>
        <w:r>
          <w:rPr>
            <w:noProof/>
            <w:webHidden/>
          </w:rPr>
          <w:instrText xml:space="preserve"> PAGEREF _Toc90909153 \h </w:instrText>
        </w:r>
      </w:ins>
      <w:r>
        <w:rPr>
          <w:noProof/>
          <w:webHidden/>
        </w:rPr>
      </w:r>
      <w:r>
        <w:rPr>
          <w:noProof/>
          <w:webHidden/>
        </w:rPr>
        <w:fldChar w:fldCharType="separate"/>
      </w:r>
      <w:ins w:id="159" w:author="Linda Calder (FRB)" w:date="2021-12-20T16:11:00Z">
        <w:r>
          <w:rPr>
            <w:noProof/>
            <w:webHidden/>
          </w:rPr>
          <w:t>86</w:t>
        </w:r>
        <w:r>
          <w:rPr>
            <w:noProof/>
            <w:webHidden/>
          </w:rPr>
          <w:fldChar w:fldCharType="end"/>
        </w:r>
        <w:r w:rsidRPr="001F60F1">
          <w:rPr>
            <w:rStyle w:val="Hyperlink"/>
            <w:noProof/>
          </w:rPr>
          <w:fldChar w:fldCharType="end"/>
        </w:r>
      </w:ins>
    </w:p>
    <w:p w14:paraId="7E435734" w14:textId="08B9A166" w:rsidR="008151AF" w:rsidRDefault="008151AF">
      <w:pPr>
        <w:pStyle w:val="TOC2"/>
        <w:tabs>
          <w:tab w:val="left" w:pos="880"/>
          <w:tab w:val="right" w:leader="dot" w:pos="8630"/>
        </w:tabs>
        <w:rPr>
          <w:ins w:id="160" w:author="Linda Calder (FRB)" w:date="2021-12-20T16:11:00Z"/>
          <w:rFonts w:asciiTheme="minorHAnsi" w:eastAsiaTheme="minorEastAsia" w:hAnsiTheme="minorHAnsi" w:cstheme="minorBidi"/>
          <w:noProof/>
          <w:sz w:val="22"/>
          <w:szCs w:val="22"/>
        </w:rPr>
      </w:pPr>
      <w:ins w:id="161"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"_Toc90909154"</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noProof/>
          </w:rPr>
          <w:t>3.5</w:t>
        </w:r>
        <w:r>
          <w:rPr>
            <w:rFonts w:asciiTheme="minorHAnsi" w:eastAsiaTheme="minorEastAsia" w:hAnsiTheme="minorHAnsi" w:cstheme="minorBidi"/>
            <w:noProof/>
            <w:sz w:val="22"/>
            <w:szCs w:val="22"/>
          </w:rPr>
          <w:tab/>
        </w:r>
        <w:r w:rsidRPr="001F60F1">
          <w:rPr>
            <w:rStyle w:val="Hyperlink"/>
            <w:noProof/>
          </w:rPr>
          <w:t>Appendix E - PaymentTypeCode Values</w:t>
        </w:r>
        <w:r>
          <w:rPr>
            <w:noProof/>
            <w:webHidden/>
          </w:rPr>
          <w:tab/>
        </w:r>
        <w:r>
          <w:rPr>
            <w:noProof/>
            <w:webHidden/>
          </w:rPr>
          <w:fldChar w:fldCharType="begin"/>
        </w:r>
        <w:r>
          <w:rPr>
            <w:noProof/>
            <w:webHidden/>
          </w:rPr>
          <w:instrText xml:space="preserve"> PAGEREF _Toc90909154 \h </w:instrText>
        </w:r>
      </w:ins>
      <w:r>
        <w:rPr>
          <w:noProof/>
          <w:webHidden/>
        </w:rPr>
      </w:r>
      <w:r>
        <w:rPr>
          <w:noProof/>
          <w:webHidden/>
        </w:rPr>
        <w:fldChar w:fldCharType="separate"/>
      </w:r>
      <w:ins w:id="162" w:author="Linda Calder (FRB)" w:date="2021-12-20T16:11:00Z">
        <w:r>
          <w:rPr>
            <w:noProof/>
            <w:webHidden/>
          </w:rPr>
          <w:t>90</w:t>
        </w:r>
        <w:r>
          <w:rPr>
            <w:noProof/>
            <w:webHidden/>
          </w:rPr>
          <w:fldChar w:fldCharType="end"/>
        </w:r>
        <w:r w:rsidRPr="001F60F1">
          <w:rPr>
            <w:rStyle w:val="Hyperlink"/>
            <w:noProof/>
          </w:rPr>
          <w:fldChar w:fldCharType="end"/>
        </w:r>
      </w:ins>
    </w:p>
    <w:p w14:paraId="78755994" w14:textId="13467093" w:rsidR="008151AF" w:rsidRDefault="008151AF">
      <w:pPr>
        <w:pStyle w:val="TOC1"/>
        <w:tabs>
          <w:tab w:val="left" w:pos="480"/>
          <w:tab w:val="right" w:leader="dot" w:pos="8630"/>
        </w:tabs>
        <w:rPr>
          <w:ins w:id="163" w:author="Linda Calder (FRB)" w:date="2021-12-20T16:11:00Z"/>
          <w:rFonts w:asciiTheme="minorHAnsi" w:eastAsiaTheme="minorEastAsia" w:hAnsiTheme="minorHAnsi" w:cstheme="minorBidi"/>
          <w:noProof/>
          <w:sz w:val="22"/>
          <w:szCs w:val="22"/>
        </w:rPr>
      </w:pPr>
      <w:ins w:id="164" w:author="Linda Calder (FRB)" w:date="2021-12-20T16:11:00Z">
        <w:r w:rsidRPr="001F60F1">
          <w:rPr>
            <w:rStyle w:val="Hyperlink"/>
            <w:noProof/>
          </w:rPr>
          <w:fldChar w:fldCharType="begin"/>
        </w:r>
        <w:r w:rsidRPr="001F60F1">
          <w:rPr>
            <w:rStyle w:val="Hyperlink"/>
            <w:noProof/>
          </w:rPr>
          <w:instrText xml:space="preserve"> </w:instrText>
        </w:r>
        <w:r>
          <w:rPr>
            <w:noProof/>
          </w:rPr>
          <w:instrText>HYPERLINK \l "_Toc90909155"</w:instrText>
        </w:r>
        <w:r w:rsidRPr="001F60F1">
          <w:rPr>
            <w:rStyle w:val="Hyperlink"/>
            <w:noProof/>
          </w:rPr>
          <w:instrText xml:space="preserve"> </w:instrText>
        </w:r>
        <w:r w:rsidRPr="001F60F1">
          <w:rPr>
            <w:rStyle w:val="Hyperlink"/>
            <w:noProof/>
          </w:rPr>
        </w:r>
        <w:r w:rsidRPr="001F60F1">
          <w:rPr>
            <w:rStyle w:val="Hyperlink"/>
            <w:noProof/>
          </w:rPr>
          <w:fldChar w:fldCharType="separate"/>
        </w:r>
        <w:r w:rsidRPr="001F60F1">
          <w:rPr>
            <w:rStyle w:val="Hyperlink"/>
            <w:rFonts w:ascii="Arial" w:hAnsi="Arial"/>
            <w:noProof/>
          </w:rPr>
          <w:t>4</w:t>
        </w:r>
        <w:r>
          <w:rPr>
            <w:rFonts w:asciiTheme="minorHAnsi" w:eastAsiaTheme="minorEastAsia" w:hAnsiTheme="minorHAnsi" w:cstheme="minorBidi"/>
            <w:noProof/>
            <w:sz w:val="22"/>
            <w:szCs w:val="22"/>
          </w:rPr>
          <w:tab/>
        </w:r>
        <w:r w:rsidRPr="001F60F1">
          <w:rPr>
            <w:rStyle w:val="Hyperlink"/>
            <w:noProof/>
          </w:rPr>
          <w:t>Document History Continued</w:t>
        </w:r>
        <w:r>
          <w:rPr>
            <w:noProof/>
            <w:webHidden/>
          </w:rPr>
          <w:tab/>
        </w:r>
        <w:r>
          <w:rPr>
            <w:noProof/>
            <w:webHidden/>
          </w:rPr>
          <w:fldChar w:fldCharType="begin"/>
        </w:r>
        <w:r>
          <w:rPr>
            <w:noProof/>
            <w:webHidden/>
          </w:rPr>
          <w:instrText xml:space="preserve"> PAGEREF _Toc90909155 \h </w:instrText>
        </w:r>
      </w:ins>
      <w:r>
        <w:rPr>
          <w:noProof/>
          <w:webHidden/>
        </w:rPr>
      </w:r>
      <w:r>
        <w:rPr>
          <w:noProof/>
          <w:webHidden/>
        </w:rPr>
        <w:fldChar w:fldCharType="separate"/>
      </w:r>
      <w:ins w:id="165" w:author="Linda Calder (FRB)" w:date="2021-12-20T16:11:00Z">
        <w:r>
          <w:rPr>
            <w:noProof/>
            <w:webHidden/>
          </w:rPr>
          <w:t>91</w:t>
        </w:r>
        <w:r>
          <w:rPr>
            <w:noProof/>
            <w:webHidden/>
          </w:rPr>
          <w:fldChar w:fldCharType="end"/>
        </w:r>
        <w:r w:rsidRPr="001F60F1">
          <w:rPr>
            <w:rStyle w:val="Hyperlink"/>
            <w:noProof/>
          </w:rPr>
          <w:fldChar w:fldCharType="end"/>
        </w:r>
      </w:ins>
    </w:p>
    <w:p w14:paraId="101230C4" w14:textId="53AD9128" w:rsidR="00F91E86" w:rsidDel="008151AF" w:rsidRDefault="006938CF">
      <w:pPr>
        <w:pStyle w:val="TOC1"/>
        <w:tabs>
          <w:tab w:val="right" w:leader="dot" w:pos="8630"/>
        </w:tabs>
        <w:rPr>
          <w:del w:id="166" w:author="Linda Calder (FRB)" w:date="2021-12-20T16:11:00Z"/>
          <w:rFonts w:asciiTheme="minorHAnsi" w:eastAsiaTheme="minorEastAsia" w:hAnsiTheme="minorHAnsi" w:cstheme="minorBidi"/>
          <w:noProof/>
          <w:sz w:val="22"/>
          <w:szCs w:val="22"/>
        </w:rPr>
      </w:pPr>
      <w:del w:id="167" w:author="Linda Calder (FRB)" w:date="2021-12-20T16:11:00Z">
        <w:r w:rsidDel="008151AF">
          <w:rPr>
            <w:noProof/>
          </w:rPr>
          <w:fldChar w:fldCharType="begin"/>
        </w:r>
        <w:r w:rsidDel="008151AF">
          <w:rPr>
            <w:noProof/>
          </w:rPr>
          <w:delInstrText xml:space="preserve"> HYPERLINK \l "_Toc76046979" </w:delInstrText>
        </w:r>
        <w:r w:rsidDel="008151AF">
          <w:rPr>
            <w:noProof/>
          </w:rPr>
        </w:r>
        <w:r w:rsidDel="008151AF">
          <w:rPr>
            <w:noProof/>
          </w:rPr>
          <w:fldChar w:fldCharType="separate"/>
        </w:r>
      </w:del>
      <w:ins w:id="168" w:author="Linda Calder (FRB)" w:date="2021-12-20T16:11:00Z">
        <w:r w:rsidR="008151AF">
          <w:rPr>
            <w:b/>
            <w:bCs/>
            <w:noProof/>
          </w:rPr>
          <w:t>Error! Hyperlink reference not valid.</w:t>
        </w:r>
      </w:ins>
      <w:del w:id="169" w:author="Linda Calder (FRB)" w:date="2021-12-20T16:11:00Z">
        <w:r w:rsidR="00F91E86" w:rsidRPr="00FB2291" w:rsidDel="008151AF">
          <w:rPr>
            <w:rStyle w:val="Hyperlink"/>
            <w:noProof/>
          </w:rPr>
          <w:delText>Table of Contents</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_Toc76046979 \h </w:delInstrText>
        </w:r>
        <w:r w:rsidR="00F91E86" w:rsidDel="008151AF">
          <w:rPr>
            <w:noProof/>
            <w:webHidden/>
          </w:rPr>
        </w:r>
        <w:r w:rsidR="00F91E86" w:rsidDel="008151AF">
          <w:rPr>
            <w:noProof/>
            <w:webHidden/>
          </w:rPr>
          <w:fldChar w:fldCharType="separate"/>
        </w:r>
        <w:r w:rsidR="00F91E86" w:rsidDel="008151AF">
          <w:rPr>
            <w:noProof/>
            <w:webHidden/>
          </w:rPr>
          <w:delText>ii</w:delText>
        </w:r>
        <w:r w:rsidR="00F91E86" w:rsidDel="008151AF">
          <w:rPr>
            <w:noProof/>
            <w:webHidden/>
          </w:rPr>
          <w:fldChar w:fldCharType="end"/>
        </w:r>
        <w:r w:rsidDel="008151AF">
          <w:rPr>
            <w:noProof/>
          </w:rPr>
          <w:fldChar w:fldCharType="end"/>
        </w:r>
      </w:del>
    </w:p>
    <w:p w14:paraId="24E58B4C" w14:textId="4462B328" w:rsidR="00F91E86" w:rsidDel="008151AF" w:rsidRDefault="006938CF">
      <w:pPr>
        <w:pStyle w:val="TOC1"/>
        <w:tabs>
          <w:tab w:val="right" w:leader="dot" w:pos="8630"/>
        </w:tabs>
        <w:rPr>
          <w:del w:id="170" w:author="Linda Calder (FRB)" w:date="2021-12-20T16:11:00Z"/>
          <w:rFonts w:asciiTheme="minorHAnsi" w:eastAsiaTheme="minorEastAsia" w:hAnsiTheme="minorHAnsi" w:cstheme="minorBidi"/>
          <w:noProof/>
          <w:sz w:val="22"/>
          <w:szCs w:val="22"/>
        </w:rPr>
      </w:pPr>
      <w:del w:id="171" w:author="Linda Calder (FRB)" w:date="2021-12-20T16:11:00Z">
        <w:r w:rsidDel="008151AF">
          <w:rPr>
            <w:noProof/>
          </w:rPr>
          <w:fldChar w:fldCharType="begin"/>
        </w:r>
        <w:r w:rsidDel="008151AF">
          <w:rPr>
            <w:noProof/>
          </w:rPr>
          <w:delInstrText xml:space="preserve"> HYPERLINK \l "_Toc76046980" </w:delInstrText>
        </w:r>
        <w:r w:rsidDel="008151AF">
          <w:rPr>
            <w:noProof/>
          </w:rPr>
        </w:r>
        <w:r w:rsidDel="008151AF">
          <w:rPr>
            <w:noProof/>
          </w:rPr>
          <w:fldChar w:fldCharType="separate"/>
        </w:r>
      </w:del>
      <w:ins w:id="172" w:author="Linda Calder (FRB)" w:date="2021-12-20T16:11:00Z">
        <w:r w:rsidR="008151AF">
          <w:rPr>
            <w:b/>
            <w:bCs/>
            <w:noProof/>
          </w:rPr>
          <w:t>Error! Hyperlink reference not valid.</w:t>
        </w:r>
      </w:ins>
      <w:del w:id="173" w:author="Linda Calder (FRB)" w:date="2021-12-20T16:11:00Z">
        <w:r w:rsidR="00F91E86" w:rsidRPr="00FB2291" w:rsidDel="008151AF">
          <w:rPr>
            <w:rStyle w:val="Hyperlink"/>
            <w:noProof/>
          </w:rPr>
          <w:delText>Document History</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_Toc76046980 \h </w:delInstrText>
        </w:r>
        <w:r w:rsidR="00F91E86" w:rsidDel="008151AF">
          <w:rPr>
            <w:noProof/>
            <w:webHidden/>
          </w:rPr>
        </w:r>
        <w:r w:rsidR="00F91E86" w:rsidDel="008151AF">
          <w:rPr>
            <w:noProof/>
            <w:webHidden/>
          </w:rPr>
          <w:fldChar w:fldCharType="separate"/>
        </w:r>
        <w:r w:rsidR="00F91E86" w:rsidDel="008151AF">
          <w:rPr>
            <w:noProof/>
            <w:webHidden/>
          </w:rPr>
          <w:delText>iv</w:delText>
        </w:r>
        <w:r w:rsidR="00F91E86" w:rsidDel="008151AF">
          <w:rPr>
            <w:noProof/>
            <w:webHidden/>
          </w:rPr>
          <w:fldChar w:fldCharType="end"/>
        </w:r>
        <w:r w:rsidDel="008151AF">
          <w:rPr>
            <w:noProof/>
          </w:rPr>
          <w:fldChar w:fldCharType="end"/>
        </w:r>
      </w:del>
    </w:p>
    <w:p w14:paraId="151DB003" w14:textId="59A63150" w:rsidR="00F91E86" w:rsidDel="008151AF" w:rsidRDefault="006938CF">
      <w:pPr>
        <w:pStyle w:val="TOC1"/>
        <w:tabs>
          <w:tab w:val="left" w:pos="480"/>
          <w:tab w:val="right" w:leader="dot" w:pos="8630"/>
        </w:tabs>
        <w:rPr>
          <w:del w:id="174" w:author="Linda Calder (FRB)" w:date="2021-12-20T16:11:00Z"/>
          <w:rFonts w:asciiTheme="minorHAnsi" w:eastAsiaTheme="minorEastAsia" w:hAnsiTheme="minorHAnsi" w:cstheme="minorBidi"/>
          <w:noProof/>
          <w:sz w:val="22"/>
          <w:szCs w:val="22"/>
        </w:rPr>
      </w:pPr>
      <w:del w:id="175" w:author="Linda Calder (FRB)" w:date="2021-12-20T16:11:00Z">
        <w:r w:rsidDel="008151AF">
          <w:rPr>
            <w:noProof/>
          </w:rPr>
          <w:fldChar w:fldCharType="begin"/>
        </w:r>
        <w:r w:rsidDel="008151AF">
          <w:rPr>
            <w:noProof/>
          </w:rPr>
          <w:delInstrText xml:space="preserve"> HYPERLINK \l "_Toc76046981" </w:delInstrText>
        </w:r>
        <w:r w:rsidDel="008151AF">
          <w:rPr>
            <w:noProof/>
          </w:rPr>
        </w:r>
        <w:r w:rsidDel="008151AF">
          <w:rPr>
            <w:noProof/>
          </w:rPr>
          <w:fldChar w:fldCharType="separate"/>
        </w:r>
      </w:del>
      <w:ins w:id="176" w:author="Linda Calder (FRB)" w:date="2021-12-20T16:11:00Z">
        <w:r w:rsidR="008151AF">
          <w:rPr>
            <w:b/>
            <w:bCs/>
            <w:noProof/>
          </w:rPr>
          <w:t>Error! Hyperlink reference not valid.</w:t>
        </w:r>
      </w:ins>
      <w:del w:id="177" w:author="Linda Calder (FRB)" w:date="2021-12-20T16:11:00Z">
        <w:r w:rsidR="00F91E86" w:rsidRPr="00FB2291" w:rsidDel="008151AF">
          <w:rPr>
            <w:rStyle w:val="Hyperlink"/>
            <w:rFonts w:ascii="Arial" w:hAnsi="Arial"/>
            <w:noProof/>
          </w:rPr>
          <w:delText>1</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Input File Specification – Standard Payment Request</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_Toc76046981 \h </w:delInstrText>
        </w:r>
        <w:r w:rsidR="00F91E86" w:rsidDel="008151AF">
          <w:rPr>
            <w:noProof/>
            <w:webHidden/>
          </w:rPr>
        </w:r>
        <w:r w:rsidR="00F91E86" w:rsidDel="008151AF">
          <w:rPr>
            <w:noProof/>
            <w:webHidden/>
          </w:rPr>
          <w:fldChar w:fldCharType="separate"/>
        </w:r>
        <w:r w:rsidR="00F91E86" w:rsidDel="008151AF">
          <w:rPr>
            <w:noProof/>
            <w:webHidden/>
          </w:rPr>
          <w:delText>1</w:delText>
        </w:r>
        <w:r w:rsidR="00F91E86" w:rsidDel="008151AF">
          <w:rPr>
            <w:noProof/>
            <w:webHidden/>
          </w:rPr>
          <w:fldChar w:fldCharType="end"/>
        </w:r>
        <w:r w:rsidDel="008151AF">
          <w:rPr>
            <w:noProof/>
          </w:rPr>
          <w:fldChar w:fldCharType="end"/>
        </w:r>
      </w:del>
    </w:p>
    <w:p w14:paraId="2EF62EEB" w14:textId="482F8041" w:rsidR="00F91E86" w:rsidDel="008151AF" w:rsidRDefault="006938CF">
      <w:pPr>
        <w:pStyle w:val="TOC2"/>
        <w:tabs>
          <w:tab w:val="left" w:pos="880"/>
          <w:tab w:val="right" w:leader="dot" w:pos="8630"/>
        </w:tabs>
        <w:rPr>
          <w:del w:id="178" w:author="Linda Calder (FRB)" w:date="2021-12-20T16:11:00Z"/>
          <w:rFonts w:asciiTheme="minorHAnsi" w:eastAsiaTheme="minorEastAsia" w:hAnsiTheme="minorHAnsi" w:cstheme="minorBidi"/>
          <w:noProof/>
          <w:sz w:val="22"/>
          <w:szCs w:val="22"/>
        </w:rPr>
      </w:pPr>
      <w:del w:id="179" w:author="Linda Calder (FRB)" w:date="2021-12-20T16:11:00Z">
        <w:r w:rsidDel="008151AF">
          <w:rPr>
            <w:noProof/>
          </w:rPr>
          <w:fldChar w:fldCharType="begin"/>
        </w:r>
        <w:r w:rsidDel="008151AF">
          <w:rPr>
            <w:noProof/>
          </w:rPr>
          <w:delInstrText xml:space="preserve"> HYPERLINK \l "_Toc76046982" </w:delInstrText>
        </w:r>
        <w:r w:rsidDel="008151AF">
          <w:rPr>
            <w:noProof/>
          </w:rPr>
        </w:r>
        <w:r w:rsidDel="008151AF">
          <w:rPr>
            <w:noProof/>
          </w:rPr>
          <w:fldChar w:fldCharType="separate"/>
        </w:r>
      </w:del>
      <w:ins w:id="180" w:author="Linda Calder (FRB)" w:date="2021-12-20T16:11:00Z">
        <w:r w:rsidR="008151AF">
          <w:rPr>
            <w:b/>
            <w:bCs/>
            <w:noProof/>
          </w:rPr>
          <w:t>Error! Hyperlink reference not valid.</w:t>
        </w:r>
      </w:ins>
      <w:del w:id="181" w:author="Linda Calder (FRB)" w:date="2021-12-20T16:11:00Z">
        <w:r w:rsidR="00F91E86" w:rsidRPr="00FB2291" w:rsidDel="008151AF">
          <w:rPr>
            <w:rStyle w:val="Hyperlink"/>
            <w:noProof/>
          </w:rPr>
          <w:delText>1.1</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General Instructions</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_Toc76046982 \h </w:delInstrText>
        </w:r>
        <w:r w:rsidR="00F91E86" w:rsidDel="008151AF">
          <w:rPr>
            <w:noProof/>
            <w:webHidden/>
          </w:rPr>
        </w:r>
        <w:r w:rsidR="00F91E86" w:rsidDel="008151AF">
          <w:rPr>
            <w:noProof/>
            <w:webHidden/>
          </w:rPr>
          <w:fldChar w:fldCharType="separate"/>
        </w:r>
        <w:r w:rsidR="00F91E86" w:rsidDel="008151AF">
          <w:rPr>
            <w:noProof/>
            <w:webHidden/>
          </w:rPr>
          <w:delText>1</w:delText>
        </w:r>
        <w:r w:rsidR="00F91E86" w:rsidDel="008151AF">
          <w:rPr>
            <w:noProof/>
            <w:webHidden/>
          </w:rPr>
          <w:fldChar w:fldCharType="end"/>
        </w:r>
        <w:r w:rsidDel="008151AF">
          <w:rPr>
            <w:noProof/>
          </w:rPr>
          <w:fldChar w:fldCharType="end"/>
        </w:r>
      </w:del>
    </w:p>
    <w:p w14:paraId="3572C051" w14:textId="09F3410D" w:rsidR="00F91E86" w:rsidDel="008151AF" w:rsidRDefault="006938CF">
      <w:pPr>
        <w:pStyle w:val="TOC2"/>
        <w:tabs>
          <w:tab w:val="left" w:pos="880"/>
          <w:tab w:val="right" w:leader="dot" w:pos="8630"/>
        </w:tabs>
        <w:rPr>
          <w:del w:id="182" w:author="Linda Calder (FRB)" w:date="2021-12-20T16:11:00Z"/>
          <w:rFonts w:asciiTheme="minorHAnsi" w:eastAsiaTheme="minorEastAsia" w:hAnsiTheme="minorHAnsi" w:cstheme="minorBidi"/>
          <w:noProof/>
          <w:sz w:val="22"/>
          <w:szCs w:val="22"/>
        </w:rPr>
      </w:pPr>
      <w:del w:id="183" w:author="Linda Calder (FRB)" w:date="2021-12-20T16:11:00Z">
        <w:r w:rsidDel="008151AF">
          <w:rPr>
            <w:noProof/>
          </w:rPr>
          <w:fldChar w:fldCharType="begin"/>
        </w:r>
        <w:r w:rsidDel="008151AF">
          <w:rPr>
            <w:noProof/>
          </w:rPr>
          <w:delInstrText xml:space="preserve"> HYPERLINK \l "_Toc76046983" </w:delInstrText>
        </w:r>
        <w:r w:rsidDel="008151AF">
          <w:rPr>
            <w:noProof/>
          </w:rPr>
        </w:r>
        <w:r w:rsidDel="008151AF">
          <w:rPr>
            <w:noProof/>
          </w:rPr>
          <w:fldChar w:fldCharType="separate"/>
        </w:r>
      </w:del>
      <w:ins w:id="184" w:author="Linda Calder (FRB)" w:date="2021-12-20T16:11:00Z">
        <w:r w:rsidR="008151AF">
          <w:rPr>
            <w:b/>
            <w:bCs/>
            <w:noProof/>
          </w:rPr>
          <w:t>Error! Hyperlink reference not valid.</w:t>
        </w:r>
      </w:ins>
      <w:del w:id="185" w:author="Linda Calder (FRB)" w:date="2021-12-20T16:11:00Z">
        <w:r w:rsidR="00F91E86" w:rsidRPr="00FB2291" w:rsidDel="008151AF">
          <w:rPr>
            <w:rStyle w:val="Hyperlink"/>
            <w:noProof/>
          </w:rPr>
          <w:delText>1.2</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General Structure of File</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_Toc76046983 \h </w:delInstrText>
        </w:r>
        <w:r w:rsidR="00F91E86" w:rsidDel="008151AF">
          <w:rPr>
            <w:noProof/>
            <w:webHidden/>
          </w:rPr>
        </w:r>
        <w:r w:rsidR="00F91E86" w:rsidDel="008151AF">
          <w:rPr>
            <w:noProof/>
            <w:webHidden/>
          </w:rPr>
          <w:fldChar w:fldCharType="separate"/>
        </w:r>
        <w:r w:rsidR="00F91E86" w:rsidDel="008151AF">
          <w:rPr>
            <w:noProof/>
            <w:webHidden/>
          </w:rPr>
          <w:delText>1</w:delText>
        </w:r>
        <w:r w:rsidR="00F91E86" w:rsidDel="008151AF">
          <w:rPr>
            <w:noProof/>
            <w:webHidden/>
          </w:rPr>
          <w:fldChar w:fldCharType="end"/>
        </w:r>
        <w:r w:rsidDel="008151AF">
          <w:rPr>
            <w:noProof/>
          </w:rPr>
          <w:fldChar w:fldCharType="end"/>
        </w:r>
      </w:del>
    </w:p>
    <w:p w14:paraId="0E48C031" w14:textId="02CC2448" w:rsidR="00F91E86" w:rsidDel="008151AF" w:rsidRDefault="006938CF">
      <w:pPr>
        <w:pStyle w:val="TOC2"/>
        <w:tabs>
          <w:tab w:val="left" w:pos="880"/>
          <w:tab w:val="right" w:leader="dot" w:pos="8630"/>
        </w:tabs>
        <w:rPr>
          <w:del w:id="186" w:author="Linda Calder (FRB)" w:date="2021-12-20T16:11:00Z"/>
          <w:rFonts w:asciiTheme="minorHAnsi" w:eastAsiaTheme="minorEastAsia" w:hAnsiTheme="minorHAnsi" w:cstheme="minorBidi"/>
          <w:noProof/>
          <w:sz w:val="22"/>
          <w:szCs w:val="22"/>
        </w:rPr>
      </w:pPr>
      <w:del w:id="187" w:author="Linda Calder (FRB)" w:date="2021-12-20T16:11:00Z">
        <w:r w:rsidDel="008151AF">
          <w:rPr>
            <w:noProof/>
          </w:rPr>
          <w:fldChar w:fldCharType="begin"/>
        </w:r>
        <w:r w:rsidDel="008151AF">
          <w:rPr>
            <w:noProof/>
          </w:rPr>
          <w:delInstrText xml:space="preserve"> HYPERLINK \l "_Toc76046984" </w:delInstrText>
        </w:r>
        <w:r w:rsidDel="008151AF">
          <w:rPr>
            <w:noProof/>
          </w:rPr>
        </w:r>
        <w:r w:rsidDel="008151AF">
          <w:rPr>
            <w:noProof/>
          </w:rPr>
          <w:fldChar w:fldCharType="separate"/>
        </w:r>
      </w:del>
      <w:ins w:id="188" w:author="Linda Calder (FRB)" w:date="2021-12-20T16:11:00Z">
        <w:r w:rsidR="008151AF">
          <w:rPr>
            <w:b/>
            <w:bCs/>
            <w:noProof/>
          </w:rPr>
          <w:t>Error! Hyperlink reference not valid.</w:t>
        </w:r>
      </w:ins>
      <w:del w:id="189" w:author="Linda Calder (FRB)" w:date="2021-12-20T16:11:00Z">
        <w:r w:rsidR="00F91E86" w:rsidRPr="00FB2291" w:rsidDel="008151AF">
          <w:rPr>
            <w:rStyle w:val="Hyperlink"/>
            <w:noProof/>
          </w:rPr>
          <w:delText>1.3</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File Structure Validations</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_Toc76046984 \h </w:delInstrText>
        </w:r>
        <w:r w:rsidR="00F91E86" w:rsidDel="008151AF">
          <w:rPr>
            <w:noProof/>
            <w:webHidden/>
          </w:rPr>
        </w:r>
        <w:r w:rsidR="00F91E86" w:rsidDel="008151AF">
          <w:rPr>
            <w:noProof/>
            <w:webHidden/>
          </w:rPr>
          <w:fldChar w:fldCharType="separate"/>
        </w:r>
        <w:r w:rsidR="00F91E86" w:rsidDel="008151AF">
          <w:rPr>
            <w:noProof/>
            <w:webHidden/>
          </w:rPr>
          <w:delText>3</w:delText>
        </w:r>
        <w:r w:rsidR="00F91E86" w:rsidDel="008151AF">
          <w:rPr>
            <w:noProof/>
            <w:webHidden/>
          </w:rPr>
          <w:fldChar w:fldCharType="end"/>
        </w:r>
        <w:r w:rsidDel="008151AF">
          <w:rPr>
            <w:noProof/>
          </w:rPr>
          <w:fldChar w:fldCharType="end"/>
        </w:r>
      </w:del>
    </w:p>
    <w:p w14:paraId="1801C656" w14:textId="31A80197" w:rsidR="00F91E86" w:rsidDel="008151AF" w:rsidRDefault="006938CF">
      <w:pPr>
        <w:pStyle w:val="TOC2"/>
        <w:tabs>
          <w:tab w:val="left" w:pos="880"/>
          <w:tab w:val="right" w:leader="dot" w:pos="8630"/>
        </w:tabs>
        <w:rPr>
          <w:del w:id="190" w:author="Linda Calder (FRB)" w:date="2021-12-20T16:11:00Z"/>
          <w:rFonts w:asciiTheme="minorHAnsi" w:eastAsiaTheme="minorEastAsia" w:hAnsiTheme="minorHAnsi" w:cstheme="minorBidi"/>
          <w:noProof/>
          <w:sz w:val="22"/>
          <w:szCs w:val="22"/>
        </w:rPr>
      </w:pPr>
      <w:del w:id="191" w:author="Linda Calder (FRB)" w:date="2021-12-20T16:11:00Z">
        <w:r w:rsidDel="008151AF">
          <w:rPr>
            <w:noProof/>
          </w:rPr>
          <w:fldChar w:fldCharType="begin"/>
        </w:r>
        <w:r w:rsidDel="008151AF">
          <w:rPr>
            <w:noProof/>
          </w:rPr>
          <w:delInstrText xml:space="preserve"> HYPERLINK \l "_Toc76046985" </w:delInstrText>
        </w:r>
        <w:r w:rsidDel="008151AF">
          <w:rPr>
            <w:noProof/>
          </w:rPr>
        </w:r>
        <w:r w:rsidDel="008151AF">
          <w:rPr>
            <w:noProof/>
          </w:rPr>
          <w:fldChar w:fldCharType="separate"/>
        </w:r>
      </w:del>
      <w:ins w:id="192" w:author="Linda Calder (FRB)" w:date="2021-12-20T16:11:00Z">
        <w:r w:rsidR="008151AF">
          <w:rPr>
            <w:b/>
            <w:bCs/>
            <w:noProof/>
          </w:rPr>
          <w:t>Error! Hyperlink reference not valid.</w:t>
        </w:r>
      </w:ins>
      <w:del w:id="193" w:author="Linda Calder (FRB)" w:date="2021-12-20T16:11:00Z">
        <w:r w:rsidR="00F91E86" w:rsidRPr="00FB2291" w:rsidDel="008151AF">
          <w:rPr>
            <w:rStyle w:val="Hyperlink"/>
            <w:noProof/>
          </w:rPr>
          <w:delText>1.4</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Hexadecimal Character Validation</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_Toc76046985 \h </w:delInstrText>
        </w:r>
        <w:r w:rsidR="00F91E86" w:rsidDel="008151AF">
          <w:rPr>
            <w:noProof/>
            <w:webHidden/>
          </w:rPr>
        </w:r>
        <w:r w:rsidR="00F91E86" w:rsidDel="008151AF">
          <w:rPr>
            <w:noProof/>
            <w:webHidden/>
          </w:rPr>
          <w:fldChar w:fldCharType="separate"/>
        </w:r>
        <w:r w:rsidR="00F91E86" w:rsidDel="008151AF">
          <w:rPr>
            <w:noProof/>
            <w:webHidden/>
          </w:rPr>
          <w:delText>4</w:delText>
        </w:r>
        <w:r w:rsidR="00F91E86" w:rsidDel="008151AF">
          <w:rPr>
            <w:noProof/>
            <w:webHidden/>
          </w:rPr>
          <w:fldChar w:fldCharType="end"/>
        </w:r>
        <w:r w:rsidDel="008151AF">
          <w:rPr>
            <w:noProof/>
          </w:rPr>
          <w:fldChar w:fldCharType="end"/>
        </w:r>
      </w:del>
    </w:p>
    <w:p w14:paraId="17227D01" w14:textId="7F37200F" w:rsidR="00F91E86" w:rsidDel="008151AF" w:rsidRDefault="006938CF">
      <w:pPr>
        <w:pStyle w:val="TOC2"/>
        <w:tabs>
          <w:tab w:val="left" w:pos="880"/>
          <w:tab w:val="right" w:leader="dot" w:pos="8630"/>
        </w:tabs>
        <w:rPr>
          <w:del w:id="194" w:author="Linda Calder (FRB)" w:date="2021-12-20T16:11:00Z"/>
          <w:rFonts w:asciiTheme="minorHAnsi" w:eastAsiaTheme="minorEastAsia" w:hAnsiTheme="minorHAnsi" w:cstheme="minorBidi"/>
          <w:noProof/>
          <w:sz w:val="22"/>
          <w:szCs w:val="22"/>
        </w:rPr>
      </w:pPr>
      <w:del w:id="195" w:author="Linda Calder (FRB)" w:date="2021-12-20T16:11:00Z">
        <w:r w:rsidDel="008151AF">
          <w:rPr>
            <w:noProof/>
          </w:rPr>
          <w:fldChar w:fldCharType="begin"/>
        </w:r>
        <w:r w:rsidDel="008151AF">
          <w:rPr>
            <w:noProof/>
          </w:rPr>
          <w:delInstrText xml:space="preserve"> HYPERLINK \l "_Toc76046986" </w:delInstrText>
        </w:r>
        <w:r w:rsidDel="008151AF">
          <w:rPr>
            <w:noProof/>
          </w:rPr>
        </w:r>
        <w:r w:rsidDel="008151AF">
          <w:rPr>
            <w:noProof/>
          </w:rPr>
          <w:fldChar w:fldCharType="separate"/>
        </w:r>
      </w:del>
      <w:ins w:id="196" w:author="Linda Calder (FRB)" w:date="2021-12-20T16:11:00Z">
        <w:r w:rsidR="008151AF">
          <w:rPr>
            <w:b/>
            <w:bCs/>
            <w:noProof/>
          </w:rPr>
          <w:t>Error! Hyperlink reference not valid.</w:t>
        </w:r>
      </w:ins>
      <w:del w:id="197" w:author="Linda Calder (FRB)" w:date="2021-12-20T16:11:00Z">
        <w:r w:rsidR="00F91E86" w:rsidRPr="00FB2291" w:rsidDel="008151AF">
          <w:rPr>
            <w:rStyle w:val="Hyperlink"/>
            <w:noProof/>
          </w:rPr>
          <w:delText>1.5</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Validation for Balancing</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_Toc76046986 \h </w:delInstrText>
        </w:r>
        <w:r w:rsidR="00F91E86" w:rsidDel="008151AF">
          <w:rPr>
            <w:noProof/>
            <w:webHidden/>
          </w:rPr>
        </w:r>
        <w:r w:rsidR="00F91E86" w:rsidDel="008151AF">
          <w:rPr>
            <w:noProof/>
            <w:webHidden/>
          </w:rPr>
          <w:fldChar w:fldCharType="separate"/>
        </w:r>
        <w:r w:rsidR="00F91E86" w:rsidDel="008151AF">
          <w:rPr>
            <w:noProof/>
            <w:webHidden/>
          </w:rPr>
          <w:delText>4</w:delText>
        </w:r>
        <w:r w:rsidR="00F91E86" w:rsidDel="008151AF">
          <w:rPr>
            <w:noProof/>
            <w:webHidden/>
          </w:rPr>
          <w:fldChar w:fldCharType="end"/>
        </w:r>
        <w:r w:rsidDel="008151AF">
          <w:rPr>
            <w:noProof/>
          </w:rPr>
          <w:fldChar w:fldCharType="end"/>
        </w:r>
      </w:del>
    </w:p>
    <w:p w14:paraId="212245D7" w14:textId="257F379C" w:rsidR="00F91E86" w:rsidDel="008151AF" w:rsidRDefault="006938CF">
      <w:pPr>
        <w:pStyle w:val="TOC2"/>
        <w:tabs>
          <w:tab w:val="left" w:pos="880"/>
          <w:tab w:val="right" w:leader="dot" w:pos="8630"/>
        </w:tabs>
        <w:rPr>
          <w:del w:id="198" w:author="Linda Calder (FRB)" w:date="2021-12-20T16:11:00Z"/>
          <w:rFonts w:asciiTheme="minorHAnsi" w:eastAsiaTheme="minorEastAsia" w:hAnsiTheme="minorHAnsi" w:cstheme="minorBidi"/>
          <w:noProof/>
          <w:sz w:val="22"/>
          <w:szCs w:val="22"/>
        </w:rPr>
      </w:pPr>
      <w:del w:id="199" w:author="Linda Calder (FRB)" w:date="2021-12-20T16:11:00Z">
        <w:r w:rsidDel="008151AF">
          <w:rPr>
            <w:noProof/>
          </w:rPr>
          <w:fldChar w:fldCharType="begin"/>
        </w:r>
        <w:r w:rsidDel="008151AF">
          <w:rPr>
            <w:noProof/>
          </w:rPr>
          <w:delInstrText xml:space="preserve"> HYPERLINK \l "_Toc76046987" </w:delInstrText>
        </w:r>
        <w:r w:rsidDel="008151AF">
          <w:rPr>
            <w:noProof/>
          </w:rPr>
        </w:r>
        <w:r w:rsidDel="008151AF">
          <w:rPr>
            <w:noProof/>
          </w:rPr>
          <w:fldChar w:fldCharType="separate"/>
        </w:r>
      </w:del>
      <w:ins w:id="200" w:author="Linda Calder (FRB)" w:date="2021-12-20T16:11:00Z">
        <w:r w:rsidR="008151AF">
          <w:rPr>
            <w:b/>
            <w:bCs/>
            <w:noProof/>
          </w:rPr>
          <w:t>Error! Hyperlink reference not valid.</w:t>
        </w:r>
      </w:ins>
      <w:del w:id="201" w:author="Linda Calder (FRB)" w:date="2021-12-20T16:11:00Z">
        <w:r w:rsidR="00F91E86" w:rsidRPr="00FB2291" w:rsidDel="008151AF">
          <w:rPr>
            <w:rStyle w:val="Hyperlink"/>
            <w:noProof/>
          </w:rPr>
          <w:delText>1.6</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 xml:space="preserve">Validation for Same Day ACH (SDA) </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_Toc76046987 \h </w:delInstrText>
        </w:r>
        <w:r w:rsidR="00F91E86" w:rsidDel="008151AF">
          <w:rPr>
            <w:noProof/>
            <w:webHidden/>
          </w:rPr>
        </w:r>
        <w:r w:rsidR="00F91E86" w:rsidDel="008151AF">
          <w:rPr>
            <w:noProof/>
            <w:webHidden/>
          </w:rPr>
          <w:fldChar w:fldCharType="separate"/>
        </w:r>
        <w:r w:rsidR="00F91E86" w:rsidDel="008151AF">
          <w:rPr>
            <w:noProof/>
            <w:webHidden/>
          </w:rPr>
          <w:delText>6</w:delText>
        </w:r>
        <w:r w:rsidR="00F91E86" w:rsidDel="008151AF">
          <w:rPr>
            <w:noProof/>
            <w:webHidden/>
          </w:rPr>
          <w:fldChar w:fldCharType="end"/>
        </w:r>
        <w:r w:rsidDel="008151AF">
          <w:rPr>
            <w:noProof/>
          </w:rPr>
          <w:fldChar w:fldCharType="end"/>
        </w:r>
      </w:del>
    </w:p>
    <w:p w14:paraId="3ADDFE9B" w14:textId="3B043B0D" w:rsidR="00F91E86" w:rsidDel="008151AF" w:rsidRDefault="006938CF">
      <w:pPr>
        <w:pStyle w:val="TOC2"/>
        <w:tabs>
          <w:tab w:val="left" w:pos="880"/>
          <w:tab w:val="right" w:leader="dot" w:pos="8630"/>
        </w:tabs>
        <w:rPr>
          <w:del w:id="202" w:author="Linda Calder (FRB)" w:date="2021-12-20T16:11:00Z"/>
          <w:rFonts w:asciiTheme="minorHAnsi" w:eastAsiaTheme="minorEastAsia" w:hAnsiTheme="minorHAnsi" w:cstheme="minorBidi"/>
          <w:noProof/>
          <w:sz w:val="22"/>
          <w:szCs w:val="22"/>
        </w:rPr>
      </w:pPr>
      <w:del w:id="203" w:author="Linda Calder (FRB)" w:date="2021-12-20T16:11:00Z">
        <w:r w:rsidDel="008151AF">
          <w:rPr>
            <w:noProof/>
          </w:rPr>
          <w:fldChar w:fldCharType="begin"/>
        </w:r>
        <w:r w:rsidDel="008151AF">
          <w:rPr>
            <w:noProof/>
          </w:rPr>
          <w:delInstrText xml:space="preserve"> HYPERLINK \l "_Toc76046988" </w:delInstrText>
        </w:r>
        <w:r w:rsidDel="008151AF">
          <w:rPr>
            <w:noProof/>
          </w:rPr>
        </w:r>
        <w:r w:rsidDel="008151AF">
          <w:rPr>
            <w:noProof/>
          </w:rPr>
          <w:fldChar w:fldCharType="separate"/>
        </w:r>
      </w:del>
      <w:ins w:id="204" w:author="Linda Calder (FRB)" w:date="2021-12-20T16:11:00Z">
        <w:r w:rsidR="008151AF">
          <w:rPr>
            <w:b/>
            <w:bCs/>
            <w:noProof/>
          </w:rPr>
          <w:t>Error! Hyperlink reference not valid.</w:t>
        </w:r>
      </w:ins>
      <w:del w:id="205" w:author="Linda Calder (FRB)" w:date="2021-12-20T16:11:00Z">
        <w:r w:rsidR="00F91E86" w:rsidRPr="00FB2291" w:rsidDel="008151AF">
          <w:rPr>
            <w:rStyle w:val="Hyperlink"/>
            <w:noProof/>
          </w:rPr>
          <w:delText>1.7</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Derived Data Elements</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_Toc76046988 \h </w:delInstrText>
        </w:r>
        <w:r w:rsidR="00F91E86" w:rsidDel="008151AF">
          <w:rPr>
            <w:noProof/>
            <w:webHidden/>
          </w:rPr>
        </w:r>
        <w:r w:rsidR="00F91E86" w:rsidDel="008151AF">
          <w:rPr>
            <w:noProof/>
            <w:webHidden/>
          </w:rPr>
          <w:fldChar w:fldCharType="separate"/>
        </w:r>
        <w:r w:rsidR="00F91E86" w:rsidDel="008151AF">
          <w:rPr>
            <w:noProof/>
            <w:webHidden/>
          </w:rPr>
          <w:delText>6</w:delText>
        </w:r>
        <w:r w:rsidR="00F91E86" w:rsidDel="008151AF">
          <w:rPr>
            <w:noProof/>
            <w:webHidden/>
          </w:rPr>
          <w:fldChar w:fldCharType="end"/>
        </w:r>
        <w:r w:rsidDel="008151AF">
          <w:rPr>
            <w:noProof/>
          </w:rPr>
          <w:fldChar w:fldCharType="end"/>
        </w:r>
      </w:del>
    </w:p>
    <w:p w14:paraId="717D4E4E" w14:textId="1CE1028F" w:rsidR="00F91E86" w:rsidDel="008151AF" w:rsidRDefault="006938CF">
      <w:pPr>
        <w:pStyle w:val="TOC2"/>
        <w:tabs>
          <w:tab w:val="left" w:pos="880"/>
          <w:tab w:val="right" w:leader="dot" w:pos="8630"/>
        </w:tabs>
        <w:rPr>
          <w:del w:id="206" w:author="Linda Calder (FRB)" w:date="2021-12-20T16:11:00Z"/>
          <w:rFonts w:asciiTheme="minorHAnsi" w:eastAsiaTheme="minorEastAsia" w:hAnsiTheme="minorHAnsi" w:cstheme="minorBidi"/>
          <w:noProof/>
          <w:sz w:val="22"/>
          <w:szCs w:val="22"/>
        </w:rPr>
      </w:pPr>
      <w:del w:id="207" w:author="Linda Calder (FRB)" w:date="2021-12-20T16:11:00Z">
        <w:r w:rsidDel="008151AF">
          <w:rPr>
            <w:noProof/>
          </w:rPr>
          <w:fldChar w:fldCharType="begin"/>
        </w:r>
        <w:r w:rsidDel="008151AF">
          <w:rPr>
            <w:noProof/>
          </w:rPr>
          <w:delInstrText xml:space="preserve"> HYPERLINK \l "_Toc76046989" </w:delInstrText>
        </w:r>
        <w:r w:rsidDel="008151AF">
          <w:rPr>
            <w:noProof/>
          </w:rPr>
        </w:r>
        <w:r w:rsidDel="008151AF">
          <w:rPr>
            <w:noProof/>
          </w:rPr>
          <w:fldChar w:fldCharType="separate"/>
        </w:r>
      </w:del>
      <w:ins w:id="208" w:author="Linda Calder (FRB)" w:date="2021-12-20T16:11:00Z">
        <w:r w:rsidR="008151AF">
          <w:rPr>
            <w:b/>
            <w:bCs/>
            <w:noProof/>
          </w:rPr>
          <w:t>Error! Hyperlink reference not valid.</w:t>
        </w:r>
      </w:ins>
      <w:del w:id="209" w:author="Linda Calder (FRB)" w:date="2021-12-20T16:11:00Z">
        <w:r w:rsidR="00F91E86" w:rsidRPr="00FB2291" w:rsidDel="008151AF">
          <w:rPr>
            <w:rStyle w:val="Hyperlink"/>
            <w:noProof/>
          </w:rPr>
          <w:delText>1.8</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Input Management (IM) Interface Information</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_Toc76046989 \h </w:delInstrText>
        </w:r>
        <w:r w:rsidR="00F91E86" w:rsidDel="008151AF">
          <w:rPr>
            <w:noProof/>
            <w:webHidden/>
          </w:rPr>
        </w:r>
        <w:r w:rsidR="00F91E86" w:rsidDel="008151AF">
          <w:rPr>
            <w:noProof/>
            <w:webHidden/>
          </w:rPr>
          <w:fldChar w:fldCharType="separate"/>
        </w:r>
        <w:r w:rsidR="00F91E86" w:rsidDel="008151AF">
          <w:rPr>
            <w:noProof/>
            <w:webHidden/>
          </w:rPr>
          <w:delText>6</w:delText>
        </w:r>
        <w:r w:rsidR="00F91E86" w:rsidDel="008151AF">
          <w:rPr>
            <w:noProof/>
            <w:webHidden/>
          </w:rPr>
          <w:fldChar w:fldCharType="end"/>
        </w:r>
        <w:r w:rsidDel="008151AF">
          <w:rPr>
            <w:noProof/>
          </w:rPr>
          <w:fldChar w:fldCharType="end"/>
        </w:r>
      </w:del>
    </w:p>
    <w:p w14:paraId="6F3209E8" w14:textId="50097C38" w:rsidR="00F91E86" w:rsidDel="008151AF" w:rsidRDefault="006938CF">
      <w:pPr>
        <w:pStyle w:val="TOC2"/>
        <w:tabs>
          <w:tab w:val="left" w:pos="880"/>
          <w:tab w:val="right" w:leader="dot" w:pos="8630"/>
        </w:tabs>
        <w:rPr>
          <w:del w:id="210" w:author="Linda Calder (FRB)" w:date="2021-12-20T16:11:00Z"/>
          <w:rFonts w:asciiTheme="minorHAnsi" w:eastAsiaTheme="minorEastAsia" w:hAnsiTheme="minorHAnsi" w:cstheme="minorBidi"/>
          <w:noProof/>
          <w:sz w:val="22"/>
          <w:szCs w:val="22"/>
        </w:rPr>
      </w:pPr>
      <w:del w:id="211" w:author="Linda Calder (FRB)" w:date="2021-12-20T16:11:00Z">
        <w:r w:rsidDel="008151AF">
          <w:rPr>
            <w:noProof/>
          </w:rPr>
          <w:fldChar w:fldCharType="begin"/>
        </w:r>
        <w:r w:rsidDel="008151AF">
          <w:rPr>
            <w:noProof/>
          </w:rPr>
          <w:delInstrText xml:space="preserve"> HYPERLINK \l "_Toc76046990" </w:delInstrText>
        </w:r>
        <w:r w:rsidDel="008151AF">
          <w:rPr>
            <w:noProof/>
          </w:rPr>
        </w:r>
        <w:r w:rsidDel="008151AF">
          <w:rPr>
            <w:noProof/>
          </w:rPr>
          <w:fldChar w:fldCharType="separate"/>
        </w:r>
      </w:del>
      <w:ins w:id="212" w:author="Linda Calder (FRB)" w:date="2021-12-20T16:11:00Z">
        <w:r w:rsidR="008151AF">
          <w:rPr>
            <w:b/>
            <w:bCs/>
            <w:noProof/>
          </w:rPr>
          <w:t>Error! Hyperlink reference not valid.</w:t>
        </w:r>
      </w:ins>
      <w:del w:id="213" w:author="Linda Calder (FRB)" w:date="2021-12-20T16:11:00Z">
        <w:r w:rsidR="00F91E86" w:rsidRPr="00FB2291" w:rsidDel="008151AF">
          <w:rPr>
            <w:rStyle w:val="Hyperlink"/>
            <w:noProof/>
          </w:rPr>
          <w:delText>1.9</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Specification Notes</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_Toc76046990 \h </w:delInstrText>
        </w:r>
        <w:r w:rsidR="00F91E86" w:rsidDel="008151AF">
          <w:rPr>
            <w:noProof/>
            <w:webHidden/>
          </w:rPr>
        </w:r>
        <w:r w:rsidR="00F91E86" w:rsidDel="008151AF">
          <w:rPr>
            <w:noProof/>
            <w:webHidden/>
          </w:rPr>
          <w:fldChar w:fldCharType="separate"/>
        </w:r>
        <w:r w:rsidR="00F91E86" w:rsidDel="008151AF">
          <w:rPr>
            <w:noProof/>
            <w:webHidden/>
          </w:rPr>
          <w:delText>7</w:delText>
        </w:r>
        <w:r w:rsidR="00F91E86" w:rsidDel="008151AF">
          <w:rPr>
            <w:noProof/>
            <w:webHidden/>
          </w:rPr>
          <w:fldChar w:fldCharType="end"/>
        </w:r>
        <w:r w:rsidDel="008151AF">
          <w:rPr>
            <w:noProof/>
          </w:rPr>
          <w:fldChar w:fldCharType="end"/>
        </w:r>
      </w:del>
    </w:p>
    <w:p w14:paraId="6DB307FC" w14:textId="74964366" w:rsidR="00F91E86" w:rsidDel="008151AF" w:rsidRDefault="006938CF">
      <w:pPr>
        <w:pStyle w:val="TOC1"/>
        <w:tabs>
          <w:tab w:val="left" w:pos="480"/>
          <w:tab w:val="right" w:leader="dot" w:pos="8630"/>
        </w:tabs>
        <w:rPr>
          <w:del w:id="214" w:author="Linda Calder (FRB)" w:date="2021-12-20T16:11:00Z"/>
          <w:rFonts w:asciiTheme="minorHAnsi" w:eastAsiaTheme="minorEastAsia" w:hAnsiTheme="minorHAnsi" w:cstheme="minorBidi"/>
          <w:noProof/>
          <w:sz w:val="22"/>
          <w:szCs w:val="22"/>
        </w:rPr>
      </w:pPr>
      <w:del w:id="215" w:author="Linda Calder (FRB)" w:date="2021-12-20T16:11:00Z">
        <w:r w:rsidDel="008151AF">
          <w:rPr>
            <w:noProof/>
          </w:rPr>
          <w:fldChar w:fldCharType="begin"/>
        </w:r>
        <w:r w:rsidDel="008151AF">
          <w:rPr>
            <w:noProof/>
          </w:rPr>
          <w:delInstrText xml:space="preserve"> HYPERLINK \l "_Toc76046991" </w:delInstrText>
        </w:r>
        <w:r w:rsidDel="008151AF">
          <w:rPr>
            <w:noProof/>
          </w:rPr>
        </w:r>
        <w:r w:rsidDel="008151AF">
          <w:rPr>
            <w:noProof/>
          </w:rPr>
          <w:fldChar w:fldCharType="separate"/>
        </w:r>
      </w:del>
      <w:ins w:id="216" w:author="Linda Calder (FRB)" w:date="2021-12-20T16:11:00Z">
        <w:r w:rsidR="008151AF">
          <w:rPr>
            <w:b/>
            <w:bCs/>
            <w:noProof/>
          </w:rPr>
          <w:t>Error! Hyperlink reference not valid.</w:t>
        </w:r>
      </w:ins>
      <w:del w:id="217" w:author="Linda Calder (FRB)" w:date="2021-12-20T16:11:00Z">
        <w:r w:rsidR="00F91E86" w:rsidRPr="00FB2291" w:rsidDel="008151AF">
          <w:rPr>
            <w:rStyle w:val="Hyperlink"/>
            <w:rFonts w:ascii="Arial" w:hAnsi="Arial"/>
            <w:noProof/>
          </w:rPr>
          <w:delText>2</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File Record Specifications</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_Toc76046991 \h </w:delInstrText>
        </w:r>
        <w:r w:rsidR="00F91E86" w:rsidDel="008151AF">
          <w:rPr>
            <w:noProof/>
            <w:webHidden/>
          </w:rPr>
        </w:r>
        <w:r w:rsidR="00F91E86" w:rsidDel="008151AF">
          <w:rPr>
            <w:noProof/>
            <w:webHidden/>
          </w:rPr>
          <w:fldChar w:fldCharType="separate"/>
        </w:r>
        <w:r w:rsidR="00F91E86" w:rsidDel="008151AF">
          <w:rPr>
            <w:noProof/>
            <w:webHidden/>
          </w:rPr>
          <w:delText>8</w:delText>
        </w:r>
        <w:r w:rsidR="00F91E86" w:rsidDel="008151AF">
          <w:rPr>
            <w:noProof/>
            <w:webHidden/>
          </w:rPr>
          <w:fldChar w:fldCharType="end"/>
        </w:r>
        <w:r w:rsidDel="008151AF">
          <w:rPr>
            <w:noProof/>
          </w:rPr>
          <w:fldChar w:fldCharType="end"/>
        </w:r>
      </w:del>
    </w:p>
    <w:p w14:paraId="08462E62" w14:textId="1CD01F4C" w:rsidR="00F91E86" w:rsidDel="008151AF" w:rsidRDefault="006938CF">
      <w:pPr>
        <w:pStyle w:val="TOC2"/>
        <w:tabs>
          <w:tab w:val="left" w:pos="880"/>
          <w:tab w:val="right" w:leader="dot" w:pos="8630"/>
        </w:tabs>
        <w:rPr>
          <w:del w:id="218" w:author="Linda Calder (FRB)" w:date="2021-12-20T16:11:00Z"/>
          <w:rFonts w:asciiTheme="minorHAnsi" w:eastAsiaTheme="minorEastAsia" w:hAnsiTheme="minorHAnsi" w:cstheme="minorBidi"/>
          <w:noProof/>
          <w:sz w:val="22"/>
          <w:szCs w:val="22"/>
        </w:rPr>
      </w:pPr>
      <w:del w:id="219" w:author="Linda Calder (FRB)" w:date="2021-12-20T16:11:00Z">
        <w:r w:rsidDel="008151AF">
          <w:rPr>
            <w:noProof/>
          </w:rPr>
          <w:fldChar w:fldCharType="begin"/>
        </w:r>
        <w:r w:rsidDel="008151AF">
          <w:rPr>
            <w:noProof/>
          </w:rPr>
          <w:delInstrText xml:space="preserve"> HYPERLINK \l "_Toc76046992" </w:delInstrText>
        </w:r>
        <w:r w:rsidDel="008151AF">
          <w:rPr>
            <w:noProof/>
          </w:rPr>
        </w:r>
        <w:r w:rsidDel="008151AF">
          <w:rPr>
            <w:noProof/>
          </w:rPr>
          <w:fldChar w:fldCharType="separate"/>
        </w:r>
      </w:del>
      <w:ins w:id="220" w:author="Linda Calder (FRB)" w:date="2021-12-20T16:11:00Z">
        <w:r w:rsidR="008151AF">
          <w:rPr>
            <w:b/>
            <w:bCs/>
            <w:noProof/>
          </w:rPr>
          <w:t>Error! Hyperlink reference not valid.</w:t>
        </w:r>
      </w:ins>
      <w:del w:id="221" w:author="Linda Calder (FRB)" w:date="2021-12-20T16:11:00Z">
        <w:r w:rsidR="00F91E86" w:rsidRPr="00FB2291" w:rsidDel="008151AF">
          <w:rPr>
            <w:rStyle w:val="Hyperlink"/>
            <w:noProof/>
          </w:rPr>
          <w:delText>2.1</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File Header Record</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_Toc76046992 \h </w:delInstrText>
        </w:r>
        <w:r w:rsidR="00F91E86" w:rsidDel="008151AF">
          <w:rPr>
            <w:noProof/>
            <w:webHidden/>
          </w:rPr>
        </w:r>
        <w:r w:rsidR="00F91E86" w:rsidDel="008151AF">
          <w:rPr>
            <w:noProof/>
            <w:webHidden/>
          </w:rPr>
          <w:fldChar w:fldCharType="separate"/>
        </w:r>
        <w:r w:rsidR="00F91E86" w:rsidDel="008151AF">
          <w:rPr>
            <w:noProof/>
            <w:webHidden/>
          </w:rPr>
          <w:delText>8</w:delText>
        </w:r>
        <w:r w:rsidR="00F91E86" w:rsidDel="008151AF">
          <w:rPr>
            <w:noProof/>
            <w:webHidden/>
          </w:rPr>
          <w:fldChar w:fldCharType="end"/>
        </w:r>
        <w:r w:rsidDel="008151AF">
          <w:rPr>
            <w:noProof/>
          </w:rPr>
          <w:fldChar w:fldCharType="end"/>
        </w:r>
      </w:del>
    </w:p>
    <w:p w14:paraId="076E255F" w14:textId="6E3527C6" w:rsidR="00F91E86" w:rsidDel="008151AF" w:rsidRDefault="006938CF">
      <w:pPr>
        <w:pStyle w:val="TOC2"/>
        <w:tabs>
          <w:tab w:val="left" w:pos="880"/>
          <w:tab w:val="right" w:leader="dot" w:pos="8630"/>
        </w:tabs>
        <w:rPr>
          <w:del w:id="222" w:author="Linda Calder (FRB)" w:date="2021-12-20T16:11:00Z"/>
          <w:rFonts w:asciiTheme="minorHAnsi" w:eastAsiaTheme="minorEastAsia" w:hAnsiTheme="minorHAnsi" w:cstheme="minorBidi"/>
          <w:noProof/>
          <w:sz w:val="22"/>
          <w:szCs w:val="22"/>
        </w:rPr>
      </w:pPr>
      <w:del w:id="223" w:author="Linda Calder (FRB)" w:date="2021-12-20T16:11:00Z">
        <w:r w:rsidDel="008151AF">
          <w:rPr>
            <w:noProof/>
          </w:rPr>
          <w:fldChar w:fldCharType="begin"/>
        </w:r>
        <w:r w:rsidDel="008151AF">
          <w:rPr>
            <w:noProof/>
          </w:rPr>
          <w:delInstrText xml:space="preserve"> HYPERLINK \l "_Toc76046993" </w:delInstrText>
        </w:r>
        <w:r w:rsidDel="008151AF">
          <w:rPr>
            <w:noProof/>
          </w:rPr>
        </w:r>
        <w:r w:rsidDel="008151AF">
          <w:rPr>
            <w:noProof/>
          </w:rPr>
          <w:fldChar w:fldCharType="separate"/>
        </w:r>
      </w:del>
      <w:ins w:id="224" w:author="Linda Calder (FRB)" w:date="2021-12-20T16:11:00Z">
        <w:r w:rsidR="008151AF">
          <w:rPr>
            <w:b/>
            <w:bCs/>
            <w:noProof/>
          </w:rPr>
          <w:t>Error! Hyperlink reference not valid.</w:t>
        </w:r>
      </w:ins>
      <w:del w:id="225" w:author="Linda Calder (FRB)" w:date="2021-12-20T16:11:00Z">
        <w:r w:rsidR="00F91E86" w:rsidRPr="00FB2291" w:rsidDel="008151AF">
          <w:rPr>
            <w:rStyle w:val="Hyperlink"/>
            <w:noProof/>
          </w:rPr>
          <w:delText>2.2</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ACH Schedule Header Record</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_Toc76046993 \h </w:delInstrText>
        </w:r>
        <w:r w:rsidR="00F91E86" w:rsidDel="008151AF">
          <w:rPr>
            <w:noProof/>
            <w:webHidden/>
          </w:rPr>
        </w:r>
        <w:r w:rsidR="00F91E86" w:rsidDel="008151AF">
          <w:rPr>
            <w:noProof/>
            <w:webHidden/>
          </w:rPr>
          <w:fldChar w:fldCharType="separate"/>
        </w:r>
        <w:r w:rsidR="00F91E86" w:rsidDel="008151AF">
          <w:rPr>
            <w:noProof/>
            <w:webHidden/>
          </w:rPr>
          <w:delText>10</w:delText>
        </w:r>
        <w:r w:rsidR="00F91E86" w:rsidDel="008151AF">
          <w:rPr>
            <w:noProof/>
            <w:webHidden/>
          </w:rPr>
          <w:fldChar w:fldCharType="end"/>
        </w:r>
        <w:r w:rsidDel="008151AF">
          <w:rPr>
            <w:noProof/>
          </w:rPr>
          <w:fldChar w:fldCharType="end"/>
        </w:r>
      </w:del>
    </w:p>
    <w:p w14:paraId="279C50BB" w14:textId="2A652A59" w:rsidR="00F91E86" w:rsidDel="008151AF" w:rsidRDefault="006938CF">
      <w:pPr>
        <w:pStyle w:val="TOC2"/>
        <w:tabs>
          <w:tab w:val="left" w:pos="880"/>
          <w:tab w:val="right" w:leader="dot" w:pos="8630"/>
        </w:tabs>
        <w:rPr>
          <w:del w:id="226" w:author="Linda Calder (FRB)" w:date="2021-12-20T16:11:00Z"/>
          <w:rFonts w:asciiTheme="minorHAnsi" w:eastAsiaTheme="minorEastAsia" w:hAnsiTheme="minorHAnsi" w:cstheme="minorBidi"/>
          <w:noProof/>
          <w:sz w:val="22"/>
          <w:szCs w:val="22"/>
        </w:rPr>
      </w:pPr>
      <w:del w:id="227" w:author="Linda Calder (FRB)" w:date="2021-12-20T16:11:00Z">
        <w:r w:rsidDel="008151AF">
          <w:rPr>
            <w:noProof/>
          </w:rPr>
          <w:fldChar w:fldCharType="begin"/>
        </w:r>
        <w:r w:rsidDel="008151AF">
          <w:rPr>
            <w:noProof/>
          </w:rPr>
          <w:delInstrText xml:space="preserve"> HYPERLINK \l "_Toc76046994" </w:delInstrText>
        </w:r>
        <w:r w:rsidDel="008151AF">
          <w:rPr>
            <w:noProof/>
          </w:rPr>
        </w:r>
        <w:r w:rsidDel="008151AF">
          <w:rPr>
            <w:noProof/>
          </w:rPr>
          <w:fldChar w:fldCharType="separate"/>
        </w:r>
      </w:del>
      <w:ins w:id="228" w:author="Linda Calder (FRB)" w:date="2021-12-20T16:11:00Z">
        <w:r w:rsidR="008151AF">
          <w:rPr>
            <w:b/>
            <w:bCs/>
            <w:noProof/>
          </w:rPr>
          <w:t>Error! Hyperlink reference not valid.</w:t>
        </w:r>
      </w:ins>
      <w:del w:id="229" w:author="Linda Calder (FRB)" w:date="2021-12-20T16:11:00Z">
        <w:r w:rsidR="00F91E86" w:rsidRPr="00FB2291" w:rsidDel="008151AF">
          <w:rPr>
            <w:rStyle w:val="Hyperlink"/>
            <w:noProof/>
          </w:rPr>
          <w:delText>2.3</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Check Schedule Header Record</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_Toc76046994 \h </w:delInstrText>
        </w:r>
        <w:r w:rsidR="00F91E86" w:rsidDel="008151AF">
          <w:rPr>
            <w:noProof/>
            <w:webHidden/>
          </w:rPr>
        </w:r>
        <w:r w:rsidR="00F91E86" w:rsidDel="008151AF">
          <w:rPr>
            <w:noProof/>
            <w:webHidden/>
          </w:rPr>
          <w:fldChar w:fldCharType="separate"/>
        </w:r>
        <w:r w:rsidR="00F91E86" w:rsidDel="008151AF">
          <w:rPr>
            <w:noProof/>
            <w:webHidden/>
          </w:rPr>
          <w:delText>14</w:delText>
        </w:r>
        <w:r w:rsidR="00F91E86" w:rsidDel="008151AF">
          <w:rPr>
            <w:noProof/>
            <w:webHidden/>
          </w:rPr>
          <w:fldChar w:fldCharType="end"/>
        </w:r>
        <w:r w:rsidDel="008151AF">
          <w:rPr>
            <w:noProof/>
          </w:rPr>
          <w:fldChar w:fldCharType="end"/>
        </w:r>
      </w:del>
    </w:p>
    <w:p w14:paraId="32D1D7A6" w14:textId="21052EC3" w:rsidR="00F91E86" w:rsidDel="008151AF" w:rsidRDefault="006938CF">
      <w:pPr>
        <w:pStyle w:val="TOC2"/>
        <w:tabs>
          <w:tab w:val="left" w:pos="880"/>
          <w:tab w:val="right" w:leader="dot" w:pos="8630"/>
        </w:tabs>
        <w:rPr>
          <w:del w:id="230" w:author="Linda Calder (FRB)" w:date="2021-12-20T16:11:00Z"/>
          <w:rFonts w:asciiTheme="minorHAnsi" w:eastAsiaTheme="minorEastAsia" w:hAnsiTheme="minorHAnsi" w:cstheme="minorBidi"/>
          <w:noProof/>
          <w:sz w:val="22"/>
          <w:szCs w:val="22"/>
        </w:rPr>
      </w:pPr>
      <w:del w:id="231" w:author="Linda Calder (FRB)" w:date="2021-12-20T16:11:00Z">
        <w:r w:rsidDel="008151AF">
          <w:rPr>
            <w:noProof/>
          </w:rPr>
          <w:fldChar w:fldCharType="begin"/>
        </w:r>
        <w:r w:rsidDel="008151AF">
          <w:rPr>
            <w:noProof/>
          </w:rPr>
          <w:delInstrText xml:space="preserve"> HYPERLINK \l "_Toc76046995" </w:delInstrText>
        </w:r>
        <w:r w:rsidDel="008151AF">
          <w:rPr>
            <w:noProof/>
          </w:rPr>
        </w:r>
        <w:r w:rsidDel="008151AF">
          <w:rPr>
            <w:noProof/>
          </w:rPr>
          <w:fldChar w:fldCharType="separate"/>
        </w:r>
      </w:del>
      <w:ins w:id="232" w:author="Linda Calder (FRB)" w:date="2021-12-20T16:11:00Z">
        <w:r w:rsidR="008151AF">
          <w:rPr>
            <w:b/>
            <w:bCs/>
            <w:noProof/>
          </w:rPr>
          <w:t>Error! Hyperlink reference not valid.</w:t>
        </w:r>
      </w:ins>
      <w:del w:id="233" w:author="Linda Calder (FRB)" w:date="2021-12-20T16:11:00Z">
        <w:r w:rsidR="00F91E86" w:rsidRPr="00FB2291" w:rsidDel="008151AF">
          <w:rPr>
            <w:rStyle w:val="Hyperlink"/>
            <w:noProof/>
          </w:rPr>
          <w:delText>2.4</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ACH Payment Data Record</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_Toc76046995 \h </w:delInstrText>
        </w:r>
        <w:r w:rsidR="00F91E86" w:rsidDel="008151AF">
          <w:rPr>
            <w:noProof/>
            <w:webHidden/>
          </w:rPr>
        </w:r>
        <w:r w:rsidR="00F91E86" w:rsidDel="008151AF">
          <w:rPr>
            <w:noProof/>
            <w:webHidden/>
          </w:rPr>
          <w:fldChar w:fldCharType="separate"/>
        </w:r>
        <w:r w:rsidR="00F91E86" w:rsidDel="008151AF">
          <w:rPr>
            <w:noProof/>
            <w:webHidden/>
          </w:rPr>
          <w:delText>19</w:delText>
        </w:r>
        <w:r w:rsidR="00F91E86" w:rsidDel="008151AF">
          <w:rPr>
            <w:noProof/>
            <w:webHidden/>
          </w:rPr>
          <w:fldChar w:fldCharType="end"/>
        </w:r>
        <w:r w:rsidDel="008151AF">
          <w:rPr>
            <w:noProof/>
          </w:rPr>
          <w:fldChar w:fldCharType="end"/>
        </w:r>
      </w:del>
    </w:p>
    <w:p w14:paraId="374ABA3F" w14:textId="44D8A9CC" w:rsidR="00F91E86" w:rsidDel="008151AF" w:rsidRDefault="006938CF">
      <w:pPr>
        <w:pStyle w:val="TOC2"/>
        <w:tabs>
          <w:tab w:val="left" w:pos="880"/>
          <w:tab w:val="right" w:leader="dot" w:pos="8630"/>
        </w:tabs>
        <w:rPr>
          <w:del w:id="234" w:author="Linda Calder (FRB)" w:date="2021-12-20T16:11:00Z"/>
          <w:rFonts w:asciiTheme="minorHAnsi" w:eastAsiaTheme="minorEastAsia" w:hAnsiTheme="minorHAnsi" w:cstheme="minorBidi"/>
          <w:noProof/>
          <w:sz w:val="22"/>
          <w:szCs w:val="22"/>
        </w:rPr>
      </w:pPr>
      <w:del w:id="235" w:author="Linda Calder (FRB)" w:date="2021-12-20T16:11:00Z">
        <w:r w:rsidDel="008151AF">
          <w:rPr>
            <w:noProof/>
          </w:rPr>
          <w:fldChar w:fldCharType="begin"/>
        </w:r>
        <w:r w:rsidDel="008151AF">
          <w:rPr>
            <w:noProof/>
          </w:rPr>
          <w:delInstrText xml:space="preserve"> HYPERLINK \l "_Toc76046996" </w:delInstrText>
        </w:r>
        <w:r w:rsidDel="008151AF">
          <w:rPr>
            <w:noProof/>
          </w:rPr>
        </w:r>
        <w:r w:rsidDel="008151AF">
          <w:rPr>
            <w:noProof/>
          </w:rPr>
          <w:fldChar w:fldCharType="separate"/>
        </w:r>
      </w:del>
      <w:ins w:id="236" w:author="Linda Calder (FRB)" w:date="2021-12-20T16:11:00Z">
        <w:r w:rsidR="008151AF">
          <w:rPr>
            <w:b/>
            <w:bCs/>
            <w:noProof/>
          </w:rPr>
          <w:t>Error! Hyperlink reference not valid.</w:t>
        </w:r>
      </w:ins>
      <w:del w:id="237" w:author="Linda Calder (FRB)" w:date="2021-12-20T16:11:00Z">
        <w:r w:rsidR="00F91E86" w:rsidRPr="00FB2291" w:rsidDel="008151AF">
          <w:rPr>
            <w:rStyle w:val="Hyperlink"/>
            <w:noProof/>
          </w:rPr>
          <w:delText>2.5</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Check Payment Data Record</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_Toc76046996 \h </w:delInstrText>
        </w:r>
        <w:r w:rsidR="00F91E86" w:rsidDel="008151AF">
          <w:rPr>
            <w:noProof/>
            <w:webHidden/>
          </w:rPr>
        </w:r>
        <w:r w:rsidR="00F91E86" w:rsidDel="008151AF">
          <w:rPr>
            <w:noProof/>
            <w:webHidden/>
          </w:rPr>
          <w:fldChar w:fldCharType="separate"/>
        </w:r>
        <w:r w:rsidR="00F91E86" w:rsidDel="008151AF">
          <w:rPr>
            <w:noProof/>
            <w:webHidden/>
          </w:rPr>
          <w:delText>34</w:delText>
        </w:r>
        <w:r w:rsidR="00F91E86" w:rsidDel="008151AF">
          <w:rPr>
            <w:noProof/>
            <w:webHidden/>
          </w:rPr>
          <w:fldChar w:fldCharType="end"/>
        </w:r>
        <w:r w:rsidDel="008151AF">
          <w:rPr>
            <w:noProof/>
          </w:rPr>
          <w:fldChar w:fldCharType="end"/>
        </w:r>
      </w:del>
    </w:p>
    <w:p w14:paraId="48D7CC8B" w14:textId="03568780" w:rsidR="00F91E86" w:rsidDel="008151AF" w:rsidRDefault="006938CF">
      <w:pPr>
        <w:pStyle w:val="TOC2"/>
        <w:tabs>
          <w:tab w:val="left" w:pos="880"/>
          <w:tab w:val="right" w:leader="dot" w:pos="8630"/>
        </w:tabs>
        <w:rPr>
          <w:del w:id="238" w:author="Linda Calder (FRB)" w:date="2021-12-20T16:11:00Z"/>
          <w:rFonts w:asciiTheme="minorHAnsi" w:eastAsiaTheme="minorEastAsia" w:hAnsiTheme="minorHAnsi" w:cstheme="minorBidi"/>
          <w:noProof/>
          <w:sz w:val="22"/>
          <w:szCs w:val="22"/>
        </w:rPr>
      </w:pPr>
      <w:del w:id="239" w:author="Linda Calder (FRB)" w:date="2021-12-20T16:11:00Z">
        <w:r w:rsidDel="008151AF">
          <w:rPr>
            <w:noProof/>
          </w:rPr>
          <w:fldChar w:fldCharType="begin"/>
        </w:r>
        <w:r w:rsidDel="008151AF">
          <w:rPr>
            <w:noProof/>
          </w:rPr>
          <w:delInstrText xml:space="preserve"> HYPERLINK \l "_Toc76046997" </w:delInstrText>
        </w:r>
        <w:r w:rsidDel="008151AF">
          <w:rPr>
            <w:noProof/>
          </w:rPr>
        </w:r>
        <w:r w:rsidDel="008151AF">
          <w:rPr>
            <w:noProof/>
          </w:rPr>
          <w:fldChar w:fldCharType="separate"/>
        </w:r>
      </w:del>
      <w:ins w:id="240" w:author="Linda Calder (FRB)" w:date="2021-12-20T16:11:00Z">
        <w:r w:rsidR="008151AF">
          <w:rPr>
            <w:b/>
            <w:bCs/>
            <w:noProof/>
          </w:rPr>
          <w:t>Error! Hyperlink reference not valid.</w:t>
        </w:r>
      </w:ins>
      <w:del w:id="241" w:author="Linda Calder (FRB)" w:date="2021-12-20T16:11:00Z">
        <w:r w:rsidR="00F91E86" w:rsidRPr="00FB2291" w:rsidDel="008151AF">
          <w:rPr>
            <w:rStyle w:val="Hyperlink"/>
            <w:noProof/>
          </w:rPr>
          <w:delText>2.6</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ACH Addendum Record</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_Toc76046997 \h </w:delInstrText>
        </w:r>
        <w:r w:rsidR="00F91E86" w:rsidDel="008151AF">
          <w:rPr>
            <w:noProof/>
            <w:webHidden/>
          </w:rPr>
        </w:r>
        <w:r w:rsidR="00F91E86" w:rsidDel="008151AF">
          <w:rPr>
            <w:noProof/>
            <w:webHidden/>
          </w:rPr>
          <w:fldChar w:fldCharType="separate"/>
        </w:r>
        <w:r w:rsidR="00F91E86" w:rsidDel="008151AF">
          <w:rPr>
            <w:noProof/>
            <w:webHidden/>
          </w:rPr>
          <w:delText>50</w:delText>
        </w:r>
        <w:r w:rsidR="00F91E86" w:rsidDel="008151AF">
          <w:rPr>
            <w:noProof/>
            <w:webHidden/>
          </w:rPr>
          <w:fldChar w:fldCharType="end"/>
        </w:r>
        <w:r w:rsidDel="008151AF">
          <w:rPr>
            <w:noProof/>
          </w:rPr>
          <w:fldChar w:fldCharType="end"/>
        </w:r>
      </w:del>
    </w:p>
    <w:p w14:paraId="19CEB92E" w14:textId="6A076D28" w:rsidR="00F91E86" w:rsidDel="008151AF" w:rsidRDefault="006938CF">
      <w:pPr>
        <w:pStyle w:val="TOC3"/>
        <w:tabs>
          <w:tab w:val="left" w:pos="1320"/>
          <w:tab w:val="right" w:leader="dot" w:pos="8630"/>
        </w:tabs>
        <w:rPr>
          <w:del w:id="242" w:author="Linda Calder (FRB)" w:date="2021-12-20T16:11:00Z"/>
          <w:rFonts w:asciiTheme="minorHAnsi" w:eastAsiaTheme="minorEastAsia" w:hAnsiTheme="minorHAnsi" w:cstheme="minorBidi"/>
          <w:noProof/>
          <w:sz w:val="22"/>
          <w:szCs w:val="22"/>
        </w:rPr>
      </w:pPr>
      <w:del w:id="243" w:author="Linda Calder (FRB)" w:date="2021-12-20T16:11:00Z">
        <w:r w:rsidDel="008151AF">
          <w:rPr>
            <w:noProof/>
          </w:rPr>
          <w:fldChar w:fldCharType="begin"/>
        </w:r>
        <w:r w:rsidDel="008151AF">
          <w:rPr>
            <w:noProof/>
          </w:rPr>
          <w:delInstrText xml:space="preserve"> HYPERLINK \l "_Toc76046998" </w:delInstrText>
        </w:r>
        <w:r w:rsidDel="008151AF">
          <w:rPr>
            <w:noProof/>
          </w:rPr>
        </w:r>
        <w:r w:rsidDel="008151AF">
          <w:rPr>
            <w:noProof/>
          </w:rPr>
          <w:fldChar w:fldCharType="separate"/>
        </w:r>
      </w:del>
      <w:ins w:id="244" w:author="Linda Calder (FRB)" w:date="2021-12-20T16:11:00Z">
        <w:r w:rsidR="008151AF">
          <w:rPr>
            <w:b/>
            <w:bCs/>
            <w:noProof/>
          </w:rPr>
          <w:t>Error! Hyperlink reference not valid.</w:t>
        </w:r>
      </w:ins>
      <w:del w:id="245" w:author="Linda Calder (FRB)" w:date="2021-12-20T16:11:00Z">
        <w:r w:rsidR="00F91E86" w:rsidRPr="00FB2291" w:rsidDel="008151AF">
          <w:rPr>
            <w:rStyle w:val="Hyperlink"/>
            <w:i/>
            <w:noProof/>
          </w:rPr>
          <w:delText>2.6.1</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CTX Validation Rules</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_Toc76046998 \h </w:delInstrText>
        </w:r>
        <w:r w:rsidR="00F91E86" w:rsidDel="008151AF">
          <w:rPr>
            <w:noProof/>
            <w:webHidden/>
          </w:rPr>
        </w:r>
        <w:r w:rsidR="00F91E86" w:rsidDel="008151AF">
          <w:rPr>
            <w:noProof/>
            <w:webHidden/>
          </w:rPr>
          <w:fldChar w:fldCharType="separate"/>
        </w:r>
        <w:r w:rsidR="00F91E86" w:rsidDel="008151AF">
          <w:rPr>
            <w:noProof/>
            <w:webHidden/>
          </w:rPr>
          <w:delText>52</w:delText>
        </w:r>
        <w:r w:rsidR="00F91E86" w:rsidDel="008151AF">
          <w:rPr>
            <w:noProof/>
            <w:webHidden/>
          </w:rPr>
          <w:fldChar w:fldCharType="end"/>
        </w:r>
        <w:r w:rsidDel="008151AF">
          <w:rPr>
            <w:noProof/>
          </w:rPr>
          <w:fldChar w:fldCharType="end"/>
        </w:r>
      </w:del>
    </w:p>
    <w:p w14:paraId="2AA2D488" w14:textId="4C622EE6" w:rsidR="00F91E86" w:rsidDel="008151AF" w:rsidRDefault="006938CF">
      <w:pPr>
        <w:pStyle w:val="TOC3"/>
        <w:tabs>
          <w:tab w:val="left" w:pos="1320"/>
          <w:tab w:val="right" w:leader="dot" w:pos="8630"/>
        </w:tabs>
        <w:rPr>
          <w:del w:id="246" w:author="Linda Calder (FRB)" w:date="2021-12-20T16:11:00Z"/>
          <w:rFonts w:asciiTheme="minorHAnsi" w:eastAsiaTheme="minorEastAsia" w:hAnsiTheme="minorHAnsi" w:cstheme="minorBidi"/>
          <w:noProof/>
          <w:sz w:val="22"/>
          <w:szCs w:val="22"/>
        </w:rPr>
      </w:pPr>
      <w:del w:id="247" w:author="Linda Calder (FRB)" w:date="2021-12-20T16:11:00Z">
        <w:r w:rsidDel="008151AF">
          <w:rPr>
            <w:noProof/>
          </w:rPr>
          <w:fldChar w:fldCharType="begin"/>
        </w:r>
        <w:r w:rsidDel="008151AF">
          <w:rPr>
            <w:noProof/>
          </w:rPr>
          <w:delInstrText xml:space="preserve"> HYPERLINK \l "_Toc76046999" </w:delInstrText>
        </w:r>
        <w:r w:rsidDel="008151AF">
          <w:rPr>
            <w:noProof/>
          </w:rPr>
        </w:r>
        <w:r w:rsidDel="008151AF">
          <w:rPr>
            <w:noProof/>
          </w:rPr>
          <w:fldChar w:fldCharType="separate"/>
        </w:r>
      </w:del>
      <w:ins w:id="248" w:author="Linda Calder (FRB)" w:date="2021-12-20T16:11:00Z">
        <w:r w:rsidR="008151AF">
          <w:rPr>
            <w:b/>
            <w:bCs/>
            <w:noProof/>
          </w:rPr>
          <w:t>Error! Hyperlink reference not valid.</w:t>
        </w:r>
      </w:ins>
      <w:del w:id="249" w:author="Linda Calder (FRB)" w:date="2021-12-20T16:11:00Z">
        <w:r w:rsidR="00F91E86" w:rsidRPr="00FB2291" w:rsidDel="008151AF">
          <w:rPr>
            <w:rStyle w:val="Hyperlink"/>
            <w:i/>
            <w:noProof/>
          </w:rPr>
          <w:delText>2.6.2</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ACH Addendum Record for CTX payments</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_Toc76046999 \h </w:delInstrText>
        </w:r>
        <w:r w:rsidR="00F91E86" w:rsidDel="008151AF">
          <w:rPr>
            <w:noProof/>
            <w:webHidden/>
          </w:rPr>
        </w:r>
        <w:r w:rsidR="00F91E86" w:rsidDel="008151AF">
          <w:rPr>
            <w:noProof/>
            <w:webHidden/>
          </w:rPr>
          <w:fldChar w:fldCharType="separate"/>
        </w:r>
        <w:r w:rsidR="00F91E86" w:rsidDel="008151AF">
          <w:rPr>
            <w:noProof/>
            <w:webHidden/>
          </w:rPr>
          <w:delText>53</w:delText>
        </w:r>
        <w:r w:rsidR="00F91E86" w:rsidDel="008151AF">
          <w:rPr>
            <w:noProof/>
            <w:webHidden/>
          </w:rPr>
          <w:fldChar w:fldCharType="end"/>
        </w:r>
        <w:r w:rsidDel="008151AF">
          <w:rPr>
            <w:noProof/>
          </w:rPr>
          <w:fldChar w:fldCharType="end"/>
        </w:r>
      </w:del>
    </w:p>
    <w:p w14:paraId="43C02F6F" w14:textId="471F6DB8" w:rsidR="00F91E86" w:rsidDel="008151AF" w:rsidRDefault="006938CF">
      <w:pPr>
        <w:pStyle w:val="TOC2"/>
        <w:tabs>
          <w:tab w:val="left" w:pos="880"/>
          <w:tab w:val="right" w:leader="dot" w:pos="8630"/>
        </w:tabs>
        <w:rPr>
          <w:del w:id="250" w:author="Linda Calder (FRB)" w:date="2021-12-20T16:11:00Z"/>
          <w:rFonts w:asciiTheme="minorHAnsi" w:eastAsiaTheme="minorEastAsia" w:hAnsiTheme="minorHAnsi" w:cstheme="minorBidi"/>
          <w:noProof/>
          <w:sz w:val="22"/>
          <w:szCs w:val="22"/>
        </w:rPr>
      </w:pPr>
      <w:del w:id="251" w:author="Linda Calder (FRB)" w:date="2021-12-20T16:11:00Z">
        <w:r w:rsidDel="008151AF">
          <w:rPr>
            <w:noProof/>
          </w:rPr>
          <w:fldChar w:fldCharType="begin"/>
        </w:r>
        <w:r w:rsidDel="008151AF">
          <w:rPr>
            <w:noProof/>
          </w:rPr>
          <w:delInstrText xml:space="preserve"> HYPERLINK \l "_Toc76047000" </w:delInstrText>
        </w:r>
        <w:r w:rsidDel="008151AF">
          <w:rPr>
            <w:noProof/>
          </w:rPr>
        </w:r>
        <w:r w:rsidDel="008151AF">
          <w:rPr>
            <w:noProof/>
          </w:rPr>
          <w:fldChar w:fldCharType="separate"/>
        </w:r>
      </w:del>
      <w:ins w:id="252" w:author="Linda Calder (FRB)" w:date="2021-12-20T16:11:00Z">
        <w:r w:rsidR="008151AF">
          <w:rPr>
            <w:b/>
            <w:bCs/>
            <w:noProof/>
          </w:rPr>
          <w:t>Error! Hyperlink reference not valid.</w:t>
        </w:r>
      </w:ins>
      <w:del w:id="253" w:author="Linda Calder (FRB)" w:date="2021-12-20T16:11:00Z">
        <w:r w:rsidR="00F91E86" w:rsidRPr="00FB2291" w:rsidDel="008151AF">
          <w:rPr>
            <w:rStyle w:val="Hyperlink"/>
            <w:noProof/>
          </w:rPr>
          <w:delText>2.7</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CARS TAS/BETC Record</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_Toc76047000 \h </w:delInstrText>
        </w:r>
        <w:r w:rsidR="00F91E86" w:rsidDel="008151AF">
          <w:rPr>
            <w:noProof/>
            <w:webHidden/>
          </w:rPr>
        </w:r>
        <w:r w:rsidR="00F91E86" w:rsidDel="008151AF">
          <w:rPr>
            <w:noProof/>
            <w:webHidden/>
          </w:rPr>
          <w:fldChar w:fldCharType="separate"/>
        </w:r>
        <w:r w:rsidR="00F91E86" w:rsidDel="008151AF">
          <w:rPr>
            <w:noProof/>
            <w:webHidden/>
          </w:rPr>
          <w:delText>55</w:delText>
        </w:r>
        <w:r w:rsidR="00F91E86" w:rsidDel="008151AF">
          <w:rPr>
            <w:noProof/>
            <w:webHidden/>
          </w:rPr>
          <w:fldChar w:fldCharType="end"/>
        </w:r>
        <w:r w:rsidDel="008151AF">
          <w:rPr>
            <w:noProof/>
          </w:rPr>
          <w:fldChar w:fldCharType="end"/>
        </w:r>
      </w:del>
    </w:p>
    <w:p w14:paraId="3EE8A0D9" w14:textId="568561EF" w:rsidR="00F91E86" w:rsidDel="008151AF" w:rsidRDefault="006938CF">
      <w:pPr>
        <w:pStyle w:val="TOC2"/>
        <w:tabs>
          <w:tab w:val="left" w:pos="880"/>
          <w:tab w:val="right" w:leader="dot" w:pos="8630"/>
        </w:tabs>
        <w:rPr>
          <w:del w:id="254" w:author="Linda Calder (FRB)" w:date="2021-12-20T16:11:00Z"/>
          <w:rFonts w:asciiTheme="minorHAnsi" w:eastAsiaTheme="minorEastAsia" w:hAnsiTheme="minorHAnsi" w:cstheme="minorBidi"/>
          <w:noProof/>
          <w:sz w:val="22"/>
          <w:szCs w:val="22"/>
        </w:rPr>
      </w:pPr>
      <w:del w:id="255" w:author="Linda Calder (FRB)" w:date="2021-12-20T16:11:00Z">
        <w:r w:rsidDel="008151AF">
          <w:rPr>
            <w:noProof/>
          </w:rPr>
          <w:fldChar w:fldCharType="begin"/>
        </w:r>
        <w:r w:rsidDel="008151AF">
          <w:rPr>
            <w:noProof/>
          </w:rPr>
          <w:delInstrText xml:space="preserve"> HYPERLINK \l "_Toc76047001" </w:delInstrText>
        </w:r>
        <w:r w:rsidDel="008151AF">
          <w:rPr>
            <w:noProof/>
          </w:rPr>
        </w:r>
        <w:r w:rsidDel="008151AF">
          <w:rPr>
            <w:noProof/>
          </w:rPr>
          <w:fldChar w:fldCharType="separate"/>
        </w:r>
      </w:del>
      <w:ins w:id="256" w:author="Linda Calder (FRB)" w:date="2021-12-20T16:11:00Z">
        <w:r w:rsidR="008151AF">
          <w:rPr>
            <w:b/>
            <w:bCs/>
            <w:noProof/>
          </w:rPr>
          <w:t>Error! Hyperlink reference not valid.</w:t>
        </w:r>
      </w:ins>
      <w:del w:id="257" w:author="Linda Calder (FRB)" w:date="2021-12-20T16:11:00Z">
        <w:r w:rsidR="00F91E86" w:rsidRPr="00FB2291" w:rsidDel="008151AF">
          <w:rPr>
            <w:rStyle w:val="Hyperlink"/>
            <w:noProof/>
          </w:rPr>
          <w:delText>2.8</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Check Stub Record</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_Toc76047001 \h </w:delInstrText>
        </w:r>
        <w:r w:rsidR="00F91E86" w:rsidDel="008151AF">
          <w:rPr>
            <w:noProof/>
            <w:webHidden/>
          </w:rPr>
        </w:r>
        <w:r w:rsidR="00F91E86" w:rsidDel="008151AF">
          <w:rPr>
            <w:noProof/>
            <w:webHidden/>
          </w:rPr>
          <w:fldChar w:fldCharType="separate"/>
        </w:r>
        <w:r w:rsidR="00F91E86" w:rsidDel="008151AF">
          <w:rPr>
            <w:noProof/>
            <w:webHidden/>
          </w:rPr>
          <w:delText>60</w:delText>
        </w:r>
        <w:r w:rsidR="00F91E86" w:rsidDel="008151AF">
          <w:rPr>
            <w:noProof/>
            <w:webHidden/>
          </w:rPr>
          <w:fldChar w:fldCharType="end"/>
        </w:r>
        <w:r w:rsidDel="008151AF">
          <w:rPr>
            <w:noProof/>
          </w:rPr>
          <w:fldChar w:fldCharType="end"/>
        </w:r>
      </w:del>
    </w:p>
    <w:p w14:paraId="7D6F7168" w14:textId="7F824718" w:rsidR="00F91E86" w:rsidDel="008151AF" w:rsidRDefault="006938CF">
      <w:pPr>
        <w:pStyle w:val="TOC2"/>
        <w:tabs>
          <w:tab w:val="left" w:pos="880"/>
          <w:tab w:val="right" w:leader="dot" w:pos="8630"/>
        </w:tabs>
        <w:rPr>
          <w:del w:id="258" w:author="Linda Calder (FRB)" w:date="2021-12-20T16:11:00Z"/>
          <w:rFonts w:asciiTheme="minorHAnsi" w:eastAsiaTheme="minorEastAsia" w:hAnsiTheme="minorHAnsi" w:cstheme="minorBidi"/>
          <w:noProof/>
          <w:sz w:val="22"/>
          <w:szCs w:val="22"/>
        </w:rPr>
      </w:pPr>
      <w:del w:id="259" w:author="Linda Calder (FRB)" w:date="2021-12-20T16:11:00Z">
        <w:r w:rsidDel="008151AF">
          <w:rPr>
            <w:noProof/>
          </w:rPr>
          <w:fldChar w:fldCharType="begin"/>
        </w:r>
        <w:r w:rsidDel="008151AF">
          <w:rPr>
            <w:noProof/>
          </w:rPr>
          <w:delInstrText xml:space="preserve"> HYPERLINK \l "_Toc76047002" </w:delInstrText>
        </w:r>
        <w:r w:rsidDel="008151AF">
          <w:rPr>
            <w:noProof/>
          </w:rPr>
        </w:r>
        <w:r w:rsidDel="008151AF">
          <w:rPr>
            <w:noProof/>
          </w:rPr>
          <w:fldChar w:fldCharType="separate"/>
        </w:r>
      </w:del>
      <w:ins w:id="260" w:author="Linda Calder (FRB)" w:date="2021-12-20T16:11:00Z">
        <w:r w:rsidR="008151AF">
          <w:rPr>
            <w:b/>
            <w:bCs/>
            <w:noProof/>
          </w:rPr>
          <w:t>Error! Hyperlink reference not valid.</w:t>
        </w:r>
      </w:ins>
      <w:del w:id="261" w:author="Linda Calder (FRB)" w:date="2021-12-20T16:11:00Z">
        <w:r w:rsidR="00F91E86" w:rsidRPr="00FB2291" w:rsidDel="008151AF">
          <w:rPr>
            <w:rStyle w:val="Hyperlink"/>
            <w:noProof/>
          </w:rPr>
          <w:delText>2.9</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Procurement Record</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_Toc76047002 \h </w:delInstrText>
        </w:r>
        <w:r w:rsidR="00F91E86" w:rsidDel="008151AF">
          <w:rPr>
            <w:noProof/>
            <w:webHidden/>
          </w:rPr>
        </w:r>
        <w:r w:rsidR="00F91E86" w:rsidDel="008151AF">
          <w:rPr>
            <w:noProof/>
            <w:webHidden/>
          </w:rPr>
          <w:fldChar w:fldCharType="separate"/>
        </w:r>
        <w:r w:rsidR="00F91E86" w:rsidDel="008151AF">
          <w:rPr>
            <w:noProof/>
            <w:webHidden/>
          </w:rPr>
          <w:delText>62</w:delText>
        </w:r>
        <w:r w:rsidR="00F91E86" w:rsidDel="008151AF">
          <w:rPr>
            <w:noProof/>
            <w:webHidden/>
          </w:rPr>
          <w:fldChar w:fldCharType="end"/>
        </w:r>
        <w:r w:rsidDel="008151AF">
          <w:rPr>
            <w:noProof/>
          </w:rPr>
          <w:fldChar w:fldCharType="end"/>
        </w:r>
      </w:del>
    </w:p>
    <w:p w14:paraId="375E950C" w14:textId="29993C36" w:rsidR="00F91E86" w:rsidDel="008151AF" w:rsidRDefault="006938CF">
      <w:pPr>
        <w:pStyle w:val="TOC2"/>
        <w:tabs>
          <w:tab w:val="left" w:pos="1100"/>
          <w:tab w:val="right" w:leader="dot" w:pos="8630"/>
        </w:tabs>
        <w:rPr>
          <w:del w:id="262" w:author="Linda Calder (FRB)" w:date="2021-12-20T16:11:00Z"/>
          <w:rFonts w:asciiTheme="minorHAnsi" w:eastAsiaTheme="minorEastAsia" w:hAnsiTheme="minorHAnsi" w:cstheme="minorBidi"/>
          <w:noProof/>
          <w:sz w:val="22"/>
          <w:szCs w:val="22"/>
        </w:rPr>
      </w:pPr>
      <w:del w:id="263" w:author="Linda Calder (FRB)" w:date="2021-12-20T16:11:00Z">
        <w:r w:rsidDel="008151AF">
          <w:rPr>
            <w:noProof/>
          </w:rPr>
          <w:fldChar w:fldCharType="begin"/>
        </w:r>
        <w:r w:rsidDel="008151AF">
          <w:rPr>
            <w:noProof/>
          </w:rPr>
          <w:delInstrText xml:space="preserve"> HYPERLINK \l "_Toc76047003" </w:delInstrText>
        </w:r>
        <w:r w:rsidDel="008151AF">
          <w:rPr>
            <w:noProof/>
          </w:rPr>
        </w:r>
        <w:r w:rsidDel="008151AF">
          <w:rPr>
            <w:noProof/>
          </w:rPr>
          <w:fldChar w:fldCharType="separate"/>
        </w:r>
      </w:del>
      <w:ins w:id="264" w:author="Linda Calder (FRB)" w:date="2021-12-20T16:11:00Z">
        <w:r w:rsidR="008151AF">
          <w:rPr>
            <w:b/>
            <w:bCs/>
            <w:noProof/>
          </w:rPr>
          <w:t>Error! Hyperlink reference not valid.</w:t>
        </w:r>
      </w:ins>
      <w:del w:id="265" w:author="Linda Calder (FRB)" w:date="2021-12-20T16:11:00Z">
        <w:r w:rsidR="00F91E86" w:rsidRPr="00FB2291" w:rsidDel="008151AF">
          <w:rPr>
            <w:rStyle w:val="Hyperlink"/>
            <w:noProof/>
          </w:rPr>
          <w:delText>2.10</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DNP Record</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_Toc76047003 \h </w:delInstrText>
        </w:r>
        <w:r w:rsidR="00F91E86" w:rsidDel="008151AF">
          <w:rPr>
            <w:noProof/>
            <w:webHidden/>
          </w:rPr>
        </w:r>
        <w:r w:rsidR="00F91E86" w:rsidDel="008151AF">
          <w:rPr>
            <w:noProof/>
            <w:webHidden/>
          </w:rPr>
          <w:fldChar w:fldCharType="separate"/>
        </w:r>
        <w:r w:rsidR="00F91E86" w:rsidDel="008151AF">
          <w:rPr>
            <w:noProof/>
            <w:webHidden/>
          </w:rPr>
          <w:delText>65</w:delText>
        </w:r>
        <w:r w:rsidR="00F91E86" w:rsidDel="008151AF">
          <w:rPr>
            <w:noProof/>
            <w:webHidden/>
          </w:rPr>
          <w:fldChar w:fldCharType="end"/>
        </w:r>
        <w:r w:rsidDel="008151AF">
          <w:rPr>
            <w:noProof/>
          </w:rPr>
          <w:fldChar w:fldCharType="end"/>
        </w:r>
      </w:del>
    </w:p>
    <w:p w14:paraId="4288C759" w14:textId="179B570A" w:rsidR="00F91E86" w:rsidDel="008151AF" w:rsidRDefault="006938CF">
      <w:pPr>
        <w:pStyle w:val="TOC2"/>
        <w:tabs>
          <w:tab w:val="left" w:pos="1100"/>
          <w:tab w:val="right" w:leader="dot" w:pos="8630"/>
        </w:tabs>
        <w:rPr>
          <w:del w:id="266" w:author="Linda Calder (FRB)" w:date="2021-12-20T16:11:00Z"/>
          <w:rFonts w:asciiTheme="minorHAnsi" w:eastAsiaTheme="minorEastAsia" w:hAnsiTheme="minorHAnsi" w:cstheme="minorBidi"/>
          <w:noProof/>
          <w:sz w:val="22"/>
          <w:szCs w:val="22"/>
        </w:rPr>
      </w:pPr>
      <w:del w:id="267" w:author="Linda Calder (FRB)" w:date="2021-12-20T16:11:00Z">
        <w:r w:rsidDel="008151AF">
          <w:rPr>
            <w:noProof/>
          </w:rPr>
          <w:fldChar w:fldCharType="begin"/>
        </w:r>
        <w:r w:rsidDel="008151AF">
          <w:rPr>
            <w:noProof/>
          </w:rPr>
          <w:delInstrText xml:space="preserve"> HYPERLINK \l "_Toc76047004" </w:delInstrText>
        </w:r>
        <w:r w:rsidDel="008151AF">
          <w:rPr>
            <w:noProof/>
          </w:rPr>
        </w:r>
        <w:r w:rsidDel="008151AF">
          <w:rPr>
            <w:noProof/>
          </w:rPr>
          <w:fldChar w:fldCharType="separate"/>
        </w:r>
      </w:del>
      <w:ins w:id="268" w:author="Linda Calder (FRB)" w:date="2021-12-20T16:11:00Z">
        <w:r w:rsidR="008151AF">
          <w:rPr>
            <w:b/>
            <w:bCs/>
            <w:noProof/>
          </w:rPr>
          <w:t>Error! Hyperlink reference not valid.</w:t>
        </w:r>
      </w:ins>
      <w:del w:id="269" w:author="Linda Calder (FRB)" w:date="2021-12-20T16:11:00Z">
        <w:r w:rsidR="00F91E86" w:rsidRPr="00FB2291" w:rsidDel="008151AF">
          <w:rPr>
            <w:rStyle w:val="Hyperlink"/>
            <w:noProof/>
          </w:rPr>
          <w:delText>2.11</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Schedule Trailer Control Record</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_Toc76047004 \h </w:delInstrText>
        </w:r>
        <w:r w:rsidR="00F91E86" w:rsidDel="008151AF">
          <w:rPr>
            <w:noProof/>
            <w:webHidden/>
          </w:rPr>
        </w:r>
        <w:r w:rsidR="00F91E86" w:rsidDel="008151AF">
          <w:rPr>
            <w:noProof/>
            <w:webHidden/>
          </w:rPr>
          <w:fldChar w:fldCharType="separate"/>
        </w:r>
        <w:r w:rsidR="00F91E86" w:rsidDel="008151AF">
          <w:rPr>
            <w:noProof/>
            <w:webHidden/>
          </w:rPr>
          <w:delText>66</w:delText>
        </w:r>
        <w:r w:rsidR="00F91E86" w:rsidDel="008151AF">
          <w:rPr>
            <w:noProof/>
            <w:webHidden/>
          </w:rPr>
          <w:fldChar w:fldCharType="end"/>
        </w:r>
        <w:r w:rsidDel="008151AF">
          <w:rPr>
            <w:noProof/>
          </w:rPr>
          <w:fldChar w:fldCharType="end"/>
        </w:r>
      </w:del>
    </w:p>
    <w:p w14:paraId="145480F2" w14:textId="2C5F9573" w:rsidR="00F91E86" w:rsidDel="008151AF" w:rsidRDefault="006938CF">
      <w:pPr>
        <w:pStyle w:val="TOC2"/>
        <w:tabs>
          <w:tab w:val="left" w:pos="1100"/>
          <w:tab w:val="right" w:leader="dot" w:pos="8630"/>
        </w:tabs>
        <w:rPr>
          <w:del w:id="270" w:author="Linda Calder (FRB)" w:date="2021-12-20T16:11:00Z"/>
          <w:rFonts w:asciiTheme="minorHAnsi" w:eastAsiaTheme="minorEastAsia" w:hAnsiTheme="minorHAnsi" w:cstheme="minorBidi"/>
          <w:noProof/>
          <w:sz w:val="22"/>
          <w:szCs w:val="22"/>
        </w:rPr>
      </w:pPr>
      <w:del w:id="271" w:author="Linda Calder (FRB)" w:date="2021-12-20T16:11:00Z">
        <w:r w:rsidDel="008151AF">
          <w:rPr>
            <w:noProof/>
          </w:rPr>
          <w:fldChar w:fldCharType="begin"/>
        </w:r>
        <w:r w:rsidDel="008151AF">
          <w:rPr>
            <w:noProof/>
          </w:rPr>
          <w:delInstrText xml:space="preserve"> HYPERLINK \l "_Toc76047005" </w:delInstrText>
        </w:r>
        <w:r w:rsidDel="008151AF">
          <w:rPr>
            <w:noProof/>
          </w:rPr>
        </w:r>
        <w:r w:rsidDel="008151AF">
          <w:rPr>
            <w:noProof/>
          </w:rPr>
          <w:fldChar w:fldCharType="separate"/>
        </w:r>
      </w:del>
      <w:ins w:id="272" w:author="Linda Calder (FRB)" w:date="2021-12-20T16:11:00Z">
        <w:r w:rsidR="008151AF">
          <w:rPr>
            <w:b/>
            <w:bCs/>
            <w:noProof/>
          </w:rPr>
          <w:t>Error! Hyperlink reference not valid.</w:t>
        </w:r>
      </w:ins>
      <w:del w:id="273" w:author="Linda Calder (FRB)" w:date="2021-12-20T16:11:00Z">
        <w:r w:rsidR="00F91E86" w:rsidRPr="00FB2291" w:rsidDel="008151AF">
          <w:rPr>
            <w:rStyle w:val="Hyperlink"/>
            <w:noProof/>
          </w:rPr>
          <w:delText>2.12</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File Trailer Control Record</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_Toc76047005 \h </w:delInstrText>
        </w:r>
        <w:r w:rsidR="00F91E86" w:rsidDel="008151AF">
          <w:rPr>
            <w:noProof/>
            <w:webHidden/>
          </w:rPr>
        </w:r>
        <w:r w:rsidR="00F91E86" w:rsidDel="008151AF">
          <w:rPr>
            <w:noProof/>
            <w:webHidden/>
          </w:rPr>
          <w:fldChar w:fldCharType="separate"/>
        </w:r>
        <w:r w:rsidR="00F91E86" w:rsidDel="008151AF">
          <w:rPr>
            <w:noProof/>
            <w:webHidden/>
          </w:rPr>
          <w:delText>68</w:delText>
        </w:r>
        <w:r w:rsidR="00F91E86" w:rsidDel="008151AF">
          <w:rPr>
            <w:noProof/>
            <w:webHidden/>
          </w:rPr>
          <w:fldChar w:fldCharType="end"/>
        </w:r>
        <w:r w:rsidDel="008151AF">
          <w:rPr>
            <w:noProof/>
          </w:rPr>
          <w:fldChar w:fldCharType="end"/>
        </w:r>
      </w:del>
    </w:p>
    <w:p w14:paraId="08E36EB4" w14:textId="7B6BC90A" w:rsidR="00F91E86" w:rsidDel="008151AF" w:rsidRDefault="006938CF">
      <w:pPr>
        <w:pStyle w:val="TOC1"/>
        <w:tabs>
          <w:tab w:val="left" w:pos="480"/>
          <w:tab w:val="right" w:leader="dot" w:pos="8630"/>
        </w:tabs>
        <w:rPr>
          <w:del w:id="274" w:author="Linda Calder (FRB)" w:date="2021-12-20T16:11:00Z"/>
          <w:rFonts w:asciiTheme="minorHAnsi" w:eastAsiaTheme="minorEastAsia" w:hAnsiTheme="minorHAnsi" w:cstheme="minorBidi"/>
          <w:noProof/>
          <w:sz w:val="22"/>
          <w:szCs w:val="22"/>
        </w:rPr>
      </w:pPr>
      <w:del w:id="275" w:author="Linda Calder (FRB)" w:date="2021-12-20T16:11:00Z">
        <w:r w:rsidDel="008151AF">
          <w:rPr>
            <w:noProof/>
          </w:rPr>
          <w:fldChar w:fldCharType="begin"/>
        </w:r>
        <w:r w:rsidDel="008151AF">
          <w:rPr>
            <w:noProof/>
          </w:rPr>
          <w:delInstrText xml:space="preserve"> HYPERLINK \l "_Toc76047006" </w:delInstrText>
        </w:r>
        <w:r w:rsidDel="008151AF">
          <w:rPr>
            <w:noProof/>
          </w:rPr>
        </w:r>
        <w:r w:rsidDel="008151AF">
          <w:rPr>
            <w:noProof/>
          </w:rPr>
          <w:fldChar w:fldCharType="separate"/>
        </w:r>
      </w:del>
      <w:ins w:id="276" w:author="Linda Calder (FRB)" w:date="2021-12-20T16:11:00Z">
        <w:r w:rsidR="008151AF">
          <w:rPr>
            <w:b/>
            <w:bCs/>
            <w:noProof/>
          </w:rPr>
          <w:t>Error! Hyperlink reference not valid.</w:t>
        </w:r>
      </w:ins>
      <w:del w:id="277" w:author="Linda Calder (FRB)" w:date="2021-12-20T16:11:00Z">
        <w:r w:rsidR="00F91E86" w:rsidRPr="00FB2291" w:rsidDel="008151AF">
          <w:rPr>
            <w:rStyle w:val="Hyperlink"/>
            <w:rFonts w:ascii="Arial" w:hAnsi="Arial"/>
            <w:noProof/>
          </w:rPr>
          <w:delText>3</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Appendices</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_Toc76047006 \h </w:delInstrText>
        </w:r>
        <w:r w:rsidR="00F91E86" w:rsidDel="008151AF">
          <w:rPr>
            <w:noProof/>
            <w:webHidden/>
          </w:rPr>
        </w:r>
        <w:r w:rsidR="00F91E86" w:rsidDel="008151AF">
          <w:rPr>
            <w:noProof/>
            <w:webHidden/>
          </w:rPr>
          <w:fldChar w:fldCharType="separate"/>
        </w:r>
        <w:r w:rsidR="00F91E86" w:rsidDel="008151AF">
          <w:rPr>
            <w:noProof/>
            <w:webHidden/>
          </w:rPr>
          <w:delText>70</w:delText>
        </w:r>
        <w:r w:rsidR="00F91E86" w:rsidDel="008151AF">
          <w:rPr>
            <w:noProof/>
            <w:webHidden/>
          </w:rPr>
          <w:fldChar w:fldCharType="end"/>
        </w:r>
        <w:r w:rsidDel="008151AF">
          <w:rPr>
            <w:noProof/>
          </w:rPr>
          <w:fldChar w:fldCharType="end"/>
        </w:r>
      </w:del>
    </w:p>
    <w:p w14:paraId="181A9801" w14:textId="058237D3" w:rsidR="00F91E86" w:rsidDel="008151AF" w:rsidRDefault="006938CF">
      <w:pPr>
        <w:pStyle w:val="TOC2"/>
        <w:tabs>
          <w:tab w:val="left" w:pos="880"/>
          <w:tab w:val="right" w:leader="dot" w:pos="8630"/>
        </w:tabs>
        <w:rPr>
          <w:del w:id="278" w:author="Linda Calder (FRB)" w:date="2021-12-20T16:11:00Z"/>
          <w:rFonts w:asciiTheme="minorHAnsi" w:eastAsiaTheme="minorEastAsia" w:hAnsiTheme="minorHAnsi" w:cstheme="minorBidi"/>
          <w:noProof/>
          <w:sz w:val="22"/>
          <w:szCs w:val="22"/>
        </w:rPr>
      </w:pPr>
      <w:del w:id="279" w:author="Linda Calder (FRB)" w:date="2021-12-20T16:11:00Z">
        <w:r w:rsidDel="008151AF">
          <w:rPr>
            <w:noProof/>
          </w:rPr>
          <w:fldChar w:fldCharType="begin"/>
        </w:r>
        <w:r w:rsidDel="008151AF">
          <w:rPr>
            <w:noProof/>
          </w:rPr>
          <w:delInstrText xml:space="preserve"> HYPERLINK \l "_Toc76047007" </w:delInstrText>
        </w:r>
        <w:r w:rsidDel="008151AF">
          <w:rPr>
            <w:noProof/>
          </w:rPr>
        </w:r>
        <w:r w:rsidDel="008151AF">
          <w:rPr>
            <w:noProof/>
          </w:rPr>
          <w:fldChar w:fldCharType="separate"/>
        </w:r>
      </w:del>
      <w:ins w:id="280" w:author="Linda Calder (FRB)" w:date="2021-12-20T16:11:00Z">
        <w:r w:rsidR="008151AF">
          <w:rPr>
            <w:b/>
            <w:bCs/>
            <w:noProof/>
          </w:rPr>
          <w:t>Error! Hyperlink reference not valid.</w:t>
        </w:r>
      </w:ins>
      <w:del w:id="281" w:author="Linda Calder (FRB)" w:date="2021-12-20T16:11:00Z">
        <w:r w:rsidR="00F91E86" w:rsidRPr="00FB2291" w:rsidDel="008151AF">
          <w:rPr>
            <w:rStyle w:val="Hyperlink"/>
            <w:noProof/>
          </w:rPr>
          <w:delText>3.1</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Appendix A - ACH Transaction Codes</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_Toc76047007 \h </w:delInstrText>
        </w:r>
        <w:r w:rsidR="00F91E86" w:rsidDel="008151AF">
          <w:rPr>
            <w:noProof/>
            <w:webHidden/>
          </w:rPr>
        </w:r>
        <w:r w:rsidR="00F91E86" w:rsidDel="008151AF">
          <w:rPr>
            <w:noProof/>
            <w:webHidden/>
          </w:rPr>
          <w:fldChar w:fldCharType="separate"/>
        </w:r>
        <w:r w:rsidR="00F91E86" w:rsidDel="008151AF">
          <w:rPr>
            <w:noProof/>
            <w:webHidden/>
          </w:rPr>
          <w:delText>70</w:delText>
        </w:r>
        <w:r w:rsidR="00F91E86" w:rsidDel="008151AF">
          <w:rPr>
            <w:noProof/>
            <w:webHidden/>
          </w:rPr>
          <w:fldChar w:fldCharType="end"/>
        </w:r>
        <w:r w:rsidDel="008151AF">
          <w:rPr>
            <w:noProof/>
          </w:rPr>
          <w:fldChar w:fldCharType="end"/>
        </w:r>
      </w:del>
    </w:p>
    <w:p w14:paraId="4F462312" w14:textId="0D57FADA" w:rsidR="00F91E86" w:rsidDel="008151AF" w:rsidRDefault="006938CF">
      <w:pPr>
        <w:pStyle w:val="TOC2"/>
        <w:tabs>
          <w:tab w:val="left" w:pos="880"/>
          <w:tab w:val="right" w:leader="dot" w:pos="8630"/>
        </w:tabs>
        <w:rPr>
          <w:del w:id="282" w:author="Linda Calder (FRB)" w:date="2021-12-20T16:11:00Z"/>
          <w:rFonts w:asciiTheme="minorHAnsi" w:eastAsiaTheme="minorEastAsia" w:hAnsiTheme="minorHAnsi" w:cstheme="minorBidi"/>
          <w:noProof/>
          <w:sz w:val="22"/>
          <w:szCs w:val="22"/>
        </w:rPr>
      </w:pPr>
      <w:del w:id="283" w:author="Linda Calder (FRB)" w:date="2021-12-20T16:11:00Z">
        <w:r w:rsidDel="008151AF">
          <w:rPr>
            <w:noProof/>
          </w:rPr>
          <w:fldChar w:fldCharType="begin"/>
        </w:r>
        <w:r w:rsidDel="008151AF">
          <w:rPr>
            <w:noProof/>
          </w:rPr>
          <w:delInstrText xml:space="preserve"> HYPERLINK \l "_Toc76047008" </w:delInstrText>
        </w:r>
        <w:r w:rsidDel="008151AF">
          <w:rPr>
            <w:noProof/>
          </w:rPr>
        </w:r>
        <w:r w:rsidDel="008151AF">
          <w:rPr>
            <w:noProof/>
          </w:rPr>
          <w:fldChar w:fldCharType="separate"/>
        </w:r>
      </w:del>
      <w:ins w:id="284" w:author="Linda Calder (FRB)" w:date="2021-12-20T16:11:00Z">
        <w:r w:rsidR="008151AF">
          <w:rPr>
            <w:b/>
            <w:bCs/>
            <w:noProof/>
          </w:rPr>
          <w:t>Error! Hyperlink reference not valid.</w:t>
        </w:r>
      </w:ins>
      <w:del w:id="285" w:author="Linda Calder (FRB)" w:date="2021-12-20T16:11:00Z">
        <w:r w:rsidR="00F91E86" w:rsidRPr="00FB2291" w:rsidDel="008151AF">
          <w:rPr>
            <w:rStyle w:val="Hyperlink"/>
            <w:noProof/>
          </w:rPr>
          <w:delText>3.2</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Appendix B – Agency Specific Values</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_Toc76047008 \h </w:delInstrText>
        </w:r>
        <w:r w:rsidR="00F91E86" w:rsidDel="008151AF">
          <w:rPr>
            <w:noProof/>
            <w:webHidden/>
          </w:rPr>
        </w:r>
        <w:r w:rsidR="00F91E86" w:rsidDel="008151AF">
          <w:rPr>
            <w:noProof/>
            <w:webHidden/>
          </w:rPr>
          <w:fldChar w:fldCharType="separate"/>
        </w:r>
        <w:r w:rsidR="00F91E86" w:rsidDel="008151AF">
          <w:rPr>
            <w:noProof/>
            <w:webHidden/>
          </w:rPr>
          <w:delText>71</w:delText>
        </w:r>
        <w:r w:rsidR="00F91E86" w:rsidDel="008151AF">
          <w:rPr>
            <w:noProof/>
            <w:webHidden/>
          </w:rPr>
          <w:fldChar w:fldCharType="end"/>
        </w:r>
        <w:r w:rsidDel="008151AF">
          <w:rPr>
            <w:noProof/>
          </w:rPr>
          <w:fldChar w:fldCharType="end"/>
        </w:r>
      </w:del>
    </w:p>
    <w:p w14:paraId="50BC5908" w14:textId="2D03E816" w:rsidR="00F91E86" w:rsidDel="008151AF" w:rsidRDefault="006938CF">
      <w:pPr>
        <w:pStyle w:val="TOC3"/>
        <w:tabs>
          <w:tab w:val="left" w:pos="1320"/>
          <w:tab w:val="right" w:leader="dot" w:pos="8630"/>
        </w:tabs>
        <w:rPr>
          <w:del w:id="286" w:author="Linda Calder (FRB)" w:date="2021-12-20T16:11:00Z"/>
          <w:rFonts w:asciiTheme="minorHAnsi" w:eastAsiaTheme="minorEastAsia" w:hAnsiTheme="minorHAnsi" w:cstheme="minorBidi"/>
          <w:noProof/>
          <w:sz w:val="22"/>
          <w:szCs w:val="22"/>
        </w:rPr>
      </w:pPr>
      <w:del w:id="287" w:author="Linda Calder (FRB)" w:date="2021-12-20T16:11:00Z">
        <w:r w:rsidDel="008151AF">
          <w:rPr>
            <w:noProof/>
          </w:rPr>
          <w:fldChar w:fldCharType="begin"/>
        </w:r>
        <w:r w:rsidDel="008151AF">
          <w:rPr>
            <w:noProof/>
          </w:rPr>
          <w:delInstrText xml:space="preserve"> HYPERLINK \l "_Toc76047009" </w:delInstrText>
        </w:r>
        <w:r w:rsidDel="008151AF">
          <w:rPr>
            <w:noProof/>
          </w:rPr>
        </w:r>
        <w:r w:rsidDel="008151AF">
          <w:rPr>
            <w:noProof/>
          </w:rPr>
          <w:fldChar w:fldCharType="separate"/>
        </w:r>
      </w:del>
      <w:ins w:id="288" w:author="Linda Calder (FRB)" w:date="2021-12-20T16:11:00Z">
        <w:r w:rsidR="008151AF">
          <w:rPr>
            <w:b/>
            <w:bCs/>
            <w:noProof/>
          </w:rPr>
          <w:t>Error! Hyperlink reference not valid.</w:t>
        </w:r>
      </w:ins>
      <w:del w:id="289" w:author="Linda Calder (FRB)" w:date="2021-12-20T16:11:00Z">
        <w:r w:rsidR="00F91E86" w:rsidRPr="00FB2291" w:rsidDel="008151AF">
          <w:rPr>
            <w:rStyle w:val="Hyperlink"/>
            <w:i/>
            <w:noProof/>
          </w:rPr>
          <w:delText>3.2.1</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For Custom Agency Rule ID = “IRS” and Depositor Account Number NOT equal “BONDS”</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_Toc76047009 \h </w:delInstrText>
        </w:r>
        <w:r w:rsidR="00F91E86" w:rsidDel="008151AF">
          <w:rPr>
            <w:noProof/>
            <w:webHidden/>
          </w:rPr>
        </w:r>
        <w:r w:rsidR="00F91E86" w:rsidDel="008151AF">
          <w:rPr>
            <w:noProof/>
            <w:webHidden/>
          </w:rPr>
          <w:fldChar w:fldCharType="separate"/>
        </w:r>
        <w:r w:rsidR="00F91E86" w:rsidDel="008151AF">
          <w:rPr>
            <w:noProof/>
            <w:webHidden/>
          </w:rPr>
          <w:delText>71</w:delText>
        </w:r>
        <w:r w:rsidR="00F91E86" w:rsidDel="008151AF">
          <w:rPr>
            <w:noProof/>
            <w:webHidden/>
          </w:rPr>
          <w:fldChar w:fldCharType="end"/>
        </w:r>
        <w:r w:rsidDel="008151AF">
          <w:rPr>
            <w:noProof/>
          </w:rPr>
          <w:fldChar w:fldCharType="end"/>
        </w:r>
      </w:del>
    </w:p>
    <w:p w14:paraId="64B06C88" w14:textId="24215840" w:rsidR="00F91E86" w:rsidDel="008151AF" w:rsidRDefault="006938CF">
      <w:pPr>
        <w:pStyle w:val="TOC3"/>
        <w:tabs>
          <w:tab w:val="left" w:pos="1320"/>
          <w:tab w:val="right" w:leader="dot" w:pos="8630"/>
        </w:tabs>
        <w:rPr>
          <w:del w:id="290" w:author="Linda Calder (FRB)" w:date="2021-12-20T16:11:00Z"/>
          <w:rFonts w:asciiTheme="minorHAnsi" w:eastAsiaTheme="minorEastAsia" w:hAnsiTheme="minorHAnsi" w:cstheme="minorBidi"/>
          <w:noProof/>
          <w:sz w:val="22"/>
          <w:szCs w:val="22"/>
        </w:rPr>
      </w:pPr>
      <w:del w:id="291" w:author="Linda Calder (FRB)" w:date="2021-12-20T16:11:00Z">
        <w:r w:rsidDel="008151AF">
          <w:rPr>
            <w:noProof/>
          </w:rPr>
          <w:fldChar w:fldCharType="begin"/>
        </w:r>
        <w:r w:rsidDel="008151AF">
          <w:rPr>
            <w:noProof/>
          </w:rPr>
          <w:delInstrText xml:space="preserve"> HYPERLINK \l "_Toc76047010" </w:delInstrText>
        </w:r>
        <w:r w:rsidDel="008151AF">
          <w:rPr>
            <w:noProof/>
          </w:rPr>
        </w:r>
        <w:r w:rsidDel="008151AF">
          <w:rPr>
            <w:noProof/>
          </w:rPr>
          <w:fldChar w:fldCharType="separate"/>
        </w:r>
      </w:del>
      <w:ins w:id="292" w:author="Linda Calder (FRB)" w:date="2021-12-20T16:11:00Z">
        <w:r w:rsidR="008151AF">
          <w:rPr>
            <w:b/>
            <w:bCs/>
            <w:noProof/>
          </w:rPr>
          <w:t>Error! Hyperlink reference not valid.</w:t>
        </w:r>
      </w:ins>
      <w:del w:id="293" w:author="Linda Calder (FRB)" w:date="2021-12-20T16:11:00Z">
        <w:r w:rsidR="00F91E86" w:rsidRPr="00FB2291" w:rsidDel="008151AF">
          <w:rPr>
            <w:rStyle w:val="Hyperlink"/>
            <w:i/>
            <w:noProof/>
          </w:rPr>
          <w:delText>3.2.2</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For Custom Agency Rule ID = “IRS” and Depositor Account Number = “BONDS”</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_Toc76047010 \h </w:delInstrText>
        </w:r>
        <w:r w:rsidR="00F91E86" w:rsidDel="008151AF">
          <w:rPr>
            <w:noProof/>
            <w:webHidden/>
          </w:rPr>
        </w:r>
        <w:r w:rsidR="00F91E86" w:rsidDel="008151AF">
          <w:rPr>
            <w:noProof/>
            <w:webHidden/>
          </w:rPr>
          <w:fldChar w:fldCharType="separate"/>
        </w:r>
        <w:r w:rsidR="00F91E86" w:rsidDel="008151AF">
          <w:rPr>
            <w:noProof/>
            <w:webHidden/>
          </w:rPr>
          <w:delText>74</w:delText>
        </w:r>
        <w:r w:rsidR="00F91E86" w:rsidDel="008151AF">
          <w:rPr>
            <w:noProof/>
            <w:webHidden/>
          </w:rPr>
          <w:fldChar w:fldCharType="end"/>
        </w:r>
        <w:r w:rsidDel="008151AF">
          <w:rPr>
            <w:noProof/>
          </w:rPr>
          <w:fldChar w:fldCharType="end"/>
        </w:r>
      </w:del>
    </w:p>
    <w:p w14:paraId="5F409B6F" w14:textId="69042178" w:rsidR="00F91E86" w:rsidDel="008151AF" w:rsidRDefault="006938CF">
      <w:pPr>
        <w:pStyle w:val="TOC3"/>
        <w:tabs>
          <w:tab w:val="left" w:pos="1320"/>
          <w:tab w:val="right" w:leader="dot" w:pos="8630"/>
        </w:tabs>
        <w:rPr>
          <w:del w:id="294" w:author="Linda Calder (FRB)" w:date="2021-12-20T16:11:00Z"/>
          <w:rFonts w:asciiTheme="minorHAnsi" w:eastAsiaTheme="minorEastAsia" w:hAnsiTheme="minorHAnsi" w:cstheme="minorBidi"/>
          <w:noProof/>
          <w:sz w:val="22"/>
          <w:szCs w:val="22"/>
        </w:rPr>
      </w:pPr>
      <w:del w:id="295" w:author="Linda Calder (FRB)" w:date="2021-12-20T16:11:00Z">
        <w:r w:rsidDel="008151AF">
          <w:rPr>
            <w:noProof/>
          </w:rPr>
          <w:fldChar w:fldCharType="begin"/>
        </w:r>
        <w:r w:rsidDel="008151AF">
          <w:rPr>
            <w:noProof/>
          </w:rPr>
          <w:delInstrText xml:space="preserve"> HYPERLINK \l "_Toc76047011" </w:delInstrText>
        </w:r>
        <w:r w:rsidDel="008151AF">
          <w:rPr>
            <w:noProof/>
          </w:rPr>
        </w:r>
        <w:r w:rsidDel="008151AF">
          <w:rPr>
            <w:noProof/>
          </w:rPr>
          <w:fldChar w:fldCharType="separate"/>
        </w:r>
      </w:del>
      <w:ins w:id="296" w:author="Linda Calder (FRB)" w:date="2021-12-20T16:11:00Z">
        <w:r w:rsidR="008151AF">
          <w:rPr>
            <w:b/>
            <w:bCs/>
            <w:noProof/>
          </w:rPr>
          <w:t>Error! Hyperlink reference not valid.</w:t>
        </w:r>
      </w:ins>
      <w:del w:id="297" w:author="Linda Calder (FRB)" w:date="2021-12-20T16:11:00Z">
        <w:r w:rsidR="00F91E86" w:rsidRPr="00FB2291" w:rsidDel="008151AF">
          <w:rPr>
            <w:rStyle w:val="Hyperlink"/>
            <w:i/>
            <w:noProof/>
          </w:rPr>
          <w:delText>3.2.3</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For Custom Agency Rule ID = “VA” or “VACP” and Check payments</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_Toc76047011 \h </w:delInstrText>
        </w:r>
        <w:r w:rsidR="00F91E86" w:rsidDel="008151AF">
          <w:rPr>
            <w:noProof/>
            <w:webHidden/>
          </w:rPr>
        </w:r>
        <w:r w:rsidR="00F91E86" w:rsidDel="008151AF">
          <w:rPr>
            <w:noProof/>
            <w:webHidden/>
          </w:rPr>
          <w:fldChar w:fldCharType="separate"/>
        </w:r>
        <w:r w:rsidR="00F91E86" w:rsidDel="008151AF">
          <w:rPr>
            <w:noProof/>
            <w:webHidden/>
          </w:rPr>
          <w:delText>76</w:delText>
        </w:r>
        <w:r w:rsidR="00F91E86" w:rsidDel="008151AF">
          <w:rPr>
            <w:noProof/>
            <w:webHidden/>
          </w:rPr>
          <w:fldChar w:fldCharType="end"/>
        </w:r>
        <w:r w:rsidDel="008151AF">
          <w:rPr>
            <w:noProof/>
          </w:rPr>
          <w:fldChar w:fldCharType="end"/>
        </w:r>
      </w:del>
    </w:p>
    <w:p w14:paraId="4C97DF18" w14:textId="2A360ABA" w:rsidR="00F91E86" w:rsidDel="008151AF" w:rsidRDefault="006938CF">
      <w:pPr>
        <w:pStyle w:val="TOC3"/>
        <w:tabs>
          <w:tab w:val="left" w:pos="1320"/>
          <w:tab w:val="right" w:leader="dot" w:pos="8630"/>
        </w:tabs>
        <w:rPr>
          <w:del w:id="298" w:author="Linda Calder (FRB)" w:date="2021-12-20T16:11:00Z"/>
          <w:rFonts w:asciiTheme="minorHAnsi" w:eastAsiaTheme="minorEastAsia" w:hAnsiTheme="minorHAnsi" w:cstheme="minorBidi"/>
          <w:noProof/>
          <w:sz w:val="22"/>
          <w:szCs w:val="22"/>
        </w:rPr>
      </w:pPr>
      <w:del w:id="299" w:author="Linda Calder (FRB)" w:date="2021-12-20T16:11:00Z">
        <w:r w:rsidDel="008151AF">
          <w:rPr>
            <w:noProof/>
          </w:rPr>
          <w:fldChar w:fldCharType="begin"/>
        </w:r>
        <w:r w:rsidDel="008151AF">
          <w:rPr>
            <w:noProof/>
          </w:rPr>
          <w:delInstrText xml:space="preserve"> HYPERLINK \l "_Toc76047012" </w:delInstrText>
        </w:r>
        <w:r w:rsidDel="008151AF">
          <w:rPr>
            <w:noProof/>
          </w:rPr>
        </w:r>
        <w:r w:rsidDel="008151AF">
          <w:rPr>
            <w:noProof/>
          </w:rPr>
          <w:fldChar w:fldCharType="separate"/>
        </w:r>
      </w:del>
      <w:ins w:id="300" w:author="Linda Calder (FRB)" w:date="2021-12-20T16:11:00Z">
        <w:r w:rsidR="008151AF">
          <w:rPr>
            <w:b/>
            <w:bCs/>
            <w:noProof/>
          </w:rPr>
          <w:t>Error! Hyperlink reference not valid.</w:t>
        </w:r>
      </w:ins>
      <w:del w:id="301" w:author="Linda Calder (FRB)" w:date="2021-12-20T16:11:00Z">
        <w:r w:rsidR="00F91E86" w:rsidRPr="00FB2291" w:rsidDel="008151AF">
          <w:rPr>
            <w:rStyle w:val="Hyperlink"/>
            <w:i/>
            <w:noProof/>
          </w:rPr>
          <w:delText>3.2.4</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For Custom Agency Rule ID = “VA” or “VACP” and ACH payments</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_Toc76047012 \h </w:delInstrText>
        </w:r>
        <w:r w:rsidR="00F91E86" w:rsidDel="008151AF">
          <w:rPr>
            <w:noProof/>
            <w:webHidden/>
          </w:rPr>
        </w:r>
        <w:r w:rsidR="00F91E86" w:rsidDel="008151AF">
          <w:rPr>
            <w:noProof/>
            <w:webHidden/>
          </w:rPr>
          <w:fldChar w:fldCharType="separate"/>
        </w:r>
        <w:r w:rsidR="00F91E86" w:rsidDel="008151AF">
          <w:rPr>
            <w:noProof/>
            <w:webHidden/>
          </w:rPr>
          <w:delText>77</w:delText>
        </w:r>
        <w:r w:rsidR="00F91E86" w:rsidDel="008151AF">
          <w:rPr>
            <w:noProof/>
            <w:webHidden/>
          </w:rPr>
          <w:fldChar w:fldCharType="end"/>
        </w:r>
        <w:r w:rsidDel="008151AF">
          <w:rPr>
            <w:noProof/>
          </w:rPr>
          <w:fldChar w:fldCharType="end"/>
        </w:r>
      </w:del>
    </w:p>
    <w:p w14:paraId="79567987" w14:textId="0413BDFC" w:rsidR="00F91E86" w:rsidDel="008151AF" w:rsidRDefault="006938CF">
      <w:pPr>
        <w:pStyle w:val="TOC3"/>
        <w:tabs>
          <w:tab w:val="left" w:pos="1320"/>
          <w:tab w:val="right" w:leader="dot" w:pos="8630"/>
        </w:tabs>
        <w:rPr>
          <w:del w:id="302" w:author="Linda Calder (FRB)" w:date="2021-12-20T16:11:00Z"/>
          <w:rFonts w:asciiTheme="minorHAnsi" w:eastAsiaTheme="minorEastAsia" w:hAnsiTheme="minorHAnsi" w:cstheme="minorBidi"/>
          <w:noProof/>
          <w:sz w:val="22"/>
          <w:szCs w:val="22"/>
        </w:rPr>
      </w:pPr>
      <w:del w:id="303" w:author="Linda Calder (FRB)" w:date="2021-12-20T16:11:00Z">
        <w:r w:rsidDel="008151AF">
          <w:rPr>
            <w:noProof/>
          </w:rPr>
          <w:fldChar w:fldCharType="begin"/>
        </w:r>
        <w:r w:rsidDel="008151AF">
          <w:rPr>
            <w:noProof/>
          </w:rPr>
          <w:delInstrText xml:space="preserve"> HYPERLINK \l "_Toc76047013" </w:delInstrText>
        </w:r>
        <w:r w:rsidDel="008151AF">
          <w:rPr>
            <w:noProof/>
          </w:rPr>
        </w:r>
        <w:r w:rsidDel="008151AF">
          <w:rPr>
            <w:noProof/>
          </w:rPr>
          <w:fldChar w:fldCharType="separate"/>
        </w:r>
      </w:del>
      <w:ins w:id="304" w:author="Linda Calder (FRB)" w:date="2021-12-20T16:11:00Z">
        <w:r w:rsidR="008151AF">
          <w:rPr>
            <w:b/>
            <w:bCs/>
            <w:noProof/>
          </w:rPr>
          <w:t>Error! Hyperlink reference not valid.</w:t>
        </w:r>
      </w:ins>
      <w:del w:id="305" w:author="Linda Calder (FRB)" w:date="2021-12-20T16:11:00Z">
        <w:r w:rsidR="00F91E86" w:rsidRPr="00FB2291" w:rsidDel="008151AF">
          <w:rPr>
            <w:rStyle w:val="Hyperlink"/>
            <w:i/>
            <w:noProof/>
          </w:rPr>
          <w:delText>3.2.5</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For Custom Agency Rule ID = “SSA” and “SSA-Daily”</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_Toc76047013 \h </w:delInstrText>
        </w:r>
        <w:r w:rsidR="00F91E86" w:rsidDel="008151AF">
          <w:rPr>
            <w:noProof/>
            <w:webHidden/>
          </w:rPr>
        </w:r>
        <w:r w:rsidR="00F91E86" w:rsidDel="008151AF">
          <w:rPr>
            <w:noProof/>
            <w:webHidden/>
          </w:rPr>
          <w:fldChar w:fldCharType="separate"/>
        </w:r>
        <w:r w:rsidR="00F91E86" w:rsidDel="008151AF">
          <w:rPr>
            <w:noProof/>
            <w:webHidden/>
          </w:rPr>
          <w:delText>79</w:delText>
        </w:r>
        <w:r w:rsidR="00F91E86" w:rsidDel="008151AF">
          <w:rPr>
            <w:noProof/>
            <w:webHidden/>
          </w:rPr>
          <w:fldChar w:fldCharType="end"/>
        </w:r>
        <w:r w:rsidDel="008151AF">
          <w:rPr>
            <w:noProof/>
          </w:rPr>
          <w:fldChar w:fldCharType="end"/>
        </w:r>
      </w:del>
    </w:p>
    <w:p w14:paraId="058119C5" w14:textId="42D61AB2" w:rsidR="00F91E86" w:rsidDel="008151AF" w:rsidRDefault="006938CF">
      <w:pPr>
        <w:pStyle w:val="TOC3"/>
        <w:tabs>
          <w:tab w:val="left" w:pos="1320"/>
          <w:tab w:val="right" w:leader="dot" w:pos="8630"/>
        </w:tabs>
        <w:rPr>
          <w:del w:id="306" w:author="Linda Calder (FRB)" w:date="2021-12-20T16:11:00Z"/>
          <w:rFonts w:asciiTheme="minorHAnsi" w:eastAsiaTheme="minorEastAsia" w:hAnsiTheme="minorHAnsi" w:cstheme="minorBidi"/>
          <w:noProof/>
          <w:sz w:val="22"/>
          <w:szCs w:val="22"/>
        </w:rPr>
      </w:pPr>
      <w:del w:id="307" w:author="Linda Calder (FRB)" w:date="2021-12-20T16:11:00Z">
        <w:r w:rsidDel="008151AF">
          <w:rPr>
            <w:noProof/>
          </w:rPr>
          <w:fldChar w:fldCharType="begin"/>
        </w:r>
        <w:r w:rsidDel="008151AF">
          <w:rPr>
            <w:noProof/>
          </w:rPr>
          <w:delInstrText xml:space="preserve"> HYPERLINK \l "_Toc76047014" </w:delInstrText>
        </w:r>
        <w:r w:rsidDel="008151AF">
          <w:rPr>
            <w:noProof/>
          </w:rPr>
        </w:r>
        <w:r w:rsidDel="008151AF">
          <w:rPr>
            <w:noProof/>
          </w:rPr>
          <w:fldChar w:fldCharType="separate"/>
        </w:r>
      </w:del>
      <w:ins w:id="308" w:author="Linda Calder (FRB)" w:date="2021-12-20T16:11:00Z">
        <w:r w:rsidR="008151AF">
          <w:rPr>
            <w:b/>
            <w:bCs/>
            <w:noProof/>
          </w:rPr>
          <w:t>Error! Hyperlink reference not valid.</w:t>
        </w:r>
      </w:ins>
      <w:del w:id="309" w:author="Linda Calder (FRB)" w:date="2021-12-20T16:11:00Z">
        <w:r w:rsidR="00F91E86" w:rsidRPr="00FB2291" w:rsidDel="008151AF">
          <w:rPr>
            <w:rStyle w:val="Hyperlink"/>
            <w:i/>
            <w:noProof/>
          </w:rPr>
          <w:delText>3.2.6</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For Custom Agency Rule ID = “SSA-A“</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_Toc76047014 \h </w:delInstrText>
        </w:r>
        <w:r w:rsidR="00F91E86" w:rsidDel="008151AF">
          <w:rPr>
            <w:noProof/>
            <w:webHidden/>
          </w:rPr>
        </w:r>
        <w:r w:rsidR="00F91E86" w:rsidDel="008151AF">
          <w:rPr>
            <w:noProof/>
            <w:webHidden/>
          </w:rPr>
          <w:fldChar w:fldCharType="separate"/>
        </w:r>
        <w:r w:rsidR="00F91E86" w:rsidDel="008151AF">
          <w:rPr>
            <w:noProof/>
            <w:webHidden/>
          </w:rPr>
          <w:delText>80</w:delText>
        </w:r>
        <w:r w:rsidR="00F91E86" w:rsidDel="008151AF">
          <w:rPr>
            <w:noProof/>
            <w:webHidden/>
          </w:rPr>
          <w:fldChar w:fldCharType="end"/>
        </w:r>
        <w:r w:rsidDel="008151AF">
          <w:rPr>
            <w:noProof/>
          </w:rPr>
          <w:fldChar w:fldCharType="end"/>
        </w:r>
      </w:del>
    </w:p>
    <w:p w14:paraId="44C6596E" w14:textId="49B1A742" w:rsidR="00F91E86" w:rsidDel="008151AF" w:rsidRDefault="006938CF">
      <w:pPr>
        <w:pStyle w:val="TOC3"/>
        <w:tabs>
          <w:tab w:val="left" w:pos="1320"/>
          <w:tab w:val="right" w:leader="dot" w:pos="8630"/>
        </w:tabs>
        <w:rPr>
          <w:del w:id="310" w:author="Linda Calder (FRB)" w:date="2021-12-20T16:11:00Z"/>
          <w:rFonts w:asciiTheme="minorHAnsi" w:eastAsiaTheme="minorEastAsia" w:hAnsiTheme="minorHAnsi" w:cstheme="minorBidi"/>
          <w:noProof/>
          <w:sz w:val="22"/>
          <w:szCs w:val="22"/>
        </w:rPr>
      </w:pPr>
      <w:del w:id="311" w:author="Linda Calder (FRB)" w:date="2021-12-20T16:11:00Z">
        <w:r w:rsidDel="008151AF">
          <w:rPr>
            <w:noProof/>
          </w:rPr>
          <w:fldChar w:fldCharType="begin"/>
        </w:r>
        <w:r w:rsidDel="008151AF">
          <w:rPr>
            <w:noProof/>
          </w:rPr>
          <w:delInstrText xml:space="preserve"> HYPERLINK \l "_Toc76047015" </w:delInstrText>
        </w:r>
        <w:r w:rsidDel="008151AF">
          <w:rPr>
            <w:noProof/>
          </w:rPr>
        </w:r>
        <w:r w:rsidDel="008151AF">
          <w:rPr>
            <w:noProof/>
          </w:rPr>
          <w:fldChar w:fldCharType="separate"/>
        </w:r>
      </w:del>
      <w:ins w:id="312" w:author="Linda Calder (FRB)" w:date="2021-12-20T16:11:00Z">
        <w:r w:rsidR="008151AF">
          <w:rPr>
            <w:b/>
            <w:bCs/>
            <w:noProof/>
          </w:rPr>
          <w:t>Error! Hyperlink reference not valid.</w:t>
        </w:r>
      </w:ins>
      <w:del w:id="313" w:author="Linda Calder (FRB)" w:date="2021-12-20T16:11:00Z">
        <w:r w:rsidR="00F91E86" w:rsidRPr="00FB2291" w:rsidDel="008151AF">
          <w:rPr>
            <w:rStyle w:val="Hyperlink"/>
            <w:i/>
            <w:noProof/>
          </w:rPr>
          <w:delText>3.2.7</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For Custom Agency Rule ID = “SSA”, “SSA-A”, and “SSA-Daily”</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_Toc76047015 \h </w:delInstrText>
        </w:r>
        <w:r w:rsidR="00F91E86" w:rsidDel="008151AF">
          <w:rPr>
            <w:noProof/>
            <w:webHidden/>
          </w:rPr>
        </w:r>
        <w:r w:rsidR="00F91E86" w:rsidDel="008151AF">
          <w:rPr>
            <w:noProof/>
            <w:webHidden/>
          </w:rPr>
          <w:fldChar w:fldCharType="separate"/>
        </w:r>
        <w:r w:rsidR="00F91E86" w:rsidDel="008151AF">
          <w:rPr>
            <w:noProof/>
            <w:webHidden/>
          </w:rPr>
          <w:delText>80</w:delText>
        </w:r>
        <w:r w:rsidR="00F91E86" w:rsidDel="008151AF">
          <w:rPr>
            <w:noProof/>
            <w:webHidden/>
          </w:rPr>
          <w:fldChar w:fldCharType="end"/>
        </w:r>
        <w:r w:rsidDel="008151AF">
          <w:rPr>
            <w:noProof/>
          </w:rPr>
          <w:fldChar w:fldCharType="end"/>
        </w:r>
      </w:del>
    </w:p>
    <w:p w14:paraId="0861BA04" w14:textId="6E44429D" w:rsidR="00F91E86" w:rsidDel="008151AF" w:rsidRDefault="006938CF">
      <w:pPr>
        <w:pStyle w:val="TOC3"/>
        <w:tabs>
          <w:tab w:val="left" w:pos="1320"/>
          <w:tab w:val="right" w:leader="dot" w:pos="8630"/>
        </w:tabs>
        <w:rPr>
          <w:del w:id="314" w:author="Linda Calder (FRB)" w:date="2021-12-20T16:11:00Z"/>
          <w:rFonts w:asciiTheme="minorHAnsi" w:eastAsiaTheme="minorEastAsia" w:hAnsiTheme="minorHAnsi" w:cstheme="minorBidi"/>
          <w:noProof/>
          <w:sz w:val="22"/>
          <w:szCs w:val="22"/>
        </w:rPr>
      </w:pPr>
      <w:del w:id="315" w:author="Linda Calder (FRB)" w:date="2021-12-20T16:11:00Z">
        <w:r w:rsidDel="008151AF">
          <w:rPr>
            <w:noProof/>
          </w:rPr>
          <w:fldChar w:fldCharType="begin"/>
        </w:r>
        <w:r w:rsidDel="008151AF">
          <w:rPr>
            <w:noProof/>
          </w:rPr>
          <w:delInstrText xml:space="preserve"> HYPERLINK \l "_Toc76047016" </w:delInstrText>
        </w:r>
        <w:r w:rsidDel="008151AF">
          <w:rPr>
            <w:noProof/>
          </w:rPr>
        </w:r>
        <w:r w:rsidDel="008151AF">
          <w:rPr>
            <w:noProof/>
          </w:rPr>
          <w:fldChar w:fldCharType="separate"/>
        </w:r>
      </w:del>
      <w:ins w:id="316" w:author="Linda Calder (FRB)" w:date="2021-12-20T16:11:00Z">
        <w:r w:rsidR="008151AF">
          <w:rPr>
            <w:b/>
            <w:bCs/>
            <w:noProof/>
          </w:rPr>
          <w:t>Error! Hyperlink reference not valid.</w:t>
        </w:r>
      </w:ins>
      <w:del w:id="317" w:author="Linda Calder (FRB)" w:date="2021-12-20T16:11:00Z">
        <w:r w:rsidR="00F91E86" w:rsidRPr="00FB2291" w:rsidDel="008151AF">
          <w:rPr>
            <w:rStyle w:val="Hyperlink"/>
            <w:i/>
            <w:noProof/>
          </w:rPr>
          <w:delText>3.2.8</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For Custom Agency Rule ID = “RRB”</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_Toc76047016 \h </w:delInstrText>
        </w:r>
        <w:r w:rsidR="00F91E86" w:rsidDel="008151AF">
          <w:rPr>
            <w:noProof/>
            <w:webHidden/>
          </w:rPr>
        </w:r>
        <w:r w:rsidR="00F91E86" w:rsidDel="008151AF">
          <w:rPr>
            <w:noProof/>
            <w:webHidden/>
          </w:rPr>
          <w:fldChar w:fldCharType="separate"/>
        </w:r>
        <w:r w:rsidR="00F91E86" w:rsidDel="008151AF">
          <w:rPr>
            <w:noProof/>
            <w:webHidden/>
          </w:rPr>
          <w:delText>81</w:delText>
        </w:r>
        <w:r w:rsidR="00F91E86" w:rsidDel="008151AF">
          <w:rPr>
            <w:noProof/>
            <w:webHidden/>
          </w:rPr>
          <w:fldChar w:fldCharType="end"/>
        </w:r>
        <w:r w:rsidDel="008151AF">
          <w:rPr>
            <w:noProof/>
          </w:rPr>
          <w:fldChar w:fldCharType="end"/>
        </w:r>
      </w:del>
    </w:p>
    <w:p w14:paraId="2829D1E5" w14:textId="1A57CBAB" w:rsidR="00F91E86" w:rsidDel="008151AF" w:rsidRDefault="006938CF">
      <w:pPr>
        <w:pStyle w:val="TOC3"/>
        <w:tabs>
          <w:tab w:val="left" w:pos="1320"/>
          <w:tab w:val="right" w:leader="dot" w:pos="8630"/>
        </w:tabs>
        <w:rPr>
          <w:del w:id="318" w:author="Linda Calder (FRB)" w:date="2021-12-20T16:11:00Z"/>
          <w:rFonts w:asciiTheme="minorHAnsi" w:eastAsiaTheme="minorEastAsia" w:hAnsiTheme="minorHAnsi" w:cstheme="minorBidi"/>
          <w:noProof/>
          <w:sz w:val="22"/>
          <w:szCs w:val="22"/>
        </w:rPr>
      </w:pPr>
      <w:del w:id="319" w:author="Linda Calder (FRB)" w:date="2021-12-20T16:11:00Z">
        <w:r w:rsidDel="008151AF">
          <w:rPr>
            <w:noProof/>
          </w:rPr>
          <w:fldChar w:fldCharType="begin"/>
        </w:r>
        <w:r w:rsidDel="008151AF">
          <w:rPr>
            <w:noProof/>
          </w:rPr>
          <w:delInstrText xml:space="preserve"> HYPERLINK \l "_Toc76047017" </w:delInstrText>
        </w:r>
        <w:r w:rsidDel="008151AF">
          <w:rPr>
            <w:noProof/>
          </w:rPr>
        </w:r>
        <w:r w:rsidDel="008151AF">
          <w:rPr>
            <w:noProof/>
          </w:rPr>
          <w:fldChar w:fldCharType="separate"/>
        </w:r>
      </w:del>
      <w:ins w:id="320" w:author="Linda Calder (FRB)" w:date="2021-12-20T16:11:00Z">
        <w:r w:rsidR="008151AF">
          <w:rPr>
            <w:b/>
            <w:bCs/>
            <w:noProof/>
          </w:rPr>
          <w:t>Error! Hyperlink reference not valid.</w:t>
        </w:r>
      </w:ins>
      <w:del w:id="321" w:author="Linda Calder (FRB)" w:date="2021-12-20T16:11:00Z">
        <w:r w:rsidR="00F91E86" w:rsidRPr="00FB2291" w:rsidDel="008151AF">
          <w:rPr>
            <w:rStyle w:val="Hyperlink"/>
            <w:i/>
            <w:noProof/>
          </w:rPr>
          <w:delText>3.2.9</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For Custom Agency Rule ID = “CCC”</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_Toc76047017 \h </w:delInstrText>
        </w:r>
        <w:r w:rsidR="00F91E86" w:rsidDel="008151AF">
          <w:rPr>
            <w:noProof/>
            <w:webHidden/>
          </w:rPr>
        </w:r>
        <w:r w:rsidR="00F91E86" w:rsidDel="008151AF">
          <w:rPr>
            <w:noProof/>
            <w:webHidden/>
          </w:rPr>
          <w:fldChar w:fldCharType="separate"/>
        </w:r>
        <w:r w:rsidR="00F91E86" w:rsidDel="008151AF">
          <w:rPr>
            <w:noProof/>
            <w:webHidden/>
          </w:rPr>
          <w:delText>83</w:delText>
        </w:r>
        <w:r w:rsidR="00F91E86" w:rsidDel="008151AF">
          <w:rPr>
            <w:noProof/>
            <w:webHidden/>
          </w:rPr>
          <w:fldChar w:fldCharType="end"/>
        </w:r>
        <w:r w:rsidDel="008151AF">
          <w:rPr>
            <w:noProof/>
          </w:rPr>
          <w:fldChar w:fldCharType="end"/>
        </w:r>
      </w:del>
    </w:p>
    <w:p w14:paraId="6765F8A2" w14:textId="1E125F0A" w:rsidR="00F91E86" w:rsidDel="008151AF" w:rsidRDefault="006938CF">
      <w:pPr>
        <w:pStyle w:val="TOC3"/>
        <w:tabs>
          <w:tab w:val="left" w:pos="1320"/>
          <w:tab w:val="right" w:leader="dot" w:pos="8630"/>
        </w:tabs>
        <w:rPr>
          <w:del w:id="322" w:author="Linda Calder (FRB)" w:date="2021-12-20T16:11:00Z"/>
          <w:rFonts w:asciiTheme="minorHAnsi" w:eastAsiaTheme="minorEastAsia" w:hAnsiTheme="minorHAnsi" w:cstheme="minorBidi"/>
          <w:noProof/>
          <w:sz w:val="22"/>
          <w:szCs w:val="22"/>
        </w:rPr>
      </w:pPr>
      <w:del w:id="323" w:author="Linda Calder (FRB)" w:date="2021-12-20T16:11:00Z">
        <w:r w:rsidDel="008151AF">
          <w:rPr>
            <w:noProof/>
          </w:rPr>
          <w:fldChar w:fldCharType="begin"/>
        </w:r>
        <w:r w:rsidDel="008151AF">
          <w:rPr>
            <w:noProof/>
          </w:rPr>
          <w:delInstrText xml:space="preserve"> HYPERLINK \l "_Toc76047018" </w:delInstrText>
        </w:r>
        <w:r w:rsidDel="008151AF">
          <w:rPr>
            <w:noProof/>
          </w:rPr>
        </w:r>
        <w:r w:rsidDel="008151AF">
          <w:rPr>
            <w:noProof/>
          </w:rPr>
          <w:fldChar w:fldCharType="separate"/>
        </w:r>
      </w:del>
      <w:ins w:id="324" w:author="Linda Calder (FRB)" w:date="2021-12-20T16:11:00Z">
        <w:r w:rsidR="008151AF">
          <w:rPr>
            <w:b/>
            <w:bCs/>
            <w:noProof/>
          </w:rPr>
          <w:t>Error! Hyperlink reference not valid.</w:t>
        </w:r>
      </w:ins>
      <w:del w:id="325" w:author="Linda Calder (FRB)" w:date="2021-12-20T16:11:00Z">
        <w:r w:rsidR="00F91E86" w:rsidRPr="00FB2291" w:rsidDel="008151AF">
          <w:rPr>
            <w:rStyle w:val="Hyperlink"/>
            <w:i/>
            <w:noProof/>
          </w:rPr>
          <w:delText>3.2.10</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Generic Reconcilement Field</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_Toc76047018 \h </w:delInstrText>
        </w:r>
        <w:r w:rsidR="00F91E86" w:rsidDel="008151AF">
          <w:rPr>
            <w:noProof/>
            <w:webHidden/>
          </w:rPr>
        </w:r>
        <w:r w:rsidR="00F91E86" w:rsidDel="008151AF">
          <w:rPr>
            <w:noProof/>
            <w:webHidden/>
          </w:rPr>
          <w:fldChar w:fldCharType="separate"/>
        </w:r>
        <w:r w:rsidR="00F91E86" w:rsidDel="008151AF">
          <w:rPr>
            <w:noProof/>
            <w:webHidden/>
          </w:rPr>
          <w:delText>84</w:delText>
        </w:r>
        <w:r w:rsidR="00F91E86" w:rsidDel="008151AF">
          <w:rPr>
            <w:noProof/>
            <w:webHidden/>
          </w:rPr>
          <w:fldChar w:fldCharType="end"/>
        </w:r>
        <w:r w:rsidDel="008151AF">
          <w:rPr>
            <w:noProof/>
          </w:rPr>
          <w:fldChar w:fldCharType="end"/>
        </w:r>
      </w:del>
    </w:p>
    <w:p w14:paraId="4E0052C4" w14:textId="1B3DE09C" w:rsidR="00F91E86" w:rsidDel="008151AF" w:rsidRDefault="006938CF">
      <w:pPr>
        <w:pStyle w:val="TOC2"/>
        <w:tabs>
          <w:tab w:val="left" w:pos="880"/>
          <w:tab w:val="right" w:leader="dot" w:pos="8630"/>
        </w:tabs>
        <w:rPr>
          <w:del w:id="326" w:author="Linda Calder (FRB)" w:date="2021-12-20T16:11:00Z"/>
          <w:rFonts w:asciiTheme="minorHAnsi" w:eastAsiaTheme="minorEastAsia" w:hAnsiTheme="minorHAnsi" w:cstheme="minorBidi"/>
          <w:noProof/>
          <w:sz w:val="22"/>
          <w:szCs w:val="22"/>
        </w:rPr>
      </w:pPr>
      <w:del w:id="327" w:author="Linda Calder (FRB)" w:date="2021-12-20T16:11:00Z">
        <w:r w:rsidDel="008151AF">
          <w:rPr>
            <w:noProof/>
          </w:rPr>
          <w:fldChar w:fldCharType="begin"/>
        </w:r>
        <w:r w:rsidDel="008151AF">
          <w:rPr>
            <w:noProof/>
          </w:rPr>
          <w:delInstrText xml:space="preserve"> HYPERLINK \l "_Toc76047019" </w:delInstrText>
        </w:r>
        <w:r w:rsidDel="008151AF">
          <w:rPr>
            <w:noProof/>
          </w:rPr>
        </w:r>
        <w:r w:rsidDel="008151AF">
          <w:rPr>
            <w:noProof/>
          </w:rPr>
          <w:fldChar w:fldCharType="separate"/>
        </w:r>
      </w:del>
      <w:ins w:id="328" w:author="Linda Calder (FRB)" w:date="2021-12-20T16:11:00Z">
        <w:r w:rsidR="008151AF">
          <w:rPr>
            <w:b/>
            <w:bCs/>
            <w:noProof/>
          </w:rPr>
          <w:t>Error! Hyperlink reference not valid.</w:t>
        </w:r>
      </w:ins>
      <w:del w:id="329" w:author="Linda Calder (FRB)" w:date="2021-12-20T16:11:00Z">
        <w:r w:rsidR="00F91E86" w:rsidRPr="00FB2291" w:rsidDel="008151AF">
          <w:rPr>
            <w:rStyle w:val="Hyperlink"/>
            <w:noProof/>
          </w:rPr>
          <w:delText>3.3</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Appendix C - Addressing Reference Information</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_Toc76047019 \h </w:delInstrText>
        </w:r>
        <w:r w:rsidR="00F91E86" w:rsidDel="008151AF">
          <w:rPr>
            <w:noProof/>
            <w:webHidden/>
          </w:rPr>
        </w:r>
        <w:r w:rsidR="00F91E86" w:rsidDel="008151AF">
          <w:rPr>
            <w:noProof/>
            <w:webHidden/>
          </w:rPr>
          <w:fldChar w:fldCharType="separate"/>
        </w:r>
        <w:r w:rsidR="00F91E86" w:rsidDel="008151AF">
          <w:rPr>
            <w:noProof/>
            <w:webHidden/>
          </w:rPr>
          <w:delText>85</w:delText>
        </w:r>
        <w:r w:rsidR="00F91E86" w:rsidDel="008151AF">
          <w:rPr>
            <w:noProof/>
            <w:webHidden/>
          </w:rPr>
          <w:fldChar w:fldCharType="end"/>
        </w:r>
        <w:r w:rsidDel="008151AF">
          <w:rPr>
            <w:noProof/>
          </w:rPr>
          <w:fldChar w:fldCharType="end"/>
        </w:r>
      </w:del>
    </w:p>
    <w:p w14:paraId="7D7402F7" w14:textId="064B2E43" w:rsidR="00F91E86" w:rsidDel="008151AF" w:rsidRDefault="006938CF">
      <w:pPr>
        <w:pStyle w:val="TOC2"/>
        <w:tabs>
          <w:tab w:val="left" w:pos="880"/>
          <w:tab w:val="right" w:leader="dot" w:pos="8630"/>
        </w:tabs>
        <w:rPr>
          <w:del w:id="330" w:author="Linda Calder (FRB)" w:date="2021-12-20T16:11:00Z"/>
          <w:rFonts w:asciiTheme="minorHAnsi" w:eastAsiaTheme="minorEastAsia" w:hAnsiTheme="minorHAnsi" w:cstheme="minorBidi"/>
          <w:noProof/>
          <w:sz w:val="22"/>
          <w:szCs w:val="22"/>
        </w:rPr>
      </w:pPr>
      <w:del w:id="331" w:author="Linda Calder (FRB)" w:date="2021-12-20T16:11:00Z">
        <w:r w:rsidDel="008151AF">
          <w:rPr>
            <w:noProof/>
          </w:rPr>
          <w:fldChar w:fldCharType="begin"/>
        </w:r>
        <w:r w:rsidDel="008151AF">
          <w:rPr>
            <w:noProof/>
          </w:rPr>
          <w:delInstrText xml:space="preserve"> HYPERLINK \l "_Toc76047020" </w:delInstrText>
        </w:r>
        <w:r w:rsidDel="008151AF">
          <w:rPr>
            <w:noProof/>
          </w:rPr>
        </w:r>
        <w:r w:rsidDel="008151AF">
          <w:rPr>
            <w:noProof/>
          </w:rPr>
          <w:fldChar w:fldCharType="separate"/>
        </w:r>
      </w:del>
      <w:ins w:id="332" w:author="Linda Calder (FRB)" w:date="2021-12-20T16:11:00Z">
        <w:r w:rsidR="008151AF">
          <w:rPr>
            <w:b/>
            <w:bCs/>
            <w:noProof/>
          </w:rPr>
          <w:t>Error! Hyperlink reference not valid.</w:t>
        </w:r>
      </w:ins>
      <w:del w:id="333" w:author="Linda Calder (FRB)" w:date="2021-12-20T16:11:00Z">
        <w:r w:rsidR="00F91E86" w:rsidRPr="00FB2291" w:rsidDel="008151AF">
          <w:rPr>
            <w:rStyle w:val="Hyperlink"/>
            <w:noProof/>
          </w:rPr>
          <w:delText>3.4</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Appendix D - Glossary of Terms</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_Toc76047020 \h </w:delInstrText>
        </w:r>
        <w:r w:rsidR="00F91E86" w:rsidDel="008151AF">
          <w:rPr>
            <w:noProof/>
            <w:webHidden/>
          </w:rPr>
        </w:r>
        <w:r w:rsidR="00F91E86" w:rsidDel="008151AF">
          <w:rPr>
            <w:noProof/>
            <w:webHidden/>
          </w:rPr>
          <w:fldChar w:fldCharType="separate"/>
        </w:r>
        <w:r w:rsidR="00F91E86" w:rsidDel="008151AF">
          <w:rPr>
            <w:noProof/>
            <w:webHidden/>
          </w:rPr>
          <w:delText>88</w:delText>
        </w:r>
        <w:r w:rsidR="00F91E86" w:rsidDel="008151AF">
          <w:rPr>
            <w:noProof/>
            <w:webHidden/>
          </w:rPr>
          <w:fldChar w:fldCharType="end"/>
        </w:r>
        <w:r w:rsidDel="008151AF">
          <w:rPr>
            <w:noProof/>
          </w:rPr>
          <w:fldChar w:fldCharType="end"/>
        </w:r>
      </w:del>
    </w:p>
    <w:p w14:paraId="66A2AECC" w14:textId="16B647E2" w:rsidR="00F91E86" w:rsidDel="008151AF" w:rsidRDefault="006938CF">
      <w:pPr>
        <w:pStyle w:val="TOC2"/>
        <w:tabs>
          <w:tab w:val="left" w:pos="880"/>
          <w:tab w:val="right" w:leader="dot" w:pos="8630"/>
        </w:tabs>
        <w:rPr>
          <w:del w:id="334" w:author="Linda Calder (FRB)" w:date="2021-12-20T16:11:00Z"/>
          <w:rFonts w:asciiTheme="minorHAnsi" w:eastAsiaTheme="minorEastAsia" w:hAnsiTheme="minorHAnsi" w:cstheme="minorBidi"/>
          <w:noProof/>
          <w:sz w:val="22"/>
          <w:szCs w:val="22"/>
        </w:rPr>
      </w:pPr>
      <w:del w:id="335" w:author="Linda Calder (FRB)" w:date="2021-12-20T16:11:00Z">
        <w:r w:rsidDel="008151AF">
          <w:rPr>
            <w:noProof/>
          </w:rPr>
          <w:fldChar w:fldCharType="begin"/>
        </w:r>
        <w:r w:rsidDel="008151AF">
          <w:rPr>
            <w:noProof/>
          </w:rPr>
          <w:delInstrText xml:space="preserve"> HYPERLINK \l "_Toc76047021" </w:delInstrText>
        </w:r>
        <w:r w:rsidDel="008151AF">
          <w:rPr>
            <w:noProof/>
          </w:rPr>
        </w:r>
        <w:r w:rsidDel="008151AF">
          <w:rPr>
            <w:noProof/>
          </w:rPr>
          <w:fldChar w:fldCharType="separate"/>
        </w:r>
      </w:del>
      <w:ins w:id="336" w:author="Linda Calder (FRB)" w:date="2021-12-20T16:11:00Z">
        <w:r w:rsidR="008151AF">
          <w:rPr>
            <w:b/>
            <w:bCs/>
            <w:noProof/>
          </w:rPr>
          <w:t>Error! Hyperlink reference not valid.</w:t>
        </w:r>
      </w:ins>
      <w:del w:id="337" w:author="Linda Calder (FRB)" w:date="2021-12-20T16:11:00Z">
        <w:r w:rsidR="00F91E86" w:rsidRPr="00FB2291" w:rsidDel="008151AF">
          <w:rPr>
            <w:rStyle w:val="Hyperlink"/>
            <w:noProof/>
          </w:rPr>
          <w:delText>3.5</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Appendix E - PaymentTypeCode Values</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_Toc76047021 \h </w:delInstrText>
        </w:r>
        <w:r w:rsidR="00F91E86" w:rsidDel="008151AF">
          <w:rPr>
            <w:noProof/>
            <w:webHidden/>
          </w:rPr>
        </w:r>
        <w:r w:rsidR="00F91E86" w:rsidDel="008151AF">
          <w:rPr>
            <w:noProof/>
            <w:webHidden/>
          </w:rPr>
          <w:fldChar w:fldCharType="separate"/>
        </w:r>
        <w:r w:rsidR="00F91E86" w:rsidDel="008151AF">
          <w:rPr>
            <w:noProof/>
            <w:webHidden/>
          </w:rPr>
          <w:delText>93</w:delText>
        </w:r>
        <w:r w:rsidR="00F91E86" w:rsidDel="008151AF">
          <w:rPr>
            <w:noProof/>
            <w:webHidden/>
          </w:rPr>
          <w:fldChar w:fldCharType="end"/>
        </w:r>
        <w:r w:rsidDel="008151AF">
          <w:rPr>
            <w:noProof/>
          </w:rPr>
          <w:fldChar w:fldCharType="end"/>
        </w:r>
      </w:del>
    </w:p>
    <w:p w14:paraId="0A18A5B3" w14:textId="49525AF1" w:rsidR="00F91E86" w:rsidDel="008151AF" w:rsidRDefault="006938CF">
      <w:pPr>
        <w:pStyle w:val="TOC1"/>
        <w:tabs>
          <w:tab w:val="left" w:pos="480"/>
          <w:tab w:val="right" w:leader="dot" w:pos="8630"/>
        </w:tabs>
        <w:rPr>
          <w:del w:id="338" w:author="Linda Calder (FRB)" w:date="2021-12-20T16:11:00Z"/>
          <w:rFonts w:asciiTheme="minorHAnsi" w:eastAsiaTheme="minorEastAsia" w:hAnsiTheme="minorHAnsi" w:cstheme="minorBidi"/>
          <w:noProof/>
          <w:sz w:val="22"/>
          <w:szCs w:val="22"/>
        </w:rPr>
      </w:pPr>
      <w:del w:id="339" w:author="Linda Calder (FRB)" w:date="2021-12-20T16:11:00Z">
        <w:r w:rsidDel="008151AF">
          <w:rPr>
            <w:noProof/>
          </w:rPr>
          <w:fldChar w:fldCharType="begin"/>
        </w:r>
        <w:r w:rsidDel="008151AF">
          <w:rPr>
            <w:noProof/>
          </w:rPr>
          <w:delInstrText xml:space="preserve"> HYPERLINK \l "_Toc76047022" </w:delInstrText>
        </w:r>
        <w:r w:rsidDel="008151AF">
          <w:rPr>
            <w:noProof/>
          </w:rPr>
        </w:r>
        <w:r w:rsidDel="008151AF">
          <w:rPr>
            <w:noProof/>
          </w:rPr>
          <w:fldChar w:fldCharType="separate"/>
        </w:r>
      </w:del>
      <w:ins w:id="340" w:author="Linda Calder (FRB)" w:date="2021-12-20T16:11:00Z">
        <w:r w:rsidR="008151AF">
          <w:rPr>
            <w:b/>
            <w:bCs/>
            <w:noProof/>
          </w:rPr>
          <w:t>Error! Hyperlink reference not valid.</w:t>
        </w:r>
      </w:ins>
      <w:del w:id="341" w:author="Linda Calder (FRB)" w:date="2021-12-20T16:11:00Z">
        <w:r w:rsidR="00F91E86" w:rsidRPr="00FB2291" w:rsidDel="008151AF">
          <w:rPr>
            <w:rStyle w:val="Hyperlink"/>
            <w:rFonts w:ascii="Arial" w:hAnsi="Arial"/>
            <w:noProof/>
          </w:rPr>
          <w:delText>4</w:delText>
        </w:r>
        <w:r w:rsidR="00F91E86" w:rsidDel="008151AF">
          <w:rPr>
            <w:rFonts w:asciiTheme="minorHAnsi" w:eastAsiaTheme="minorEastAsia" w:hAnsiTheme="minorHAnsi" w:cstheme="minorBidi"/>
            <w:noProof/>
            <w:sz w:val="22"/>
            <w:szCs w:val="22"/>
          </w:rPr>
          <w:tab/>
        </w:r>
        <w:r w:rsidR="00F91E86" w:rsidRPr="00FB2291" w:rsidDel="008151AF">
          <w:rPr>
            <w:rStyle w:val="Hyperlink"/>
            <w:noProof/>
          </w:rPr>
          <w:delText>Document History Continued</w:delText>
        </w:r>
        <w:r w:rsidR="00F91E86" w:rsidDel="008151AF">
          <w:rPr>
            <w:noProof/>
            <w:webHidden/>
          </w:rPr>
          <w:tab/>
        </w:r>
        <w:r w:rsidR="00F91E86" w:rsidDel="008151AF">
          <w:rPr>
            <w:noProof/>
            <w:webHidden/>
          </w:rPr>
          <w:fldChar w:fldCharType="begin"/>
        </w:r>
        <w:r w:rsidR="00F91E86" w:rsidDel="008151AF">
          <w:rPr>
            <w:noProof/>
            <w:webHidden/>
          </w:rPr>
          <w:delInstrText xml:space="preserve"> PAGEREF _Toc76047022 \h </w:delInstrText>
        </w:r>
        <w:r w:rsidR="00F91E86" w:rsidDel="008151AF">
          <w:rPr>
            <w:noProof/>
            <w:webHidden/>
          </w:rPr>
        </w:r>
        <w:r w:rsidR="00F91E86" w:rsidDel="008151AF">
          <w:rPr>
            <w:noProof/>
            <w:webHidden/>
          </w:rPr>
          <w:fldChar w:fldCharType="separate"/>
        </w:r>
        <w:r w:rsidR="00F91E86" w:rsidDel="008151AF">
          <w:rPr>
            <w:noProof/>
            <w:webHidden/>
          </w:rPr>
          <w:delText>94</w:delText>
        </w:r>
        <w:r w:rsidR="00F91E86" w:rsidDel="008151AF">
          <w:rPr>
            <w:noProof/>
            <w:webHidden/>
          </w:rPr>
          <w:fldChar w:fldCharType="end"/>
        </w:r>
        <w:r w:rsidDel="008151AF">
          <w:rPr>
            <w:noProof/>
          </w:rPr>
          <w:fldChar w:fldCharType="end"/>
        </w:r>
      </w:del>
    </w:p>
    <w:p w14:paraId="544CEA87" w14:textId="77777777" w:rsidR="00137C22" w:rsidRDefault="002C42DC" w:rsidP="009C4222">
      <w:r>
        <w:fldChar w:fldCharType="end"/>
      </w:r>
      <w:r w:rsidR="009C4222">
        <w:t xml:space="preserve"> </w:t>
      </w:r>
    </w:p>
    <w:p w14:paraId="25CE17A2" w14:textId="77777777" w:rsidR="000972C4" w:rsidRPr="00E82CE6" w:rsidRDefault="00137C22" w:rsidP="009C4222">
      <w:r>
        <w:br w:type="page"/>
      </w:r>
    </w:p>
    <w:p w14:paraId="6E6D6C7A" w14:textId="52C9C96C" w:rsidR="00CD13A9" w:rsidRDefault="00CD13A9" w:rsidP="00F72944">
      <w:pPr>
        <w:pStyle w:val="Heading1"/>
        <w:numPr>
          <w:ilvl w:val="0"/>
          <w:numId w:val="0"/>
        </w:numPr>
        <w:ind w:left="432" w:hanging="432"/>
      </w:pPr>
      <w:bookmarkStart w:id="342" w:name="_Toc512413615"/>
      <w:bookmarkStart w:id="343" w:name="_Toc512414138"/>
      <w:bookmarkStart w:id="344" w:name="_Toc512414410"/>
      <w:bookmarkStart w:id="345" w:name="_Toc512414594"/>
      <w:bookmarkStart w:id="346" w:name="_Toc512414637"/>
      <w:bookmarkStart w:id="347" w:name="_Toc512414800"/>
      <w:bookmarkStart w:id="348" w:name="_Toc512414952"/>
      <w:bookmarkStart w:id="349" w:name="_Toc512415100"/>
      <w:bookmarkStart w:id="350" w:name="_Toc512415254"/>
      <w:bookmarkStart w:id="351" w:name="_Toc512415350"/>
      <w:bookmarkStart w:id="352" w:name="_Toc512415424"/>
      <w:bookmarkStart w:id="353" w:name="_Toc533161007"/>
      <w:bookmarkStart w:id="354" w:name="_Toc90909113"/>
      <w:r>
        <w:lastRenderedPageBreak/>
        <w:t>Document History</w:t>
      </w:r>
      <w:bookmarkEnd w:id="32"/>
      <w:bookmarkEnd w:id="33"/>
      <w:bookmarkEnd w:id="342"/>
      <w:bookmarkEnd w:id="343"/>
      <w:bookmarkEnd w:id="344"/>
      <w:bookmarkEnd w:id="345"/>
      <w:bookmarkEnd w:id="346"/>
      <w:bookmarkEnd w:id="347"/>
      <w:bookmarkEnd w:id="348"/>
      <w:bookmarkEnd w:id="349"/>
      <w:bookmarkEnd w:id="350"/>
      <w:bookmarkEnd w:id="351"/>
      <w:bookmarkEnd w:id="352"/>
      <w:bookmarkEnd w:id="353"/>
      <w:bookmarkEnd w:id="35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530"/>
        <w:gridCol w:w="4687"/>
        <w:gridCol w:w="1343"/>
      </w:tblGrid>
      <w:tr w:rsidR="00CD13A9" w:rsidRPr="00050432" w14:paraId="0B571FF5" w14:textId="77777777" w:rsidTr="00C6785F">
        <w:trPr>
          <w:tblHeader/>
        </w:trPr>
        <w:tc>
          <w:tcPr>
            <w:tcW w:w="1368" w:type="dxa"/>
            <w:shd w:val="clear" w:color="auto" w:fill="B8CCE4"/>
            <w:vAlign w:val="bottom"/>
          </w:tcPr>
          <w:p w14:paraId="76E78139" w14:textId="77777777" w:rsidR="00CD13A9" w:rsidRPr="00050432" w:rsidRDefault="00CD13A9" w:rsidP="00050432">
            <w:pPr>
              <w:pStyle w:val="Tabletext"/>
              <w:jc w:val="center"/>
              <w:rPr>
                <w:b/>
              </w:rPr>
            </w:pPr>
            <w:r w:rsidRPr="00050432">
              <w:rPr>
                <w:b/>
              </w:rPr>
              <w:t>Version Number</w:t>
            </w:r>
            <w:bookmarkStart w:id="355" w:name="_Toc273379648"/>
            <w:bookmarkEnd w:id="355"/>
          </w:p>
        </w:tc>
        <w:tc>
          <w:tcPr>
            <w:tcW w:w="1530" w:type="dxa"/>
            <w:shd w:val="clear" w:color="auto" w:fill="B8CCE4"/>
            <w:vAlign w:val="bottom"/>
          </w:tcPr>
          <w:p w14:paraId="2A55601E" w14:textId="77777777" w:rsidR="00CD13A9" w:rsidRPr="00050432" w:rsidRDefault="00CD13A9" w:rsidP="00050432">
            <w:pPr>
              <w:pStyle w:val="Tabletext"/>
              <w:rPr>
                <w:b/>
              </w:rPr>
            </w:pPr>
            <w:r w:rsidRPr="00050432">
              <w:rPr>
                <w:b/>
              </w:rPr>
              <w:t>Author</w:t>
            </w:r>
            <w:bookmarkStart w:id="356" w:name="_Toc273379649"/>
            <w:bookmarkEnd w:id="356"/>
          </w:p>
        </w:tc>
        <w:tc>
          <w:tcPr>
            <w:tcW w:w="4687" w:type="dxa"/>
            <w:shd w:val="clear" w:color="auto" w:fill="B8CCE4"/>
            <w:vAlign w:val="bottom"/>
          </w:tcPr>
          <w:p w14:paraId="285534D8" w14:textId="77777777" w:rsidR="00CD13A9" w:rsidRPr="00050432" w:rsidRDefault="00CD13A9" w:rsidP="00050432">
            <w:pPr>
              <w:pStyle w:val="Tabletext"/>
              <w:rPr>
                <w:b/>
              </w:rPr>
            </w:pPr>
            <w:r w:rsidRPr="00050432">
              <w:rPr>
                <w:b/>
              </w:rPr>
              <w:t>Summary</w:t>
            </w:r>
            <w:bookmarkStart w:id="357" w:name="_Toc273379650"/>
            <w:bookmarkEnd w:id="357"/>
          </w:p>
        </w:tc>
        <w:tc>
          <w:tcPr>
            <w:tcW w:w="1343" w:type="dxa"/>
            <w:shd w:val="clear" w:color="auto" w:fill="B8CCE4"/>
            <w:vAlign w:val="bottom"/>
          </w:tcPr>
          <w:p w14:paraId="67D9030E" w14:textId="77777777" w:rsidR="00CD13A9" w:rsidRPr="00050432" w:rsidRDefault="00CD13A9" w:rsidP="00050432">
            <w:pPr>
              <w:pStyle w:val="Tabletext"/>
              <w:jc w:val="center"/>
              <w:rPr>
                <w:b/>
              </w:rPr>
            </w:pPr>
            <w:r w:rsidRPr="00050432">
              <w:rPr>
                <w:b/>
              </w:rPr>
              <w:t>Date of Version</w:t>
            </w:r>
            <w:bookmarkStart w:id="358" w:name="_Toc273379651"/>
            <w:bookmarkEnd w:id="358"/>
          </w:p>
        </w:tc>
        <w:bookmarkStart w:id="359" w:name="_Toc273379652"/>
        <w:bookmarkEnd w:id="359"/>
      </w:tr>
      <w:tr w:rsidR="00324345" w14:paraId="7F64AD9C" w14:textId="77777777" w:rsidTr="00065715">
        <w:trPr>
          <w:trHeight w:val="755"/>
          <w:ins w:id="360" w:author="Linda Calder (FRB)" w:date="2021-12-20T13:11:00Z"/>
        </w:trPr>
        <w:tc>
          <w:tcPr>
            <w:tcW w:w="1368" w:type="dxa"/>
          </w:tcPr>
          <w:p w14:paraId="1BF27995" w14:textId="60672A92" w:rsidR="00324345" w:rsidRDefault="00324345" w:rsidP="007D32E3">
            <w:pPr>
              <w:jc w:val="center"/>
              <w:rPr>
                <w:ins w:id="361" w:author="Linda Calder (FRB)" w:date="2021-12-20T13:11:00Z"/>
              </w:rPr>
            </w:pPr>
            <w:bookmarkStart w:id="362" w:name="v1120"/>
            <w:bookmarkStart w:id="363" w:name="v1110"/>
            <w:ins w:id="364" w:author="Linda Calder (FRB)" w:date="2021-12-20T13:11:00Z">
              <w:r>
                <w:t>11.</w:t>
              </w:r>
            </w:ins>
            <w:ins w:id="365" w:author="Deborah Jones (FRB)" w:date="2022-02-18T11:23:00Z">
              <w:r w:rsidR="004B11F4">
                <w:t>1</w:t>
              </w:r>
            </w:ins>
            <w:ins w:id="366" w:author="Linda Calder (FRB)" w:date="2021-12-20T13:11:00Z">
              <w:r>
                <w:t>.0</w:t>
              </w:r>
              <w:bookmarkEnd w:id="362"/>
              <w:bookmarkEnd w:id="363"/>
            </w:ins>
          </w:p>
        </w:tc>
        <w:tc>
          <w:tcPr>
            <w:tcW w:w="1530" w:type="dxa"/>
          </w:tcPr>
          <w:p w14:paraId="402F0C7D" w14:textId="31B0D3F9" w:rsidR="00324345" w:rsidRDefault="00324345" w:rsidP="006962CE">
            <w:pPr>
              <w:rPr>
                <w:ins w:id="367" w:author="Linda Calder (FRB)" w:date="2021-12-20T13:11:00Z"/>
              </w:rPr>
            </w:pPr>
            <w:ins w:id="368" w:author="Linda Calder (FRB)" w:date="2021-12-20T13:11:00Z">
              <w:r>
                <w:t>Linda Calder</w:t>
              </w:r>
            </w:ins>
          </w:p>
        </w:tc>
        <w:tc>
          <w:tcPr>
            <w:tcW w:w="4687" w:type="dxa"/>
          </w:tcPr>
          <w:p w14:paraId="0B0F68D9" w14:textId="77777777" w:rsidR="006819CE" w:rsidRDefault="006819CE" w:rsidP="006819CE">
            <w:pPr>
              <w:rPr>
                <w:ins w:id="369" w:author="Linda Calder (FRB)" w:date="2021-12-20T14:27:00Z"/>
              </w:rPr>
            </w:pPr>
            <w:ins w:id="370" w:author="Linda Calder (FRB)" w:date="2021-12-20T14:27:00Z">
              <w:r>
                <w:t>CR 16925</w:t>
              </w:r>
            </w:ins>
          </w:p>
          <w:bookmarkStart w:id="371" w:name="OLE_LINK1"/>
          <w:p w14:paraId="562CDA16" w14:textId="0DE05D76" w:rsidR="006819CE" w:rsidRDefault="00417977" w:rsidP="00417977">
            <w:pPr>
              <w:tabs>
                <w:tab w:val="left" w:pos="3464"/>
              </w:tabs>
              <w:rPr>
                <w:ins w:id="372" w:author="Linda Calder (FRB)" w:date="2021-12-20T14:27:00Z"/>
              </w:rPr>
            </w:pPr>
            <w:ins w:id="373" w:author="Linda Calder (FRB)" w:date="2021-12-20T15:49:00Z">
              <w:r>
                <w:fldChar w:fldCharType="begin"/>
              </w:r>
              <w:r>
                <w:instrText xml:space="preserve"> HYPERLINK  \l "_ACH_Payment_Data" </w:instrText>
              </w:r>
              <w:r>
                <w:fldChar w:fldCharType="separate"/>
              </w:r>
              <w:r w:rsidR="006819CE" w:rsidRPr="00417977">
                <w:rPr>
                  <w:rStyle w:val="Hyperlink"/>
                </w:rPr>
                <w:t>2.4 ACH Payment Data Record</w:t>
              </w:r>
              <w:r>
                <w:fldChar w:fldCharType="end"/>
              </w:r>
            </w:ins>
          </w:p>
          <w:p w14:paraId="11B772E2" w14:textId="77777777" w:rsidR="006819CE" w:rsidRDefault="006819CE" w:rsidP="006819CE">
            <w:pPr>
              <w:pStyle w:val="ListParagraph"/>
              <w:numPr>
                <w:ilvl w:val="0"/>
                <w:numId w:val="46"/>
              </w:numPr>
              <w:rPr>
                <w:ins w:id="374" w:author="Linda Calder (FRB)" w:date="2021-12-20T14:27:00Z"/>
              </w:rPr>
            </w:pPr>
            <w:ins w:id="375" w:author="Linda Calder (FRB)" w:date="2021-12-20T14:27:00Z">
              <w:r>
                <w:t>Updated the Payee Identifier Additional field to match the agency version.  Removed secondary and change to additional.</w:t>
              </w:r>
            </w:ins>
          </w:p>
          <w:p w14:paraId="45BF095D" w14:textId="77777777" w:rsidR="006819CE" w:rsidRDefault="006819CE" w:rsidP="006819CE">
            <w:pPr>
              <w:pStyle w:val="ListParagraph"/>
              <w:numPr>
                <w:ilvl w:val="0"/>
                <w:numId w:val="46"/>
              </w:numPr>
              <w:rPr>
                <w:ins w:id="376" w:author="Linda Calder (FRB)" w:date="2021-12-20T14:27:00Z"/>
              </w:rPr>
            </w:pPr>
            <w:ins w:id="377" w:author="Linda Calder (FRB)" w:date="2021-12-20T14:27:00Z">
              <w:r>
                <w:t xml:space="preserve">Updated the PayeeName Additional field to match the agency version.  Removed secondary and changed to additional. </w:t>
              </w:r>
            </w:ins>
          </w:p>
          <w:p w14:paraId="4CD716A4" w14:textId="1AFC5E53" w:rsidR="006819CE" w:rsidRDefault="006819CE" w:rsidP="006819CE">
            <w:pPr>
              <w:pStyle w:val="ListParagraph"/>
              <w:numPr>
                <w:ilvl w:val="0"/>
                <w:numId w:val="46"/>
              </w:numPr>
              <w:rPr>
                <w:ins w:id="378" w:author="Linda Calder (FRB)" w:date="2021-12-20T14:27:00Z"/>
              </w:rPr>
            </w:pPr>
            <w:ins w:id="379" w:author="Linda Calder (FRB)" w:date="2021-12-20T14:27:00Z">
              <w:r>
                <w:t xml:space="preserve">Updated the Additional Payee TIN Indicator field to match the agency version.  Removed secondary and changed to additional. </w:t>
              </w:r>
              <w:bookmarkEnd w:id="371"/>
            </w:ins>
          </w:p>
          <w:p w14:paraId="728C73F5" w14:textId="2CE42A8A" w:rsidR="006819CE" w:rsidRPr="00417977" w:rsidRDefault="00417977" w:rsidP="006819CE">
            <w:pPr>
              <w:tabs>
                <w:tab w:val="left" w:pos="556"/>
              </w:tabs>
              <w:rPr>
                <w:ins w:id="380" w:author="Linda Calder (FRB)" w:date="2021-12-20T15:46:00Z"/>
                <w:rStyle w:val="Hyperlink"/>
              </w:rPr>
            </w:pPr>
            <w:ins w:id="381" w:author="Linda Calder (FRB)" w:date="2021-12-20T15:46:00Z">
              <w:r>
                <w:fldChar w:fldCharType="begin"/>
              </w:r>
              <w:r>
                <w:instrText xml:space="preserve"> HYPERLINK  \l "_Appendix_D_-" </w:instrText>
              </w:r>
              <w:r>
                <w:fldChar w:fldCharType="separate"/>
              </w:r>
              <w:r w:rsidR="006819CE" w:rsidRPr="00417977">
                <w:rPr>
                  <w:rStyle w:val="Hyperlink"/>
                </w:rPr>
                <w:t>Appendix D:  Glossary of Terms</w:t>
              </w:r>
            </w:ins>
          </w:p>
          <w:p w14:paraId="11496ACE" w14:textId="03BB0837" w:rsidR="006819CE" w:rsidRDefault="00417977" w:rsidP="006819CE">
            <w:pPr>
              <w:tabs>
                <w:tab w:val="left" w:pos="556"/>
              </w:tabs>
              <w:ind w:left="556" w:hanging="243"/>
              <w:rPr>
                <w:ins w:id="382" w:author="Linda Calder (FRB)" w:date="2021-12-20T14:27:00Z"/>
              </w:rPr>
            </w:pPr>
            <w:ins w:id="383" w:author="Linda Calder (FRB)" w:date="2021-12-20T15:46:00Z">
              <w:r>
                <w:fldChar w:fldCharType="end"/>
              </w:r>
            </w:ins>
            <w:ins w:id="384" w:author="Linda Calder (FRB)" w:date="2021-12-20T14:27:00Z">
              <w:r w:rsidR="006819CE">
                <w:t xml:space="preserve">4. </w:t>
              </w:r>
              <w:bookmarkStart w:id="385" w:name="OLE_LINK2"/>
              <w:r w:rsidR="006819CE">
                <w:t xml:space="preserve">Updated the field name from “Party” to “Payee”. </w:t>
              </w:r>
            </w:ins>
          </w:p>
          <w:p w14:paraId="48930A6C" w14:textId="0AF588CD" w:rsidR="006819CE" w:rsidRDefault="006819CE" w:rsidP="006819CE">
            <w:pPr>
              <w:tabs>
                <w:tab w:val="left" w:pos="556"/>
              </w:tabs>
              <w:ind w:left="556" w:hanging="243"/>
              <w:rPr>
                <w:ins w:id="386" w:author="Linda Calder (FRB)" w:date="2021-12-20T14:27:00Z"/>
              </w:rPr>
            </w:pPr>
            <w:ins w:id="387" w:author="Linda Calder (FRB)" w:date="2021-12-20T14:27:00Z">
              <w:r>
                <w:t xml:space="preserve">5. Updated the field name from “Party Name Secondary” to “Payee Name Additional” and updated the Definition section from “secondary” to “additional”. </w:t>
              </w:r>
              <w:bookmarkEnd w:id="385"/>
            </w:ins>
          </w:p>
          <w:p w14:paraId="4C03A3CE" w14:textId="1048653E" w:rsidR="006819CE" w:rsidRPr="00417977" w:rsidRDefault="00417977" w:rsidP="006819CE">
            <w:pPr>
              <w:rPr>
                <w:ins w:id="388" w:author="Linda Calder (FRB)" w:date="2021-12-20T15:47:00Z"/>
                <w:rStyle w:val="Hyperlink"/>
              </w:rPr>
            </w:pPr>
            <w:ins w:id="389" w:author="Linda Calder (FRB)" w:date="2021-12-20T15:47:00Z">
              <w:r>
                <w:fldChar w:fldCharType="begin"/>
              </w:r>
              <w:r>
                <w:instrText xml:space="preserve"> HYPERLINK  \l "_Appendix_D_-" </w:instrText>
              </w:r>
              <w:r>
                <w:fldChar w:fldCharType="separate"/>
              </w:r>
              <w:r w:rsidR="006819CE" w:rsidRPr="00417977">
                <w:rPr>
                  <w:rStyle w:val="Hyperlink"/>
                </w:rPr>
                <w:t>Little DR – Appendix D: Glossary of Terms</w:t>
              </w:r>
            </w:ins>
          </w:p>
          <w:p w14:paraId="42AFF61E" w14:textId="37A3DB54" w:rsidR="006819CE" w:rsidRDefault="00417977" w:rsidP="006819CE">
            <w:pPr>
              <w:ind w:left="322" w:firstLine="9"/>
              <w:rPr>
                <w:ins w:id="390" w:author="Linda Calder (FRB)" w:date="2021-12-20T14:27:00Z"/>
              </w:rPr>
            </w:pPr>
            <w:ins w:id="391" w:author="Linda Calder (FRB)" w:date="2021-12-20T15:47:00Z">
              <w:r>
                <w:fldChar w:fldCharType="end"/>
              </w:r>
            </w:ins>
            <w:ins w:id="392" w:author="Linda Calder (FRB)" w:date="2021-12-20T14:27:00Z">
              <w:r w:rsidR="006819CE">
                <w:t xml:space="preserve">6. Updated the Standard Entry Class Code                       field by adding information for CTX. </w:t>
              </w:r>
            </w:ins>
          </w:p>
          <w:p w14:paraId="7381C665" w14:textId="77777777" w:rsidR="006819CE" w:rsidRDefault="006819CE" w:rsidP="006819CE">
            <w:pPr>
              <w:tabs>
                <w:tab w:val="left" w:pos="556"/>
              </w:tabs>
              <w:ind w:left="556" w:hanging="243"/>
              <w:rPr>
                <w:ins w:id="393" w:author="Linda Calder (FRB)" w:date="2021-12-20T14:27:00Z"/>
              </w:rPr>
            </w:pPr>
            <w:ins w:id="394" w:author="Linda Calder (FRB)" w:date="2021-12-20T14:27:00Z">
              <w:r>
                <w:t>7. Removed from the Availability Type Code “and merged surplus accounts (M)” to match the agency version.</w:t>
              </w:r>
            </w:ins>
          </w:p>
          <w:p w14:paraId="54A5074D" w14:textId="77777777" w:rsidR="006819CE" w:rsidRDefault="006819CE" w:rsidP="006819CE">
            <w:pPr>
              <w:tabs>
                <w:tab w:val="left" w:pos="556"/>
              </w:tabs>
              <w:ind w:left="556" w:hanging="243"/>
              <w:rPr>
                <w:ins w:id="395" w:author="Linda Calder (FRB)" w:date="2021-12-20T14:27:00Z"/>
              </w:rPr>
            </w:pPr>
            <w:ins w:id="396" w:author="Linda Calder (FRB)" w:date="2021-12-20T14:27:00Z">
              <w:r>
                <w:t xml:space="preserve">8. Removed from the Reconcilement field  “your servicing RFC for additional information” and updated with “Treasury for additional information” to match the agency version. </w:t>
              </w:r>
            </w:ins>
          </w:p>
          <w:p w14:paraId="1990CF8B" w14:textId="15A21B1E" w:rsidR="006819CE" w:rsidRDefault="006819CE" w:rsidP="00417977">
            <w:pPr>
              <w:tabs>
                <w:tab w:val="left" w:pos="556"/>
              </w:tabs>
              <w:ind w:left="556" w:hanging="243"/>
              <w:rPr>
                <w:ins w:id="397" w:author="Linda Calder (FRB)" w:date="2021-12-20T14:27:00Z"/>
              </w:rPr>
            </w:pPr>
            <w:ins w:id="398" w:author="Linda Calder (FRB)" w:date="2021-12-20T14:27:00Z">
              <w:r>
                <w:t xml:space="preserve">9. Removed references to “Procurement” as agencies are not using the data. </w:t>
              </w:r>
            </w:ins>
          </w:p>
          <w:p w14:paraId="6376C802" w14:textId="77777777" w:rsidR="006819CE" w:rsidRDefault="006819CE" w:rsidP="006819CE">
            <w:pPr>
              <w:rPr>
                <w:ins w:id="399" w:author="Linda Calder (FRB)" w:date="2021-12-20T14:27:00Z"/>
              </w:rPr>
            </w:pPr>
            <w:ins w:id="400" w:author="Linda Calder (FRB)" w:date="2021-12-20T14:27:00Z">
              <w:r>
                <w:t>CR PAM-17645</w:t>
              </w:r>
            </w:ins>
          </w:p>
          <w:p w14:paraId="5EE3DDA0" w14:textId="3D7C36AA" w:rsidR="006819CE" w:rsidRPr="00417977" w:rsidRDefault="00417977" w:rsidP="006819CE">
            <w:pPr>
              <w:rPr>
                <w:ins w:id="401" w:author="Linda Calder (FRB)" w:date="2021-12-20T15:48:00Z"/>
                <w:rStyle w:val="Hyperlink"/>
              </w:rPr>
            </w:pPr>
            <w:ins w:id="402" w:author="Linda Calder (FRB)" w:date="2021-12-20T15:48:00Z">
              <w:r>
                <w:fldChar w:fldCharType="begin"/>
              </w:r>
              <w:r>
                <w:instrText xml:space="preserve"> HYPERLINK  \l "_Procurement_Record_(deleted)" </w:instrText>
              </w:r>
              <w:r>
                <w:fldChar w:fldCharType="separate"/>
              </w:r>
              <w:r w:rsidR="006819CE" w:rsidRPr="00417977">
                <w:rPr>
                  <w:rStyle w:val="Hyperlink"/>
                </w:rPr>
                <w:t>2.9 Procurement Record</w:t>
              </w:r>
            </w:ins>
          </w:p>
          <w:p w14:paraId="66BA285A" w14:textId="3714D7D6" w:rsidR="006819CE" w:rsidRDefault="00417977" w:rsidP="006819CE">
            <w:pPr>
              <w:tabs>
                <w:tab w:val="left" w:pos="556"/>
              </w:tabs>
              <w:ind w:left="720" w:hanging="407"/>
              <w:rPr>
                <w:ins w:id="403" w:author="Linda Calder (FRB)" w:date="2021-12-20T14:27:00Z"/>
              </w:rPr>
            </w:pPr>
            <w:ins w:id="404" w:author="Linda Calder (FRB)" w:date="2021-12-20T15:48:00Z">
              <w:r>
                <w:fldChar w:fldCharType="end"/>
              </w:r>
            </w:ins>
            <w:ins w:id="405" w:author="Linda Calder (FRB)" w:date="2021-12-20T14:27:00Z">
              <w:r w:rsidR="006819CE">
                <w:t xml:space="preserve">10.   Deleted the record.  Agencies are not using this data. </w:t>
              </w:r>
            </w:ins>
          </w:p>
          <w:p w14:paraId="0EAAEDC0" w14:textId="77777777" w:rsidR="006819CE" w:rsidRDefault="006819CE" w:rsidP="006819CE">
            <w:pPr>
              <w:tabs>
                <w:tab w:val="left" w:pos="556"/>
              </w:tabs>
              <w:ind w:left="720" w:hanging="407"/>
              <w:rPr>
                <w:ins w:id="406" w:author="Linda Calder (FRB)" w:date="2021-12-20T14:27:00Z"/>
              </w:rPr>
            </w:pPr>
          </w:p>
          <w:p w14:paraId="4E6F8530" w14:textId="77777777" w:rsidR="006819CE" w:rsidRDefault="006819CE" w:rsidP="006819CE">
            <w:pPr>
              <w:tabs>
                <w:tab w:val="left" w:pos="556"/>
              </w:tabs>
              <w:rPr>
                <w:ins w:id="407" w:author="Linda Calder (FRB)" w:date="2021-12-20T14:27:00Z"/>
              </w:rPr>
            </w:pPr>
            <w:ins w:id="408" w:author="Linda Calder (FRB)" w:date="2021-12-20T14:27:00Z">
              <w:r>
                <w:lastRenderedPageBreak/>
                <w:t xml:space="preserve">Little DR – Removed reference to “Procurement” as agencies are not using the data. </w:t>
              </w:r>
            </w:ins>
          </w:p>
          <w:p w14:paraId="2755633F" w14:textId="5A7E0A20" w:rsidR="006819CE" w:rsidRPr="00417977" w:rsidRDefault="00417977" w:rsidP="006819CE">
            <w:pPr>
              <w:tabs>
                <w:tab w:val="left" w:pos="556"/>
              </w:tabs>
              <w:rPr>
                <w:ins w:id="409" w:author="Linda Calder (FRB)" w:date="2021-12-20T15:48:00Z"/>
                <w:rStyle w:val="Hyperlink"/>
              </w:rPr>
            </w:pPr>
            <w:ins w:id="410" w:author="Linda Calder (FRB)" w:date="2021-12-20T15:48:00Z">
              <w:r>
                <w:fldChar w:fldCharType="begin"/>
              </w:r>
              <w:r>
                <w:instrText xml:space="preserve"> HYPERLINK  \l "_General_Structure_of" </w:instrText>
              </w:r>
              <w:r>
                <w:fldChar w:fldCharType="separate"/>
              </w:r>
              <w:r w:rsidR="006819CE" w:rsidRPr="00417977">
                <w:rPr>
                  <w:rStyle w:val="Hyperlink"/>
                </w:rPr>
                <w:t>1.2 General Structure of File</w:t>
              </w:r>
            </w:ins>
          </w:p>
          <w:bookmarkStart w:id="411" w:name="OLE_LINK3"/>
          <w:p w14:paraId="11CD3571" w14:textId="2F376CC4" w:rsidR="006819CE" w:rsidRDefault="00417977" w:rsidP="006819CE">
            <w:pPr>
              <w:tabs>
                <w:tab w:val="left" w:pos="556"/>
              </w:tabs>
              <w:ind w:left="556"/>
              <w:rPr>
                <w:ins w:id="412" w:author="Linda Calder (FRB)" w:date="2021-12-20T14:27:00Z"/>
              </w:rPr>
            </w:pPr>
            <w:ins w:id="413" w:author="Linda Calder (FRB)" w:date="2021-12-20T15:48:00Z">
              <w:r>
                <w:fldChar w:fldCharType="end"/>
              </w:r>
            </w:ins>
            <w:ins w:id="414" w:author="Linda Calder (FRB)" w:date="2021-12-20T14:27:00Z">
              <w:r w:rsidR="006819CE">
                <w:t xml:space="preserve">11. Removed references to “Procurement”. </w:t>
              </w:r>
              <w:bookmarkEnd w:id="411"/>
            </w:ins>
          </w:p>
          <w:p w14:paraId="0887E375" w14:textId="1C69325B" w:rsidR="006819CE" w:rsidRPr="00417977" w:rsidRDefault="00417977" w:rsidP="006819CE">
            <w:pPr>
              <w:tabs>
                <w:tab w:val="left" w:pos="556"/>
              </w:tabs>
              <w:rPr>
                <w:ins w:id="415" w:author="Linda Calder (FRB)" w:date="2021-12-20T15:49:00Z"/>
                <w:rStyle w:val="Hyperlink"/>
              </w:rPr>
            </w:pPr>
            <w:ins w:id="416" w:author="Linda Calder (FRB)" w:date="2021-12-20T15:49:00Z">
              <w:r>
                <w:fldChar w:fldCharType="begin"/>
              </w:r>
              <w:r>
                <w:instrText xml:space="preserve"> HYPERLINK  \l "_File_Structure_Validations" </w:instrText>
              </w:r>
              <w:r>
                <w:fldChar w:fldCharType="separate"/>
              </w:r>
              <w:r w:rsidR="006819CE" w:rsidRPr="00417977">
                <w:rPr>
                  <w:rStyle w:val="Hyperlink"/>
                </w:rPr>
                <w:t>1.3 File Structure Validations</w:t>
              </w:r>
            </w:ins>
          </w:p>
          <w:p w14:paraId="602DA3D8" w14:textId="525EE1A6" w:rsidR="006819CE" w:rsidRDefault="00417977" w:rsidP="006819CE">
            <w:pPr>
              <w:tabs>
                <w:tab w:val="left" w:pos="556"/>
              </w:tabs>
              <w:ind w:left="556"/>
              <w:rPr>
                <w:ins w:id="417" w:author="Linda Calder (FRB)" w:date="2021-12-20T14:27:00Z"/>
              </w:rPr>
            </w:pPr>
            <w:ins w:id="418" w:author="Linda Calder (FRB)" w:date="2021-12-20T15:49:00Z">
              <w:r>
                <w:fldChar w:fldCharType="end"/>
              </w:r>
            </w:ins>
            <w:ins w:id="419" w:author="Linda Calder (FRB)" w:date="2021-12-20T14:27:00Z">
              <w:r w:rsidR="006819CE">
                <w:t xml:space="preserve">12. Removed reference to “Procurement”. </w:t>
              </w:r>
            </w:ins>
          </w:p>
          <w:p w14:paraId="4248E2C6" w14:textId="77F487ED" w:rsidR="009F56DE" w:rsidRPr="009F56DE" w:rsidRDefault="009F56DE" w:rsidP="009F56DE">
            <w:pPr>
              <w:tabs>
                <w:tab w:val="left" w:pos="556"/>
              </w:tabs>
              <w:rPr>
                <w:ins w:id="420" w:author="Linda Calder (FRB)" w:date="2021-12-21T13:19:00Z"/>
                <w:rStyle w:val="Hyperlink"/>
              </w:rPr>
            </w:pPr>
            <w:ins w:id="421" w:author="Linda Calder (FRB)" w:date="2021-12-21T13:19:00Z">
              <w:r>
                <w:fldChar w:fldCharType="begin"/>
              </w:r>
              <w:r>
                <w:instrText xml:space="preserve"> HYPERLINK  \l "_Appendix_D_-" </w:instrText>
              </w:r>
              <w:r>
                <w:fldChar w:fldCharType="separate"/>
              </w:r>
              <w:r w:rsidRPr="009F56DE">
                <w:rPr>
                  <w:rStyle w:val="Hyperlink"/>
                </w:rPr>
                <w:t>Little DR – Glossary of Terms Country Name.</w:t>
              </w:r>
            </w:ins>
          </w:p>
          <w:p w14:paraId="35F506B4" w14:textId="77777777" w:rsidR="00324345" w:rsidRDefault="009F56DE" w:rsidP="009F56DE">
            <w:pPr>
              <w:tabs>
                <w:tab w:val="left" w:pos="556"/>
              </w:tabs>
              <w:ind w:left="556"/>
              <w:rPr>
                <w:ins w:id="422" w:author="Deborah Jones (FRB)" w:date="2022-02-10T15:19:00Z"/>
              </w:rPr>
            </w:pPr>
            <w:ins w:id="423" w:author="Linda Calder (FRB)" w:date="2021-12-21T13:19:00Z">
              <w:r>
                <w:fldChar w:fldCharType="end"/>
              </w:r>
              <w:r>
                <w:t xml:space="preserve">13. Removed “Used for Check Payments”. </w:t>
              </w:r>
            </w:ins>
          </w:p>
          <w:p w14:paraId="1FFC771B" w14:textId="77777777" w:rsidR="00490987" w:rsidRDefault="00490987" w:rsidP="009F56DE">
            <w:pPr>
              <w:tabs>
                <w:tab w:val="left" w:pos="556"/>
              </w:tabs>
              <w:ind w:left="556"/>
              <w:rPr>
                <w:ins w:id="424" w:author="Deborah Jones (FRB)" w:date="2022-02-10T15:19:00Z"/>
              </w:rPr>
            </w:pPr>
          </w:p>
          <w:p w14:paraId="16F5D7E6" w14:textId="77777777" w:rsidR="00490987" w:rsidRDefault="00490987" w:rsidP="00490987">
            <w:pPr>
              <w:tabs>
                <w:tab w:val="left" w:pos="556"/>
              </w:tabs>
              <w:rPr>
                <w:ins w:id="425" w:author="Deborah Jones (FRB)" w:date="2022-02-10T15:20:00Z"/>
              </w:rPr>
            </w:pPr>
            <w:ins w:id="426" w:author="Deborah Jones (FRB)" w:date="2022-02-10T15:19:00Z">
              <w:r>
                <w:t xml:space="preserve">PAM-20855 – PAM Changes to </w:t>
              </w:r>
            </w:ins>
            <w:ins w:id="427" w:author="Deborah Jones (FRB)" w:date="2022-02-10T15:20:00Z">
              <w:r>
                <w:t>H</w:t>
              </w:r>
            </w:ins>
            <w:ins w:id="428" w:author="Deborah Jones (FRB)" w:date="2022-02-10T15:19:00Z">
              <w:r>
                <w:t xml:space="preserve">andle </w:t>
              </w:r>
            </w:ins>
            <w:ins w:id="429" w:author="Deborah Jones (FRB)" w:date="2022-02-10T15:20:00Z">
              <w:r>
                <w:t>I</w:t>
              </w:r>
            </w:ins>
            <w:ins w:id="430" w:author="Deborah Jones (FRB)" w:date="2022-02-10T15:19:00Z">
              <w:r>
                <w:t xml:space="preserve">ncreased </w:t>
              </w:r>
            </w:ins>
            <w:ins w:id="431" w:author="Deborah Jones (FRB)" w:date="2022-02-10T15:20:00Z">
              <w:r>
                <w:t>D</w:t>
              </w:r>
            </w:ins>
            <w:ins w:id="432" w:author="Deborah Jones (FRB)" w:date="2022-02-10T15:19:00Z">
              <w:r>
                <w:t xml:space="preserve">ollar </w:t>
              </w:r>
            </w:ins>
            <w:ins w:id="433" w:author="Deborah Jones (FRB)" w:date="2022-02-10T15:20:00Z">
              <w:r>
                <w:t>Amount Level</w:t>
              </w:r>
            </w:ins>
          </w:p>
          <w:p w14:paraId="6AA6FA56" w14:textId="77777777" w:rsidR="00490987" w:rsidRDefault="00490987" w:rsidP="00490987">
            <w:pPr>
              <w:tabs>
                <w:tab w:val="left" w:pos="556"/>
              </w:tabs>
              <w:rPr>
                <w:ins w:id="434" w:author="Deborah Jones (FRB)" w:date="2022-02-10T15:20:00Z"/>
              </w:rPr>
            </w:pPr>
          </w:p>
          <w:p w14:paraId="67FEFC90" w14:textId="3EDCC09E" w:rsidR="00490987" w:rsidRDefault="000F0517" w:rsidP="000F0517">
            <w:pPr>
              <w:tabs>
                <w:tab w:val="left" w:pos="556"/>
              </w:tabs>
              <w:ind w:left="556"/>
              <w:rPr>
                <w:ins w:id="435" w:author="Linda Calder (FRB)" w:date="2021-12-20T13:11:00Z"/>
              </w:rPr>
            </w:pPr>
            <w:ins w:id="436" w:author="Deborah Jones (FRB)" w:date="2022-02-17T13:15:00Z">
              <w:r>
                <w:t xml:space="preserve">14. </w:t>
              </w:r>
            </w:ins>
            <w:ins w:id="437" w:author="Deborah Jones (FRB)" w:date="2022-02-10T15:21:00Z">
              <w:r w:rsidR="00490987">
                <w:fldChar w:fldCharType="begin"/>
              </w:r>
              <w:r w:rsidR="00490987">
                <w:instrText xml:space="preserve"> HYPERLINK  \l "_Validation_for_Same" </w:instrText>
              </w:r>
              <w:r w:rsidR="00490987">
                <w:fldChar w:fldCharType="separate"/>
              </w:r>
              <w:r w:rsidR="00490987" w:rsidRPr="00490987">
                <w:rPr>
                  <w:rStyle w:val="Hyperlink"/>
                </w:rPr>
                <w:t>Section 1.6 Validation for Same Day ACH</w:t>
              </w:r>
              <w:r w:rsidR="00490987">
                <w:fldChar w:fldCharType="end"/>
              </w:r>
            </w:ins>
            <w:ins w:id="438" w:author="Deborah Jones (FRB)" w:date="2022-02-10T15:20:00Z">
              <w:r w:rsidR="00490987">
                <w:t xml:space="preserve"> (SDA) – updated maximum payme</w:t>
              </w:r>
            </w:ins>
            <w:ins w:id="439" w:author="Deborah Jones (FRB)" w:date="2022-02-10T15:21:00Z">
              <w:r w:rsidR="00490987">
                <w:t>nt amount to $1,000,000.</w:t>
              </w:r>
            </w:ins>
          </w:p>
        </w:tc>
        <w:tc>
          <w:tcPr>
            <w:tcW w:w="1343" w:type="dxa"/>
          </w:tcPr>
          <w:p w14:paraId="3C2C0265" w14:textId="2479380A" w:rsidR="00324345" w:rsidRDefault="00324345" w:rsidP="00B10DD8">
            <w:pPr>
              <w:rPr>
                <w:ins w:id="440" w:author="Linda Calder (FRB)" w:date="2021-12-20T13:11:00Z"/>
              </w:rPr>
            </w:pPr>
            <w:ins w:id="441" w:author="Linda Calder (FRB)" w:date="2021-12-20T13:11:00Z">
              <w:r>
                <w:lastRenderedPageBreak/>
                <w:t>12-17-2021</w:t>
              </w:r>
            </w:ins>
          </w:p>
        </w:tc>
      </w:tr>
      <w:tr w:rsidR="00734A0B" w14:paraId="66E72E8F" w14:textId="77777777" w:rsidTr="00065715">
        <w:trPr>
          <w:trHeight w:val="755"/>
        </w:trPr>
        <w:tc>
          <w:tcPr>
            <w:tcW w:w="1368" w:type="dxa"/>
          </w:tcPr>
          <w:p w14:paraId="75CEFE54" w14:textId="539A5E7E" w:rsidR="00734A0B" w:rsidRDefault="00734A0B" w:rsidP="007D32E3">
            <w:pPr>
              <w:jc w:val="center"/>
            </w:pPr>
            <w:bookmarkStart w:id="442" w:name="v1020"/>
            <w:r>
              <w:t>10.2.0</w:t>
            </w:r>
            <w:bookmarkEnd w:id="442"/>
          </w:p>
        </w:tc>
        <w:tc>
          <w:tcPr>
            <w:tcW w:w="1530" w:type="dxa"/>
          </w:tcPr>
          <w:p w14:paraId="20FFCE7C" w14:textId="0B5AF429" w:rsidR="00734A0B" w:rsidRDefault="00734A0B" w:rsidP="006962CE">
            <w:r>
              <w:t>Debbie Jones</w:t>
            </w:r>
          </w:p>
        </w:tc>
        <w:tc>
          <w:tcPr>
            <w:tcW w:w="4687" w:type="dxa"/>
          </w:tcPr>
          <w:p w14:paraId="350B28C2" w14:textId="77777777" w:rsidR="00734A0B" w:rsidRDefault="00734A0B" w:rsidP="00734A0B">
            <w:r>
              <w:t>PAM-19724 Documentation Updates for adding PICOE as a new SRF subscriber.</w:t>
            </w:r>
          </w:p>
          <w:p w14:paraId="08275A8B" w14:textId="77777777" w:rsidR="00734A0B" w:rsidRDefault="00734A0B" w:rsidP="00734A0B"/>
          <w:p w14:paraId="68C94595" w14:textId="1DF0FB3B" w:rsidR="00734A0B" w:rsidRDefault="00F91E86" w:rsidP="00734A0B">
            <w:r>
              <w:t xml:space="preserve">Change 1: </w:t>
            </w:r>
            <w:r w:rsidR="00734A0B">
              <w:t xml:space="preserve">Added “SRF” designation in Downstream Mapping column of </w:t>
            </w:r>
            <w:hyperlink w:anchor="_ACH_Schedule_Header" w:history="1">
              <w:r w:rsidR="00734A0B" w:rsidRPr="00C51F33">
                <w:rPr>
                  <w:rStyle w:val="Hyperlink"/>
                </w:rPr>
                <w:t>File Record Specification</w:t>
              </w:r>
            </w:hyperlink>
            <w:r w:rsidR="00734A0B">
              <w:t xml:space="preserve"> for all fields passed to the SRF version 2.2.1.</w:t>
            </w:r>
          </w:p>
          <w:p w14:paraId="10A1292A" w14:textId="77777777" w:rsidR="00734A0B" w:rsidRDefault="00734A0B" w:rsidP="005F3078"/>
        </w:tc>
        <w:tc>
          <w:tcPr>
            <w:tcW w:w="1343" w:type="dxa"/>
          </w:tcPr>
          <w:p w14:paraId="11B4F9FE" w14:textId="3F051C65" w:rsidR="00734A0B" w:rsidRDefault="00734A0B" w:rsidP="00B10DD8">
            <w:r>
              <w:t>2021-07-01</w:t>
            </w:r>
          </w:p>
        </w:tc>
      </w:tr>
      <w:tr w:rsidR="00517DD4" w14:paraId="37DEB92C" w14:textId="77777777" w:rsidTr="00065715">
        <w:trPr>
          <w:trHeight w:val="755"/>
        </w:trPr>
        <w:tc>
          <w:tcPr>
            <w:tcW w:w="1368" w:type="dxa"/>
          </w:tcPr>
          <w:p w14:paraId="2871B4C0" w14:textId="77777777" w:rsidR="00517DD4" w:rsidRDefault="00517DD4" w:rsidP="007D32E3">
            <w:pPr>
              <w:jc w:val="center"/>
            </w:pPr>
            <w:r>
              <w:t>9.2.0</w:t>
            </w:r>
          </w:p>
        </w:tc>
        <w:tc>
          <w:tcPr>
            <w:tcW w:w="1530" w:type="dxa"/>
          </w:tcPr>
          <w:p w14:paraId="2D2FECD0" w14:textId="77777777" w:rsidR="00517DD4" w:rsidRDefault="00517DD4" w:rsidP="006962CE">
            <w:r>
              <w:t>Linda Calder</w:t>
            </w:r>
          </w:p>
        </w:tc>
        <w:tc>
          <w:tcPr>
            <w:tcW w:w="4687" w:type="dxa"/>
          </w:tcPr>
          <w:p w14:paraId="229CB0D8" w14:textId="77777777" w:rsidR="00517DD4" w:rsidRDefault="00517DD4" w:rsidP="005F3078">
            <w:r>
              <w:t>CR 3274</w:t>
            </w:r>
          </w:p>
          <w:p w14:paraId="70391AAB" w14:textId="77777777" w:rsidR="00517DD4" w:rsidRDefault="00517DD4" w:rsidP="00517DD4">
            <w:pPr>
              <w:numPr>
                <w:ilvl w:val="0"/>
                <w:numId w:val="45"/>
              </w:numPr>
            </w:pPr>
            <w:hyperlink w:anchor="_Check_Payment_Data" w:history="1">
              <w:r w:rsidRPr="007C2838">
                <w:rPr>
                  <w:rStyle w:val="Hyperlink"/>
                </w:rPr>
                <w:t>Section 2.5 Check Payment Data Record</w:t>
              </w:r>
            </w:hyperlink>
            <w:r>
              <w:t>:</w:t>
            </w:r>
          </w:p>
          <w:p w14:paraId="59C107E8" w14:textId="77777777" w:rsidR="00517DD4" w:rsidRDefault="00517DD4" w:rsidP="00517DD4">
            <w:pPr>
              <w:ind w:left="720"/>
            </w:pPr>
            <w:r>
              <w:t>Updated the Amount field to identify zero dollar checks as invalid payments.</w:t>
            </w:r>
          </w:p>
          <w:p w14:paraId="5D593DCD" w14:textId="77777777" w:rsidR="00FB5690" w:rsidRDefault="00FB5690" w:rsidP="00FB5690">
            <w:pPr>
              <w:numPr>
                <w:ilvl w:val="0"/>
                <w:numId w:val="45"/>
              </w:numPr>
            </w:pPr>
            <w:hyperlink w:anchor="_Validation_for_Same" w:history="1">
              <w:r w:rsidRPr="008C744B">
                <w:rPr>
                  <w:rStyle w:val="Hyperlink"/>
                </w:rPr>
                <w:t>Section 1.6 Validation for Same Day ACH (SDA):</w:t>
              </w:r>
            </w:hyperlink>
          </w:p>
          <w:p w14:paraId="43A4B83D" w14:textId="77777777" w:rsidR="00FB5690" w:rsidRDefault="00FB5690" w:rsidP="00FB5690">
            <w:pPr>
              <w:ind w:left="720"/>
            </w:pPr>
            <w:r>
              <w:t>Updated the individual payment amounts maximum from $25,000 to $100,000.</w:t>
            </w:r>
          </w:p>
        </w:tc>
        <w:tc>
          <w:tcPr>
            <w:tcW w:w="1343" w:type="dxa"/>
          </w:tcPr>
          <w:p w14:paraId="213CE30A" w14:textId="77777777" w:rsidR="00517DD4" w:rsidRDefault="00517DD4" w:rsidP="00B10DD8">
            <w:r>
              <w:t>2020-01-06</w:t>
            </w:r>
          </w:p>
        </w:tc>
      </w:tr>
      <w:tr w:rsidR="00CC75B6" w14:paraId="4811A174" w14:textId="77777777" w:rsidTr="00065715">
        <w:trPr>
          <w:trHeight w:val="755"/>
        </w:trPr>
        <w:tc>
          <w:tcPr>
            <w:tcW w:w="1368" w:type="dxa"/>
          </w:tcPr>
          <w:p w14:paraId="76728BD9" w14:textId="77777777" w:rsidR="00CC75B6" w:rsidRDefault="00CC75B6" w:rsidP="007D32E3">
            <w:pPr>
              <w:jc w:val="center"/>
            </w:pPr>
            <w:bookmarkStart w:id="443" w:name="v901"/>
            <w:r>
              <w:t>9.0.1</w:t>
            </w:r>
            <w:bookmarkEnd w:id="443"/>
          </w:p>
        </w:tc>
        <w:tc>
          <w:tcPr>
            <w:tcW w:w="1530" w:type="dxa"/>
          </w:tcPr>
          <w:p w14:paraId="236BECE2" w14:textId="77777777" w:rsidR="00CC75B6" w:rsidRDefault="00CC75B6" w:rsidP="006962CE">
            <w:r>
              <w:t>Cecelia Walsh</w:t>
            </w:r>
          </w:p>
        </w:tc>
        <w:tc>
          <w:tcPr>
            <w:tcW w:w="4687" w:type="dxa"/>
          </w:tcPr>
          <w:p w14:paraId="7E6B670D" w14:textId="77777777" w:rsidR="00CC75B6" w:rsidRDefault="00CC75B6" w:rsidP="005F3078">
            <w:r>
              <w:t>CR 3297</w:t>
            </w:r>
          </w:p>
          <w:p w14:paraId="795D4C77" w14:textId="77777777" w:rsidR="00CC75B6" w:rsidRDefault="00CC75B6" w:rsidP="00CC75B6"/>
          <w:p w14:paraId="0B4B5D0E" w14:textId="77777777" w:rsidR="00CC75B6" w:rsidRDefault="00CC75B6" w:rsidP="00CC75B6">
            <w:pPr>
              <w:numPr>
                <w:ilvl w:val="1"/>
                <w:numId w:val="42"/>
              </w:numPr>
            </w:pPr>
            <w:hyperlink w:anchor="_File_Header_Record" w:history="1">
              <w:r w:rsidRPr="00CC75B6">
                <w:rPr>
                  <w:rStyle w:val="Hyperlink"/>
                </w:rPr>
                <w:t>File Header</w:t>
              </w:r>
            </w:hyperlink>
          </w:p>
          <w:p w14:paraId="653DA43F" w14:textId="77777777" w:rsidR="00CC75B6" w:rsidRDefault="00CC75B6" w:rsidP="00CC75B6">
            <w:pPr>
              <w:numPr>
                <w:ilvl w:val="0"/>
                <w:numId w:val="44"/>
              </w:numPr>
            </w:pPr>
            <w:r>
              <w:t xml:space="preserve">Is Requested Same Day ACH: Added notes to support PAM behavior when </w:t>
            </w:r>
            <w:r>
              <w:lastRenderedPageBreak/>
              <w:t>Agencies provide a “blank” value. Also included reference to SDA Validations for Balancing in Error Codes.</w:t>
            </w:r>
          </w:p>
          <w:p w14:paraId="08D2EDA4" w14:textId="77777777" w:rsidR="00D834DD" w:rsidRDefault="00D834DD" w:rsidP="00D834DD"/>
          <w:p w14:paraId="1EF35D82" w14:textId="77777777" w:rsidR="00D834DD" w:rsidRDefault="00D834DD" w:rsidP="00D834DD">
            <w:r>
              <w:t xml:space="preserve">CR 2939 – Document Only Update </w:t>
            </w:r>
          </w:p>
          <w:p w14:paraId="79570F27" w14:textId="77777777" w:rsidR="00D834DD" w:rsidRDefault="00D834DD" w:rsidP="00D834DD">
            <w:pPr>
              <w:numPr>
                <w:ilvl w:val="0"/>
                <w:numId w:val="44"/>
              </w:numPr>
            </w:pPr>
            <w:hyperlink w:anchor="_Validation_for_Balancing" w:history="1">
              <w:r w:rsidRPr="00D834DD">
                <w:rPr>
                  <w:rStyle w:val="Hyperlink"/>
                </w:rPr>
                <w:t>Section 1.5 Validation for Balancing</w:t>
              </w:r>
            </w:hyperlink>
            <w:r>
              <w:t>: Modified Error Code for zero dollar CTX Prenote Transaction Codes to match production.</w:t>
            </w:r>
          </w:p>
          <w:p w14:paraId="1BED3D96" w14:textId="77777777" w:rsidR="00D834DD" w:rsidRDefault="00D834DD" w:rsidP="00D834DD"/>
        </w:tc>
        <w:tc>
          <w:tcPr>
            <w:tcW w:w="1343" w:type="dxa"/>
          </w:tcPr>
          <w:p w14:paraId="7760650D" w14:textId="77777777" w:rsidR="00CC75B6" w:rsidRDefault="00CC75B6" w:rsidP="00B10DD8">
            <w:r>
              <w:lastRenderedPageBreak/>
              <w:t>2019-6-17</w:t>
            </w:r>
          </w:p>
        </w:tc>
        <w:bookmarkStart w:id="444" w:name="v920"/>
        <w:bookmarkEnd w:id="444"/>
      </w:tr>
      <w:tr w:rsidR="004B789E" w14:paraId="244A9DCB" w14:textId="77777777" w:rsidTr="00065715">
        <w:trPr>
          <w:trHeight w:val="755"/>
        </w:trPr>
        <w:tc>
          <w:tcPr>
            <w:tcW w:w="1368" w:type="dxa"/>
          </w:tcPr>
          <w:p w14:paraId="676BB12F" w14:textId="77777777" w:rsidR="004B789E" w:rsidRDefault="00522408" w:rsidP="007D32E3">
            <w:pPr>
              <w:jc w:val="center"/>
            </w:pPr>
            <w:bookmarkStart w:id="445" w:name="v900"/>
            <w:r>
              <w:t>9.0.0</w:t>
            </w:r>
            <w:bookmarkEnd w:id="445"/>
          </w:p>
        </w:tc>
        <w:tc>
          <w:tcPr>
            <w:tcW w:w="1530" w:type="dxa"/>
          </w:tcPr>
          <w:p w14:paraId="2979544F" w14:textId="77777777" w:rsidR="004B789E" w:rsidRDefault="004B789E" w:rsidP="006962CE">
            <w:r>
              <w:t>Joshua Stout</w:t>
            </w:r>
          </w:p>
        </w:tc>
        <w:tc>
          <w:tcPr>
            <w:tcW w:w="4687" w:type="dxa"/>
          </w:tcPr>
          <w:p w14:paraId="2EA41452" w14:textId="77777777" w:rsidR="004B789E" w:rsidRDefault="00933FC4" w:rsidP="005F3078">
            <w:r>
              <w:t>CR-3101</w:t>
            </w:r>
          </w:p>
          <w:p w14:paraId="67AC5B6A" w14:textId="77777777" w:rsidR="004B789E" w:rsidRDefault="004B789E" w:rsidP="005F3078"/>
          <w:p w14:paraId="5A3BD23D" w14:textId="77777777" w:rsidR="004B789E" w:rsidRDefault="003C57B3" w:rsidP="005F3078">
            <w:hyperlink w:anchor="_File_Header_Record" w:history="1">
              <w:r w:rsidRPr="003C57B3">
                <w:rPr>
                  <w:rStyle w:val="Hyperlink"/>
                </w:rPr>
                <w:t>2.1 File Header</w:t>
              </w:r>
            </w:hyperlink>
          </w:p>
          <w:p w14:paraId="43FD5B1B" w14:textId="77777777" w:rsidR="004B789E" w:rsidRDefault="004B789E" w:rsidP="003C57B3">
            <w:pPr>
              <w:numPr>
                <w:ilvl w:val="0"/>
                <w:numId w:val="38"/>
              </w:numPr>
            </w:pPr>
            <w:r>
              <w:t>Added ‘</w:t>
            </w:r>
            <w:r w:rsidR="009712BD">
              <w:t>IsRequestedForSameDayACH</w:t>
            </w:r>
            <w:r>
              <w:t xml:space="preserve">’ field to allow </w:t>
            </w:r>
            <w:r w:rsidR="003C57B3">
              <w:t>customers to request Same Day ACH p</w:t>
            </w:r>
            <w:r>
              <w:t xml:space="preserve">rocessing. </w:t>
            </w:r>
          </w:p>
          <w:p w14:paraId="699CF8B1" w14:textId="77777777" w:rsidR="00F84EA3" w:rsidRDefault="00F84EA3" w:rsidP="00F84EA3">
            <w:hyperlink w:anchor="_Validation_for_Same" w:history="1">
              <w:r w:rsidRPr="004E5BA7">
                <w:rPr>
                  <w:rStyle w:val="Hyperlink"/>
                </w:rPr>
                <w:t>1.6 Validation for Same Day ACH (SDA)</w:t>
              </w:r>
            </w:hyperlink>
          </w:p>
          <w:p w14:paraId="45FD8EFE" w14:textId="77777777" w:rsidR="005B40C2" w:rsidRDefault="00F84EA3" w:rsidP="00067D35">
            <w:pPr>
              <w:numPr>
                <w:ilvl w:val="0"/>
                <w:numId w:val="38"/>
              </w:numPr>
            </w:pPr>
            <w:r>
              <w:t>Added validation and error reasons applicable when the SPR payments have been requested for SDA.</w:t>
            </w:r>
          </w:p>
        </w:tc>
        <w:tc>
          <w:tcPr>
            <w:tcW w:w="1343" w:type="dxa"/>
          </w:tcPr>
          <w:p w14:paraId="2B63874F" w14:textId="77777777" w:rsidR="004B789E" w:rsidRDefault="00933FC4" w:rsidP="00B10DD8">
            <w:r>
              <w:t>2018-1</w:t>
            </w:r>
            <w:r w:rsidR="00B10DD8">
              <w:t>2-15</w:t>
            </w:r>
          </w:p>
        </w:tc>
      </w:tr>
      <w:tr w:rsidR="00F87CF8" w14:paraId="7D20FC9E" w14:textId="77777777" w:rsidTr="00065715">
        <w:trPr>
          <w:trHeight w:val="755"/>
        </w:trPr>
        <w:tc>
          <w:tcPr>
            <w:tcW w:w="1368" w:type="dxa"/>
          </w:tcPr>
          <w:p w14:paraId="5D944225" w14:textId="77777777" w:rsidR="00F87CF8" w:rsidRDefault="00F87CF8" w:rsidP="007D32E3">
            <w:pPr>
              <w:jc w:val="center"/>
            </w:pPr>
            <w:bookmarkStart w:id="446" w:name="v830"/>
            <w:r>
              <w:t>8.3.0</w:t>
            </w:r>
            <w:bookmarkEnd w:id="446"/>
          </w:p>
        </w:tc>
        <w:tc>
          <w:tcPr>
            <w:tcW w:w="1530" w:type="dxa"/>
          </w:tcPr>
          <w:p w14:paraId="1BBA77A2" w14:textId="77777777" w:rsidR="00F87CF8" w:rsidRDefault="00F87CF8" w:rsidP="006962CE">
            <w:r>
              <w:t>Cecelia Walsh/Linda Calder</w:t>
            </w:r>
          </w:p>
        </w:tc>
        <w:tc>
          <w:tcPr>
            <w:tcW w:w="4687" w:type="dxa"/>
          </w:tcPr>
          <w:p w14:paraId="5B8C54CC" w14:textId="77777777" w:rsidR="00F87CF8" w:rsidRDefault="000619E4" w:rsidP="005F3078">
            <w:r>
              <w:t>CR 2524</w:t>
            </w:r>
          </w:p>
          <w:p w14:paraId="319DF2DF" w14:textId="77777777" w:rsidR="000619E4" w:rsidRDefault="000619E4" w:rsidP="000619E4">
            <w:pPr>
              <w:numPr>
                <w:ilvl w:val="0"/>
                <w:numId w:val="31"/>
              </w:numPr>
            </w:pPr>
            <w:hyperlink w:anchor="_File_Header_Record" w:history="1">
              <w:r w:rsidRPr="000619E4">
                <w:rPr>
                  <w:rStyle w:val="Hyperlink"/>
                </w:rPr>
                <w:t>Section 2.1 File Header Record:</w:t>
              </w:r>
            </w:hyperlink>
            <w:r>
              <w:t xml:space="preserve"> Updated SPR version to “502”.</w:t>
            </w:r>
          </w:p>
          <w:p w14:paraId="137B29E9" w14:textId="77777777" w:rsidR="002F3725" w:rsidRDefault="002F3725" w:rsidP="002F3725">
            <w:pPr>
              <w:ind w:left="720"/>
            </w:pPr>
          </w:p>
          <w:p w14:paraId="77037B66" w14:textId="77777777" w:rsidR="002F3725" w:rsidRDefault="002F3725" w:rsidP="000619E4">
            <w:pPr>
              <w:numPr>
                <w:ilvl w:val="0"/>
                <w:numId w:val="31"/>
              </w:numPr>
            </w:pPr>
            <w:hyperlink w:anchor="_File_Header_Record" w:history="1">
              <w:r w:rsidRPr="00923563">
                <w:rPr>
                  <w:rStyle w:val="Hyperlink"/>
                </w:rPr>
                <w:t>Throughout the SPR Records</w:t>
              </w:r>
            </w:hyperlink>
            <w:r>
              <w:t>:  Numberi</w:t>
            </w:r>
            <w:r w:rsidR="00923563">
              <w:t>n</w:t>
            </w:r>
            <w:r>
              <w:t>g scheme changes to support Agency Outreach training.</w:t>
            </w:r>
          </w:p>
          <w:p w14:paraId="5BA1FB41" w14:textId="77777777" w:rsidR="000D399F" w:rsidRDefault="000D399F" w:rsidP="000D399F"/>
          <w:p w14:paraId="7030C88C" w14:textId="77777777" w:rsidR="00567E95" w:rsidRDefault="000D399F" w:rsidP="000D399F">
            <w:r>
              <w:t>CR 2862</w:t>
            </w:r>
          </w:p>
          <w:p w14:paraId="1A8A9E32" w14:textId="77777777" w:rsidR="008C3384" w:rsidRDefault="008C3384" w:rsidP="008C3384">
            <w:pPr>
              <w:numPr>
                <w:ilvl w:val="0"/>
                <w:numId w:val="31"/>
              </w:numPr>
            </w:pPr>
            <w:hyperlink w:anchor="_ACH_Payment_Data" w:history="1">
              <w:r w:rsidRPr="008C3384">
                <w:rPr>
                  <w:rStyle w:val="Hyperlink"/>
                </w:rPr>
                <w:t>Section 2.4 ACH Payment Data Record:</w:t>
              </w:r>
            </w:hyperlink>
            <w:r>
              <w:t xml:space="preserve"> </w:t>
            </w:r>
          </w:p>
          <w:p w14:paraId="52E3970A" w14:textId="77777777" w:rsidR="008C3384" w:rsidRDefault="008C3384" w:rsidP="008C3384">
            <w:pPr>
              <w:numPr>
                <w:ilvl w:val="0"/>
                <w:numId w:val="32"/>
              </w:numPr>
            </w:pPr>
            <w:r>
              <w:t>Added Payment Description Code for TOP salary offsetting purposes.</w:t>
            </w:r>
          </w:p>
          <w:p w14:paraId="0026414A" w14:textId="77777777" w:rsidR="008C3384" w:rsidRDefault="008C3384" w:rsidP="008C3384">
            <w:pPr>
              <w:numPr>
                <w:ilvl w:val="0"/>
                <w:numId w:val="32"/>
              </w:numPr>
            </w:pPr>
            <w:r>
              <w:t>Reduced Filler to account for added payment description code.</w:t>
            </w:r>
          </w:p>
          <w:p w14:paraId="56A36183" w14:textId="77777777" w:rsidR="00567E95" w:rsidRDefault="00567E95" w:rsidP="00567E95">
            <w:pPr>
              <w:ind w:left="1440"/>
            </w:pPr>
          </w:p>
          <w:p w14:paraId="54E0D02F" w14:textId="77777777" w:rsidR="008C3384" w:rsidRDefault="008C3384" w:rsidP="008C3384">
            <w:pPr>
              <w:numPr>
                <w:ilvl w:val="0"/>
                <w:numId w:val="31"/>
              </w:numPr>
            </w:pPr>
            <w:hyperlink w:anchor="_Check_Payment_Data" w:history="1">
              <w:r w:rsidRPr="008C3384">
                <w:rPr>
                  <w:rStyle w:val="Hyperlink"/>
                </w:rPr>
                <w:t>Section 2.5 Check Payment Data Record</w:t>
              </w:r>
            </w:hyperlink>
            <w:r w:rsidR="00C111A2">
              <w:t>:</w:t>
            </w:r>
          </w:p>
          <w:p w14:paraId="4F9F6B06" w14:textId="77777777" w:rsidR="008C3384" w:rsidRDefault="008C3384" w:rsidP="008C3384">
            <w:pPr>
              <w:numPr>
                <w:ilvl w:val="0"/>
                <w:numId w:val="33"/>
              </w:numPr>
            </w:pPr>
            <w:r>
              <w:lastRenderedPageBreak/>
              <w:t xml:space="preserve">Added Payment Description Code for TOP salary offsetting purposes. </w:t>
            </w:r>
          </w:p>
          <w:p w14:paraId="31D997C0" w14:textId="77777777" w:rsidR="008C3384" w:rsidRDefault="008C3384" w:rsidP="008C3384">
            <w:pPr>
              <w:numPr>
                <w:ilvl w:val="0"/>
                <w:numId w:val="33"/>
              </w:numPr>
            </w:pPr>
            <w:r>
              <w:t>Reduced Filler to account for added payment description code.</w:t>
            </w:r>
          </w:p>
          <w:p w14:paraId="039F8109" w14:textId="77777777" w:rsidR="00567E95" w:rsidRDefault="00567E95" w:rsidP="00567E95">
            <w:pPr>
              <w:ind w:left="1440"/>
            </w:pPr>
          </w:p>
          <w:p w14:paraId="1925F968" w14:textId="77777777" w:rsidR="00EF37E4" w:rsidRDefault="00EF37E4" w:rsidP="002F3725">
            <w:pPr>
              <w:numPr>
                <w:ilvl w:val="0"/>
                <w:numId w:val="31"/>
              </w:numPr>
            </w:pPr>
            <w:hyperlink w:anchor="_Appendix_D_-" w:history="1">
              <w:r w:rsidRPr="00EF37E4">
                <w:rPr>
                  <w:rStyle w:val="Hyperlink"/>
                </w:rPr>
                <w:t>Section 3.4 Appendix D – Glossary of Terms</w:t>
              </w:r>
            </w:hyperlink>
            <w:r>
              <w:t>: Added description for new Payment Description code.</w:t>
            </w:r>
          </w:p>
          <w:p w14:paraId="60DDDB07" w14:textId="77777777" w:rsidR="00567E95" w:rsidRDefault="00567E95" w:rsidP="00567E95">
            <w:pPr>
              <w:ind w:left="720"/>
            </w:pPr>
          </w:p>
          <w:p w14:paraId="3A2889FD" w14:textId="77777777" w:rsidR="00433DC6" w:rsidRDefault="00E06967" w:rsidP="00433DC6">
            <w:r>
              <w:t>Document Only Change</w:t>
            </w:r>
          </w:p>
          <w:p w14:paraId="40427EB6" w14:textId="77777777" w:rsidR="00C22F3A" w:rsidRDefault="00C22F3A" w:rsidP="002F3725">
            <w:pPr>
              <w:numPr>
                <w:ilvl w:val="0"/>
                <w:numId w:val="31"/>
              </w:numPr>
            </w:pPr>
            <w:hyperlink w:anchor="_Payment_Legacy_Account" w:history="1">
              <w:r w:rsidRPr="00BA33A2">
                <w:rPr>
                  <w:rStyle w:val="Hyperlink"/>
                </w:rPr>
                <w:t>Section 3.2.7.2. Payment Legacy Account Symbol Derivation Rules:</w:t>
              </w:r>
            </w:hyperlink>
          </w:p>
          <w:p w14:paraId="5203D0C0" w14:textId="77777777" w:rsidR="00C22F3A" w:rsidRDefault="00C22F3A" w:rsidP="00C22F3A">
            <w:pPr>
              <w:numPr>
                <w:ilvl w:val="0"/>
                <w:numId w:val="35"/>
              </w:numPr>
            </w:pPr>
            <w:r>
              <w:t>Modified verbiage from “Record the derived value in the Check Payment Detail’s Legacy Symbol attribute” to “Map the derived value to the Legacy Account Symbol attribute for ACH and Check”.</w:t>
            </w:r>
          </w:p>
          <w:p w14:paraId="776C3E46" w14:textId="77777777" w:rsidR="00567E95" w:rsidRDefault="004F5B06" w:rsidP="004F5B06">
            <w:r>
              <w:t>CR 1938</w:t>
            </w:r>
          </w:p>
          <w:p w14:paraId="0E9DEC2F" w14:textId="77777777" w:rsidR="00C111A2" w:rsidRDefault="00C111A2" w:rsidP="002F3725">
            <w:pPr>
              <w:numPr>
                <w:ilvl w:val="0"/>
                <w:numId w:val="31"/>
              </w:numPr>
            </w:pPr>
            <w:hyperlink w:anchor="_ACH_Payment_Data" w:history="1">
              <w:r w:rsidRPr="001A7179">
                <w:rPr>
                  <w:rStyle w:val="Hyperlink"/>
                </w:rPr>
                <w:t>Section 2.4 ACH Payment Data Record</w:t>
              </w:r>
              <w:r w:rsidR="001A7179" w:rsidRPr="001A7179">
                <w:rPr>
                  <w:rStyle w:val="Hyperlink"/>
                </w:rPr>
                <w:t xml:space="preserve"> (</w:t>
              </w:r>
              <w:r w:rsidR="00923801">
                <w:rPr>
                  <w:rStyle w:val="Hyperlink"/>
                </w:rPr>
                <w:t>Various Fields)</w:t>
              </w:r>
              <w:r w:rsidR="006A48D7">
                <w:rPr>
                  <w:rStyle w:val="Hyperlink"/>
                </w:rPr>
                <w:t>:</w:t>
              </w:r>
              <w:r w:rsidR="001A7179" w:rsidRPr="001A7179">
                <w:rPr>
                  <w:rStyle w:val="Hyperlink"/>
                </w:rPr>
                <w:t xml:space="preserve"> </w:t>
              </w:r>
            </w:hyperlink>
          </w:p>
          <w:p w14:paraId="5B7A7827" w14:textId="77777777" w:rsidR="00C111A2" w:rsidRDefault="00C111A2" w:rsidP="00C111A2">
            <w:pPr>
              <w:numPr>
                <w:ilvl w:val="0"/>
                <w:numId w:val="35"/>
              </w:numPr>
            </w:pPr>
            <w:r>
              <w:t>Added "DoD-DCAS” to “Downstream Mapping”</w:t>
            </w:r>
            <w:r w:rsidR="00F6710D">
              <w:t xml:space="preserve"> Column. </w:t>
            </w:r>
          </w:p>
          <w:p w14:paraId="04604909" w14:textId="77777777" w:rsidR="00567E95" w:rsidRDefault="00567E95" w:rsidP="00567E95">
            <w:pPr>
              <w:ind w:left="1440"/>
            </w:pPr>
          </w:p>
          <w:p w14:paraId="7CDEA214" w14:textId="77777777" w:rsidR="00C22F3A" w:rsidRDefault="000758C8" w:rsidP="002F3725">
            <w:pPr>
              <w:numPr>
                <w:ilvl w:val="0"/>
                <w:numId w:val="31"/>
              </w:numPr>
            </w:pPr>
            <w:hyperlink w:anchor="_Check_Payment_Data" w:history="1">
              <w:r w:rsidRPr="000758C8">
                <w:rPr>
                  <w:rStyle w:val="Hyperlink"/>
                </w:rPr>
                <w:t>Section 2.5 Check Payment Data Record (Various Fields):</w:t>
              </w:r>
            </w:hyperlink>
          </w:p>
          <w:p w14:paraId="03FCC1DF" w14:textId="77777777" w:rsidR="000758C8" w:rsidRDefault="000758C8" w:rsidP="000758C8">
            <w:pPr>
              <w:numPr>
                <w:ilvl w:val="0"/>
                <w:numId w:val="35"/>
              </w:numPr>
            </w:pPr>
            <w:r>
              <w:t>Added “DoD-</w:t>
            </w:r>
            <w:r w:rsidR="004743A8">
              <w:t>D</w:t>
            </w:r>
            <w:r>
              <w:t>CAS” to “Downstream Mapping” Column.</w:t>
            </w:r>
          </w:p>
          <w:p w14:paraId="12A62B02" w14:textId="77777777" w:rsidR="00567E95" w:rsidRDefault="00567E95" w:rsidP="00567E95">
            <w:pPr>
              <w:ind w:left="1440"/>
            </w:pPr>
          </w:p>
          <w:p w14:paraId="0BCC988A" w14:textId="77777777" w:rsidR="00A270C4" w:rsidRDefault="00A270C4" w:rsidP="002F3725">
            <w:pPr>
              <w:numPr>
                <w:ilvl w:val="0"/>
                <w:numId w:val="31"/>
              </w:numPr>
            </w:pPr>
            <w:hyperlink w:anchor="_DNP_Record" w:history="1">
              <w:r w:rsidRPr="000758C8">
                <w:rPr>
                  <w:rStyle w:val="Hyperlink"/>
                </w:rPr>
                <w:t>Section 2.</w:t>
              </w:r>
              <w:r>
                <w:rPr>
                  <w:rStyle w:val="Hyperlink"/>
                </w:rPr>
                <w:t>10</w:t>
              </w:r>
              <w:r w:rsidRPr="000758C8">
                <w:rPr>
                  <w:rStyle w:val="Hyperlink"/>
                </w:rPr>
                <w:t xml:space="preserve"> </w:t>
              </w:r>
              <w:r>
                <w:rPr>
                  <w:rStyle w:val="Hyperlink"/>
                </w:rPr>
                <w:t>DNP</w:t>
              </w:r>
              <w:r w:rsidRPr="000758C8">
                <w:rPr>
                  <w:rStyle w:val="Hyperlink"/>
                </w:rPr>
                <w:t xml:space="preserve"> Record (</w:t>
              </w:r>
              <w:r>
                <w:rPr>
                  <w:rStyle w:val="Hyperlink"/>
                </w:rPr>
                <w:t xml:space="preserve">DNP </w:t>
              </w:r>
              <w:r w:rsidR="00754E5C">
                <w:rPr>
                  <w:rStyle w:val="Hyperlink"/>
                </w:rPr>
                <w:t>Detail</w:t>
              </w:r>
              <w:r w:rsidRPr="000758C8">
                <w:rPr>
                  <w:rStyle w:val="Hyperlink"/>
                </w:rPr>
                <w:t xml:space="preserve"> Field):</w:t>
              </w:r>
            </w:hyperlink>
          </w:p>
          <w:p w14:paraId="43048B13" w14:textId="77777777" w:rsidR="00A270C4" w:rsidRDefault="00A270C4" w:rsidP="00A270C4">
            <w:pPr>
              <w:numPr>
                <w:ilvl w:val="0"/>
                <w:numId w:val="35"/>
              </w:numPr>
            </w:pPr>
            <w:r>
              <w:t>Added “DoD-</w:t>
            </w:r>
            <w:r w:rsidR="00252BC4">
              <w:t>D</w:t>
            </w:r>
            <w:r>
              <w:t>CAS” to “Downstream Mapping” Column.</w:t>
            </w:r>
          </w:p>
          <w:p w14:paraId="2058206F" w14:textId="77777777" w:rsidR="00A270C4" w:rsidRDefault="00A270C4" w:rsidP="002F3725">
            <w:pPr>
              <w:numPr>
                <w:ilvl w:val="0"/>
                <w:numId w:val="31"/>
              </w:numPr>
            </w:pPr>
            <w:hyperlink w:anchor="_Procurement_Record" w:history="1">
              <w:r w:rsidRPr="000758C8">
                <w:rPr>
                  <w:rStyle w:val="Hyperlink"/>
                </w:rPr>
                <w:t>Section 2.</w:t>
              </w:r>
              <w:r>
                <w:rPr>
                  <w:rStyle w:val="Hyperlink"/>
                </w:rPr>
                <w:t>9</w:t>
              </w:r>
              <w:r w:rsidRPr="000758C8">
                <w:rPr>
                  <w:rStyle w:val="Hyperlink"/>
                </w:rPr>
                <w:t xml:space="preserve"> </w:t>
              </w:r>
              <w:r>
                <w:rPr>
                  <w:rStyle w:val="Hyperlink"/>
                </w:rPr>
                <w:t>Procurement</w:t>
              </w:r>
              <w:r w:rsidRPr="000758C8">
                <w:rPr>
                  <w:rStyle w:val="Hyperlink"/>
                </w:rPr>
                <w:t xml:space="preserve"> Record (Various Fields):</w:t>
              </w:r>
            </w:hyperlink>
          </w:p>
          <w:p w14:paraId="6FE11591" w14:textId="77777777" w:rsidR="00A270C4" w:rsidRDefault="00A270C4" w:rsidP="00A270C4">
            <w:pPr>
              <w:numPr>
                <w:ilvl w:val="0"/>
                <w:numId w:val="35"/>
              </w:numPr>
            </w:pPr>
            <w:r>
              <w:t>Added “DoD-</w:t>
            </w:r>
            <w:r w:rsidR="004743A8">
              <w:t>D</w:t>
            </w:r>
            <w:r>
              <w:t>CAS” to “Downstream Mapping” Column.</w:t>
            </w:r>
          </w:p>
          <w:p w14:paraId="29055450" w14:textId="77777777" w:rsidR="00180AA0" w:rsidRDefault="00180AA0" w:rsidP="00180AA0"/>
          <w:p w14:paraId="4C80459F" w14:textId="77777777" w:rsidR="00180AA0" w:rsidRPr="0035261A" w:rsidRDefault="0035261A" w:rsidP="002F3725">
            <w:pPr>
              <w:numPr>
                <w:ilvl w:val="0"/>
                <w:numId w:val="31"/>
              </w:numPr>
              <w:rPr>
                <w:rStyle w:val="Hyperlink"/>
              </w:rPr>
            </w:pPr>
            <w:r>
              <w:fldChar w:fldCharType="begin"/>
            </w:r>
            <w:r>
              <w:instrText xml:space="preserve"> HYPERLINK  \l "_ACH_Schedule_Header" </w:instrText>
            </w:r>
            <w:r>
              <w:fldChar w:fldCharType="separate"/>
            </w:r>
            <w:r w:rsidR="00180AA0" w:rsidRPr="0035261A">
              <w:rPr>
                <w:rStyle w:val="Hyperlink"/>
              </w:rPr>
              <w:t>Section 2.2 ACH Schedule Header Record (Various Fields):</w:t>
            </w:r>
          </w:p>
          <w:p w14:paraId="6FFBC651" w14:textId="77777777" w:rsidR="00180AA0" w:rsidRDefault="0035261A" w:rsidP="00180AA0">
            <w:pPr>
              <w:numPr>
                <w:ilvl w:val="0"/>
                <w:numId w:val="35"/>
              </w:numPr>
            </w:pPr>
            <w:r>
              <w:fldChar w:fldCharType="end"/>
            </w:r>
            <w:r w:rsidR="00180AA0">
              <w:t>Added “DoD-DCAS” to “Downstream Mapping” Column.</w:t>
            </w:r>
          </w:p>
          <w:p w14:paraId="28F3FE4C" w14:textId="77777777" w:rsidR="00180AA0" w:rsidRDefault="00180AA0" w:rsidP="00180AA0"/>
          <w:p w14:paraId="336F809A" w14:textId="77777777" w:rsidR="00180AA0" w:rsidRPr="0035261A" w:rsidRDefault="0035261A" w:rsidP="002F3725">
            <w:pPr>
              <w:numPr>
                <w:ilvl w:val="0"/>
                <w:numId w:val="31"/>
              </w:numPr>
              <w:rPr>
                <w:rStyle w:val="Hyperlink"/>
              </w:rPr>
            </w:pPr>
            <w:r>
              <w:fldChar w:fldCharType="begin"/>
            </w:r>
            <w:r>
              <w:instrText xml:space="preserve"> HYPERLINK  \l "_Check_Schedule_Header" </w:instrText>
            </w:r>
            <w:r>
              <w:fldChar w:fldCharType="separate"/>
            </w:r>
            <w:r w:rsidR="00180AA0" w:rsidRPr="0035261A">
              <w:rPr>
                <w:rStyle w:val="Hyperlink"/>
              </w:rPr>
              <w:t>Section 2.3 Check Schedule Header (Various Fields):</w:t>
            </w:r>
          </w:p>
          <w:p w14:paraId="57A5695D" w14:textId="77777777" w:rsidR="00180AA0" w:rsidRDefault="0035261A" w:rsidP="00180AA0">
            <w:pPr>
              <w:numPr>
                <w:ilvl w:val="0"/>
                <w:numId w:val="35"/>
              </w:numPr>
            </w:pPr>
            <w:r>
              <w:fldChar w:fldCharType="end"/>
            </w:r>
            <w:r w:rsidR="00180AA0">
              <w:t>Added “DoD-DCAS” to “Downstream Mapping” Column.</w:t>
            </w:r>
          </w:p>
          <w:p w14:paraId="7FC7F151" w14:textId="77777777" w:rsidR="008C3384" w:rsidRDefault="008C3384" w:rsidP="008C3384">
            <w:pPr>
              <w:ind w:left="360"/>
            </w:pPr>
          </w:p>
          <w:p w14:paraId="3481BD24" w14:textId="77777777" w:rsidR="00AF77C2" w:rsidRDefault="00AF77C2" w:rsidP="002F3725">
            <w:pPr>
              <w:numPr>
                <w:ilvl w:val="0"/>
                <w:numId w:val="31"/>
              </w:numPr>
            </w:pPr>
            <w:hyperlink w:anchor="_Procurement_Record" w:history="1">
              <w:r w:rsidRPr="000758C8">
                <w:rPr>
                  <w:rStyle w:val="Hyperlink"/>
                </w:rPr>
                <w:t>Section 2.</w:t>
              </w:r>
              <w:r>
                <w:rPr>
                  <w:rStyle w:val="Hyperlink"/>
                </w:rPr>
                <w:t>9</w:t>
              </w:r>
              <w:r w:rsidRPr="000758C8">
                <w:rPr>
                  <w:rStyle w:val="Hyperlink"/>
                </w:rPr>
                <w:t xml:space="preserve"> </w:t>
              </w:r>
              <w:r>
                <w:rPr>
                  <w:rStyle w:val="Hyperlink"/>
                </w:rPr>
                <w:t>Procurement</w:t>
              </w:r>
              <w:r w:rsidRPr="000758C8">
                <w:rPr>
                  <w:rStyle w:val="Hyperlink"/>
                </w:rPr>
                <w:t xml:space="preserve"> Record (Various Fields):</w:t>
              </w:r>
            </w:hyperlink>
          </w:p>
          <w:p w14:paraId="7041ECB6" w14:textId="77777777" w:rsidR="00AF77C2" w:rsidRDefault="00AF77C2" w:rsidP="00AF77C2">
            <w:pPr>
              <w:numPr>
                <w:ilvl w:val="0"/>
                <w:numId w:val="35"/>
              </w:numPr>
            </w:pPr>
            <w:r w:rsidRPr="00D621A3">
              <w:t>Added “DNP” to “Downstream Mapping” Column.</w:t>
            </w:r>
          </w:p>
          <w:p w14:paraId="2C22EBC5" w14:textId="77777777" w:rsidR="00322418" w:rsidRDefault="00322418" w:rsidP="00322418">
            <w:pPr>
              <w:ind w:left="1440"/>
            </w:pPr>
          </w:p>
          <w:p w14:paraId="52BB9C89" w14:textId="77777777" w:rsidR="00D621A3" w:rsidRDefault="00D621A3" w:rsidP="002F3725">
            <w:pPr>
              <w:numPr>
                <w:ilvl w:val="0"/>
                <w:numId w:val="31"/>
              </w:numPr>
            </w:pPr>
            <w:hyperlink w:anchor="_ACH_Addendum_Record" w:history="1">
              <w:r w:rsidRPr="000758C8">
                <w:rPr>
                  <w:rStyle w:val="Hyperlink"/>
                </w:rPr>
                <w:t>Section 2.</w:t>
              </w:r>
              <w:r>
                <w:rPr>
                  <w:rStyle w:val="Hyperlink"/>
                </w:rPr>
                <w:t>6</w:t>
              </w:r>
              <w:r w:rsidRPr="000758C8">
                <w:rPr>
                  <w:rStyle w:val="Hyperlink"/>
                </w:rPr>
                <w:t xml:space="preserve"> </w:t>
              </w:r>
              <w:r>
                <w:rPr>
                  <w:rStyle w:val="Hyperlink"/>
                </w:rPr>
                <w:t>Addendum</w:t>
              </w:r>
              <w:r w:rsidRPr="000758C8">
                <w:rPr>
                  <w:rStyle w:val="Hyperlink"/>
                </w:rPr>
                <w:t xml:space="preserve"> Record (Various Fields):</w:t>
              </w:r>
            </w:hyperlink>
          </w:p>
          <w:p w14:paraId="027127EA" w14:textId="77777777" w:rsidR="00D621A3" w:rsidRPr="00D621A3" w:rsidRDefault="00D621A3" w:rsidP="00D621A3">
            <w:pPr>
              <w:numPr>
                <w:ilvl w:val="0"/>
                <w:numId w:val="35"/>
              </w:numPr>
            </w:pPr>
            <w:r w:rsidRPr="00D621A3">
              <w:t>Added “DNP” to “Downstream Mapping” Column.</w:t>
            </w:r>
          </w:p>
          <w:p w14:paraId="4A14DDF3" w14:textId="77777777" w:rsidR="00D621A3" w:rsidRPr="00D621A3" w:rsidRDefault="00D621A3" w:rsidP="00D621A3">
            <w:pPr>
              <w:ind w:left="630"/>
              <w:rPr>
                <w:color w:val="0000FF"/>
                <w:u w:val="single"/>
              </w:rPr>
            </w:pPr>
          </w:p>
          <w:p w14:paraId="1D9397FC" w14:textId="77777777" w:rsidR="007F7763" w:rsidRPr="007F7763" w:rsidRDefault="007F7763" w:rsidP="002F3725">
            <w:pPr>
              <w:numPr>
                <w:ilvl w:val="0"/>
                <w:numId w:val="31"/>
              </w:numPr>
              <w:rPr>
                <w:rStyle w:val="Hyperlink"/>
              </w:rPr>
            </w:pPr>
            <w:r>
              <w:fldChar w:fldCharType="begin"/>
            </w:r>
            <w:r>
              <w:instrText>HYPERLINK  \l "_Procurement_Record"</w:instrText>
            </w:r>
            <w:r>
              <w:fldChar w:fldCharType="separate"/>
            </w:r>
            <w:r w:rsidRPr="007F7763">
              <w:rPr>
                <w:rStyle w:val="Hyperlink"/>
              </w:rPr>
              <w:t>Section 2.</w:t>
            </w:r>
            <w:r>
              <w:rPr>
                <w:rStyle w:val="Hyperlink"/>
              </w:rPr>
              <w:t>9</w:t>
            </w:r>
            <w:r w:rsidRPr="007F7763">
              <w:rPr>
                <w:rStyle w:val="Hyperlink"/>
              </w:rPr>
              <w:t xml:space="preserve"> </w:t>
            </w:r>
            <w:r>
              <w:rPr>
                <w:rStyle w:val="Hyperlink"/>
              </w:rPr>
              <w:t xml:space="preserve">Procurement </w:t>
            </w:r>
            <w:r w:rsidRPr="007F7763">
              <w:rPr>
                <w:rStyle w:val="Hyperlink"/>
              </w:rPr>
              <w:t>Records (Various Fields</w:t>
            </w:r>
            <w:r>
              <w:rPr>
                <w:rStyle w:val="Hyperlink"/>
              </w:rPr>
              <w:t>):</w:t>
            </w:r>
          </w:p>
          <w:p w14:paraId="423A6DD2" w14:textId="77777777" w:rsidR="007F7763" w:rsidRDefault="007F7763" w:rsidP="007F7763">
            <w:pPr>
              <w:numPr>
                <w:ilvl w:val="0"/>
                <w:numId w:val="35"/>
              </w:numPr>
            </w:pPr>
            <w:r>
              <w:fldChar w:fldCharType="end"/>
            </w:r>
            <w:r>
              <w:t>Removed “IPP” from “Downstream Mapping” Column.</w:t>
            </w:r>
          </w:p>
          <w:p w14:paraId="5693F1DF" w14:textId="77777777" w:rsidR="007F7763" w:rsidRDefault="007F7763" w:rsidP="007F7763"/>
          <w:p w14:paraId="04B2D706" w14:textId="77777777" w:rsidR="007F7763" w:rsidRPr="007F7763" w:rsidRDefault="007F7763" w:rsidP="002F3725">
            <w:pPr>
              <w:numPr>
                <w:ilvl w:val="0"/>
                <w:numId w:val="31"/>
              </w:numPr>
              <w:rPr>
                <w:rStyle w:val="Hyperlink"/>
              </w:rPr>
            </w:pPr>
            <w:r>
              <w:fldChar w:fldCharType="begin"/>
            </w:r>
            <w:r w:rsidR="00FD1652">
              <w:instrText>HYPERLINK  \l "_CARS_TAS/BETC_Record"</w:instrText>
            </w:r>
            <w:r>
              <w:fldChar w:fldCharType="separate"/>
            </w:r>
            <w:r w:rsidRPr="007F7763">
              <w:rPr>
                <w:rStyle w:val="Hyperlink"/>
              </w:rPr>
              <w:t>Section 2.</w:t>
            </w:r>
            <w:r>
              <w:rPr>
                <w:rStyle w:val="Hyperlink"/>
              </w:rPr>
              <w:t>7</w:t>
            </w:r>
            <w:r w:rsidRPr="007F7763">
              <w:rPr>
                <w:rStyle w:val="Hyperlink"/>
              </w:rPr>
              <w:t xml:space="preserve"> </w:t>
            </w:r>
            <w:r>
              <w:rPr>
                <w:rStyle w:val="Hyperlink"/>
              </w:rPr>
              <w:t>CARS TAS/BETC</w:t>
            </w:r>
            <w:r w:rsidR="00D621A3">
              <w:rPr>
                <w:rStyle w:val="Hyperlink"/>
              </w:rPr>
              <w:t xml:space="preserve"> Record</w:t>
            </w:r>
            <w:r w:rsidRPr="007F7763">
              <w:rPr>
                <w:rStyle w:val="Hyperlink"/>
              </w:rPr>
              <w:t xml:space="preserve"> (Various Fields</w:t>
            </w:r>
            <w:r>
              <w:rPr>
                <w:rStyle w:val="Hyperlink"/>
              </w:rPr>
              <w:t>):</w:t>
            </w:r>
          </w:p>
          <w:p w14:paraId="5BEFC0F1" w14:textId="77777777" w:rsidR="007F7763" w:rsidRDefault="007F7763" w:rsidP="007F7763">
            <w:pPr>
              <w:numPr>
                <w:ilvl w:val="0"/>
                <w:numId w:val="35"/>
              </w:numPr>
            </w:pPr>
            <w:r>
              <w:fldChar w:fldCharType="end"/>
            </w:r>
            <w:r>
              <w:t>Removed “IPP” from “Downstream Mapping” Column.</w:t>
            </w:r>
          </w:p>
          <w:p w14:paraId="17C9CD7F" w14:textId="77777777" w:rsidR="00C35483" w:rsidRDefault="00C35483" w:rsidP="007F7763">
            <w:pPr>
              <w:numPr>
                <w:ilvl w:val="0"/>
                <w:numId w:val="35"/>
              </w:numPr>
            </w:pPr>
            <w:r>
              <w:t>Added “DoD-DCAS” to “Downstream Mapping”</w:t>
            </w:r>
          </w:p>
          <w:p w14:paraId="33DD42DA" w14:textId="77777777" w:rsidR="00AF77C2" w:rsidRDefault="00AF77C2" w:rsidP="008C3384">
            <w:pPr>
              <w:ind w:left="360"/>
            </w:pPr>
          </w:p>
          <w:p w14:paraId="4A5A6423" w14:textId="77777777" w:rsidR="00567E95" w:rsidRDefault="0099080A" w:rsidP="0099080A">
            <w:r>
              <w:t>CR 2345</w:t>
            </w:r>
          </w:p>
          <w:p w14:paraId="08C05C60" w14:textId="77777777" w:rsidR="0099080A" w:rsidRDefault="0099080A" w:rsidP="002F3725">
            <w:pPr>
              <w:numPr>
                <w:ilvl w:val="0"/>
                <w:numId w:val="31"/>
              </w:numPr>
            </w:pPr>
            <w:hyperlink w:anchor="_ACH_Payment_Data" w:history="1">
              <w:r w:rsidRPr="0099080A">
                <w:rPr>
                  <w:rStyle w:val="Hyperlink"/>
                </w:rPr>
                <w:t>Section 2.4 ACH Payment Data Record</w:t>
              </w:r>
            </w:hyperlink>
            <w:r>
              <w:t>:</w:t>
            </w:r>
          </w:p>
          <w:p w14:paraId="56A47131" w14:textId="77777777" w:rsidR="0099080A" w:rsidRDefault="0099080A" w:rsidP="0099080A">
            <w:pPr>
              <w:numPr>
                <w:ilvl w:val="0"/>
                <w:numId w:val="35"/>
              </w:numPr>
            </w:pPr>
            <w:r>
              <w:lastRenderedPageBreak/>
              <w:t>Replaced verbiage “If blank default to 1</w:t>
            </w:r>
            <w:r w:rsidR="00A60A47">
              <w:t xml:space="preserve">. </w:t>
            </w:r>
            <w:r>
              <w:t>with “Any value other than 0 will be defaulted to a 1.”</w:t>
            </w:r>
          </w:p>
          <w:p w14:paraId="7D9745FB" w14:textId="77777777" w:rsidR="00FD02D1" w:rsidRDefault="00FD02D1" w:rsidP="00FD02D1">
            <w:pPr>
              <w:ind w:left="1440"/>
            </w:pPr>
          </w:p>
          <w:p w14:paraId="2F649E94" w14:textId="77777777" w:rsidR="0099080A" w:rsidRDefault="0099080A" w:rsidP="002F3725">
            <w:pPr>
              <w:numPr>
                <w:ilvl w:val="0"/>
                <w:numId w:val="31"/>
              </w:numPr>
            </w:pPr>
            <w:hyperlink w:anchor="_Check_Payment_Data" w:history="1">
              <w:r w:rsidRPr="0095048F">
                <w:rPr>
                  <w:rStyle w:val="Hyperlink"/>
                </w:rPr>
                <w:t>Section 2.5 Check Payment Data Record:</w:t>
              </w:r>
            </w:hyperlink>
          </w:p>
          <w:p w14:paraId="422458ED" w14:textId="77777777" w:rsidR="0099080A" w:rsidRDefault="0099080A" w:rsidP="0099080A">
            <w:pPr>
              <w:numPr>
                <w:ilvl w:val="0"/>
                <w:numId w:val="35"/>
              </w:numPr>
            </w:pPr>
            <w:r>
              <w:t>Replaced verbiage “If blank default to 1” with “Any value other than 0 will be defaulted to a 1.”</w:t>
            </w:r>
          </w:p>
          <w:p w14:paraId="077448AE" w14:textId="77777777" w:rsidR="0099080A" w:rsidRDefault="0099080A" w:rsidP="0099080A"/>
          <w:p w14:paraId="1314E0C1" w14:textId="77777777" w:rsidR="00567E95" w:rsidRPr="00AB0AD3" w:rsidRDefault="00696655" w:rsidP="003F63E9">
            <w:r w:rsidRPr="00AB0AD3">
              <w:t>Document Only Change</w:t>
            </w:r>
          </w:p>
          <w:p w14:paraId="22FEFFAB" w14:textId="77777777" w:rsidR="003F63E9" w:rsidRPr="00AB0AD3" w:rsidRDefault="003F63E9" w:rsidP="002F3725">
            <w:pPr>
              <w:numPr>
                <w:ilvl w:val="0"/>
                <w:numId w:val="31"/>
              </w:numPr>
            </w:pPr>
            <w:hyperlink w:anchor="_ACH_Payment_Data" w:history="1">
              <w:r w:rsidRPr="00AB0AD3">
                <w:rPr>
                  <w:rStyle w:val="Hyperlink"/>
                </w:rPr>
                <w:t>Section 2.4 ACH Payment Data Record:</w:t>
              </w:r>
            </w:hyperlink>
          </w:p>
          <w:p w14:paraId="2BA2F566" w14:textId="77777777" w:rsidR="00AB0AD3" w:rsidRDefault="004C36A0" w:rsidP="003F63E9">
            <w:pPr>
              <w:numPr>
                <w:ilvl w:val="0"/>
                <w:numId w:val="35"/>
              </w:numPr>
            </w:pPr>
            <w:r>
              <w:t xml:space="preserve">Updated </w:t>
            </w:r>
            <w:r w:rsidR="00C26BA2">
              <w:t>reference to Fiscal Service Country Codes with new email.</w:t>
            </w:r>
          </w:p>
          <w:p w14:paraId="25AD1F53" w14:textId="77777777" w:rsidR="003F63E9" w:rsidRDefault="004C36A0" w:rsidP="003F63E9">
            <w:pPr>
              <w:numPr>
                <w:ilvl w:val="0"/>
                <w:numId w:val="35"/>
              </w:numPr>
            </w:pPr>
            <w:r>
              <w:t>Update</w:t>
            </w:r>
            <w:r w:rsidR="00C26BA2">
              <w:t>d to reference Fiscal Service email with new domain to reference Geo Codes</w:t>
            </w:r>
            <w:r w:rsidR="003F63E9" w:rsidRPr="00AB0AD3">
              <w:t xml:space="preserve">. </w:t>
            </w:r>
          </w:p>
          <w:p w14:paraId="7D9781C0" w14:textId="77777777" w:rsidR="00322418" w:rsidRPr="00AB0AD3" w:rsidRDefault="00322418" w:rsidP="00322418">
            <w:pPr>
              <w:ind w:left="1440"/>
            </w:pPr>
          </w:p>
          <w:p w14:paraId="38599158" w14:textId="77777777" w:rsidR="003F63E9" w:rsidRPr="003F63E9" w:rsidRDefault="003F63E9" w:rsidP="002F3725">
            <w:pPr>
              <w:numPr>
                <w:ilvl w:val="0"/>
                <w:numId w:val="31"/>
              </w:numPr>
              <w:rPr>
                <w:rStyle w:val="Hyperlink"/>
              </w:rPr>
            </w:pPr>
            <w:r>
              <w:fldChar w:fldCharType="begin"/>
            </w:r>
            <w:r>
              <w:instrText xml:space="preserve"> HYPERLINK  \l "_Check_Payment_Data" </w:instrText>
            </w:r>
            <w:r>
              <w:fldChar w:fldCharType="separate"/>
            </w:r>
            <w:r w:rsidRPr="003F63E9">
              <w:rPr>
                <w:rStyle w:val="Hyperlink"/>
              </w:rPr>
              <w:t>Section 2.5 Check Payment Data Record:</w:t>
            </w:r>
          </w:p>
          <w:p w14:paraId="5F29BAB4" w14:textId="77777777" w:rsidR="00C26BA2" w:rsidRDefault="003F63E9" w:rsidP="00C26BA2">
            <w:pPr>
              <w:numPr>
                <w:ilvl w:val="0"/>
                <w:numId w:val="35"/>
              </w:numPr>
            </w:pPr>
            <w:r>
              <w:fldChar w:fldCharType="end"/>
            </w:r>
            <w:r w:rsidR="00C26BA2">
              <w:t xml:space="preserve"> Updated to reference Fiscal Service email with new domain to reference Geo Codes</w:t>
            </w:r>
            <w:r w:rsidR="00C26BA2" w:rsidRPr="00AB0AD3">
              <w:t xml:space="preserve">. </w:t>
            </w:r>
          </w:p>
          <w:p w14:paraId="5EEC6E25" w14:textId="77777777" w:rsidR="00567E95" w:rsidRDefault="00567E95" w:rsidP="00567E95">
            <w:pPr>
              <w:ind w:left="1440"/>
            </w:pPr>
          </w:p>
          <w:p w14:paraId="2F4A6AB8" w14:textId="77777777" w:rsidR="00EA4EFE" w:rsidRDefault="009B1B90" w:rsidP="002F3725">
            <w:pPr>
              <w:numPr>
                <w:ilvl w:val="0"/>
                <w:numId w:val="31"/>
              </w:numPr>
            </w:pPr>
            <w:hyperlink w:anchor="_ACH_Schedule_Header" w:history="1">
              <w:r w:rsidRPr="009B1B90">
                <w:rPr>
                  <w:rStyle w:val="Hyperlink"/>
                </w:rPr>
                <w:t>Section 2.2 ACH Schedule Header Record:</w:t>
              </w:r>
            </w:hyperlink>
          </w:p>
          <w:p w14:paraId="54ECD030" w14:textId="77777777" w:rsidR="009B1B90" w:rsidRDefault="009B1B90" w:rsidP="009B1B90">
            <w:pPr>
              <w:numPr>
                <w:ilvl w:val="0"/>
                <w:numId w:val="35"/>
              </w:numPr>
            </w:pPr>
            <w:r>
              <w:t>Added note to the Schedule Number field “Any lower-case values received on input are stored as upper-case”.</w:t>
            </w:r>
          </w:p>
          <w:p w14:paraId="1BFB95E2" w14:textId="77777777" w:rsidR="003F63E9" w:rsidRDefault="003F63E9" w:rsidP="003F63E9"/>
          <w:p w14:paraId="1DB1CDC7" w14:textId="77777777" w:rsidR="009B1B90" w:rsidRDefault="009B1B90" w:rsidP="002F3725">
            <w:pPr>
              <w:numPr>
                <w:ilvl w:val="0"/>
                <w:numId w:val="31"/>
              </w:numPr>
            </w:pPr>
            <w:hyperlink w:anchor="_Check_Schedule_Header" w:history="1">
              <w:r w:rsidRPr="009B1B90">
                <w:rPr>
                  <w:rStyle w:val="Hyperlink"/>
                </w:rPr>
                <w:t>Section 2.3 Check Schedule Header Record:</w:t>
              </w:r>
            </w:hyperlink>
          </w:p>
          <w:p w14:paraId="49301A7E" w14:textId="77777777" w:rsidR="009B1B90" w:rsidRDefault="009B1B90" w:rsidP="009B1B90">
            <w:pPr>
              <w:numPr>
                <w:ilvl w:val="0"/>
                <w:numId w:val="35"/>
              </w:numPr>
            </w:pPr>
            <w:r>
              <w:t>Added note to the Schedule Number field “Any lower-case values received on input are stored as upper-case”.</w:t>
            </w:r>
          </w:p>
          <w:p w14:paraId="55752D63" w14:textId="77777777" w:rsidR="00322418" w:rsidRDefault="00322418" w:rsidP="00002455"/>
          <w:p w14:paraId="0B5B1219" w14:textId="77777777" w:rsidR="00002455" w:rsidRDefault="00002455" w:rsidP="00002455">
            <w:r>
              <w:lastRenderedPageBreak/>
              <w:t>CR 2925</w:t>
            </w:r>
          </w:p>
          <w:p w14:paraId="3FD20879" w14:textId="77777777" w:rsidR="007D4A08" w:rsidRPr="008C3015" w:rsidRDefault="008C3015" w:rsidP="002F3725">
            <w:pPr>
              <w:numPr>
                <w:ilvl w:val="0"/>
                <w:numId w:val="31"/>
              </w:numPr>
              <w:rPr>
                <w:rStyle w:val="Hyperlink"/>
              </w:rPr>
            </w:pPr>
            <w:r>
              <w:fldChar w:fldCharType="begin"/>
            </w:r>
            <w:r>
              <w:instrText xml:space="preserve"> HYPERLINK  \l "_ACH_Payment_Data" </w:instrText>
            </w:r>
            <w:r>
              <w:fldChar w:fldCharType="separate"/>
            </w:r>
            <w:r w:rsidR="007D4A08" w:rsidRPr="008C3015">
              <w:rPr>
                <w:rStyle w:val="Hyperlink"/>
              </w:rPr>
              <w:t>Section 2.4 ACH Pay</w:t>
            </w:r>
            <w:r w:rsidR="00D621A3" w:rsidRPr="008C3015">
              <w:rPr>
                <w:rStyle w:val="Hyperlink"/>
              </w:rPr>
              <w:t>ment Data Record</w:t>
            </w:r>
          </w:p>
          <w:p w14:paraId="779BD70E" w14:textId="77777777" w:rsidR="007D4A08" w:rsidRDefault="008C3015" w:rsidP="007D4A08">
            <w:pPr>
              <w:numPr>
                <w:ilvl w:val="0"/>
                <w:numId w:val="35"/>
              </w:numPr>
            </w:pPr>
            <w:r>
              <w:fldChar w:fldCharType="end"/>
            </w:r>
            <w:r w:rsidR="00554C21">
              <w:t xml:space="preserve">Updated the </w:t>
            </w:r>
            <w:r w:rsidR="00002455">
              <w:t xml:space="preserve">Payment Recipient TIN indicator </w:t>
            </w:r>
            <w:r w:rsidR="007D4A08">
              <w:t xml:space="preserve">Field Value </w:t>
            </w:r>
            <w:r w:rsidR="00554C21">
              <w:t>to include</w:t>
            </w:r>
            <w:r w:rsidR="007D4A08">
              <w:t xml:space="preserve"> “</w:t>
            </w:r>
            <w:r w:rsidR="00554C21">
              <w:t>3”-</w:t>
            </w:r>
            <w:r w:rsidR="007D4A08">
              <w:t>ITIN as a selection.</w:t>
            </w:r>
          </w:p>
          <w:p w14:paraId="309630C5" w14:textId="77777777" w:rsidR="00554C21" w:rsidRDefault="00554C21" w:rsidP="007D4A08">
            <w:pPr>
              <w:numPr>
                <w:ilvl w:val="0"/>
                <w:numId w:val="35"/>
              </w:numPr>
            </w:pPr>
            <w:r>
              <w:t>Updated the</w:t>
            </w:r>
            <w:r w:rsidR="00002455">
              <w:t xml:space="preserve"> Payment Recipient TIN indicator</w:t>
            </w:r>
            <w:r>
              <w:t xml:space="preserve"> Validation </w:t>
            </w:r>
            <w:r w:rsidR="00A15A8E">
              <w:t>R</w:t>
            </w:r>
            <w:r>
              <w:t>ules to include the</w:t>
            </w:r>
            <w:r w:rsidR="00A15A8E">
              <w:t xml:space="preserve"> number</w:t>
            </w:r>
            <w:r>
              <w:t xml:space="preserve"> “3” which represents the ITIN value.</w:t>
            </w:r>
          </w:p>
          <w:p w14:paraId="0CD9B2A3" w14:textId="77777777" w:rsidR="00002455" w:rsidRDefault="00002455" w:rsidP="00002455">
            <w:pPr>
              <w:numPr>
                <w:ilvl w:val="0"/>
                <w:numId w:val="35"/>
              </w:numPr>
            </w:pPr>
            <w:r>
              <w:t>Updated the Secondary Payee TIN Indicator</w:t>
            </w:r>
            <w:r w:rsidR="00A15A8E">
              <w:t xml:space="preserve"> Field Value to include “3”-ITIN as a selection.</w:t>
            </w:r>
          </w:p>
          <w:p w14:paraId="16A6CC1E" w14:textId="77777777" w:rsidR="000D399F" w:rsidRDefault="00A15A8E" w:rsidP="000D399F">
            <w:pPr>
              <w:numPr>
                <w:ilvl w:val="0"/>
                <w:numId w:val="35"/>
              </w:numPr>
            </w:pPr>
            <w:r>
              <w:t xml:space="preserve">Updated the </w:t>
            </w:r>
            <w:r w:rsidR="00112133">
              <w:t>Secondary</w:t>
            </w:r>
            <w:r>
              <w:t xml:space="preserve"> </w:t>
            </w:r>
            <w:r w:rsidR="00112133">
              <w:t xml:space="preserve">Payee </w:t>
            </w:r>
            <w:r>
              <w:t xml:space="preserve">TIN </w:t>
            </w:r>
            <w:r w:rsidR="00112133">
              <w:t>I</w:t>
            </w:r>
            <w:r>
              <w:t>ndicator Validation Rules to include the number “3” which represents the ITIN value.</w:t>
            </w:r>
          </w:p>
          <w:p w14:paraId="17F15785" w14:textId="77777777" w:rsidR="000D399F" w:rsidRPr="008C3015" w:rsidRDefault="008C3015" w:rsidP="002F3725">
            <w:pPr>
              <w:numPr>
                <w:ilvl w:val="0"/>
                <w:numId w:val="31"/>
              </w:numPr>
              <w:rPr>
                <w:rStyle w:val="Hyperlink"/>
              </w:rPr>
            </w:pPr>
            <w:r>
              <w:fldChar w:fldCharType="begin"/>
            </w:r>
            <w:r>
              <w:instrText xml:space="preserve"> HYPERLINK  \l "_Check_Payment_Data" </w:instrText>
            </w:r>
            <w:r>
              <w:fldChar w:fldCharType="separate"/>
            </w:r>
            <w:r w:rsidR="000D399F" w:rsidRPr="008C3015">
              <w:rPr>
                <w:rStyle w:val="Hyperlink"/>
              </w:rPr>
              <w:t>Section 2.5 Check Payment Data Record</w:t>
            </w:r>
          </w:p>
          <w:p w14:paraId="20B73AC5" w14:textId="77777777" w:rsidR="000D399F" w:rsidRDefault="008C3015" w:rsidP="000D399F">
            <w:pPr>
              <w:numPr>
                <w:ilvl w:val="0"/>
                <w:numId w:val="35"/>
              </w:numPr>
            </w:pPr>
            <w:r>
              <w:fldChar w:fldCharType="end"/>
            </w:r>
            <w:r w:rsidR="000D399F">
              <w:t>Updated the Payment Recipient TIN indicator Field Value to include “3”-ITIN as a selection.</w:t>
            </w:r>
          </w:p>
          <w:p w14:paraId="30566CE9" w14:textId="77777777" w:rsidR="000D399F" w:rsidRDefault="000D399F" w:rsidP="000D399F">
            <w:pPr>
              <w:numPr>
                <w:ilvl w:val="0"/>
                <w:numId w:val="35"/>
              </w:numPr>
            </w:pPr>
            <w:r>
              <w:t>Updated the Payment Recipient TIN indicator Validation Rules to include the number “3” which represents the ITIN value.</w:t>
            </w:r>
          </w:p>
          <w:p w14:paraId="7E9CFC36" w14:textId="77777777" w:rsidR="000D399F" w:rsidRDefault="000D399F" w:rsidP="000D399F">
            <w:pPr>
              <w:numPr>
                <w:ilvl w:val="0"/>
                <w:numId w:val="35"/>
              </w:numPr>
            </w:pPr>
            <w:r>
              <w:t>Updated the Secondary Payee TIN Indicator Field Value to include “3”-ITIN as a selection.</w:t>
            </w:r>
          </w:p>
          <w:p w14:paraId="67848E17" w14:textId="77777777" w:rsidR="000D399F" w:rsidRDefault="000D399F" w:rsidP="000D399F">
            <w:pPr>
              <w:numPr>
                <w:ilvl w:val="0"/>
                <w:numId w:val="35"/>
              </w:numPr>
            </w:pPr>
            <w:r>
              <w:t>Updated the Secondary Payee TIN Indicator Validation Rules to include the number “3” which represents the ITIN value.</w:t>
            </w:r>
          </w:p>
          <w:p w14:paraId="634BE68A" w14:textId="77777777" w:rsidR="00FD02D1" w:rsidRDefault="00FD02D1" w:rsidP="00FD02D1">
            <w:pPr>
              <w:ind w:left="1440"/>
            </w:pPr>
          </w:p>
          <w:p w14:paraId="71D82255" w14:textId="77777777" w:rsidR="00381B40" w:rsidRDefault="00381B40" w:rsidP="002F3725">
            <w:pPr>
              <w:numPr>
                <w:ilvl w:val="0"/>
                <w:numId w:val="31"/>
              </w:numPr>
            </w:pPr>
            <w:hyperlink w:anchor="_Appendix_D_-" w:history="1">
              <w:r w:rsidRPr="00BA31C5">
                <w:rPr>
                  <w:rStyle w:val="Hyperlink"/>
                </w:rPr>
                <w:t>Section 3.4 Appendix D-Glossary</w:t>
              </w:r>
            </w:hyperlink>
          </w:p>
          <w:p w14:paraId="0BAA0DCB" w14:textId="77777777" w:rsidR="00FD02D1" w:rsidRDefault="00381B40" w:rsidP="004D6331">
            <w:pPr>
              <w:numPr>
                <w:ilvl w:val="0"/>
                <w:numId w:val="35"/>
              </w:numPr>
            </w:pPr>
            <w:r>
              <w:lastRenderedPageBreak/>
              <w:t xml:space="preserve">Updated </w:t>
            </w:r>
            <w:r w:rsidR="00595538">
              <w:t xml:space="preserve">to reflect </w:t>
            </w:r>
            <w:r>
              <w:t xml:space="preserve">the </w:t>
            </w:r>
            <w:r w:rsidR="00595538">
              <w:t>addition of the</w:t>
            </w:r>
            <w:r>
              <w:t xml:space="preserve"> ITIN</w:t>
            </w:r>
            <w:r w:rsidR="00880B2C">
              <w:t>.</w:t>
            </w:r>
          </w:p>
          <w:p w14:paraId="15DFE26A" w14:textId="77777777" w:rsidR="003F63E9" w:rsidRDefault="003F63E9" w:rsidP="003F63E9"/>
          <w:p w14:paraId="48FDC2CA" w14:textId="77777777" w:rsidR="001E345D" w:rsidRDefault="006F18D3" w:rsidP="003F63E9">
            <w:r>
              <w:t>Document Only Change</w:t>
            </w:r>
          </w:p>
          <w:p w14:paraId="4A26A7C2" w14:textId="77777777" w:rsidR="001E345D" w:rsidRPr="008C3015" w:rsidRDefault="008C3015" w:rsidP="001E345D">
            <w:pPr>
              <w:numPr>
                <w:ilvl w:val="0"/>
                <w:numId w:val="31"/>
              </w:numPr>
              <w:rPr>
                <w:rStyle w:val="Hyperlink"/>
              </w:rPr>
            </w:pPr>
            <w:r>
              <w:fldChar w:fldCharType="begin"/>
            </w:r>
            <w:r>
              <w:instrText xml:space="preserve"> HYPERLINK  \l "_ACH_Payment_Data" </w:instrText>
            </w:r>
            <w:r>
              <w:fldChar w:fldCharType="separate"/>
            </w:r>
            <w:r w:rsidR="001E345D" w:rsidRPr="008C3015">
              <w:rPr>
                <w:rStyle w:val="Hyperlink"/>
              </w:rPr>
              <w:t>Section  2.4 ACH Payment Data Record</w:t>
            </w:r>
          </w:p>
          <w:p w14:paraId="47FE984A" w14:textId="77777777" w:rsidR="001E345D" w:rsidRDefault="008C3015" w:rsidP="001E345D">
            <w:pPr>
              <w:numPr>
                <w:ilvl w:val="0"/>
                <w:numId w:val="35"/>
              </w:numPr>
            </w:pPr>
            <w:r>
              <w:fldChar w:fldCharType="end"/>
            </w:r>
            <w:r w:rsidR="001E345D">
              <w:t>Added note to include that the Agency and Treasury agreed to the value for the Subpayment Type Code.</w:t>
            </w:r>
          </w:p>
          <w:p w14:paraId="0D252E6B" w14:textId="77777777" w:rsidR="001E345D" w:rsidRDefault="001E345D" w:rsidP="001E345D">
            <w:pPr>
              <w:ind w:left="1440"/>
            </w:pPr>
          </w:p>
          <w:p w14:paraId="6672890C" w14:textId="77777777" w:rsidR="001E345D" w:rsidRPr="008C3015" w:rsidRDefault="001E345D" w:rsidP="001E345D">
            <w:pPr>
              <w:numPr>
                <w:ilvl w:val="0"/>
                <w:numId w:val="31"/>
              </w:numPr>
              <w:rPr>
                <w:rStyle w:val="Hyperlink"/>
              </w:rPr>
            </w:pPr>
            <w:r>
              <w:t xml:space="preserve"> </w:t>
            </w:r>
            <w:r w:rsidR="008C3015">
              <w:fldChar w:fldCharType="begin"/>
            </w:r>
            <w:r w:rsidR="008C3015">
              <w:instrText>HYPERLINK  \l "_Check_Payment_Data"</w:instrText>
            </w:r>
            <w:r w:rsidR="008C3015">
              <w:fldChar w:fldCharType="separate"/>
            </w:r>
            <w:r w:rsidRPr="008C3015">
              <w:rPr>
                <w:rStyle w:val="Hyperlink"/>
              </w:rPr>
              <w:t>Section  2.</w:t>
            </w:r>
            <w:r w:rsidR="006F18D3" w:rsidRPr="008C3015">
              <w:rPr>
                <w:rStyle w:val="Hyperlink"/>
              </w:rPr>
              <w:t>5</w:t>
            </w:r>
            <w:r w:rsidRPr="008C3015">
              <w:rPr>
                <w:rStyle w:val="Hyperlink"/>
              </w:rPr>
              <w:t xml:space="preserve"> </w:t>
            </w:r>
            <w:r w:rsidR="006F18D3" w:rsidRPr="008C3015">
              <w:rPr>
                <w:rStyle w:val="Hyperlink"/>
              </w:rPr>
              <w:t>Check</w:t>
            </w:r>
            <w:r w:rsidRPr="008C3015">
              <w:rPr>
                <w:rStyle w:val="Hyperlink"/>
              </w:rPr>
              <w:t xml:space="preserve"> Payment Data Record</w:t>
            </w:r>
          </w:p>
          <w:p w14:paraId="53008AD1" w14:textId="77777777" w:rsidR="001E345D" w:rsidRDefault="008C3015" w:rsidP="001E345D">
            <w:pPr>
              <w:numPr>
                <w:ilvl w:val="0"/>
                <w:numId w:val="35"/>
              </w:numPr>
            </w:pPr>
            <w:r>
              <w:fldChar w:fldCharType="end"/>
            </w:r>
            <w:r w:rsidR="001E345D">
              <w:t>Added note to include that the Agency and Treasury agreed to the value for the Subpayment Type Code.</w:t>
            </w:r>
          </w:p>
          <w:p w14:paraId="56DA5E9F" w14:textId="77777777" w:rsidR="00322418" w:rsidRDefault="00322418" w:rsidP="00322418">
            <w:pPr>
              <w:ind w:left="360"/>
            </w:pPr>
          </w:p>
          <w:p w14:paraId="126CECC8" w14:textId="77777777" w:rsidR="00322418" w:rsidRDefault="00322418" w:rsidP="00322418">
            <w:pPr>
              <w:numPr>
                <w:ilvl w:val="0"/>
                <w:numId w:val="31"/>
              </w:numPr>
            </w:pPr>
            <w:hyperlink w:anchor="_ACH_Payment_Data" w:history="1">
              <w:r w:rsidRPr="008C3015">
                <w:rPr>
                  <w:rStyle w:val="Hyperlink"/>
                </w:rPr>
                <w:t>Section 2.4 ACH Payment Data Record</w:t>
              </w:r>
            </w:hyperlink>
          </w:p>
          <w:p w14:paraId="77C46129" w14:textId="77777777" w:rsidR="00322418" w:rsidRDefault="00322418" w:rsidP="00322418">
            <w:pPr>
              <w:numPr>
                <w:ilvl w:val="0"/>
                <w:numId w:val="35"/>
              </w:numPr>
            </w:pPr>
            <w:r>
              <w:t>Updated note to clarify description of Secondary Payee TIN Indicator.</w:t>
            </w:r>
          </w:p>
          <w:p w14:paraId="43D05E0D" w14:textId="77777777" w:rsidR="00322418" w:rsidRDefault="00322418" w:rsidP="00322418"/>
          <w:p w14:paraId="2BB4F1D0" w14:textId="77777777" w:rsidR="00322418" w:rsidRPr="00226DF0" w:rsidRDefault="00226DF0" w:rsidP="00322418">
            <w:pPr>
              <w:numPr>
                <w:ilvl w:val="0"/>
                <w:numId w:val="31"/>
              </w:numPr>
              <w:rPr>
                <w:rStyle w:val="Hyperlink"/>
              </w:rPr>
            </w:pPr>
            <w:r>
              <w:fldChar w:fldCharType="begin"/>
            </w:r>
            <w:r>
              <w:instrText xml:space="preserve"> HYPERLINK  \l "_Check_Payment_Data" </w:instrText>
            </w:r>
            <w:r>
              <w:fldChar w:fldCharType="separate"/>
            </w:r>
            <w:r w:rsidR="00322418" w:rsidRPr="00226DF0">
              <w:rPr>
                <w:rStyle w:val="Hyperlink"/>
              </w:rPr>
              <w:t>Section 2.5 Check Payment Data Record</w:t>
            </w:r>
          </w:p>
          <w:p w14:paraId="57AD9147" w14:textId="77777777" w:rsidR="00322418" w:rsidRDefault="00226DF0" w:rsidP="00322418">
            <w:pPr>
              <w:numPr>
                <w:ilvl w:val="0"/>
                <w:numId w:val="35"/>
              </w:numPr>
            </w:pPr>
            <w:r>
              <w:fldChar w:fldCharType="end"/>
            </w:r>
            <w:r w:rsidR="00322418">
              <w:t>Updated note to clarify description of Secondary Payee TIN Indicator.</w:t>
            </w:r>
          </w:p>
          <w:p w14:paraId="38AB2D08" w14:textId="77777777" w:rsidR="00322418" w:rsidRDefault="00322418" w:rsidP="00880B2C">
            <w:pPr>
              <w:ind w:left="1440"/>
            </w:pPr>
          </w:p>
          <w:p w14:paraId="19EB5663" w14:textId="77777777" w:rsidR="00880B2C" w:rsidRDefault="00880B2C" w:rsidP="00880B2C">
            <w:pPr>
              <w:numPr>
                <w:ilvl w:val="0"/>
                <w:numId w:val="31"/>
              </w:numPr>
            </w:pPr>
            <w:hyperlink w:anchor="_Appendix_A_-" w:history="1">
              <w:r w:rsidRPr="00065BF3">
                <w:rPr>
                  <w:rStyle w:val="Hyperlink"/>
                </w:rPr>
                <w:t>Appendix A: ACH Transaction Codes</w:t>
              </w:r>
            </w:hyperlink>
          </w:p>
          <w:p w14:paraId="745DDC91" w14:textId="77777777" w:rsidR="00880B2C" w:rsidRDefault="00880B2C" w:rsidP="00880B2C">
            <w:pPr>
              <w:numPr>
                <w:ilvl w:val="0"/>
                <w:numId w:val="35"/>
              </w:numPr>
            </w:pPr>
            <w:r>
              <w:t>Updated Transaction Code 24 to include “with remittance”</w:t>
            </w:r>
          </w:p>
          <w:p w14:paraId="4FE3A741" w14:textId="77777777" w:rsidR="00880B2C" w:rsidRDefault="00880B2C" w:rsidP="00880B2C">
            <w:pPr>
              <w:numPr>
                <w:ilvl w:val="0"/>
                <w:numId w:val="35"/>
              </w:numPr>
            </w:pPr>
            <w:r>
              <w:t>Updated Transaction Code 34 to include “with remittance’.</w:t>
            </w:r>
          </w:p>
          <w:p w14:paraId="6B9436C3" w14:textId="77777777" w:rsidR="00880B2C" w:rsidRDefault="00880B2C" w:rsidP="00880B2C">
            <w:pPr>
              <w:ind w:left="720"/>
            </w:pPr>
          </w:p>
          <w:p w14:paraId="3005C1FD" w14:textId="77777777" w:rsidR="00065BF3" w:rsidRPr="003C629B" w:rsidRDefault="003C629B" w:rsidP="00065BF3">
            <w:pPr>
              <w:numPr>
                <w:ilvl w:val="0"/>
                <w:numId w:val="31"/>
              </w:numPr>
              <w:rPr>
                <w:rStyle w:val="Hyperlink"/>
              </w:rPr>
            </w:pPr>
            <w:r>
              <w:fldChar w:fldCharType="begin"/>
            </w:r>
            <w:r>
              <w:instrText xml:space="preserve"> HYPERLINK  \l "_ACH_Addendum_Record_1" </w:instrText>
            </w:r>
            <w:r>
              <w:fldChar w:fldCharType="separate"/>
            </w:r>
            <w:r w:rsidR="00065BF3" w:rsidRPr="003C629B">
              <w:rPr>
                <w:rStyle w:val="Hyperlink"/>
              </w:rPr>
              <w:t>Section 2.6.2 ACH Addendum Record for CTX Payments</w:t>
            </w:r>
          </w:p>
          <w:p w14:paraId="67EFD728" w14:textId="77777777" w:rsidR="00065BF3" w:rsidRDefault="003C629B" w:rsidP="00065BF3">
            <w:pPr>
              <w:numPr>
                <w:ilvl w:val="0"/>
                <w:numId w:val="37"/>
              </w:numPr>
            </w:pPr>
            <w:r>
              <w:fldChar w:fldCharType="end"/>
            </w:r>
            <w:r w:rsidR="00065BF3">
              <w:t xml:space="preserve">Added </w:t>
            </w:r>
            <w:r w:rsidR="009E42E4">
              <w:t>wording to contact Agency Outreach for supplemental information.</w:t>
            </w:r>
          </w:p>
          <w:p w14:paraId="771E07F9" w14:textId="77777777" w:rsidR="003D76CD" w:rsidRDefault="003D76CD" w:rsidP="003D76CD"/>
          <w:p w14:paraId="5624D19E" w14:textId="77777777" w:rsidR="003D76CD" w:rsidRDefault="006041EF" w:rsidP="003D76CD">
            <w:pPr>
              <w:numPr>
                <w:ilvl w:val="0"/>
                <w:numId w:val="31"/>
              </w:numPr>
            </w:pPr>
            <w:hyperlink w:anchor="_Appendix_D_-" w:history="1">
              <w:r>
                <w:rPr>
                  <w:rStyle w:val="Hyperlink"/>
                </w:rPr>
                <w:t xml:space="preserve">Appendix </w:t>
              </w:r>
              <w:r w:rsidR="003D76CD" w:rsidRPr="003D76CD">
                <w:rPr>
                  <w:rStyle w:val="Hyperlink"/>
                </w:rPr>
                <w:t>D:  Glossary of Terms</w:t>
              </w:r>
            </w:hyperlink>
          </w:p>
          <w:p w14:paraId="5D8A8578" w14:textId="77777777" w:rsidR="006041EF" w:rsidRDefault="003D76CD" w:rsidP="003C629B">
            <w:pPr>
              <w:numPr>
                <w:ilvl w:val="0"/>
                <w:numId w:val="37"/>
              </w:numPr>
            </w:pPr>
            <w:r>
              <w:lastRenderedPageBreak/>
              <w:t xml:space="preserve">Updated the PaymentTypeCode to reference Appendix </w:t>
            </w:r>
            <w:r w:rsidR="00AF5351">
              <w:t>E</w:t>
            </w:r>
            <w:r>
              <w:t xml:space="preserve"> instead of Appendix </w:t>
            </w:r>
            <w:r w:rsidR="00AF5351">
              <w:t>A</w:t>
            </w:r>
            <w:r>
              <w:t>.</w:t>
            </w:r>
          </w:p>
        </w:tc>
        <w:tc>
          <w:tcPr>
            <w:tcW w:w="1343" w:type="dxa"/>
          </w:tcPr>
          <w:p w14:paraId="262F3C17" w14:textId="77777777" w:rsidR="00F87CF8" w:rsidRDefault="00F87CF8" w:rsidP="00E14A68">
            <w:r>
              <w:lastRenderedPageBreak/>
              <w:t>2018-04-02</w:t>
            </w:r>
          </w:p>
        </w:tc>
      </w:tr>
      <w:tr w:rsidR="00137C22" w14:paraId="3CAC997C" w14:textId="77777777" w:rsidTr="00065715">
        <w:trPr>
          <w:trHeight w:val="755"/>
        </w:trPr>
        <w:tc>
          <w:tcPr>
            <w:tcW w:w="1368" w:type="dxa"/>
          </w:tcPr>
          <w:p w14:paraId="7588376D" w14:textId="77777777" w:rsidR="00137C22" w:rsidRDefault="00137C22" w:rsidP="007D32E3">
            <w:pPr>
              <w:jc w:val="center"/>
            </w:pPr>
            <w:r>
              <w:lastRenderedPageBreak/>
              <w:t>7.4.2</w:t>
            </w:r>
          </w:p>
        </w:tc>
        <w:tc>
          <w:tcPr>
            <w:tcW w:w="1530" w:type="dxa"/>
          </w:tcPr>
          <w:p w14:paraId="05C33E85" w14:textId="77777777" w:rsidR="00137C22" w:rsidRDefault="00137C22" w:rsidP="006962CE">
            <w:r>
              <w:t>Cecelia Walsh</w:t>
            </w:r>
          </w:p>
        </w:tc>
        <w:tc>
          <w:tcPr>
            <w:tcW w:w="4687" w:type="dxa"/>
          </w:tcPr>
          <w:p w14:paraId="2E4239C7" w14:textId="77777777" w:rsidR="00137C22" w:rsidRDefault="00137C22" w:rsidP="005F3078">
            <w:r>
              <w:t>CR 1913, AMUQ 3/1/2016</w:t>
            </w:r>
          </w:p>
          <w:p w14:paraId="3DAF4961" w14:textId="77777777" w:rsidR="00137C22" w:rsidRDefault="00137C22" w:rsidP="005F3078"/>
          <w:p w14:paraId="089EF006" w14:textId="77777777" w:rsidR="00137C22" w:rsidRDefault="007F2AB6" w:rsidP="005F3078">
            <w:hyperlink w:anchor="_ACH_Payment_Data" w:history="1">
              <w:r w:rsidRPr="007F2AB6">
                <w:rPr>
                  <w:rStyle w:val="Hyperlink"/>
                </w:rPr>
                <w:t>Section 2.4</w:t>
              </w:r>
            </w:hyperlink>
            <w:r>
              <w:t xml:space="preserve"> and </w:t>
            </w:r>
            <w:hyperlink w:anchor="_Check_Payment_Data" w:history="1">
              <w:r w:rsidRPr="007F2AB6">
                <w:rPr>
                  <w:rStyle w:val="Hyperlink"/>
                </w:rPr>
                <w:t>Section 2.5</w:t>
              </w:r>
            </w:hyperlink>
            <w:r>
              <w:t xml:space="preserve">: </w:t>
            </w:r>
            <w:r w:rsidR="00060512">
              <w:t>Modified</w:t>
            </w:r>
            <w:r w:rsidR="00137C22">
              <w:t xml:space="preserve"> Payer </w:t>
            </w:r>
            <w:r w:rsidR="00060512">
              <w:t>Mechanism</w:t>
            </w:r>
            <w:r w:rsidR="00137C22">
              <w:t xml:space="preserve"> value, “Book Entry” to be “BookEntry” to align with other similar values.</w:t>
            </w:r>
          </w:p>
          <w:p w14:paraId="546ACB3A" w14:textId="77777777" w:rsidR="00137C22" w:rsidRDefault="00137C22" w:rsidP="005F3078"/>
        </w:tc>
        <w:tc>
          <w:tcPr>
            <w:tcW w:w="1343" w:type="dxa"/>
          </w:tcPr>
          <w:p w14:paraId="200360FD" w14:textId="77777777" w:rsidR="00137C22" w:rsidRDefault="00137C22" w:rsidP="00E14A68">
            <w:r>
              <w:t>2016-03-23</w:t>
            </w:r>
          </w:p>
        </w:tc>
      </w:tr>
      <w:tr w:rsidR="0094154B" w14:paraId="191D2A63" w14:textId="77777777" w:rsidTr="00065715">
        <w:trPr>
          <w:trHeight w:val="755"/>
        </w:trPr>
        <w:tc>
          <w:tcPr>
            <w:tcW w:w="1368" w:type="dxa"/>
          </w:tcPr>
          <w:p w14:paraId="44890024" w14:textId="77777777" w:rsidR="0094154B" w:rsidRDefault="0094154B" w:rsidP="007D32E3">
            <w:pPr>
              <w:jc w:val="center"/>
            </w:pPr>
            <w:r>
              <w:t>7.4.1</w:t>
            </w:r>
          </w:p>
        </w:tc>
        <w:tc>
          <w:tcPr>
            <w:tcW w:w="1530" w:type="dxa"/>
          </w:tcPr>
          <w:p w14:paraId="56D7339A" w14:textId="77777777" w:rsidR="0094154B" w:rsidRDefault="0094154B" w:rsidP="006962CE">
            <w:r>
              <w:t>Cecelia Walsh</w:t>
            </w:r>
          </w:p>
        </w:tc>
        <w:tc>
          <w:tcPr>
            <w:tcW w:w="4687" w:type="dxa"/>
          </w:tcPr>
          <w:p w14:paraId="18E38293" w14:textId="77777777" w:rsidR="0094154B" w:rsidRDefault="0094154B" w:rsidP="005F3078">
            <w:r>
              <w:t xml:space="preserve">CR 1721 </w:t>
            </w:r>
            <w:r w:rsidR="00C6785F">
              <w:t xml:space="preserve">: </w:t>
            </w:r>
          </w:p>
          <w:p w14:paraId="6B14FCE5" w14:textId="77777777" w:rsidR="00C6785F" w:rsidRDefault="00C6785F" w:rsidP="005F3078"/>
          <w:p w14:paraId="1F36BF93" w14:textId="77777777" w:rsidR="00C6785F" w:rsidRDefault="00C6785F" w:rsidP="005F3078">
            <w:pPr>
              <w:rPr>
                <w:b/>
              </w:rPr>
            </w:pPr>
            <w:r>
              <w:rPr>
                <w:b/>
              </w:rPr>
              <w:t>Section 1.5 Validation for Balancing:</w:t>
            </w:r>
          </w:p>
          <w:p w14:paraId="126030EA" w14:textId="77777777" w:rsidR="00C6785F" w:rsidRDefault="00C6785F" w:rsidP="005F3078">
            <w:r>
              <w:t xml:space="preserve">Added rule for allowed Transaction Codes when dollar amount is greater than zero and SEC = CTX. </w:t>
            </w:r>
          </w:p>
          <w:p w14:paraId="0F413191" w14:textId="77777777" w:rsidR="00C6785F" w:rsidRDefault="00C6785F" w:rsidP="005F3078"/>
          <w:p w14:paraId="53172FC3" w14:textId="77777777" w:rsidR="00C6785F" w:rsidRDefault="00C6785F" w:rsidP="005F3078">
            <w:r>
              <w:t>Doc Only Changes:</w:t>
            </w:r>
          </w:p>
          <w:p w14:paraId="3B902C7F" w14:textId="77777777" w:rsidR="00C6785F" w:rsidRDefault="00C6785F" w:rsidP="005F3078"/>
          <w:p w14:paraId="2507EA1E" w14:textId="77777777" w:rsidR="00C6785F" w:rsidRPr="00C6785F" w:rsidRDefault="00C6785F" w:rsidP="005F3078">
            <w:pPr>
              <w:rPr>
                <w:b/>
              </w:rPr>
            </w:pPr>
            <w:r>
              <w:rPr>
                <w:b/>
              </w:rPr>
              <w:t>Section 2.2 ACH Schedule Header Record:</w:t>
            </w:r>
          </w:p>
          <w:p w14:paraId="3BAD3C8B" w14:textId="77777777" w:rsidR="00C6785F" w:rsidRDefault="00C6785F" w:rsidP="00C6785F">
            <w:pPr>
              <w:numPr>
                <w:ilvl w:val="0"/>
                <w:numId w:val="27"/>
              </w:numPr>
            </w:pPr>
            <w:r w:rsidRPr="00C6785F">
              <w:t xml:space="preserve">Schedule Number: </w:t>
            </w:r>
            <w:r>
              <w:t>Added “all” in the event Schedule number is less than 14 characters</w:t>
            </w:r>
          </w:p>
          <w:p w14:paraId="7FF86A72" w14:textId="77777777" w:rsidR="00C6785F" w:rsidRDefault="00C6785F" w:rsidP="00C6785F">
            <w:pPr>
              <w:numPr>
                <w:ilvl w:val="0"/>
                <w:numId w:val="27"/>
              </w:numPr>
            </w:pPr>
            <w:r>
              <w:t>Payment Type Code:</w:t>
            </w:r>
            <w:r w:rsidRPr="00C6785F">
              <w:t xml:space="preserve"> Added “all” clarification when payment type is less than 25 characters</w:t>
            </w:r>
          </w:p>
          <w:p w14:paraId="7818A254" w14:textId="77777777" w:rsidR="00065715" w:rsidRDefault="00065715" w:rsidP="00065715">
            <w:pPr>
              <w:ind w:left="360"/>
            </w:pPr>
          </w:p>
          <w:p w14:paraId="641867BA" w14:textId="77777777" w:rsidR="00065715" w:rsidRDefault="00065715" w:rsidP="00065715">
            <w:pPr>
              <w:rPr>
                <w:b/>
              </w:rPr>
            </w:pPr>
            <w:r>
              <w:rPr>
                <w:b/>
              </w:rPr>
              <w:t>Section 2.3 Check Schedule Header Record:</w:t>
            </w:r>
          </w:p>
          <w:p w14:paraId="1750241D" w14:textId="77777777" w:rsidR="00065715" w:rsidRDefault="00065715" w:rsidP="00065715">
            <w:pPr>
              <w:numPr>
                <w:ilvl w:val="0"/>
                <w:numId w:val="27"/>
              </w:numPr>
            </w:pPr>
            <w:r w:rsidRPr="00C6785F">
              <w:t xml:space="preserve">Schedule Number: </w:t>
            </w:r>
            <w:r>
              <w:t>Added “all” in the event Schedule number is less than 14 characters</w:t>
            </w:r>
          </w:p>
          <w:p w14:paraId="78862255" w14:textId="77777777" w:rsidR="00065715" w:rsidRDefault="00065715" w:rsidP="00065715">
            <w:pPr>
              <w:numPr>
                <w:ilvl w:val="0"/>
                <w:numId w:val="27"/>
              </w:numPr>
            </w:pPr>
            <w:r>
              <w:t>Payment Type Code:</w:t>
            </w:r>
            <w:r w:rsidRPr="00C6785F">
              <w:t xml:space="preserve"> Added “all” clarification when payment type is less than 25 characters</w:t>
            </w:r>
          </w:p>
          <w:p w14:paraId="4CE000C1" w14:textId="77777777" w:rsidR="00065715" w:rsidRDefault="00065715" w:rsidP="00065715"/>
          <w:p w14:paraId="4889B8EA" w14:textId="77777777" w:rsidR="00065715" w:rsidRDefault="00065715" w:rsidP="00065715">
            <w:pPr>
              <w:rPr>
                <w:b/>
              </w:rPr>
            </w:pPr>
            <w:r>
              <w:rPr>
                <w:b/>
              </w:rPr>
              <w:t>Section 2.4 ACH Payment Data Record:</w:t>
            </w:r>
          </w:p>
          <w:p w14:paraId="6687C9D0" w14:textId="77777777" w:rsidR="00065715" w:rsidRDefault="00065715" w:rsidP="00065715">
            <w:pPr>
              <w:numPr>
                <w:ilvl w:val="0"/>
                <w:numId w:val="27"/>
              </w:numPr>
            </w:pPr>
            <w:r w:rsidRPr="00065715">
              <w:t xml:space="preserve">Amount: </w:t>
            </w:r>
            <w:r>
              <w:t>Updated Validation rules to reference Section 1.5 Validation for Balancing for all amount cross validations.</w:t>
            </w:r>
          </w:p>
          <w:p w14:paraId="0256247B" w14:textId="77777777" w:rsidR="00065715" w:rsidRDefault="00065715" w:rsidP="00065715">
            <w:pPr>
              <w:numPr>
                <w:ilvl w:val="0"/>
                <w:numId w:val="27"/>
              </w:numPr>
            </w:pPr>
            <w:r>
              <w:lastRenderedPageBreak/>
              <w:t>Payer Mechanism: Updated blank is an allowed value for optional Payer Mechanism field.</w:t>
            </w:r>
          </w:p>
          <w:p w14:paraId="3DC23616" w14:textId="77777777" w:rsidR="00065715" w:rsidRDefault="00065715" w:rsidP="00065715">
            <w:pPr>
              <w:rPr>
                <w:b/>
              </w:rPr>
            </w:pPr>
          </w:p>
          <w:p w14:paraId="5EA1B4B2" w14:textId="77777777" w:rsidR="00065715" w:rsidRPr="00065715" w:rsidRDefault="00065715" w:rsidP="00065715">
            <w:pPr>
              <w:rPr>
                <w:b/>
              </w:rPr>
            </w:pPr>
            <w:r>
              <w:rPr>
                <w:b/>
              </w:rPr>
              <w:t>Section 2.5 Check Payment Data Record:</w:t>
            </w:r>
          </w:p>
          <w:p w14:paraId="7C9E052D" w14:textId="77777777" w:rsidR="0094154B" w:rsidRDefault="00065715" w:rsidP="005F3078">
            <w:r>
              <w:t>Payer Mechanism: Updated blank is an allowed value for optional Payer Mechanism field.</w:t>
            </w:r>
          </w:p>
        </w:tc>
        <w:tc>
          <w:tcPr>
            <w:tcW w:w="1343" w:type="dxa"/>
          </w:tcPr>
          <w:p w14:paraId="55397A7F" w14:textId="77777777" w:rsidR="0094154B" w:rsidRDefault="00C6785F" w:rsidP="00137C22">
            <w:r>
              <w:lastRenderedPageBreak/>
              <w:t>201</w:t>
            </w:r>
            <w:r w:rsidR="00137C22">
              <w:t>6</w:t>
            </w:r>
            <w:r>
              <w:t>-01-26</w:t>
            </w:r>
          </w:p>
        </w:tc>
      </w:tr>
      <w:tr w:rsidR="009C4222" w14:paraId="13DD0130" w14:textId="77777777" w:rsidTr="00C6785F">
        <w:tc>
          <w:tcPr>
            <w:tcW w:w="1368" w:type="dxa"/>
          </w:tcPr>
          <w:p w14:paraId="0EEFE00D" w14:textId="77777777" w:rsidR="009C4222" w:rsidRDefault="009C4222" w:rsidP="007D32E3">
            <w:pPr>
              <w:jc w:val="center"/>
            </w:pPr>
            <w:r>
              <w:t>7.4.0</w:t>
            </w:r>
          </w:p>
        </w:tc>
        <w:tc>
          <w:tcPr>
            <w:tcW w:w="1530" w:type="dxa"/>
          </w:tcPr>
          <w:p w14:paraId="2372FC29" w14:textId="77777777" w:rsidR="009C4222" w:rsidRDefault="009C4222" w:rsidP="006962CE">
            <w:r>
              <w:t>Ashley Shirk</w:t>
            </w:r>
          </w:p>
        </w:tc>
        <w:tc>
          <w:tcPr>
            <w:tcW w:w="4687" w:type="dxa"/>
          </w:tcPr>
          <w:p w14:paraId="0D407588" w14:textId="77777777" w:rsidR="005F3078" w:rsidRPr="00AC062E" w:rsidRDefault="005F3078" w:rsidP="005F3078">
            <w:pPr>
              <w:rPr>
                <w:b/>
              </w:rPr>
            </w:pPr>
            <w:r>
              <w:t>For CR 235:</w:t>
            </w:r>
            <w:r w:rsidRPr="00AC062E">
              <w:rPr>
                <w:b/>
              </w:rPr>
              <w:t xml:space="preserve"> CR 235 for release 7.4</w:t>
            </w:r>
            <w:r>
              <w:rPr>
                <w:b/>
              </w:rPr>
              <w:t xml:space="preserve"> SPR Enhancements</w:t>
            </w:r>
            <w:r w:rsidRPr="00AC062E">
              <w:rPr>
                <w:b/>
              </w:rPr>
              <w:t>:</w:t>
            </w:r>
          </w:p>
          <w:p w14:paraId="7CE9A491" w14:textId="77777777" w:rsidR="005F3078" w:rsidRDefault="005F3078" w:rsidP="005F30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bCs/>
                <w:u w:val="single"/>
              </w:rPr>
            </w:pPr>
          </w:p>
          <w:p w14:paraId="2A5B376D" w14:textId="77777777" w:rsidR="005F3078" w:rsidRPr="00AC062E" w:rsidRDefault="005F3078" w:rsidP="005F30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b/>
                <w:bCs/>
                <w:u w:val="single"/>
              </w:rPr>
            </w:pPr>
            <w:r w:rsidRPr="00AC062E">
              <w:rPr>
                <w:b/>
                <w:bCs/>
                <w:u w:val="single"/>
              </w:rPr>
              <w:t>Section 2.4 ACH Payment Data Record:</w:t>
            </w:r>
          </w:p>
          <w:p w14:paraId="086A280B" w14:textId="77777777" w:rsidR="005F3078" w:rsidRPr="00AC062E" w:rsidRDefault="005F3078" w:rsidP="005F30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bCs/>
                <w:u w:val="single"/>
              </w:rPr>
            </w:pPr>
            <w:r w:rsidRPr="00AC062E">
              <w:rPr>
                <w:bCs/>
                <w:u w:val="single"/>
              </w:rPr>
              <w:t>Renamed fields to align with SRF field naming</w:t>
            </w:r>
          </w:p>
          <w:p w14:paraId="6B8EE07F" w14:textId="77777777" w:rsidR="005F3078" w:rsidRPr="00AC062E" w:rsidRDefault="005F3078" w:rsidP="005F30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bCs/>
                <w:u w:val="single"/>
              </w:rPr>
            </w:pPr>
            <w:r w:rsidRPr="00AC062E">
              <w:rPr>
                <w:bCs/>
                <w:u w:val="single"/>
              </w:rPr>
              <w:t>Added Sub Payment Type</w:t>
            </w:r>
            <w:r w:rsidR="006677D8">
              <w:rPr>
                <w:bCs/>
                <w:u w:val="single"/>
              </w:rPr>
              <w:t xml:space="preserve"> Code, Payee Address Lines 3&amp;4</w:t>
            </w:r>
            <w:r w:rsidRPr="00AC062E">
              <w:rPr>
                <w:bCs/>
                <w:u w:val="single"/>
              </w:rPr>
              <w:t xml:space="preserve">, </w:t>
            </w:r>
            <w:r w:rsidR="00500000">
              <w:rPr>
                <w:bCs/>
                <w:u w:val="single"/>
              </w:rPr>
              <w:t xml:space="preserve">Country Name, Consular Code, </w:t>
            </w:r>
            <w:r w:rsidRPr="00AC062E">
              <w:rPr>
                <w:bCs/>
                <w:u w:val="single"/>
              </w:rPr>
              <w:t>and Payer Mechanism</w:t>
            </w:r>
          </w:p>
          <w:p w14:paraId="6347524F" w14:textId="77777777" w:rsidR="005F3078" w:rsidRPr="00AC062E" w:rsidRDefault="005F3078" w:rsidP="005F30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bCs/>
                <w:u w:val="single"/>
              </w:rPr>
            </w:pPr>
          </w:p>
          <w:p w14:paraId="422D8960" w14:textId="77777777" w:rsidR="005F3078" w:rsidRPr="00AC062E" w:rsidRDefault="005F3078" w:rsidP="005F30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b/>
                <w:bCs/>
                <w:u w:val="single"/>
              </w:rPr>
            </w:pPr>
            <w:r w:rsidRPr="00AC062E">
              <w:rPr>
                <w:b/>
                <w:bCs/>
                <w:u w:val="single"/>
              </w:rPr>
              <w:t>Section 2.5 Check Payment Data Record:</w:t>
            </w:r>
          </w:p>
          <w:p w14:paraId="67FBF832" w14:textId="77777777" w:rsidR="005F3078" w:rsidRPr="00AC062E" w:rsidRDefault="005F3078" w:rsidP="005F30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bCs/>
                <w:u w:val="single"/>
              </w:rPr>
            </w:pPr>
            <w:r w:rsidRPr="00AC062E">
              <w:rPr>
                <w:bCs/>
                <w:u w:val="single"/>
              </w:rPr>
              <w:t>Renamed fields to align with SRF field naming</w:t>
            </w:r>
          </w:p>
          <w:p w14:paraId="486D8B94" w14:textId="77777777" w:rsidR="005F3078" w:rsidRPr="00AC062E" w:rsidRDefault="005F3078" w:rsidP="005F30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bCs/>
                <w:u w:val="single"/>
              </w:rPr>
            </w:pPr>
            <w:r w:rsidRPr="00AC062E">
              <w:rPr>
                <w:bCs/>
                <w:u w:val="single"/>
              </w:rPr>
              <w:t>Added Sub Payment Type Code and Payer Mechanism</w:t>
            </w:r>
          </w:p>
          <w:p w14:paraId="2D907872" w14:textId="77777777" w:rsidR="005F3078" w:rsidRPr="00AC062E" w:rsidRDefault="005F3078" w:rsidP="005F30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bCs/>
                <w:u w:val="single"/>
              </w:rPr>
            </w:pPr>
          </w:p>
          <w:p w14:paraId="1A69726D" w14:textId="77777777" w:rsidR="005F3078" w:rsidRPr="00AC062E" w:rsidRDefault="005F3078" w:rsidP="005F30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b/>
                <w:bCs/>
                <w:u w:val="single"/>
              </w:rPr>
            </w:pPr>
            <w:r w:rsidRPr="00AC062E">
              <w:rPr>
                <w:b/>
                <w:bCs/>
                <w:u w:val="single"/>
              </w:rPr>
              <w:t>Appendix D-Glossary of Terms:</w:t>
            </w:r>
          </w:p>
          <w:p w14:paraId="5A577E3D" w14:textId="77777777" w:rsidR="005F3078" w:rsidRPr="00AC062E" w:rsidRDefault="005F3078" w:rsidP="005F3078">
            <w:pPr>
              <w:rPr>
                <w:u w:val="single"/>
              </w:rPr>
            </w:pPr>
            <w:r w:rsidRPr="00AC062E">
              <w:rPr>
                <w:bCs/>
                <w:u w:val="single"/>
              </w:rPr>
              <w:t>Added new field definitions</w:t>
            </w:r>
          </w:p>
          <w:p w14:paraId="6992BE4D" w14:textId="77777777" w:rsidR="009C4222" w:rsidRDefault="009C4222" w:rsidP="00492212"/>
        </w:tc>
        <w:tc>
          <w:tcPr>
            <w:tcW w:w="1343" w:type="dxa"/>
          </w:tcPr>
          <w:p w14:paraId="3D9B8F80" w14:textId="77777777" w:rsidR="009C4222" w:rsidRDefault="009C4222" w:rsidP="00E14A68">
            <w:r>
              <w:t>2015-10-19</w:t>
            </w:r>
          </w:p>
        </w:tc>
      </w:tr>
    </w:tbl>
    <w:p w14:paraId="20834031" w14:textId="77777777" w:rsidR="00AB4074" w:rsidRDefault="00AB4074" w:rsidP="00A227DE">
      <w:bookmarkStart w:id="447" w:name="_Toc273379653"/>
      <w:bookmarkStart w:id="448" w:name="_Toc273379669"/>
      <w:bookmarkStart w:id="449" w:name="_Toc273379691"/>
      <w:bookmarkStart w:id="450" w:name="_Toc273379706"/>
      <w:bookmarkStart w:id="451" w:name="_Toc273379717"/>
      <w:bookmarkStart w:id="452" w:name="_Toc273379733"/>
      <w:bookmarkStart w:id="453" w:name="_Toc273379742"/>
      <w:bookmarkStart w:id="454" w:name="_Toc273379747"/>
      <w:bookmarkStart w:id="455" w:name="_Toc273379752"/>
      <w:bookmarkStart w:id="456" w:name="_Toc273379757"/>
      <w:bookmarkEnd w:id="447"/>
      <w:bookmarkEnd w:id="448"/>
      <w:bookmarkEnd w:id="449"/>
      <w:bookmarkEnd w:id="450"/>
      <w:bookmarkEnd w:id="451"/>
      <w:bookmarkEnd w:id="452"/>
      <w:bookmarkEnd w:id="453"/>
      <w:bookmarkEnd w:id="454"/>
      <w:bookmarkEnd w:id="455"/>
      <w:bookmarkEnd w:id="456"/>
    </w:p>
    <w:p w14:paraId="664262A7" w14:textId="77777777" w:rsidR="00877CC1" w:rsidRDefault="00877CC1" w:rsidP="00A227DE">
      <w:pPr>
        <w:rPr>
          <w:rFonts w:ascii="Arial" w:hAnsi="Arial"/>
        </w:rPr>
        <w:sectPr w:rsidR="00877CC1" w:rsidSect="0070111E">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720" w:footer="720" w:gutter="0"/>
          <w:pgNumType w:fmt="lowerRoman"/>
          <w:cols w:space="720"/>
          <w:titlePg/>
          <w:docGrid w:linePitch="360"/>
        </w:sectPr>
      </w:pPr>
    </w:p>
    <w:p w14:paraId="1BCF8C1E" w14:textId="77777777" w:rsidR="000C4FC4" w:rsidRPr="00E901CB" w:rsidRDefault="000C4FC4" w:rsidP="00A227DE">
      <w:pPr>
        <w:pStyle w:val="Heading1"/>
      </w:pPr>
      <w:bookmarkStart w:id="463" w:name="_Toc273379772"/>
      <w:bookmarkStart w:id="464" w:name="_Toc273379773"/>
      <w:bookmarkStart w:id="465" w:name="_Toc273561678"/>
      <w:bookmarkStart w:id="466" w:name="_Toc512413616"/>
      <w:bookmarkStart w:id="467" w:name="_Toc512414139"/>
      <w:bookmarkStart w:id="468" w:name="_Toc512414411"/>
      <w:bookmarkStart w:id="469" w:name="_Toc512414595"/>
      <w:bookmarkStart w:id="470" w:name="_Toc512414638"/>
      <w:bookmarkStart w:id="471" w:name="_Toc512414801"/>
      <w:bookmarkStart w:id="472" w:name="_Toc512414953"/>
      <w:bookmarkStart w:id="473" w:name="_Toc512415101"/>
      <w:bookmarkStart w:id="474" w:name="_Toc512415255"/>
      <w:bookmarkStart w:id="475" w:name="_Toc512415351"/>
      <w:bookmarkStart w:id="476" w:name="_Toc512415425"/>
      <w:bookmarkStart w:id="477" w:name="_Toc533161008"/>
      <w:bookmarkStart w:id="478" w:name="_Toc90909114"/>
      <w:bookmarkEnd w:id="463"/>
      <w:r>
        <w:lastRenderedPageBreak/>
        <w:t xml:space="preserve">Input File </w:t>
      </w:r>
      <w:r w:rsidRPr="00A227DE">
        <w:t>Specification</w:t>
      </w:r>
      <w:r>
        <w:t xml:space="preserve"> – Standard Payment Request</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r>
        <w:t xml:space="preserve"> </w:t>
      </w:r>
    </w:p>
    <w:p w14:paraId="043F2083" w14:textId="77777777" w:rsidR="000C4FC4" w:rsidRDefault="000C4FC4" w:rsidP="00150528">
      <w:r>
        <w:t xml:space="preserve">This document describes the standard format, data elements, validations and agency specific information that agencies </w:t>
      </w:r>
      <w:r w:rsidR="00DA19C3">
        <w:t xml:space="preserve">must </w:t>
      </w:r>
      <w:r>
        <w:t xml:space="preserve">use to submit payment requests to the </w:t>
      </w:r>
      <w:r w:rsidR="00EA06EF" w:rsidRPr="79DBD942">
        <w:rPr>
          <w:sz w:val="23"/>
          <w:szCs w:val="23"/>
        </w:rPr>
        <w:t xml:space="preserve">Treasury Bureau of Fiscal Service </w:t>
      </w:r>
      <w:r>
        <w:t xml:space="preserve"> Payment Automation Manager (PAM</w:t>
      </w:r>
      <w:r w:rsidR="002D39AE">
        <w:t>).</w:t>
      </w:r>
    </w:p>
    <w:p w14:paraId="04CEEB41" w14:textId="77777777" w:rsidR="000C4FC4" w:rsidRDefault="000C4FC4" w:rsidP="00150528"/>
    <w:p w14:paraId="1123CFCB" w14:textId="77777777" w:rsidR="000C4FC4" w:rsidRDefault="000C4FC4" w:rsidP="00150528">
      <w:r>
        <w:t>The Standard PAM Payment Request Format</w:t>
      </w:r>
      <w:r w:rsidR="00093177">
        <w:t xml:space="preserve"> (SPR)</w:t>
      </w:r>
      <w:r>
        <w:t xml:space="preserve"> is intended for agencies to submit one file with one or more schedules.  It is not intended to allow for more than one file per schedule (i.e., </w:t>
      </w:r>
      <w:r w:rsidR="002D39AE">
        <w:t>o</w:t>
      </w:r>
      <w:r>
        <w:t xml:space="preserve">ne file can have multiple schedules but one schedule cannot span across multiple files.) In addition, one </w:t>
      </w:r>
      <w:r w:rsidR="004077B8">
        <w:t xml:space="preserve">SPS </w:t>
      </w:r>
      <w:r>
        <w:t xml:space="preserve">summary certification should be submitted for each </w:t>
      </w:r>
      <w:r w:rsidRPr="004077B8">
        <w:rPr>
          <w:u w:val="single"/>
        </w:rPr>
        <w:t>schedule</w:t>
      </w:r>
      <w:r>
        <w:t xml:space="preserve"> in the file.  One certification cannot cover multiple schedules.</w:t>
      </w:r>
    </w:p>
    <w:p w14:paraId="25E7548C" w14:textId="77777777" w:rsidR="004077B8" w:rsidRDefault="004077B8" w:rsidP="00150528"/>
    <w:p w14:paraId="36A3425F" w14:textId="77777777" w:rsidR="004077B8" w:rsidRDefault="00813703" w:rsidP="00150528">
      <w:r>
        <w:t xml:space="preserve">When a SPR is received by </w:t>
      </w:r>
      <w:r w:rsidR="00EA06EF">
        <w:t>Treasury</w:t>
      </w:r>
      <w:r>
        <w:t>, it</w:t>
      </w:r>
      <w:r w:rsidR="00166476">
        <w:t>s schedules are</w:t>
      </w:r>
      <w:r>
        <w:t xml:space="preserve"> matched to a certification from SPS based on the schedule number, ALC, amount and item count.  When preparing your SPR, be mindful of these matching criteria.</w:t>
      </w:r>
    </w:p>
    <w:p w14:paraId="3036033D" w14:textId="77777777" w:rsidR="00BA010B" w:rsidRDefault="00BA010B" w:rsidP="00150528"/>
    <w:p w14:paraId="23271500" w14:textId="77777777" w:rsidR="00BA010B" w:rsidRDefault="00057407" w:rsidP="00150528">
      <w:r>
        <w:t xml:space="preserve">Each field in the format has validation rules and indicates whether a violation results in a file, schedule or payment rejection.  It should be noted that, until further notice, any schedule rejection will result in a file rejection.  In the future, </w:t>
      </w:r>
      <w:r w:rsidR="00EA06EF">
        <w:t xml:space="preserve">Treasury </w:t>
      </w:r>
      <w:r>
        <w:t>will pursue offering a configuration by agency to allow schedule or file resubmission.</w:t>
      </w:r>
    </w:p>
    <w:p w14:paraId="2D5D72AC" w14:textId="77777777" w:rsidR="000C4FC4" w:rsidRDefault="000C4FC4" w:rsidP="00150528"/>
    <w:p w14:paraId="750509DF" w14:textId="77777777" w:rsidR="007A1178" w:rsidRDefault="002A598F">
      <w:pPr>
        <w:pStyle w:val="Heading2"/>
      </w:pPr>
      <w:bookmarkStart w:id="479" w:name="_Toc273379774"/>
      <w:bookmarkStart w:id="480" w:name="_Toc273561679"/>
      <w:bookmarkStart w:id="481" w:name="_Toc512413617"/>
      <w:bookmarkStart w:id="482" w:name="_Toc512414140"/>
      <w:bookmarkStart w:id="483" w:name="_Toc512414412"/>
      <w:bookmarkStart w:id="484" w:name="_Toc512414596"/>
      <w:bookmarkStart w:id="485" w:name="_Toc512414639"/>
      <w:bookmarkStart w:id="486" w:name="_Toc512414802"/>
      <w:bookmarkStart w:id="487" w:name="_Toc512414954"/>
      <w:bookmarkStart w:id="488" w:name="_Toc512415102"/>
      <w:bookmarkStart w:id="489" w:name="_Toc512415256"/>
      <w:bookmarkStart w:id="490" w:name="_Toc512415352"/>
      <w:bookmarkStart w:id="491" w:name="_Toc512415426"/>
      <w:bookmarkStart w:id="492" w:name="_Toc533161009"/>
      <w:bookmarkStart w:id="493" w:name="_Toc90909115"/>
      <w:r w:rsidRPr="002A598F">
        <w:t>General Instructions</w:t>
      </w:r>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p>
    <w:p w14:paraId="5D58A499" w14:textId="77777777" w:rsidR="005B4B76" w:rsidRDefault="00B56D6B">
      <w:r>
        <w:t xml:space="preserve">The development version of the Standard Payment Request may differ from the version published to agencies.  The current published version </w:t>
      </w:r>
      <w:r w:rsidR="005B4B76">
        <w:t>is noted in the validation rules for the Standard Payment Request Version field.</w:t>
      </w:r>
    </w:p>
    <w:p w14:paraId="2CAF73B3" w14:textId="77777777" w:rsidR="005B4B76" w:rsidRDefault="005B4B76"/>
    <w:p w14:paraId="61F66601" w14:textId="77777777" w:rsidR="007A1178" w:rsidRDefault="002A598F">
      <w:r w:rsidRPr="002A598F">
        <w:t>Agencies should:</w:t>
      </w:r>
    </w:p>
    <w:p w14:paraId="44B4153F" w14:textId="77777777" w:rsidR="007A1178" w:rsidRDefault="00CD10E3" w:rsidP="00050432">
      <w:pPr>
        <w:pStyle w:val="ListBullet"/>
      </w:pPr>
      <w:r>
        <w:t>E</w:t>
      </w:r>
      <w:r w:rsidR="002A598F" w:rsidRPr="002A598F">
        <w:t>nsure</w:t>
      </w:r>
      <w:r w:rsidR="002A598F">
        <w:t xml:space="preserve"> content of </w:t>
      </w:r>
      <w:r>
        <w:t xml:space="preserve">ACH </w:t>
      </w:r>
      <w:r w:rsidR="002A598F">
        <w:t>file</w:t>
      </w:r>
      <w:r>
        <w:t>s</w:t>
      </w:r>
      <w:r w:rsidR="002A598F">
        <w:t xml:space="preserve"> is in alignment</w:t>
      </w:r>
      <w:r>
        <w:t xml:space="preserve"> with NACHA rules.</w:t>
      </w:r>
    </w:p>
    <w:p w14:paraId="4B9FE668" w14:textId="77777777" w:rsidR="007A1178" w:rsidRDefault="002A598F" w:rsidP="00050432">
      <w:pPr>
        <w:pStyle w:val="ListBullet"/>
      </w:pPr>
      <w:r w:rsidRPr="002A598F">
        <w:t>Follow IAT rules for potential international payments</w:t>
      </w:r>
      <w:r w:rsidR="00CD10E3">
        <w:t>.</w:t>
      </w:r>
    </w:p>
    <w:p w14:paraId="5056F96C" w14:textId="77777777" w:rsidR="007A1178" w:rsidRDefault="002A598F" w:rsidP="00050432">
      <w:pPr>
        <w:pStyle w:val="ListBullet"/>
      </w:pPr>
      <w:r w:rsidRPr="002A598F">
        <w:t xml:space="preserve">Comply with OFAC </w:t>
      </w:r>
      <w:r w:rsidR="00730B7B">
        <w:t xml:space="preserve">(Office of Foreign Assets Control) </w:t>
      </w:r>
      <w:r w:rsidRPr="002A598F">
        <w:t>policies</w:t>
      </w:r>
      <w:r w:rsidR="00CD10E3">
        <w:t>.</w:t>
      </w:r>
    </w:p>
    <w:p w14:paraId="33AB95AD" w14:textId="77777777" w:rsidR="007A1178" w:rsidRDefault="002A598F" w:rsidP="00050432">
      <w:pPr>
        <w:pStyle w:val="ListBullet"/>
      </w:pPr>
      <w:r w:rsidRPr="002A598F">
        <w:t xml:space="preserve">Ensure payee data is correct so </w:t>
      </w:r>
      <w:r w:rsidR="00003310">
        <w:t>the</w:t>
      </w:r>
      <w:r w:rsidR="00003310" w:rsidRPr="002A598F">
        <w:t xml:space="preserve"> </w:t>
      </w:r>
      <w:r w:rsidRPr="002A598F">
        <w:t>transaction is payable (</w:t>
      </w:r>
      <w:r w:rsidR="00730B7B">
        <w:t xml:space="preserve">routing numbers, </w:t>
      </w:r>
      <w:r w:rsidRPr="002A598F">
        <w:t>account numbers, mailing address, etc.)</w:t>
      </w:r>
      <w:r w:rsidR="00CD10E3">
        <w:t>.</w:t>
      </w:r>
    </w:p>
    <w:p w14:paraId="5899E7D6" w14:textId="77777777" w:rsidR="007A1178" w:rsidRDefault="002A598F" w:rsidP="00050432">
      <w:pPr>
        <w:pStyle w:val="ListBullet"/>
      </w:pPr>
      <w:r w:rsidRPr="002A598F">
        <w:t xml:space="preserve">Comply with </w:t>
      </w:r>
      <w:r w:rsidR="00C31374">
        <w:t>CARS</w:t>
      </w:r>
      <w:r w:rsidR="00C31374" w:rsidRPr="002A598F">
        <w:t xml:space="preserve"> </w:t>
      </w:r>
      <w:r w:rsidRPr="002A598F">
        <w:t>reporting rules for TAS/BETC</w:t>
      </w:r>
      <w:r w:rsidR="00CD10E3">
        <w:t>.</w:t>
      </w:r>
    </w:p>
    <w:p w14:paraId="235FDC5A" w14:textId="77777777" w:rsidR="000C4FC4" w:rsidRPr="006D1026" w:rsidRDefault="000C4FC4" w:rsidP="006D1026"/>
    <w:p w14:paraId="2F9539D8" w14:textId="77777777" w:rsidR="000C4FC4" w:rsidRDefault="000C4FC4" w:rsidP="00905F9D">
      <w:pPr>
        <w:pStyle w:val="Heading2"/>
      </w:pPr>
      <w:bookmarkStart w:id="494" w:name="_General_Structure_of"/>
      <w:bookmarkStart w:id="495" w:name="_Toc273379775"/>
      <w:bookmarkStart w:id="496" w:name="_Toc273561680"/>
      <w:bookmarkStart w:id="497" w:name="_Toc512413618"/>
      <w:bookmarkStart w:id="498" w:name="_Toc512414141"/>
      <w:bookmarkStart w:id="499" w:name="_Toc512414413"/>
      <w:bookmarkStart w:id="500" w:name="_Toc512414597"/>
      <w:bookmarkStart w:id="501" w:name="_Toc512414640"/>
      <w:bookmarkStart w:id="502" w:name="_Toc512414803"/>
      <w:bookmarkStart w:id="503" w:name="_Toc512414955"/>
      <w:bookmarkStart w:id="504" w:name="_Toc512415103"/>
      <w:bookmarkStart w:id="505" w:name="_Toc512415257"/>
      <w:bookmarkStart w:id="506" w:name="_Toc512415353"/>
      <w:bookmarkStart w:id="507" w:name="_Toc512415427"/>
      <w:bookmarkStart w:id="508" w:name="_Toc533161010"/>
      <w:bookmarkStart w:id="509" w:name="_Toc90909116"/>
      <w:bookmarkEnd w:id="494"/>
      <w:r>
        <w:t>General Structure of File</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p>
    <w:p w14:paraId="0AD8E272" w14:textId="7970EFB4" w:rsidR="000C4FC4" w:rsidRDefault="000C4FC4" w:rsidP="00150528">
      <w:r>
        <w:t>Each Record on the File shall be a length of 850 positions</w:t>
      </w:r>
      <w:r w:rsidR="0063613E">
        <w:t>.  The Records must</w:t>
      </w:r>
      <w:r w:rsidR="008F65A1">
        <w:t xml:space="preserve"> indicate an appropriate record code (“RC”) </w:t>
      </w:r>
      <w:r w:rsidR="00CD10E3">
        <w:t>and</w:t>
      </w:r>
      <w:r w:rsidR="008F65A1">
        <w:t xml:space="preserve"> </w:t>
      </w:r>
      <w:r w:rsidR="00CD10E3">
        <w:t>be structured</w:t>
      </w:r>
      <w:r w:rsidR="008F65A1">
        <w:t xml:space="preserve"> </w:t>
      </w:r>
      <w:r w:rsidR="00CD10E3">
        <w:t>as indicated below.</w:t>
      </w:r>
      <w:r w:rsidR="00747393">
        <w:t xml:space="preserve">  Records associated to the Check Payment Data Record and the ACH Payment Data Record can be received in any order (i.e. Addenda, </w:t>
      </w:r>
      <w:r w:rsidR="00C31374">
        <w:t>CARS</w:t>
      </w:r>
      <w:r w:rsidR="00747393">
        <w:t>, Stub</w:t>
      </w:r>
      <w:del w:id="510" w:author="Linda Calder (FRB)" w:date="2021-12-20T09:52:00Z">
        <w:r w:rsidDel="00747393">
          <w:delText xml:space="preserve">, </w:delText>
        </w:r>
        <w:r w:rsidDel="007A1E38">
          <w:delText>Procurement</w:delText>
        </w:r>
      </w:del>
      <w:r w:rsidR="00747393">
        <w:t>).  All records for one payment must be together in the file.</w:t>
      </w:r>
      <w:r w:rsidR="0063613E">
        <w:t xml:space="preserve"> </w:t>
      </w:r>
    </w:p>
    <w:p w14:paraId="3D73F420" w14:textId="77777777" w:rsidR="000C4FC4" w:rsidRPr="00816398" w:rsidRDefault="000C4FC4" w:rsidP="00150528"/>
    <w:p w14:paraId="246938C2" w14:textId="77777777" w:rsidR="00D5782E" w:rsidRPr="00A227DE" w:rsidRDefault="00D5782E" w:rsidP="00A227DE">
      <w:pPr>
        <w:pStyle w:val="ListBullet"/>
      </w:pPr>
      <w:r w:rsidRPr="79DBD942">
        <w:rPr>
          <w:b/>
          <w:bCs/>
        </w:rPr>
        <w:t xml:space="preserve">File Header </w:t>
      </w:r>
      <w:r w:rsidR="00610A35" w:rsidRPr="79DBD942">
        <w:rPr>
          <w:b/>
          <w:bCs/>
        </w:rPr>
        <w:t>Record</w:t>
      </w:r>
      <w:r w:rsidR="008F65A1">
        <w:t xml:space="preserve"> RC=H</w:t>
      </w:r>
      <w:r w:rsidR="00610A35">
        <w:t xml:space="preserve"> </w:t>
      </w:r>
      <w:r>
        <w:t>(There can only be one file header record)</w:t>
      </w:r>
    </w:p>
    <w:p w14:paraId="73B328BD" w14:textId="77777777" w:rsidR="00D5782E" w:rsidRDefault="00D5782E" w:rsidP="00877CC1"/>
    <w:p w14:paraId="3B2ED8B1" w14:textId="77777777" w:rsidR="00F473A7" w:rsidRDefault="00F473A7" w:rsidP="00877CC1">
      <w:pPr>
        <w:pStyle w:val="ListBullet2"/>
      </w:pPr>
      <w:r w:rsidRPr="00E35987">
        <w:rPr>
          <w:b/>
        </w:rPr>
        <w:lastRenderedPageBreak/>
        <w:t>ACH</w:t>
      </w:r>
      <w:r>
        <w:t xml:space="preserve"> Schedule Header Record </w:t>
      </w:r>
      <w:r w:rsidR="008F65A1">
        <w:t>RC=01</w:t>
      </w:r>
      <w:r>
        <w:t>(one - many Schedule Header Records in a file)</w:t>
      </w:r>
    </w:p>
    <w:p w14:paraId="0F3BC5DC" w14:textId="77777777" w:rsidR="00F473A7" w:rsidRDefault="00F473A7" w:rsidP="00877CC1"/>
    <w:p w14:paraId="03224E4F" w14:textId="77777777" w:rsidR="00F473A7" w:rsidRDefault="00F473A7" w:rsidP="00877CC1">
      <w:pPr>
        <w:pStyle w:val="ListBullet3"/>
      </w:pPr>
      <w:r>
        <w:t>ACH Payment Data Record</w:t>
      </w:r>
      <w:r w:rsidR="008F65A1">
        <w:t xml:space="preserve"> RC=02</w:t>
      </w:r>
      <w:r>
        <w:t xml:space="preserve"> (one - many ACH Payment Data Records in a schedule)</w:t>
      </w:r>
    </w:p>
    <w:p w14:paraId="5622E7D1" w14:textId="77777777" w:rsidR="00F473A7" w:rsidRDefault="00F473A7" w:rsidP="00877CC1"/>
    <w:p w14:paraId="142422D5" w14:textId="77777777" w:rsidR="001D18EC" w:rsidRDefault="001D18EC" w:rsidP="00877CC1">
      <w:pPr>
        <w:pStyle w:val="ListBullet4"/>
      </w:pPr>
      <w:r w:rsidRPr="00240B41">
        <w:t>ACH Addendum Record RC=</w:t>
      </w:r>
      <w:r>
        <w:t>03</w:t>
      </w:r>
      <w:r w:rsidRPr="00240B41">
        <w:t xml:space="preserve"> </w:t>
      </w:r>
    </w:p>
    <w:p w14:paraId="4959110E" w14:textId="77777777" w:rsidR="001D18EC" w:rsidRDefault="001D18EC" w:rsidP="00877CC1">
      <w:pPr>
        <w:pStyle w:val="ListBullet5"/>
      </w:pPr>
      <w:r>
        <w:t xml:space="preserve">none – one for each CCD or PPD Payment Data Record; </w:t>
      </w:r>
    </w:p>
    <w:p w14:paraId="78F03174" w14:textId="77777777" w:rsidR="00050432" w:rsidRDefault="001D18EC" w:rsidP="00050432">
      <w:pPr>
        <w:pStyle w:val="ListBullet5"/>
      </w:pPr>
      <w:r w:rsidRPr="00240B41">
        <w:t>none – two for e</w:t>
      </w:r>
      <w:r>
        <w:t>ach IAT Payment Data Record</w:t>
      </w:r>
    </w:p>
    <w:p w14:paraId="31A63A82" w14:textId="77777777" w:rsidR="001D18EC" w:rsidRPr="00050432" w:rsidRDefault="00050432" w:rsidP="00050432">
      <w:r>
        <w:tab/>
        <w:t xml:space="preserve">      </w:t>
      </w:r>
      <w:r w:rsidR="001D18EC" w:rsidRPr="00050432">
        <w:t>Or</w:t>
      </w:r>
    </w:p>
    <w:p w14:paraId="511F615F" w14:textId="77777777" w:rsidR="001D18EC" w:rsidRDefault="001D18EC" w:rsidP="00877CC1">
      <w:pPr>
        <w:pStyle w:val="ListBullet4"/>
      </w:pPr>
      <w:r>
        <w:t xml:space="preserve">ACH Addendum Record RC=04 </w:t>
      </w:r>
    </w:p>
    <w:p w14:paraId="3BE752AD" w14:textId="77777777" w:rsidR="001D18EC" w:rsidRDefault="001D18EC" w:rsidP="00877CC1">
      <w:pPr>
        <w:pStyle w:val="ListBullet5"/>
      </w:pPr>
      <w:r>
        <w:t>one-999 for each CTX Payment Data Record</w:t>
      </w:r>
    </w:p>
    <w:p w14:paraId="345B9688" w14:textId="77777777" w:rsidR="00F473A7" w:rsidRDefault="00F473A7" w:rsidP="00050432"/>
    <w:p w14:paraId="38AAB786" w14:textId="77777777" w:rsidR="00F473A7" w:rsidRDefault="00C31374" w:rsidP="00877CC1">
      <w:pPr>
        <w:pStyle w:val="ListBullet4"/>
      </w:pPr>
      <w:r>
        <w:t xml:space="preserve">CARS </w:t>
      </w:r>
      <w:r w:rsidR="00F473A7">
        <w:t xml:space="preserve">TAS/BETC Record </w:t>
      </w:r>
      <w:r w:rsidR="008F65A1">
        <w:t xml:space="preserve">RC=G </w:t>
      </w:r>
      <w:r w:rsidR="00F473A7">
        <w:t>(</w:t>
      </w:r>
      <w:r w:rsidR="002E4973">
        <w:t>none</w:t>
      </w:r>
      <w:r w:rsidR="00D76CC9">
        <w:t>-</w:t>
      </w:r>
      <w:r w:rsidR="0020615F">
        <w:t xml:space="preserve">many </w:t>
      </w:r>
      <w:r w:rsidR="00F473A7">
        <w:t>for each ACH Payment Data Record)</w:t>
      </w:r>
    </w:p>
    <w:p w14:paraId="084F5A89" w14:textId="77777777" w:rsidR="006B2F67" w:rsidRDefault="006B2F67" w:rsidP="00877CC1"/>
    <w:p w14:paraId="6750FEDA" w14:textId="1B94EFE6" w:rsidR="00CF2C57" w:rsidDel="0078376D" w:rsidRDefault="006B2F67" w:rsidP="00877CC1">
      <w:pPr>
        <w:pStyle w:val="ListBullet4"/>
        <w:rPr>
          <w:del w:id="511" w:author="Linda Calder (FRB)" w:date="2021-12-20T09:53:00Z"/>
        </w:rPr>
      </w:pPr>
      <w:del w:id="512" w:author="Linda Calder (FRB)" w:date="2021-12-20T09:53:00Z">
        <w:r w:rsidDel="006B2F67">
          <w:delText xml:space="preserve">Procurement Record </w:delText>
        </w:r>
        <w:r w:rsidDel="008F65A1">
          <w:delText xml:space="preserve">RC=P </w:delText>
        </w:r>
        <w:r w:rsidDel="006B2F67">
          <w:delText>(none</w:delText>
        </w:r>
        <w:r w:rsidDel="00DC6C89">
          <w:delText>-</w:delText>
        </w:r>
        <w:r w:rsidDel="006B2F67">
          <w:delText xml:space="preserve"> </w:delText>
        </w:r>
        <w:r w:rsidDel="003E026E">
          <w:delText xml:space="preserve">many </w:delText>
        </w:r>
        <w:r w:rsidDel="006B2F67">
          <w:delText xml:space="preserve">for each </w:delText>
        </w:r>
        <w:r w:rsidDel="005961A5">
          <w:delText>ACH Payment Data Recor</w:delText>
        </w:r>
        <w:r w:rsidDel="00D76CC9">
          <w:delText>d</w:delText>
        </w:r>
        <w:r w:rsidDel="006B2F67">
          <w:delText>)</w:delText>
        </w:r>
      </w:del>
    </w:p>
    <w:p w14:paraId="294DDD2B" w14:textId="77777777" w:rsidR="00F5404B" w:rsidRDefault="00F5404B" w:rsidP="00DD61A6">
      <w:pPr>
        <w:pStyle w:val="ListParagraph"/>
      </w:pPr>
    </w:p>
    <w:p w14:paraId="2B2A8AA5" w14:textId="77777777" w:rsidR="00F5404B" w:rsidRDefault="00F5404B" w:rsidP="00F5404B">
      <w:pPr>
        <w:pStyle w:val="ListBullet4"/>
      </w:pPr>
      <w:r>
        <w:t>DNP Record RC=DD (none- one for each ACH Payment Data Record)</w:t>
      </w:r>
    </w:p>
    <w:p w14:paraId="1A15B57C" w14:textId="77777777" w:rsidR="00F5404B" w:rsidRDefault="00F5404B" w:rsidP="00F5404B">
      <w:pPr>
        <w:pStyle w:val="ListBullet4"/>
        <w:numPr>
          <w:ilvl w:val="0"/>
          <w:numId w:val="0"/>
        </w:numPr>
        <w:ind w:left="1440"/>
      </w:pPr>
    </w:p>
    <w:p w14:paraId="4DE00BD8" w14:textId="77777777" w:rsidR="00F473A7" w:rsidRDefault="00F473A7" w:rsidP="00877CC1"/>
    <w:p w14:paraId="27334758" w14:textId="77777777" w:rsidR="00F473A7" w:rsidRDefault="00F473A7" w:rsidP="00877CC1">
      <w:pPr>
        <w:pStyle w:val="ListBullet2"/>
      </w:pPr>
      <w:r w:rsidRPr="00E35987">
        <w:rPr>
          <w:b/>
        </w:rPr>
        <w:t>ACH</w:t>
      </w:r>
      <w:r>
        <w:t xml:space="preserve"> Schedule Trailer Control Record </w:t>
      </w:r>
      <w:r w:rsidR="008F65A1">
        <w:t xml:space="preserve">RC=T </w:t>
      </w:r>
      <w:r>
        <w:t>(one for each Schedule Header Record)</w:t>
      </w:r>
    </w:p>
    <w:p w14:paraId="7544C7B1" w14:textId="77777777" w:rsidR="00F473A7" w:rsidRDefault="00F473A7" w:rsidP="00877CC1"/>
    <w:p w14:paraId="6AADD180" w14:textId="77777777" w:rsidR="00F473A7" w:rsidRDefault="00F473A7" w:rsidP="00877CC1">
      <w:pPr>
        <w:pStyle w:val="ListBullet2"/>
      </w:pPr>
      <w:r w:rsidRPr="00E35987">
        <w:rPr>
          <w:b/>
        </w:rPr>
        <w:t>Check</w:t>
      </w:r>
      <w:r>
        <w:t xml:space="preserve"> Schedule Header Record</w:t>
      </w:r>
      <w:r w:rsidR="008F65A1">
        <w:t xml:space="preserve"> RC=11</w:t>
      </w:r>
      <w:r>
        <w:t xml:space="preserve"> (one - many Schedule Header Records in a file)</w:t>
      </w:r>
    </w:p>
    <w:p w14:paraId="294B139D" w14:textId="77777777" w:rsidR="00F473A7" w:rsidRDefault="00F473A7" w:rsidP="00877CC1"/>
    <w:p w14:paraId="403C2808" w14:textId="77777777" w:rsidR="00F473A7" w:rsidRDefault="00F473A7" w:rsidP="00877CC1">
      <w:pPr>
        <w:pStyle w:val="ListBullet3"/>
      </w:pPr>
      <w:r>
        <w:t xml:space="preserve">Check Payment Data Record </w:t>
      </w:r>
      <w:r w:rsidR="008F65A1">
        <w:t xml:space="preserve">RC=12 </w:t>
      </w:r>
      <w:r>
        <w:t>(one - many Check Payment Data Records in a schedule)</w:t>
      </w:r>
    </w:p>
    <w:p w14:paraId="5ED88502" w14:textId="77777777" w:rsidR="00F473A7" w:rsidRDefault="00F473A7" w:rsidP="00877CC1"/>
    <w:p w14:paraId="33739038" w14:textId="77777777" w:rsidR="00F473A7" w:rsidRDefault="00F473A7" w:rsidP="00877CC1">
      <w:pPr>
        <w:pStyle w:val="ListBullet4"/>
      </w:pPr>
      <w:r>
        <w:t xml:space="preserve">Check </w:t>
      </w:r>
      <w:r w:rsidR="00CF4EF7">
        <w:t xml:space="preserve">Stub </w:t>
      </w:r>
      <w:r w:rsidR="00AB4074">
        <w:t>Record RC</w:t>
      </w:r>
      <w:r w:rsidR="008F65A1">
        <w:t xml:space="preserve">=13 </w:t>
      </w:r>
      <w:r>
        <w:t>(</w:t>
      </w:r>
      <w:r w:rsidR="00616A2E">
        <w:t>none unless</w:t>
      </w:r>
      <w:r w:rsidR="00544A02">
        <w:t xml:space="preserve"> </w:t>
      </w:r>
      <w:r>
        <w:t>CheckEnclosureCode = stub,</w:t>
      </w:r>
      <w:r w:rsidR="00616A2E">
        <w:t xml:space="preserve"> then</w:t>
      </w:r>
      <w:r>
        <w:t xml:space="preserve"> one for each Check Payment Data Record)</w:t>
      </w:r>
      <w:r w:rsidR="00AA4B38">
        <w:t xml:space="preserve"> </w:t>
      </w:r>
    </w:p>
    <w:p w14:paraId="73707CCC" w14:textId="77777777" w:rsidR="00F473A7" w:rsidRDefault="00F473A7" w:rsidP="00877CC1"/>
    <w:p w14:paraId="3D7090C0" w14:textId="77777777" w:rsidR="00F473A7" w:rsidRDefault="00C31374" w:rsidP="00877CC1">
      <w:pPr>
        <w:pStyle w:val="ListBullet4"/>
      </w:pPr>
      <w:r>
        <w:t>CARS</w:t>
      </w:r>
      <w:r w:rsidRPr="0013199C">
        <w:t xml:space="preserve"> </w:t>
      </w:r>
      <w:r w:rsidR="00F473A7" w:rsidRPr="0013199C">
        <w:t>TAS/BETC Record</w:t>
      </w:r>
      <w:r w:rsidR="008F65A1">
        <w:t xml:space="preserve"> RC=G</w:t>
      </w:r>
      <w:r w:rsidR="00F473A7" w:rsidRPr="0013199C">
        <w:t xml:space="preserve"> (</w:t>
      </w:r>
      <w:r w:rsidR="002E4973">
        <w:t>none</w:t>
      </w:r>
      <w:r w:rsidR="00F473A7" w:rsidRPr="0013199C">
        <w:t xml:space="preserve"> - </w:t>
      </w:r>
      <w:r w:rsidR="0020615F">
        <w:t>many</w:t>
      </w:r>
      <w:r w:rsidR="0020615F" w:rsidRPr="0013199C">
        <w:t xml:space="preserve"> </w:t>
      </w:r>
      <w:r w:rsidR="00F473A7" w:rsidRPr="0013199C">
        <w:t>for each Check Payment Data Record)</w:t>
      </w:r>
    </w:p>
    <w:p w14:paraId="226DEC4B" w14:textId="77777777" w:rsidR="006B2F67" w:rsidRDefault="006B2F67" w:rsidP="00877CC1"/>
    <w:p w14:paraId="6E0ECB37" w14:textId="3E39F600" w:rsidR="00323AA9" w:rsidDel="0078376D" w:rsidRDefault="00323AA9" w:rsidP="00877CC1">
      <w:pPr>
        <w:pStyle w:val="ListBullet4"/>
        <w:rPr>
          <w:del w:id="513" w:author="Linda Calder (FRB)" w:date="2021-12-20T09:53:00Z"/>
        </w:rPr>
      </w:pPr>
      <w:del w:id="514" w:author="Linda Calder (FRB)" w:date="2021-12-20T09:53:00Z">
        <w:r w:rsidDel="00323AA9">
          <w:delText xml:space="preserve">Procurement Record </w:delText>
        </w:r>
        <w:r w:rsidDel="008F65A1">
          <w:delText xml:space="preserve">RC=P </w:delText>
        </w:r>
        <w:r w:rsidDel="00323AA9">
          <w:delText xml:space="preserve">(none </w:delText>
        </w:r>
        <w:r w:rsidDel="00DC6C89">
          <w:delText>-</w:delText>
        </w:r>
        <w:r w:rsidDel="00323AA9">
          <w:delText xml:space="preserve"> </w:delText>
        </w:r>
        <w:r w:rsidDel="003E026E">
          <w:delText xml:space="preserve">many </w:delText>
        </w:r>
        <w:r w:rsidDel="00323AA9">
          <w:delText>for each Check Payment Data Record)</w:delText>
        </w:r>
      </w:del>
    </w:p>
    <w:p w14:paraId="4896F23E" w14:textId="77777777" w:rsidR="00F5404B" w:rsidRDefault="00F5404B" w:rsidP="00DD61A6">
      <w:pPr>
        <w:pStyle w:val="ListParagraph"/>
      </w:pPr>
    </w:p>
    <w:p w14:paraId="61D818B3" w14:textId="77777777" w:rsidR="00F5404B" w:rsidRDefault="00F5404B" w:rsidP="00F5404B">
      <w:pPr>
        <w:pStyle w:val="ListBullet4"/>
      </w:pPr>
      <w:r>
        <w:t>DNP Record RC=DD (none- one for each Check Payment Data Record)</w:t>
      </w:r>
    </w:p>
    <w:p w14:paraId="3A38859C" w14:textId="77777777" w:rsidR="00F5404B" w:rsidRDefault="00F5404B" w:rsidP="00F5404B">
      <w:pPr>
        <w:pStyle w:val="ListBullet4"/>
        <w:numPr>
          <w:ilvl w:val="0"/>
          <w:numId w:val="0"/>
        </w:numPr>
        <w:ind w:left="1440"/>
      </w:pPr>
    </w:p>
    <w:p w14:paraId="256A91CF" w14:textId="77777777" w:rsidR="00CF2C57" w:rsidRDefault="00CF2C57" w:rsidP="00877CC1"/>
    <w:p w14:paraId="04686767" w14:textId="77777777" w:rsidR="00F473A7" w:rsidRDefault="00F473A7" w:rsidP="00877CC1">
      <w:pPr>
        <w:pStyle w:val="ListBullet2"/>
      </w:pPr>
      <w:r w:rsidRPr="00E35987">
        <w:rPr>
          <w:b/>
        </w:rPr>
        <w:t>Check</w:t>
      </w:r>
      <w:r>
        <w:t xml:space="preserve"> Schedule Trailer Control Record </w:t>
      </w:r>
      <w:r w:rsidR="008F65A1">
        <w:t xml:space="preserve">RC=T </w:t>
      </w:r>
      <w:r>
        <w:t>(one for each Schedule Header Record)</w:t>
      </w:r>
    </w:p>
    <w:p w14:paraId="34538C8C" w14:textId="77777777" w:rsidR="00D5782E" w:rsidRDefault="00D5782E" w:rsidP="00877CC1"/>
    <w:p w14:paraId="04439E32" w14:textId="77777777" w:rsidR="00D5782E" w:rsidRPr="00A227DE" w:rsidRDefault="00D5782E" w:rsidP="00A227DE">
      <w:pPr>
        <w:pStyle w:val="ListBullet2"/>
      </w:pPr>
      <w:r w:rsidRPr="79DBD942">
        <w:rPr>
          <w:b/>
          <w:bCs/>
        </w:rPr>
        <w:t xml:space="preserve">File Trailer </w:t>
      </w:r>
      <w:r w:rsidR="00610A35" w:rsidRPr="79DBD942">
        <w:rPr>
          <w:b/>
          <w:bCs/>
        </w:rPr>
        <w:t>Control Record</w:t>
      </w:r>
      <w:r w:rsidR="00610A35">
        <w:t xml:space="preserve"> </w:t>
      </w:r>
      <w:r w:rsidR="008F65A1">
        <w:t xml:space="preserve">RC=E </w:t>
      </w:r>
      <w:r>
        <w:t>(There can only be one File Trailer</w:t>
      </w:r>
      <w:r w:rsidR="00BD39DC">
        <w:t xml:space="preserve"> Control R</w:t>
      </w:r>
      <w:r>
        <w:t>ecord)</w:t>
      </w:r>
    </w:p>
    <w:p w14:paraId="311894A5" w14:textId="77777777" w:rsidR="000C4FC4" w:rsidRDefault="000C4FC4"/>
    <w:p w14:paraId="170B456D" w14:textId="77777777" w:rsidR="007A1178" w:rsidRDefault="0086511B">
      <w:pPr>
        <w:pStyle w:val="Heading2"/>
      </w:pPr>
      <w:bookmarkStart w:id="515" w:name="_File_Structure_Validations"/>
      <w:bookmarkStart w:id="516" w:name="_Toc273379776"/>
      <w:bookmarkStart w:id="517" w:name="_Toc273561681"/>
      <w:bookmarkStart w:id="518" w:name="_Toc512413619"/>
      <w:bookmarkStart w:id="519" w:name="_Toc512414142"/>
      <w:bookmarkStart w:id="520" w:name="_Toc512414414"/>
      <w:bookmarkStart w:id="521" w:name="_Toc512414598"/>
      <w:bookmarkStart w:id="522" w:name="_Toc512414641"/>
      <w:bookmarkStart w:id="523" w:name="_Toc512414804"/>
      <w:bookmarkStart w:id="524" w:name="_Toc512414956"/>
      <w:bookmarkStart w:id="525" w:name="_Toc512415104"/>
      <w:bookmarkStart w:id="526" w:name="_Toc512415258"/>
      <w:bookmarkStart w:id="527" w:name="_Toc512415354"/>
      <w:bookmarkStart w:id="528" w:name="_Toc512415428"/>
      <w:bookmarkStart w:id="529" w:name="_Toc533161011"/>
      <w:bookmarkStart w:id="530" w:name="_Toc90909117"/>
      <w:bookmarkEnd w:id="515"/>
      <w:r>
        <w:lastRenderedPageBreak/>
        <w:t>File Structure Validations</w:t>
      </w:r>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p>
    <w:p w14:paraId="26732504" w14:textId="77777777" w:rsidR="000C4FC4" w:rsidRDefault="000C4FC4" w:rsidP="00E049FD">
      <w:bookmarkStart w:id="531" w:name="_Toc248664088"/>
      <w:bookmarkStart w:id="532" w:name="_Toc248810911"/>
      <w:bookmarkStart w:id="533" w:name="_Toc248664092"/>
      <w:bookmarkStart w:id="534" w:name="_Toc248810915"/>
      <w:bookmarkStart w:id="535" w:name="_Toc248920969"/>
      <w:bookmarkStart w:id="536" w:name="_Toc249174587"/>
      <w:bookmarkStart w:id="537" w:name="_Toc249174667"/>
      <w:bookmarkStart w:id="538" w:name="_Toc249241421"/>
      <w:bookmarkStart w:id="539" w:name="_Toc251943003"/>
      <w:bookmarkStart w:id="540" w:name="_Toc252174605"/>
      <w:bookmarkStart w:id="541" w:name="_Toc252544344"/>
      <w:bookmarkStart w:id="542" w:name="_Toc252798665"/>
      <w:bookmarkStart w:id="543" w:name="_Toc252798717"/>
      <w:bookmarkStart w:id="544" w:name="_Toc252798768"/>
      <w:bookmarkStart w:id="545" w:name="_Toc248664093"/>
      <w:bookmarkStart w:id="546" w:name="_Toc248810916"/>
      <w:bookmarkStart w:id="547" w:name="_Toc248920970"/>
      <w:bookmarkStart w:id="548" w:name="_Toc249174588"/>
      <w:bookmarkStart w:id="549" w:name="_Toc249174668"/>
      <w:bookmarkStart w:id="550" w:name="_Toc249241422"/>
      <w:bookmarkStart w:id="551" w:name="_Toc251943004"/>
      <w:bookmarkStart w:id="552" w:name="_Toc252174606"/>
      <w:bookmarkStart w:id="553" w:name="_Toc252544345"/>
      <w:bookmarkStart w:id="554" w:name="_Toc252798666"/>
      <w:bookmarkStart w:id="555" w:name="_Toc252798718"/>
      <w:bookmarkStart w:id="556" w:name="_Toc252798769"/>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r>
        <w:t>The file structure must f</w:t>
      </w:r>
      <w:r w:rsidR="002A598F">
        <w:t>ol</w:t>
      </w:r>
      <w:r>
        <w:t>low these rules:</w:t>
      </w:r>
    </w:p>
    <w:p w14:paraId="2A5FC9B2" w14:textId="77777777" w:rsidR="00050432" w:rsidRDefault="00050432" w:rsidP="00E049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2318"/>
        <w:gridCol w:w="1816"/>
      </w:tblGrid>
      <w:tr w:rsidR="00174133" w14:paraId="534D34EF" w14:textId="77777777" w:rsidTr="79DBD942">
        <w:trPr>
          <w:tblHeader/>
        </w:trPr>
        <w:tc>
          <w:tcPr>
            <w:tcW w:w="2906" w:type="dxa"/>
            <w:shd w:val="clear" w:color="auto" w:fill="B8CCE4"/>
          </w:tcPr>
          <w:p w14:paraId="37C970D4" w14:textId="77777777" w:rsidR="00174133" w:rsidRPr="0015120D" w:rsidRDefault="00174133" w:rsidP="00174133">
            <w:pPr>
              <w:rPr>
                <w:b/>
              </w:rPr>
            </w:pPr>
            <w:r w:rsidRPr="0015120D">
              <w:rPr>
                <w:b/>
              </w:rPr>
              <w:t>Rule</w:t>
            </w:r>
          </w:p>
        </w:tc>
        <w:tc>
          <w:tcPr>
            <w:tcW w:w="2318" w:type="dxa"/>
            <w:shd w:val="clear" w:color="auto" w:fill="B8CCE4"/>
          </w:tcPr>
          <w:p w14:paraId="45FA5393" w14:textId="77777777" w:rsidR="00174133" w:rsidRPr="0015120D" w:rsidRDefault="00174133" w:rsidP="00174133">
            <w:pPr>
              <w:rPr>
                <w:b/>
              </w:rPr>
            </w:pPr>
            <w:r w:rsidRPr="0015120D">
              <w:rPr>
                <w:b/>
              </w:rPr>
              <w:t>Result</w:t>
            </w:r>
          </w:p>
        </w:tc>
        <w:tc>
          <w:tcPr>
            <w:tcW w:w="1816" w:type="dxa"/>
            <w:shd w:val="clear" w:color="auto" w:fill="B8CCE4"/>
          </w:tcPr>
          <w:p w14:paraId="2F651116" w14:textId="77777777" w:rsidR="00174133" w:rsidRPr="0015120D" w:rsidRDefault="00174133" w:rsidP="00174133">
            <w:pPr>
              <w:rPr>
                <w:b/>
              </w:rPr>
            </w:pPr>
            <w:r w:rsidRPr="0015120D">
              <w:rPr>
                <w:b/>
              </w:rPr>
              <w:t>Error Code</w:t>
            </w:r>
          </w:p>
        </w:tc>
      </w:tr>
      <w:tr w:rsidR="00174133" w14:paraId="2738F55D" w14:textId="77777777" w:rsidTr="79DBD942">
        <w:tc>
          <w:tcPr>
            <w:tcW w:w="2906" w:type="dxa"/>
          </w:tcPr>
          <w:p w14:paraId="53F49AA7" w14:textId="77777777" w:rsidR="00174133" w:rsidRDefault="00174133" w:rsidP="00174133">
            <w:r>
              <w:t>A schedule can contain only one type of payment</w:t>
            </w:r>
          </w:p>
        </w:tc>
        <w:tc>
          <w:tcPr>
            <w:tcW w:w="2318" w:type="dxa"/>
          </w:tcPr>
          <w:p w14:paraId="69DDCCBC" w14:textId="77777777" w:rsidR="00174133" w:rsidRDefault="007F2DDC" w:rsidP="00174133">
            <w:r>
              <w:t>If not, reject the file</w:t>
            </w:r>
          </w:p>
        </w:tc>
        <w:tc>
          <w:tcPr>
            <w:tcW w:w="1816" w:type="dxa"/>
          </w:tcPr>
          <w:p w14:paraId="7D0440DA" w14:textId="77777777" w:rsidR="00174133" w:rsidRPr="00FA7257" w:rsidRDefault="00E12B88" w:rsidP="00174133">
            <w:r>
              <w:t xml:space="preserve">Error </w:t>
            </w:r>
            <w:r w:rsidR="00FA7257" w:rsidRPr="00FA7257">
              <w:t xml:space="preserve">Reason Group 1 </w:t>
            </w:r>
            <w:r w:rsidR="00FA7257">
              <w:t>M</w:t>
            </w:r>
            <w:r w:rsidR="00FA7257" w:rsidRPr="00FA7257">
              <w:t>essage 6</w:t>
            </w:r>
          </w:p>
        </w:tc>
      </w:tr>
      <w:tr w:rsidR="00174133" w14:paraId="2DD26B0D" w14:textId="77777777" w:rsidTr="79DBD942">
        <w:tc>
          <w:tcPr>
            <w:tcW w:w="2906" w:type="dxa"/>
          </w:tcPr>
          <w:p w14:paraId="4F29C887" w14:textId="77777777" w:rsidR="00174133" w:rsidRPr="00EA7B45" w:rsidRDefault="00174133" w:rsidP="00EA7B45">
            <w:pPr>
              <w:tabs>
                <w:tab w:val="left" w:pos="1890"/>
              </w:tabs>
              <w:rPr>
                <w:b/>
                <w:bCs/>
              </w:rPr>
            </w:pPr>
            <w:r w:rsidRPr="00EA7B45">
              <w:rPr>
                <w:bCs/>
              </w:rPr>
              <w:t>If any schedule on a file is rejected, the entire file will be rejected.</w:t>
            </w:r>
          </w:p>
        </w:tc>
        <w:tc>
          <w:tcPr>
            <w:tcW w:w="2318" w:type="dxa"/>
          </w:tcPr>
          <w:p w14:paraId="10FEB16C" w14:textId="77777777" w:rsidR="00174133" w:rsidRDefault="00C843EC" w:rsidP="00174133">
            <w:r>
              <w:t>File rejection</w:t>
            </w:r>
          </w:p>
        </w:tc>
        <w:tc>
          <w:tcPr>
            <w:tcW w:w="1816" w:type="dxa"/>
          </w:tcPr>
          <w:p w14:paraId="15E92F90" w14:textId="77777777" w:rsidR="00174133" w:rsidRDefault="00E12B88" w:rsidP="00174133">
            <w:r>
              <w:t xml:space="preserve">Error </w:t>
            </w:r>
            <w:r w:rsidR="00FA7257">
              <w:t>Reason Group 1 Message 6</w:t>
            </w:r>
          </w:p>
        </w:tc>
      </w:tr>
      <w:tr w:rsidR="00174133" w14:paraId="7834026C" w14:textId="77777777" w:rsidTr="79DBD942">
        <w:tc>
          <w:tcPr>
            <w:tcW w:w="2906" w:type="dxa"/>
          </w:tcPr>
          <w:p w14:paraId="7C618CFD" w14:textId="77777777" w:rsidR="00174133" w:rsidRPr="00C843EC" w:rsidRDefault="00C843EC" w:rsidP="00174133">
            <w:r w:rsidRPr="00C843EC">
              <w:rPr>
                <w:bCs/>
              </w:rPr>
              <w:t>ACH Payment Data Records must be received in Routing Number order within the schedule</w:t>
            </w:r>
            <w:r w:rsidR="00BC13ED">
              <w:rPr>
                <w:bCs/>
              </w:rPr>
              <w:t>.</w:t>
            </w:r>
          </w:p>
        </w:tc>
        <w:tc>
          <w:tcPr>
            <w:tcW w:w="2318" w:type="dxa"/>
          </w:tcPr>
          <w:p w14:paraId="456AB9C0" w14:textId="77777777" w:rsidR="00174133" w:rsidRDefault="00C843EC" w:rsidP="00174133">
            <w:r>
              <w:t>If not, reject the file</w:t>
            </w:r>
          </w:p>
        </w:tc>
        <w:tc>
          <w:tcPr>
            <w:tcW w:w="1816" w:type="dxa"/>
          </w:tcPr>
          <w:p w14:paraId="2A64CDB2" w14:textId="77777777" w:rsidR="00174133" w:rsidRDefault="00E12B88" w:rsidP="00FA7257">
            <w:r>
              <w:t xml:space="preserve">Error </w:t>
            </w:r>
            <w:r w:rsidR="00FA7257">
              <w:t>Reason Group 1  M</w:t>
            </w:r>
            <w:r w:rsidR="00C843EC">
              <w:t xml:space="preserve">essage 7 </w:t>
            </w:r>
          </w:p>
        </w:tc>
      </w:tr>
      <w:tr w:rsidR="00174133" w14:paraId="67FEE72A" w14:textId="77777777" w:rsidTr="79DBD942">
        <w:tc>
          <w:tcPr>
            <w:tcW w:w="2906" w:type="dxa"/>
          </w:tcPr>
          <w:p w14:paraId="7E4DE47D" w14:textId="77777777" w:rsidR="00174133" w:rsidRDefault="007F2DDC" w:rsidP="007F2DDC">
            <w:r>
              <w:rPr>
                <w:bCs/>
              </w:rPr>
              <w:t>Check Payment Data Records can be received in any order.</w:t>
            </w:r>
          </w:p>
        </w:tc>
        <w:tc>
          <w:tcPr>
            <w:tcW w:w="2318" w:type="dxa"/>
          </w:tcPr>
          <w:p w14:paraId="0D4387F9" w14:textId="77777777" w:rsidR="00174133" w:rsidRDefault="00174133" w:rsidP="00174133"/>
        </w:tc>
        <w:tc>
          <w:tcPr>
            <w:tcW w:w="1816" w:type="dxa"/>
          </w:tcPr>
          <w:p w14:paraId="72C418F8" w14:textId="77777777" w:rsidR="00174133" w:rsidRDefault="00174133" w:rsidP="00174133"/>
        </w:tc>
      </w:tr>
      <w:tr w:rsidR="00174133" w14:paraId="52CE51CE" w14:textId="77777777" w:rsidTr="79DBD942">
        <w:tc>
          <w:tcPr>
            <w:tcW w:w="2906" w:type="dxa"/>
          </w:tcPr>
          <w:p w14:paraId="38F726E0" w14:textId="509F4540" w:rsidR="00174133" w:rsidRDefault="007F2DDC" w:rsidP="00174133">
            <w:r>
              <w:t>Records associated to the Check Payment Data and ACH Payment Data Records can be received in any order</w:t>
            </w:r>
            <w:r w:rsidR="00E9090B">
              <w:t xml:space="preserve"> (i.e. Addenda, CARS</w:t>
            </w:r>
            <w:r>
              <w:t>, Stub</w:t>
            </w:r>
            <w:del w:id="557" w:author="Linda Calder (FRB)" w:date="2021-12-20T09:53:00Z">
              <w:r w:rsidDel="007F2DDC">
                <w:delText>, Procurement</w:delText>
              </w:r>
            </w:del>
            <w:r>
              <w:t>)</w:t>
            </w:r>
            <w:r w:rsidR="00BC13ED">
              <w:t>.</w:t>
            </w:r>
          </w:p>
        </w:tc>
        <w:tc>
          <w:tcPr>
            <w:tcW w:w="2318" w:type="dxa"/>
          </w:tcPr>
          <w:p w14:paraId="7C9B396F" w14:textId="77777777" w:rsidR="00174133" w:rsidRDefault="00174133" w:rsidP="00174133"/>
        </w:tc>
        <w:tc>
          <w:tcPr>
            <w:tcW w:w="1816" w:type="dxa"/>
          </w:tcPr>
          <w:p w14:paraId="69F76443" w14:textId="77777777" w:rsidR="00174133" w:rsidRDefault="00174133" w:rsidP="00174133"/>
        </w:tc>
      </w:tr>
      <w:tr w:rsidR="007F2DDC" w14:paraId="7AEA6672" w14:textId="77777777" w:rsidTr="79DBD942">
        <w:tc>
          <w:tcPr>
            <w:tcW w:w="2906" w:type="dxa"/>
          </w:tcPr>
          <w:p w14:paraId="50252227" w14:textId="77777777" w:rsidR="007F2DDC" w:rsidRDefault="007F2DDC" w:rsidP="00174133">
            <w:r>
              <w:t>All records for one payment must have the same information in the payment identifier fields.</w:t>
            </w:r>
          </w:p>
        </w:tc>
        <w:tc>
          <w:tcPr>
            <w:tcW w:w="2318" w:type="dxa"/>
          </w:tcPr>
          <w:p w14:paraId="3B9C1599" w14:textId="77777777" w:rsidR="007F2DDC" w:rsidRDefault="007F2DDC" w:rsidP="00174133">
            <w:r>
              <w:t>If not, reject the file</w:t>
            </w:r>
          </w:p>
        </w:tc>
        <w:tc>
          <w:tcPr>
            <w:tcW w:w="1816" w:type="dxa"/>
          </w:tcPr>
          <w:p w14:paraId="6DF569D8" w14:textId="77777777" w:rsidR="007F2DDC" w:rsidRDefault="00E12B88" w:rsidP="00174133">
            <w:r>
              <w:t xml:space="preserve">Error </w:t>
            </w:r>
            <w:r w:rsidR="00207E8B">
              <w:t>Reason Group 1 M</w:t>
            </w:r>
            <w:r w:rsidR="007F2DDC">
              <w:t>essag</w:t>
            </w:r>
            <w:r w:rsidR="00207E8B">
              <w:t>e 6</w:t>
            </w:r>
          </w:p>
        </w:tc>
      </w:tr>
    </w:tbl>
    <w:p w14:paraId="0D6921AC" w14:textId="77777777" w:rsidR="00174133" w:rsidRDefault="00174133" w:rsidP="00E049FD"/>
    <w:p w14:paraId="153D7983" w14:textId="77777777" w:rsidR="000C4FC4" w:rsidRPr="001832D9" w:rsidRDefault="000C4FC4" w:rsidP="00050432">
      <w:r w:rsidRPr="001832D9">
        <w:t xml:space="preserve">Field types are as follows: </w:t>
      </w:r>
    </w:p>
    <w:p w14:paraId="726B48A4" w14:textId="77777777" w:rsidR="000C4FC4" w:rsidRPr="001832D9" w:rsidRDefault="000C4FC4" w:rsidP="00050432">
      <w:pPr>
        <w:pStyle w:val="ListBullet"/>
      </w:pPr>
      <w:r w:rsidRPr="001832D9">
        <w:t xml:space="preserve">A=alphabetic; A-Z, a-z, </w:t>
      </w:r>
      <w:r w:rsidR="005B110B" w:rsidRPr="001832D9">
        <w:t xml:space="preserve">blanks, and </w:t>
      </w:r>
      <w:r w:rsidRPr="001832D9">
        <w:t xml:space="preserve">special characters as noted below.  </w:t>
      </w:r>
    </w:p>
    <w:p w14:paraId="18CEA24F" w14:textId="77777777" w:rsidR="000C4FC4" w:rsidRPr="001832D9" w:rsidRDefault="000C4FC4" w:rsidP="00050432">
      <w:pPr>
        <w:pStyle w:val="ListBullet"/>
      </w:pPr>
      <w:r w:rsidRPr="001832D9">
        <w:t xml:space="preserve">N=numeric; 0-9.  </w:t>
      </w:r>
    </w:p>
    <w:p w14:paraId="4A356560" w14:textId="77777777" w:rsidR="007A1178" w:rsidRPr="001832D9" w:rsidRDefault="000C4FC4" w:rsidP="00050432">
      <w:pPr>
        <w:pStyle w:val="ListBullet"/>
      </w:pPr>
      <w:r w:rsidRPr="001832D9">
        <w:t>All dollar amount fields are numeric</w:t>
      </w:r>
      <w:r w:rsidR="00107F3D" w:rsidRPr="001832D9">
        <w:t>.</w:t>
      </w:r>
      <w:r w:rsidRPr="001832D9">
        <w:t xml:space="preserve">  </w:t>
      </w:r>
    </w:p>
    <w:p w14:paraId="7D7EE1F2" w14:textId="77777777" w:rsidR="000C4FC4" w:rsidRPr="001832D9" w:rsidRDefault="000C4FC4" w:rsidP="00050432">
      <w:pPr>
        <w:pStyle w:val="ListBullet"/>
      </w:pPr>
      <w:r w:rsidRPr="001832D9">
        <w:t xml:space="preserve">AN= alphanumeric; A-Z, a-z, 0-9, </w:t>
      </w:r>
      <w:r w:rsidR="005B110B" w:rsidRPr="001832D9">
        <w:t xml:space="preserve">blanks, and </w:t>
      </w:r>
      <w:r w:rsidRPr="001832D9">
        <w:t>special characters as noted below.</w:t>
      </w:r>
    </w:p>
    <w:p w14:paraId="07AF0B76" w14:textId="606DC54F" w:rsidR="000C4FC4" w:rsidRPr="00892E91" w:rsidRDefault="00E50B7A" w:rsidP="7D065354">
      <w:pPr>
        <w:rPr>
          <w:b/>
          <w:bCs/>
        </w:rPr>
      </w:pPr>
      <w:r>
        <w:rPr>
          <w:noProof/>
        </w:rPr>
        <w:drawing>
          <wp:inline distT="0" distB="0" distL="0" distR="0" wp14:anchorId="27E45FF6" wp14:editId="5DC4C2B0">
            <wp:extent cx="5559425" cy="1764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t="-439" b="13475"/>
                    <a:stretch>
                      <a:fillRect/>
                    </a:stretch>
                  </pic:blipFill>
                  <pic:spPr bwMode="auto">
                    <a:xfrm>
                      <a:off x="0" y="0"/>
                      <a:ext cx="5559425" cy="1764030"/>
                    </a:xfrm>
                    <a:prstGeom prst="rect">
                      <a:avLst/>
                    </a:prstGeom>
                    <a:noFill/>
                    <a:ln>
                      <a:noFill/>
                    </a:ln>
                  </pic:spPr>
                </pic:pic>
              </a:graphicData>
            </a:graphic>
          </wp:inline>
        </w:drawing>
      </w:r>
    </w:p>
    <w:p w14:paraId="61575BCC" w14:textId="77777777" w:rsidR="009D6252" w:rsidRDefault="000C4FC4" w:rsidP="00E049FD">
      <w:r w:rsidRPr="00877CC1">
        <w:rPr>
          <w:b/>
        </w:rPr>
        <w:t>Table 1</w:t>
      </w:r>
      <w:r>
        <w:t>: Allowed Characters</w:t>
      </w:r>
    </w:p>
    <w:p w14:paraId="6F698835" w14:textId="77777777" w:rsidR="00877CC1" w:rsidRPr="00021A0D" w:rsidRDefault="00877CC1" w:rsidP="00E049FD"/>
    <w:p w14:paraId="3E9B570F" w14:textId="77777777" w:rsidR="000C4FC4" w:rsidRPr="009D6252" w:rsidRDefault="000C4FC4" w:rsidP="00877CC1">
      <w:pPr>
        <w:pStyle w:val="Heading2"/>
      </w:pPr>
      <w:bookmarkStart w:id="558" w:name="_Toc252544348"/>
      <w:bookmarkStart w:id="559" w:name="_Toc252798669"/>
      <w:bookmarkStart w:id="560" w:name="_Toc252798721"/>
      <w:bookmarkStart w:id="561" w:name="_Toc252798772"/>
      <w:bookmarkStart w:id="562" w:name="_Toc252798867"/>
      <w:bookmarkStart w:id="563" w:name="_Toc252798910"/>
      <w:bookmarkStart w:id="564" w:name="_Toc252803251"/>
      <w:bookmarkStart w:id="565" w:name="_Toc256594119"/>
      <w:bookmarkStart w:id="566" w:name="_Toc273379777"/>
      <w:bookmarkStart w:id="567" w:name="_Toc273561682"/>
      <w:bookmarkStart w:id="568" w:name="_Toc512413620"/>
      <w:bookmarkStart w:id="569" w:name="_Toc512414143"/>
      <w:bookmarkStart w:id="570" w:name="_Toc512414415"/>
      <w:bookmarkStart w:id="571" w:name="_Toc512414599"/>
      <w:bookmarkStart w:id="572" w:name="_Toc512414642"/>
      <w:bookmarkStart w:id="573" w:name="_Toc512414805"/>
      <w:bookmarkStart w:id="574" w:name="_Toc512414957"/>
      <w:bookmarkStart w:id="575" w:name="_Toc512415105"/>
      <w:bookmarkStart w:id="576" w:name="_Toc512415259"/>
      <w:bookmarkStart w:id="577" w:name="_Toc512415355"/>
      <w:bookmarkStart w:id="578" w:name="_Toc512415429"/>
      <w:bookmarkStart w:id="579" w:name="_Toc533161012"/>
      <w:bookmarkStart w:id="580" w:name="_Toc90909118"/>
      <w:bookmarkEnd w:id="558"/>
      <w:bookmarkEnd w:id="559"/>
      <w:bookmarkEnd w:id="560"/>
      <w:bookmarkEnd w:id="561"/>
      <w:bookmarkEnd w:id="562"/>
      <w:bookmarkEnd w:id="563"/>
      <w:bookmarkEnd w:id="564"/>
      <w:bookmarkEnd w:id="565"/>
      <w:r>
        <w:lastRenderedPageBreak/>
        <w:t>Hexadecimal Character Validation</w:t>
      </w:r>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4"/>
        <w:gridCol w:w="2869"/>
        <w:gridCol w:w="2877"/>
      </w:tblGrid>
      <w:tr w:rsidR="00F45FA9" w14:paraId="4E77CEB0" w14:textId="77777777" w:rsidTr="00050432">
        <w:trPr>
          <w:tblHeader/>
        </w:trPr>
        <w:tc>
          <w:tcPr>
            <w:tcW w:w="2952" w:type="dxa"/>
            <w:shd w:val="clear" w:color="auto" w:fill="B8CCE4"/>
          </w:tcPr>
          <w:p w14:paraId="6867B363" w14:textId="77777777" w:rsidR="00F45FA9" w:rsidRPr="00C16168" w:rsidRDefault="00F45FA9" w:rsidP="00F45FA9">
            <w:pPr>
              <w:rPr>
                <w:b/>
              </w:rPr>
            </w:pPr>
            <w:r w:rsidRPr="00C16168">
              <w:rPr>
                <w:b/>
              </w:rPr>
              <w:t>Rule</w:t>
            </w:r>
          </w:p>
        </w:tc>
        <w:tc>
          <w:tcPr>
            <w:tcW w:w="2952" w:type="dxa"/>
            <w:shd w:val="clear" w:color="auto" w:fill="B8CCE4"/>
          </w:tcPr>
          <w:p w14:paraId="6D59CE1B" w14:textId="77777777" w:rsidR="00F45FA9" w:rsidRPr="00C16168" w:rsidRDefault="00F45FA9" w:rsidP="00F45FA9">
            <w:pPr>
              <w:rPr>
                <w:b/>
              </w:rPr>
            </w:pPr>
            <w:r w:rsidRPr="00C16168">
              <w:rPr>
                <w:b/>
              </w:rPr>
              <w:t>Result</w:t>
            </w:r>
          </w:p>
        </w:tc>
        <w:tc>
          <w:tcPr>
            <w:tcW w:w="2952" w:type="dxa"/>
            <w:shd w:val="clear" w:color="auto" w:fill="B8CCE4"/>
          </w:tcPr>
          <w:p w14:paraId="2944C64A" w14:textId="77777777" w:rsidR="00F45FA9" w:rsidRPr="00C16168" w:rsidRDefault="00F45FA9" w:rsidP="00F45FA9">
            <w:pPr>
              <w:rPr>
                <w:b/>
              </w:rPr>
            </w:pPr>
            <w:r w:rsidRPr="00C16168">
              <w:rPr>
                <w:b/>
              </w:rPr>
              <w:t>Error Code</w:t>
            </w:r>
          </w:p>
        </w:tc>
      </w:tr>
      <w:tr w:rsidR="00F45FA9" w14:paraId="6BF989C4" w14:textId="77777777" w:rsidTr="00C16168">
        <w:tc>
          <w:tcPr>
            <w:tcW w:w="2952" w:type="dxa"/>
          </w:tcPr>
          <w:p w14:paraId="65410C8D" w14:textId="77777777" w:rsidR="00F45FA9" w:rsidRDefault="00F45FA9" w:rsidP="00F45FA9">
            <w:r>
              <w:t>Any data elements being validated and/or stored in PAM must be valid HEX characters.</w:t>
            </w:r>
          </w:p>
        </w:tc>
        <w:tc>
          <w:tcPr>
            <w:tcW w:w="2952" w:type="dxa"/>
          </w:tcPr>
          <w:p w14:paraId="0B8B7C88" w14:textId="77777777" w:rsidR="00F45FA9" w:rsidRDefault="00F45FA9" w:rsidP="00F45FA9">
            <w:r>
              <w:t>If not, reject the file</w:t>
            </w:r>
          </w:p>
        </w:tc>
        <w:tc>
          <w:tcPr>
            <w:tcW w:w="2952" w:type="dxa"/>
          </w:tcPr>
          <w:p w14:paraId="013511D3" w14:textId="77777777" w:rsidR="00F45FA9" w:rsidRDefault="00E12B88" w:rsidP="0015120D">
            <w:r>
              <w:t xml:space="preserve">Error </w:t>
            </w:r>
            <w:r w:rsidR="0015120D">
              <w:t>Reason Group 1 M</w:t>
            </w:r>
            <w:r w:rsidR="00F45FA9">
              <w:t>essage 5</w:t>
            </w:r>
          </w:p>
        </w:tc>
      </w:tr>
    </w:tbl>
    <w:p w14:paraId="5F27144C" w14:textId="77777777" w:rsidR="00F45FA9" w:rsidRPr="00F45FA9" w:rsidRDefault="00F45FA9" w:rsidP="00050432"/>
    <w:p w14:paraId="794282CB" w14:textId="77777777" w:rsidR="000C4FC4" w:rsidRPr="00803F57" w:rsidRDefault="000C4FC4" w:rsidP="00050432">
      <w:pPr>
        <w:pStyle w:val="ListBullet"/>
        <w:rPr>
          <w:b/>
          <w:bCs/>
        </w:rPr>
      </w:pPr>
      <w:r w:rsidRPr="00314955">
        <w:t>File formats must meet the following validation:</w:t>
      </w:r>
    </w:p>
    <w:p w14:paraId="07A0A820" w14:textId="77777777" w:rsidR="000C4FC4" w:rsidRPr="00803F57" w:rsidRDefault="000C4FC4" w:rsidP="00050432">
      <w:pPr>
        <w:pStyle w:val="ListBullet2"/>
      </w:pPr>
      <w:r>
        <w:t>For alphanumeric and alphabetic fields, v</w:t>
      </w:r>
      <w:r w:rsidRPr="00314955">
        <w:t>alid</w:t>
      </w:r>
      <w:r>
        <w:t xml:space="preserve"> special characters </w:t>
      </w:r>
      <w:r w:rsidRPr="00314955">
        <w:t>are defined as all H</w:t>
      </w:r>
      <w:r>
        <w:t xml:space="preserve">exadecimal characters with </w:t>
      </w:r>
      <w:r w:rsidRPr="00314955">
        <w:t>values greater than HEX “3F”</w:t>
      </w:r>
      <w:r>
        <w:t xml:space="preserve"> (as shown in Table 1)</w:t>
      </w:r>
      <w:r w:rsidRPr="00314955">
        <w:t>.</w:t>
      </w:r>
    </w:p>
    <w:p w14:paraId="395E8933" w14:textId="77777777" w:rsidR="000C4FC4" w:rsidRPr="00803F57" w:rsidRDefault="000C4FC4" w:rsidP="00050432">
      <w:pPr>
        <w:pStyle w:val="ListBullet2"/>
      </w:pPr>
      <w:r w:rsidRPr="00314955">
        <w:t>Invalid Hexadecimal characters are defined as HEX values “00” through “3F”.</w:t>
      </w:r>
    </w:p>
    <w:p w14:paraId="7AC23E7E" w14:textId="77777777" w:rsidR="000C4FC4" w:rsidRDefault="000C4FC4" w:rsidP="00050432"/>
    <w:p w14:paraId="08E4673B" w14:textId="77777777" w:rsidR="007A1178" w:rsidRDefault="0086511B">
      <w:pPr>
        <w:pStyle w:val="Heading2"/>
      </w:pPr>
      <w:bookmarkStart w:id="581" w:name="_Validation_for_Balancing"/>
      <w:bookmarkStart w:id="582" w:name="_Toc273379778"/>
      <w:bookmarkStart w:id="583" w:name="_Toc273561683"/>
      <w:bookmarkStart w:id="584" w:name="_Toc512413621"/>
      <w:bookmarkStart w:id="585" w:name="_Toc512414144"/>
      <w:bookmarkStart w:id="586" w:name="_Toc512414416"/>
      <w:bookmarkStart w:id="587" w:name="_Toc512414600"/>
      <w:bookmarkStart w:id="588" w:name="_Toc512414643"/>
      <w:bookmarkStart w:id="589" w:name="_Toc512414806"/>
      <w:bookmarkStart w:id="590" w:name="_Toc512414958"/>
      <w:bookmarkStart w:id="591" w:name="_Toc512415106"/>
      <w:bookmarkStart w:id="592" w:name="_Toc512415260"/>
      <w:bookmarkStart w:id="593" w:name="_Toc512415356"/>
      <w:bookmarkStart w:id="594" w:name="_Toc512415430"/>
      <w:bookmarkStart w:id="595" w:name="_Toc533161013"/>
      <w:bookmarkStart w:id="596" w:name="_Toc90909119"/>
      <w:bookmarkEnd w:id="581"/>
      <w:r>
        <w:t>Validation for Balancing</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9"/>
        <w:gridCol w:w="2318"/>
        <w:gridCol w:w="1816"/>
      </w:tblGrid>
      <w:tr w:rsidR="00174133" w14:paraId="75E6AE4F" w14:textId="77777777" w:rsidTr="79DBD942">
        <w:trPr>
          <w:tblHeader/>
        </w:trPr>
        <w:tc>
          <w:tcPr>
            <w:tcW w:w="2906" w:type="dxa"/>
            <w:shd w:val="clear" w:color="auto" w:fill="B8CCE4"/>
          </w:tcPr>
          <w:p w14:paraId="3D58F4DC" w14:textId="77777777" w:rsidR="00174133" w:rsidRPr="00E12B88" w:rsidRDefault="00174133" w:rsidP="00174133">
            <w:pPr>
              <w:rPr>
                <w:b/>
              </w:rPr>
            </w:pPr>
            <w:r w:rsidRPr="00E12B88">
              <w:rPr>
                <w:b/>
              </w:rPr>
              <w:t>Rule</w:t>
            </w:r>
          </w:p>
        </w:tc>
        <w:tc>
          <w:tcPr>
            <w:tcW w:w="2318" w:type="dxa"/>
            <w:shd w:val="clear" w:color="auto" w:fill="B8CCE4"/>
          </w:tcPr>
          <w:p w14:paraId="18B67F21" w14:textId="77777777" w:rsidR="00174133" w:rsidRPr="00E12B88" w:rsidRDefault="00174133" w:rsidP="00174133">
            <w:pPr>
              <w:rPr>
                <w:b/>
              </w:rPr>
            </w:pPr>
            <w:r w:rsidRPr="00E12B88">
              <w:rPr>
                <w:b/>
              </w:rPr>
              <w:t>Result</w:t>
            </w:r>
          </w:p>
        </w:tc>
        <w:tc>
          <w:tcPr>
            <w:tcW w:w="1816" w:type="dxa"/>
            <w:shd w:val="clear" w:color="auto" w:fill="B8CCE4"/>
          </w:tcPr>
          <w:p w14:paraId="2C37DB59" w14:textId="77777777" w:rsidR="00174133" w:rsidRPr="00E12B88" w:rsidRDefault="00174133" w:rsidP="00174133">
            <w:pPr>
              <w:rPr>
                <w:b/>
              </w:rPr>
            </w:pPr>
            <w:r w:rsidRPr="00E12B88">
              <w:rPr>
                <w:b/>
              </w:rPr>
              <w:t>Error Code</w:t>
            </w:r>
          </w:p>
        </w:tc>
      </w:tr>
      <w:tr w:rsidR="00174133" w14:paraId="6F0A357C" w14:textId="77777777" w:rsidTr="79DBD942">
        <w:tc>
          <w:tcPr>
            <w:tcW w:w="2906" w:type="dxa"/>
          </w:tcPr>
          <w:p w14:paraId="2DBA09C2" w14:textId="77777777" w:rsidR="00174133" w:rsidRDefault="00174133" w:rsidP="00174133">
            <w:r>
              <w:t xml:space="preserve">If the ACH_Transaction Code indicates “Prenote” all of the payments in the schedule must be zero dollar amounts. </w:t>
            </w:r>
          </w:p>
        </w:tc>
        <w:tc>
          <w:tcPr>
            <w:tcW w:w="2318" w:type="dxa"/>
          </w:tcPr>
          <w:p w14:paraId="55151118" w14:textId="77777777" w:rsidR="00174133" w:rsidRDefault="00174133" w:rsidP="00174133">
            <w:r>
              <w:t>If not, reject the file.</w:t>
            </w:r>
          </w:p>
        </w:tc>
        <w:tc>
          <w:tcPr>
            <w:tcW w:w="1816" w:type="dxa"/>
          </w:tcPr>
          <w:p w14:paraId="243DB9B6" w14:textId="77777777" w:rsidR="00174133" w:rsidRPr="00E12B88" w:rsidRDefault="00174133" w:rsidP="00E12B88">
            <w:r w:rsidRPr="00E12B88">
              <w:t xml:space="preserve">Error Reason Group 4 </w:t>
            </w:r>
            <w:r w:rsidR="00E12B88">
              <w:t>M</w:t>
            </w:r>
            <w:r w:rsidRPr="00E12B88">
              <w:t>essage 5</w:t>
            </w:r>
          </w:p>
        </w:tc>
      </w:tr>
      <w:tr w:rsidR="00174133" w14:paraId="7DC09A63" w14:textId="77777777" w:rsidTr="79DBD942">
        <w:tc>
          <w:tcPr>
            <w:tcW w:w="2906" w:type="dxa"/>
          </w:tcPr>
          <w:p w14:paraId="75B2C2FD" w14:textId="77777777" w:rsidR="00174133" w:rsidRDefault="00174133" w:rsidP="007902DB">
            <w:r>
              <w:t>If zero dollar payment amo</w:t>
            </w:r>
            <w:r w:rsidR="00BC13ED">
              <w:t>unts are received in a schedule, the ACH Transaction Code must indicate “Prenote”</w:t>
            </w:r>
            <w:r w:rsidR="00AB30DC">
              <w:t xml:space="preserve"> or the SEC code</w:t>
            </w:r>
            <w:r w:rsidR="00A563E1">
              <w:t xml:space="preserve"> = </w:t>
            </w:r>
            <w:r w:rsidR="00AB30DC">
              <w:t xml:space="preserve"> CTX.</w:t>
            </w:r>
          </w:p>
        </w:tc>
        <w:tc>
          <w:tcPr>
            <w:tcW w:w="2318" w:type="dxa"/>
          </w:tcPr>
          <w:p w14:paraId="65EF684E" w14:textId="77777777" w:rsidR="00174133" w:rsidRDefault="00BC13ED" w:rsidP="00174133">
            <w:r>
              <w:t>If not, reject the file</w:t>
            </w:r>
          </w:p>
        </w:tc>
        <w:tc>
          <w:tcPr>
            <w:tcW w:w="1816" w:type="dxa"/>
          </w:tcPr>
          <w:p w14:paraId="2C81770B" w14:textId="77777777" w:rsidR="00174133" w:rsidRDefault="009D6252" w:rsidP="00E12B88">
            <w:r>
              <w:t xml:space="preserve">Error Reason Group 4 </w:t>
            </w:r>
            <w:r w:rsidR="00E12B88">
              <w:t>M</w:t>
            </w:r>
            <w:r>
              <w:t>essage 4</w:t>
            </w:r>
          </w:p>
        </w:tc>
      </w:tr>
      <w:tr w:rsidR="007902DB" w14:paraId="33C73AD6" w14:textId="77777777" w:rsidTr="79DBD942">
        <w:tc>
          <w:tcPr>
            <w:tcW w:w="2906" w:type="dxa"/>
          </w:tcPr>
          <w:p w14:paraId="60EFCD69" w14:textId="77777777" w:rsidR="007902DB" w:rsidRDefault="007902DB" w:rsidP="00FE454B">
            <w:r>
              <w:t xml:space="preserve">If greater than zero dollar payment amounts are received in the schedule, the ACH Transaction Code must </w:t>
            </w:r>
            <w:r w:rsidRPr="79DBD942">
              <w:rPr>
                <w:b/>
                <w:bCs/>
                <w:i/>
                <w:iCs/>
              </w:rPr>
              <w:t xml:space="preserve">not </w:t>
            </w:r>
            <w:r>
              <w:t xml:space="preserve">indicate </w:t>
            </w:r>
            <w:r w:rsidR="00FE454B">
              <w:t xml:space="preserve">“Zero Dollar Credit” when </w:t>
            </w:r>
            <w:r>
              <w:t>SEC code = CTX.</w:t>
            </w:r>
          </w:p>
        </w:tc>
        <w:tc>
          <w:tcPr>
            <w:tcW w:w="2318" w:type="dxa"/>
          </w:tcPr>
          <w:p w14:paraId="6AA82250" w14:textId="77777777" w:rsidR="007902DB" w:rsidRDefault="007902DB" w:rsidP="00174133">
            <w:r>
              <w:t>If not, reject the file.</w:t>
            </w:r>
          </w:p>
        </w:tc>
        <w:tc>
          <w:tcPr>
            <w:tcW w:w="1816" w:type="dxa"/>
          </w:tcPr>
          <w:p w14:paraId="4F3949DA" w14:textId="77777777" w:rsidR="007902DB" w:rsidRDefault="00FE454B" w:rsidP="00174133">
            <w:r>
              <w:t>Error Reason Group 4</w:t>
            </w:r>
          </w:p>
          <w:p w14:paraId="63D31486" w14:textId="77777777" w:rsidR="00FE454B" w:rsidRDefault="00FE454B" w:rsidP="00174133">
            <w:r>
              <w:t xml:space="preserve">Message </w:t>
            </w:r>
            <w:r w:rsidR="00D834DD">
              <w:t>3</w:t>
            </w:r>
          </w:p>
        </w:tc>
      </w:tr>
      <w:tr w:rsidR="00174133" w14:paraId="7625723C" w14:textId="77777777" w:rsidTr="79DBD942">
        <w:tc>
          <w:tcPr>
            <w:tcW w:w="2906" w:type="dxa"/>
          </w:tcPr>
          <w:p w14:paraId="7D28FBA1" w14:textId="77777777" w:rsidR="00174133" w:rsidRDefault="00BC13ED" w:rsidP="00BC13ED">
            <w:r>
              <w:t>T</w:t>
            </w:r>
            <w:r w:rsidR="009D6252">
              <w:t>he ScheduleTrailer.Schedule</w:t>
            </w:r>
            <w:r>
              <w:t>Count must</w:t>
            </w:r>
            <w:r w:rsidR="009D6252">
              <w:t xml:space="preserve"> equal the accumulated number of Payments in the schedule.</w:t>
            </w:r>
          </w:p>
        </w:tc>
        <w:tc>
          <w:tcPr>
            <w:tcW w:w="2318" w:type="dxa"/>
          </w:tcPr>
          <w:p w14:paraId="284A522A" w14:textId="77777777" w:rsidR="00174133" w:rsidRDefault="00BC13ED" w:rsidP="00174133">
            <w:r>
              <w:t>If not, reject the schedule</w:t>
            </w:r>
          </w:p>
        </w:tc>
        <w:tc>
          <w:tcPr>
            <w:tcW w:w="1816" w:type="dxa"/>
          </w:tcPr>
          <w:p w14:paraId="463EE6B4" w14:textId="77777777" w:rsidR="00174133" w:rsidRDefault="00E12B88" w:rsidP="00174133">
            <w:r>
              <w:t>Error Reason Group 3 M</w:t>
            </w:r>
            <w:r w:rsidR="009D6252">
              <w:t>essage 6 for ACH s</w:t>
            </w:r>
            <w:r>
              <w:t>chedules. Error Reason Group 3 Message 4 for c</w:t>
            </w:r>
            <w:r w:rsidR="009D6252">
              <w:t>heck schedules.</w:t>
            </w:r>
          </w:p>
        </w:tc>
      </w:tr>
      <w:tr w:rsidR="00174133" w14:paraId="3ABCCF85" w14:textId="77777777" w:rsidTr="79DBD942">
        <w:tc>
          <w:tcPr>
            <w:tcW w:w="2906" w:type="dxa"/>
          </w:tcPr>
          <w:p w14:paraId="159C68C0" w14:textId="77777777" w:rsidR="00174133" w:rsidRDefault="00BC13ED" w:rsidP="00BC13ED">
            <w:r>
              <w:t>T</w:t>
            </w:r>
            <w:r w:rsidR="009D6252">
              <w:t xml:space="preserve">he ScheduleTrailer.ScheduleAmount </w:t>
            </w:r>
            <w:r>
              <w:t>must</w:t>
            </w:r>
            <w:r w:rsidR="009D6252">
              <w:t xml:space="preserve"> equal the accumulated amount of Payments in the schedule</w:t>
            </w:r>
            <w:r>
              <w:t>.</w:t>
            </w:r>
          </w:p>
        </w:tc>
        <w:tc>
          <w:tcPr>
            <w:tcW w:w="2318" w:type="dxa"/>
          </w:tcPr>
          <w:p w14:paraId="2C6B5874" w14:textId="77777777" w:rsidR="00174133" w:rsidRDefault="00BC13ED" w:rsidP="00174133">
            <w:r>
              <w:t>If not, reject the schedule</w:t>
            </w:r>
          </w:p>
        </w:tc>
        <w:tc>
          <w:tcPr>
            <w:tcW w:w="1816" w:type="dxa"/>
          </w:tcPr>
          <w:p w14:paraId="2D2D37A7" w14:textId="77777777" w:rsidR="00174133" w:rsidRDefault="00E12B88" w:rsidP="00174133">
            <w:r>
              <w:t>Error Reason Group 3 M</w:t>
            </w:r>
            <w:r w:rsidR="009D6252">
              <w:t>ess</w:t>
            </w:r>
            <w:r>
              <w:t xml:space="preserve">age 5 for ACH schedules. Error Reason Group 3 </w:t>
            </w:r>
            <w:r>
              <w:lastRenderedPageBreak/>
              <w:t>M</w:t>
            </w:r>
            <w:r w:rsidR="009D6252">
              <w:t>essage 3 for check schedules.</w:t>
            </w:r>
          </w:p>
        </w:tc>
      </w:tr>
      <w:tr w:rsidR="00174133" w14:paraId="4D9116A9" w14:textId="77777777" w:rsidTr="79DBD942">
        <w:tc>
          <w:tcPr>
            <w:tcW w:w="2906" w:type="dxa"/>
          </w:tcPr>
          <w:p w14:paraId="7871F096" w14:textId="77777777" w:rsidR="00174133" w:rsidRDefault="00BC13ED" w:rsidP="00174133">
            <w:r>
              <w:lastRenderedPageBreak/>
              <w:t xml:space="preserve">The </w:t>
            </w:r>
            <w:r w:rsidR="009D6252">
              <w:t>FileTrailer.TotalCount_</w:t>
            </w:r>
            <w:r>
              <w:t>Records must</w:t>
            </w:r>
            <w:r w:rsidR="009D6252">
              <w:t xml:space="preserve"> equal the accumulated number of records on the fil</w:t>
            </w:r>
            <w:r>
              <w:t>e</w:t>
            </w:r>
            <w:r w:rsidR="001E3656">
              <w:t xml:space="preserve"> (this includes header and trailer records)</w:t>
            </w:r>
            <w:r>
              <w:t>.</w:t>
            </w:r>
          </w:p>
        </w:tc>
        <w:tc>
          <w:tcPr>
            <w:tcW w:w="2318" w:type="dxa"/>
          </w:tcPr>
          <w:p w14:paraId="4627B170" w14:textId="77777777" w:rsidR="00174133" w:rsidRDefault="00BC13ED" w:rsidP="00174133">
            <w:r>
              <w:t>If not, reject the file</w:t>
            </w:r>
          </w:p>
        </w:tc>
        <w:tc>
          <w:tcPr>
            <w:tcW w:w="1816" w:type="dxa"/>
          </w:tcPr>
          <w:p w14:paraId="7BCEF4C5" w14:textId="77777777" w:rsidR="00174133" w:rsidRDefault="00E12B88" w:rsidP="00174133">
            <w:r>
              <w:t>Error Reason Group 3 M</w:t>
            </w:r>
            <w:r w:rsidR="009D6252">
              <w:t>essage 2</w:t>
            </w:r>
          </w:p>
        </w:tc>
      </w:tr>
      <w:tr w:rsidR="009D6252" w14:paraId="548F246F" w14:textId="77777777" w:rsidTr="79DBD942">
        <w:tc>
          <w:tcPr>
            <w:tcW w:w="2906" w:type="dxa"/>
          </w:tcPr>
          <w:p w14:paraId="521F3D37" w14:textId="77777777" w:rsidR="009D6252" w:rsidRDefault="00BC13ED" w:rsidP="00174133">
            <w:r>
              <w:t xml:space="preserve">The </w:t>
            </w:r>
            <w:r w:rsidR="009D6252">
              <w:t>FileTrai</w:t>
            </w:r>
            <w:r>
              <w:t>ler.TotalCount_Payments must</w:t>
            </w:r>
            <w:r w:rsidR="009D6252">
              <w:t xml:space="preserve"> equal the accumulated number of payments on the fil</w:t>
            </w:r>
            <w:r>
              <w:t xml:space="preserve">e. </w:t>
            </w:r>
          </w:p>
        </w:tc>
        <w:tc>
          <w:tcPr>
            <w:tcW w:w="2318" w:type="dxa"/>
          </w:tcPr>
          <w:p w14:paraId="137C4F6F" w14:textId="77777777" w:rsidR="009D6252" w:rsidRDefault="00BC13ED" w:rsidP="00174133">
            <w:r>
              <w:t>If not, reject the file</w:t>
            </w:r>
          </w:p>
        </w:tc>
        <w:tc>
          <w:tcPr>
            <w:tcW w:w="1816" w:type="dxa"/>
          </w:tcPr>
          <w:p w14:paraId="230010BF" w14:textId="77777777" w:rsidR="009D6252" w:rsidRDefault="00E12B88" w:rsidP="00174133">
            <w:r>
              <w:t>Error R</w:t>
            </w:r>
            <w:r w:rsidR="009D6252">
              <w:t>eas</w:t>
            </w:r>
            <w:r>
              <w:t>on Group 3 M</w:t>
            </w:r>
            <w:r w:rsidR="009D6252">
              <w:t>essage 2</w:t>
            </w:r>
          </w:p>
        </w:tc>
      </w:tr>
      <w:tr w:rsidR="009D6252" w14:paraId="4D885ADF" w14:textId="77777777" w:rsidTr="79DBD942">
        <w:tc>
          <w:tcPr>
            <w:tcW w:w="2906" w:type="dxa"/>
          </w:tcPr>
          <w:p w14:paraId="1275A73F" w14:textId="77777777" w:rsidR="009D6252" w:rsidRDefault="00BC13ED" w:rsidP="00174133">
            <w:r>
              <w:t>The</w:t>
            </w:r>
            <w:r w:rsidR="009D6252">
              <w:t xml:space="preserve"> FileTrai</w:t>
            </w:r>
            <w:r>
              <w:t>ler.TotalAmount_Payments must</w:t>
            </w:r>
            <w:r w:rsidR="009D6252">
              <w:t xml:space="preserve"> equal the accumulated amount of payments on the file</w:t>
            </w:r>
            <w:r>
              <w:t>.</w:t>
            </w:r>
          </w:p>
        </w:tc>
        <w:tc>
          <w:tcPr>
            <w:tcW w:w="2318" w:type="dxa"/>
          </w:tcPr>
          <w:p w14:paraId="469DC519" w14:textId="77777777" w:rsidR="009D6252" w:rsidRDefault="00BC13ED" w:rsidP="00174133">
            <w:r>
              <w:t>If not, reject the file</w:t>
            </w:r>
          </w:p>
        </w:tc>
        <w:tc>
          <w:tcPr>
            <w:tcW w:w="1816" w:type="dxa"/>
          </w:tcPr>
          <w:p w14:paraId="2D9F262D" w14:textId="77777777" w:rsidR="009D6252" w:rsidRDefault="00E12B88" w:rsidP="00174133">
            <w:r>
              <w:t>Error Reason Group 3 M</w:t>
            </w:r>
            <w:r w:rsidR="009D6252">
              <w:t>essage 1</w:t>
            </w:r>
          </w:p>
        </w:tc>
      </w:tr>
    </w:tbl>
    <w:p w14:paraId="031304A4" w14:textId="77777777" w:rsidR="00174133" w:rsidRDefault="00174133" w:rsidP="00174133"/>
    <w:p w14:paraId="0BA5C313" w14:textId="77777777" w:rsidR="00BD496C" w:rsidRDefault="00BD496C" w:rsidP="00BD496C">
      <w:pPr>
        <w:pStyle w:val="Heading2"/>
      </w:pPr>
      <w:bookmarkStart w:id="597" w:name="_Validation_for_Same"/>
      <w:bookmarkEnd w:id="597"/>
      <w:r>
        <w:br w:type="page"/>
      </w:r>
      <w:bookmarkStart w:id="598" w:name="_Toc533161014"/>
      <w:bookmarkStart w:id="599" w:name="_Toc90909120"/>
      <w:r>
        <w:lastRenderedPageBreak/>
        <w:t xml:space="preserve">Validation for </w:t>
      </w:r>
      <w:r w:rsidR="00FB0451">
        <w:t>Same Day ACH (SDA)</w:t>
      </w:r>
      <w:bookmarkEnd w:id="598"/>
      <w:r w:rsidR="004E5BA7">
        <w:t xml:space="preserve"> </w:t>
      </w:r>
      <w:bookmarkEnd w:id="5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2318"/>
        <w:gridCol w:w="1816"/>
      </w:tblGrid>
      <w:tr w:rsidR="00BD496C" w14:paraId="7F88A6B9" w14:textId="77777777" w:rsidTr="79DBD942">
        <w:trPr>
          <w:tblHeader/>
        </w:trPr>
        <w:tc>
          <w:tcPr>
            <w:tcW w:w="2906" w:type="dxa"/>
            <w:shd w:val="clear" w:color="auto" w:fill="B8CCE4"/>
          </w:tcPr>
          <w:p w14:paraId="71396BEB" w14:textId="77777777" w:rsidR="00BD496C" w:rsidRPr="00E12B88" w:rsidRDefault="00BD496C" w:rsidP="002D24FF">
            <w:pPr>
              <w:rPr>
                <w:b/>
              </w:rPr>
            </w:pPr>
            <w:r w:rsidRPr="00E12B88">
              <w:rPr>
                <w:b/>
              </w:rPr>
              <w:t>Rule</w:t>
            </w:r>
          </w:p>
        </w:tc>
        <w:tc>
          <w:tcPr>
            <w:tcW w:w="2318" w:type="dxa"/>
            <w:shd w:val="clear" w:color="auto" w:fill="B8CCE4"/>
          </w:tcPr>
          <w:p w14:paraId="42EE1A29" w14:textId="77777777" w:rsidR="00BD496C" w:rsidRPr="00E12B88" w:rsidRDefault="00BD496C" w:rsidP="002D24FF">
            <w:pPr>
              <w:rPr>
                <w:b/>
              </w:rPr>
            </w:pPr>
            <w:r w:rsidRPr="00E12B88">
              <w:rPr>
                <w:b/>
              </w:rPr>
              <w:t>Result</w:t>
            </w:r>
          </w:p>
        </w:tc>
        <w:tc>
          <w:tcPr>
            <w:tcW w:w="1816" w:type="dxa"/>
            <w:shd w:val="clear" w:color="auto" w:fill="B8CCE4"/>
          </w:tcPr>
          <w:p w14:paraId="436E74EE" w14:textId="77777777" w:rsidR="00BD496C" w:rsidRPr="00E12B88" w:rsidRDefault="00BD496C" w:rsidP="002D24FF">
            <w:pPr>
              <w:rPr>
                <w:b/>
              </w:rPr>
            </w:pPr>
            <w:r w:rsidRPr="00E12B88">
              <w:rPr>
                <w:b/>
              </w:rPr>
              <w:t>Error Code</w:t>
            </w:r>
          </w:p>
        </w:tc>
      </w:tr>
      <w:tr w:rsidR="00BD496C" w14:paraId="4EB72375" w14:textId="77777777" w:rsidTr="79DBD942">
        <w:tc>
          <w:tcPr>
            <w:tcW w:w="2906" w:type="dxa"/>
          </w:tcPr>
          <w:p w14:paraId="3871065C" w14:textId="77777777" w:rsidR="00BD496C" w:rsidRDefault="009255A4" w:rsidP="009255A4">
            <w:r>
              <w:t>The SPR can only contain schedules with method of payment ACH</w:t>
            </w:r>
          </w:p>
        </w:tc>
        <w:tc>
          <w:tcPr>
            <w:tcW w:w="2318" w:type="dxa"/>
          </w:tcPr>
          <w:p w14:paraId="630DDAB3" w14:textId="77777777" w:rsidR="00BD496C" w:rsidRDefault="00BD496C" w:rsidP="002D24FF">
            <w:r>
              <w:t xml:space="preserve">If not, </w:t>
            </w:r>
            <w:r w:rsidR="009255A4">
              <w:t xml:space="preserve">and the IsRequestedForSDA value is “1”, </w:t>
            </w:r>
            <w:r>
              <w:t>reject the file.</w:t>
            </w:r>
          </w:p>
        </w:tc>
        <w:tc>
          <w:tcPr>
            <w:tcW w:w="1816" w:type="dxa"/>
          </w:tcPr>
          <w:p w14:paraId="258BF8B8" w14:textId="77777777" w:rsidR="00FB0451" w:rsidRDefault="00FB0451" w:rsidP="002D24FF">
            <w:r>
              <w:t xml:space="preserve">Error Reason Group </w:t>
            </w:r>
            <w:r w:rsidR="009255A4">
              <w:t>4</w:t>
            </w:r>
          </w:p>
          <w:p w14:paraId="05D16FB5" w14:textId="77777777" w:rsidR="00BD496C" w:rsidRPr="00E12B88" w:rsidRDefault="00BD496C" w:rsidP="002D24FF">
            <w:r>
              <w:t>M</w:t>
            </w:r>
            <w:r w:rsidR="00FB0451">
              <w:t xml:space="preserve">essage </w:t>
            </w:r>
            <w:r w:rsidR="009255A4">
              <w:t>7</w:t>
            </w:r>
          </w:p>
        </w:tc>
      </w:tr>
      <w:tr w:rsidR="00BD496C" w14:paraId="3D500217" w14:textId="77777777" w:rsidTr="79DBD942">
        <w:tc>
          <w:tcPr>
            <w:tcW w:w="2906" w:type="dxa"/>
          </w:tcPr>
          <w:p w14:paraId="62D81BE4" w14:textId="1827DB00" w:rsidR="00BD496C" w:rsidRDefault="009255A4" w:rsidP="00FB5690">
            <w:r>
              <w:t>All individual payment amounts must be less than or equal to the MAX SDA Amount ($</w:t>
            </w:r>
            <w:r w:rsidR="00FB5690">
              <w:t>1</w:t>
            </w:r>
            <w:r>
              <w:t>,000</w:t>
            </w:r>
            <w:ins w:id="600" w:author="Deborah Jones (FRB)" w:date="2022-02-10T15:18:00Z">
              <w:r w:rsidR="00490987">
                <w:t>,000</w:t>
              </w:r>
            </w:ins>
            <w:r>
              <w:t>)</w:t>
            </w:r>
          </w:p>
        </w:tc>
        <w:tc>
          <w:tcPr>
            <w:tcW w:w="2318" w:type="dxa"/>
          </w:tcPr>
          <w:p w14:paraId="17B2D23F" w14:textId="77777777" w:rsidR="00BD496C" w:rsidRDefault="009255A4" w:rsidP="002D24FF">
            <w:r>
              <w:t>If not, and the IsRequestedForSDA value is “1”, reject the file.</w:t>
            </w:r>
          </w:p>
        </w:tc>
        <w:tc>
          <w:tcPr>
            <w:tcW w:w="1816" w:type="dxa"/>
          </w:tcPr>
          <w:p w14:paraId="42387B40" w14:textId="77777777" w:rsidR="00FB0451" w:rsidRDefault="00BD496C" w:rsidP="002D24FF">
            <w:r>
              <w:t xml:space="preserve">Error </w:t>
            </w:r>
            <w:r w:rsidR="00FB0451">
              <w:t xml:space="preserve">Reason Group </w:t>
            </w:r>
            <w:r w:rsidR="009255A4">
              <w:t>4</w:t>
            </w:r>
            <w:r>
              <w:t xml:space="preserve"> </w:t>
            </w:r>
          </w:p>
          <w:p w14:paraId="0BDD2137" w14:textId="77777777" w:rsidR="00BD496C" w:rsidRDefault="00BD496C" w:rsidP="002D24FF">
            <w:r>
              <w:t xml:space="preserve">Message </w:t>
            </w:r>
            <w:r w:rsidR="009255A4">
              <w:t>8</w:t>
            </w:r>
          </w:p>
        </w:tc>
      </w:tr>
      <w:tr w:rsidR="00FB0451" w14:paraId="6F42A309" w14:textId="77777777" w:rsidTr="79DBD942">
        <w:tc>
          <w:tcPr>
            <w:tcW w:w="2906" w:type="dxa"/>
          </w:tcPr>
          <w:p w14:paraId="416CEE4B" w14:textId="77777777" w:rsidR="00FB0451" w:rsidRDefault="009255A4" w:rsidP="00FB0451">
            <w:r>
              <w:t xml:space="preserve">Payment Type values must be allowed for SDA. </w:t>
            </w:r>
          </w:p>
          <w:p w14:paraId="0AFE8718" w14:textId="77777777" w:rsidR="009255A4" w:rsidRDefault="009255A4" w:rsidP="00FB0451"/>
          <w:p w14:paraId="61916102" w14:textId="77777777" w:rsidR="009255A4" w:rsidRDefault="009255A4" w:rsidP="00FB0451">
            <w:r>
              <w:t>Restricted Payment Types:</w:t>
            </w:r>
          </w:p>
          <w:p w14:paraId="214379E5" w14:textId="77777777" w:rsidR="009255A4" w:rsidRDefault="009255A4" w:rsidP="00FB0451">
            <w:r>
              <w:t>None</w:t>
            </w:r>
          </w:p>
        </w:tc>
        <w:tc>
          <w:tcPr>
            <w:tcW w:w="2318" w:type="dxa"/>
          </w:tcPr>
          <w:p w14:paraId="34A81CCF" w14:textId="77777777" w:rsidR="00FB0451" w:rsidRDefault="009255A4" w:rsidP="00FB0451">
            <w:r>
              <w:t>If not, and the IsRequestedForSDA value is “1”, reject the file.</w:t>
            </w:r>
          </w:p>
        </w:tc>
        <w:tc>
          <w:tcPr>
            <w:tcW w:w="1816" w:type="dxa"/>
          </w:tcPr>
          <w:p w14:paraId="30660A24" w14:textId="77777777" w:rsidR="00FB0451" w:rsidRDefault="00FB0451" w:rsidP="00FB0451">
            <w:r>
              <w:t xml:space="preserve">Error Reason Group </w:t>
            </w:r>
            <w:r w:rsidR="009255A4">
              <w:t>4</w:t>
            </w:r>
          </w:p>
          <w:p w14:paraId="559FD1DB" w14:textId="77777777" w:rsidR="00FB0451" w:rsidRDefault="00FB0451" w:rsidP="00FB0451">
            <w:r>
              <w:t xml:space="preserve">Message </w:t>
            </w:r>
            <w:r w:rsidR="009255A4">
              <w:t>9</w:t>
            </w:r>
          </w:p>
        </w:tc>
      </w:tr>
      <w:tr w:rsidR="00FB0451" w14:paraId="69FB1026" w14:textId="77777777" w:rsidTr="79DBD942">
        <w:tc>
          <w:tcPr>
            <w:tcW w:w="2906" w:type="dxa"/>
          </w:tcPr>
          <w:p w14:paraId="6A75805C" w14:textId="77777777" w:rsidR="00FB0451" w:rsidRDefault="009255A4" w:rsidP="00FB0451">
            <w:r>
              <w:t xml:space="preserve">SEC code must be a value other than IAT </w:t>
            </w:r>
          </w:p>
        </w:tc>
        <w:tc>
          <w:tcPr>
            <w:tcW w:w="2318" w:type="dxa"/>
          </w:tcPr>
          <w:p w14:paraId="38CA3F6F" w14:textId="77777777" w:rsidR="00FB0451" w:rsidRDefault="009255A4" w:rsidP="00FB0451">
            <w:r>
              <w:t>If not, and the IsRequestedForSDA value is “1”, reject the file.</w:t>
            </w:r>
          </w:p>
        </w:tc>
        <w:tc>
          <w:tcPr>
            <w:tcW w:w="1816" w:type="dxa"/>
          </w:tcPr>
          <w:p w14:paraId="41F06263" w14:textId="77777777" w:rsidR="00FB0451" w:rsidRDefault="009255A4" w:rsidP="00FB0451">
            <w:r>
              <w:t>Error Reason Group 4</w:t>
            </w:r>
          </w:p>
          <w:p w14:paraId="3DFB3A5E" w14:textId="77777777" w:rsidR="00FB0451" w:rsidRDefault="00FB0451" w:rsidP="00FB0451">
            <w:r>
              <w:t xml:space="preserve">Message </w:t>
            </w:r>
            <w:r w:rsidR="009255A4">
              <w:t>10</w:t>
            </w:r>
          </w:p>
        </w:tc>
      </w:tr>
    </w:tbl>
    <w:p w14:paraId="5FA76023" w14:textId="77777777" w:rsidR="00BD496C" w:rsidRDefault="00BD496C" w:rsidP="00174133"/>
    <w:p w14:paraId="332012DB" w14:textId="77777777" w:rsidR="00BD496C" w:rsidRPr="00174133" w:rsidRDefault="00BD496C" w:rsidP="00174133"/>
    <w:p w14:paraId="708023DD" w14:textId="77777777" w:rsidR="000176C5" w:rsidRPr="00787775" w:rsidRDefault="000176C5" w:rsidP="00787775">
      <w:pPr>
        <w:pStyle w:val="Heading2"/>
      </w:pPr>
      <w:bookmarkStart w:id="601" w:name="_Toc252544351"/>
      <w:bookmarkStart w:id="602" w:name="_Toc252798672"/>
      <w:bookmarkStart w:id="603" w:name="_Toc252798724"/>
      <w:bookmarkStart w:id="604" w:name="_Toc252798775"/>
      <w:bookmarkStart w:id="605" w:name="_Toc252544352"/>
      <w:bookmarkStart w:id="606" w:name="_Toc252798673"/>
      <w:bookmarkStart w:id="607" w:name="_Toc252798725"/>
      <w:bookmarkStart w:id="608" w:name="_Toc252798776"/>
      <w:bookmarkStart w:id="609" w:name="_Toc252544353"/>
      <w:bookmarkStart w:id="610" w:name="_Toc252798674"/>
      <w:bookmarkStart w:id="611" w:name="_Toc252798726"/>
      <w:bookmarkStart w:id="612" w:name="_Toc252798777"/>
      <w:bookmarkStart w:id="613" w:name="_Toc252544354"/>
      <w:bookmarkStart w:id="614" w:name="_Toc252798675"/>
      <w:bookmarkStart w:id="615" w:name="_Toc252798727"/>
      <w:bookmarkStart w:id="616" w:name="_Toc252798778"/>
      <w:bookmarkStart w:id="617" w:name="_Toc252544355"/>
      <w:bookmarkStart w:id="618" w:name="_Toc252798676"/>
      <w:bookmarkStart w:id="619" w:name="_Toc252798728"/>
      <w:bookmarkStart w:id="620" w:name="_Toc252798779"/>
      <w:bookmarkStart w:id="621" w:name="_Toc207531456"/>
      <w:bookmarkStart w:id="622" w:name="_Toc207531562"/>
      <w:bookmarkStart w:id="623" w:name="_Toc273379779"/>
      <w:bookmarkStart w:id="624" w:name="_Toc273561684"/>
      <w:bookmarkStart w:id="625" w:name="_Toc512413622"/>
      <w:bookmarkStart w:id="626" w:name="_Toc512414145"/>
      <w:bookmarkStart w:id="627" w:name="_Toc512414417"/>
      <w:bookmarkStart w:id="628" w:name="_Toc512414601"/>
      <w:bookmarkStart w:id="629" w:name="_Toc512414644"/>
      <w:bookmarkStart w:id="630" w:name="_Toc512414807"/>
      <w:bookmarkStart w:id="631" w:name="_Toc512414959"/>
      <w:bookmarkStart w:id="632" w:name="_Toc512415107"/>
      <w:bookmarkStart w:id="633" w:name="_Toc512415261"/>
      <w:bookmarkStart w:id="634" w:name="_Toc512415357"/>
      <w:bookmarkStart w:id="635" w:name="_Toc512415431"/>
      <w:bookmarkStart w:id="636" w:name="_Toc533161015"/>
      <w:bookmarkStart w:id="637" w:name="_Toc90909121"/>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r>
        <w:t>Derived Data Elements</w:t>
      </w:r>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p>
    <w:p w14:paraId="7EECB9FC" w14:textId="77777777" w:rsidR="000176C5" w:rsidRDefault="000176C5" w:rsidP="000176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1626"/>
        <w:gridCol w:w="2198"/>
        <w:gridCol w:w="1989"/>
        <w:gridCol w:w="2817"/>
      </w:tblGrid>
      <w:tr w:rsidR="000176C5" w:rsidRPr="000F09F3" w14:paraId="5C138B15" w14:textId="77777777" w:rsidTr="79DBD942">
        <w:trPr>
          <w:tblHeader/>
        </w:trPr>
        <w:tc>
          <w:tcPr>
            <w:tcW w:w="1659" w:type="dxa"/>
            <w:tcBorders>
              <w:bottom w:val="single" w:sz="4" w:space="0" w:color="auto"/>
            </w:tcBorders>
            <w:shd w:val="clear" w:color="auto" w:fill="B8CCE4"/>
          </w:tcPr>
          <w:p w14:paraId="5AA7FD8B" w14:textId="77777777" w:rsidR="000176C5" w:rsidRPr="000F09F3" w:rsidRDefault="000176C5" w:rsidP="000F09F3">
            <w:pPr>
              <w:rPr>
                <w:b/>
              </w:rPr>
            </w:pPr>
            <w:r w:rsidRPr="000F09F3">
              <w:rPr>
                <w:b/>
              </w:rPr>
              <w:t>Data Element</w:t>
            </w:r>
          </w:p>
        </w:tc>
        <w:tc>
          <w:tcPr>
            <w:tcW w:w="2259" w:type="dxa"/>
            <w:tcBorders>
              <w:bottom w:val="single" w:sz="4" w:space="0" w:color="auto"/>
            </w:tcBorders>
            <w:shd w:val="clear" w:color="auto" w:fill="B8CCE4"/>
          </w:tcPr>
          <w:p w14:paraId="79B6A737" w14:textId="77777777" w:rsidR="000176C5" w:rsidRPr="000F09F3" w:rsidRDefault="000176C5" w:rsidP="000F09F3">
            <w:pPr>
              <w:rPr>
                <w:b/>
              </w:rPr>
            </w:pPr>
            <w:r w:rsidRPr="000F09F3">
              <w:rPr>
                <w:b/>
              </w:rPr>
              <w:t>Derived From</w:t>
            </w:r>
          </w:p>
        </w:tc>
        <w:tc>
          <w:tcPr>
            <w:tcW w:w="2030" w:type="dxa"/>
            <w:tcBorders>
              <w:bottom w:val="single" w:sz="4" w:space="0" w:color="auto"/>
            </w:tcBorders>
            <w:shd w:val="clear" w:color="auto" w:fill="B8CCE4"/>
          </w:tcPr>
          <w:p w14:paraId="6F39F47F" w14:textId="77777777" w:rsidR="000176C5" w:rsidRPr="000F09F3" w:rsidRDefault="000176C5" w:rsidP="000F09F3">
            <w:pPr>
              <w:rPr>
                <w:b/>
              </w:rPr>
            </w:pPr>
            <w:r w:rsidRPr="000F09F3">
              <w:rPr>
                <w:b/>
              </w:rPr>
              <w:t>Associated With</w:t>
            </w:r>
          </w:p>
        </w:tc>
        <w:tc>
          <w:tcPr>
            <w:tcW w:w="2908" w:type="dxa"/>
            <w:tcBorders>
              <w:bottom w:val="single" w:sz="4" w:space="0" w:color="auto"/>
            </w:tcBorders>
            <w:shd w:val="clear" w:color="auto" w:fill="B8CCE4"/>
          </w:tcPr>
          <w:p w14:paraId="1D658E5F" w14:textId="77777777" w:rsidR="000176C5" w:rsidRPr="000F09F3" w:rsidRDefault="000176C5" w:rsidP="000F09F3">
            <w:pPr>
              <w:rPr>
                <w:b/>
              </w:rPr>
            </w:pPr>
            <w:r w:rsidRPr="000F09F3">
              <w:rPr>
                <w:b/>
              </w:rPr>
              <w:t>Associated Values</w:t>
            </w:r>
          </w:p>
        </w:tc>
      </w:tr>
      <w:tr w:rsidR="000176C5" w14:paraId="73D908A8" w14:textId="77777777" w:rsidTr="79DBD942">
        <w:tc>
          <w:tcPr>
            <w:tcW w:w="1659" w:type="dxa"/>
            <w:shd w:val="clear" w:color="auto" w:fill="auto"/>
          </w:tcPr>
          <w:p w14:paraId="74CB83C9" w14:textId="77777777" w:rsidR="000176C5" w:rsidRDefault="000176C5" w:rsidP="000F09F3">
            <w:r>
              <w:t>Method of Payment</w:t>
            </w:r>
          </w:p>
        </w:tc>
        <w:tc>
          <w:tcPr>
            <w:tcW w:w="2259" w:type="dxa"/>
          </w:tcPr>
          <w:p w14:paraId="3E8BAA15" w14:textId="77777777" w:rsidR="000176C5" w:rsidRDefault="000176C5" w:rsidP="000F09F3">
            <w:r>
              <w:t>Type of data records received</w:t>
            </w:r>
          </w:p>
        </w:tc>
        <w:tc>
          <w:tcPr>
            <w:tcW w:w="2030" w:type="dxa"/>
          </w:tcPr>
          <w:p w14:paraId="0F08CF68" w14:textId="77777777" w:rsidR="000176C5" w:rsidRDefault="000176C5" w:rsidP="000F09F3">
            <w:r>
              <w:t>Schedule</w:t>
            </w:r>
          </w:p>
        </w:tc>
        <w:tc>
          <w:tcPr>
            <w:tcW w:w="2908" w:type="dxa"/>
          </w:tcPr>
          <w:p w14:paraId="60099236" w14:textId="77777777" w:rsidR="000176C5" w:rsidRDefault="000176C5" w:rsidP="000F09F3">
            <w:r>
              <w:t>ACH, Check</w:t>
            </w:r>
          </w:p>
          <w:p w14:paraId="6A3AFBC1" w14:textId="77777777" w:rsidR="000176C5" w:rsidRDefault="000176C5" w:rsidP="000F09F3"/>
        </w:tc>
      </w:tr>
      <w:tr w:rsidR="009B41BF" w14:paraId="474CF77E" w14:textId="77777777" w:rsidTr="79DBD942">
        <w:tc>
          <w:tcPr>
            <w:tcW w:w="1659" w:type="dxa"/>
            <w:tcBorders>
              <w:top w:val="single" w:sz="4" w:space="0" w:color="auto"/>
              <w:left w:val="single" w:sz="4" w:space="0" w:color="auto"/>
              <w:bottom w:val="single" w:sz="4" w:space="0" w:color="auto"/>
              <w:right w:val="single" w:sz="4" w:space="0" w:color="auto"/>
            </w:tcBorders>
            <w:shd w:val="clear" w:color="auto" w:fill="auto"/>
          </w:tcPr>
          <w:p w14:paraId="682E044C" w14:textId="77777777" w:rsidR="009B41BF" w:rsidDel="003A1AC9" w:rsidRDefault="009B41BF" w:rsidP="009E17BE">
            <w:r>
              <w:t>Object Line 3</w:t>
            </w:r>
          </w:p>
        </w:tc>
        <w:tc>
          <w:tcPr>
            <w:tcW w:w="2259" w:type="dxa"/>
            <w:tcBorders>
              <w:top w:val="single" w:sz="4" w:space="0" w:color="auto"/>
              <w:left w:val="single" w:sz="4" w:space="0" w:color="auto"/>
              <w:bottom w:val="single" w:sz="4" w:space="0" w:color="auto"/>
              <w:right w:val="single" w:sz="4" w:space="0" w:color="auto"/>
            </w:tcBorders>
          </w:tcPr>
          <w:p w14:paraId="4867CDC5" w14:textId="77777777" w:rsidR="009B41BF" w:rsidDel="003A1AC9" w:rsidRDefault="009B41BF" w:rsidP="009E17BE">
            <w:r>
              <w:t>Enclosure Code</w:t>
            </w:r>
          </w:p>
        </w:tc>
        <w:tc>
          <w:tcPr>
            <w:tcW w:w="2030" w:type="dxa"/>
            <w:tcBorders>
              <w:top w:val="single" w:sz="4" w:space="0" w:color="auto"/>
              <w:left w:val="single" w:sz="4" w:space="0" w:color="auto"/>
              <w:bottom w:val="single" w:sz="4" w:space="0" w:color="auto"/>
              <w:right w:val="single" w:sz="4" w:space="0" w:color="auto"/>
            </w:tcBorders>
          </w:tcPr>
          <w:p w14:paraId="514DE990" w14:textId="77777777" w:rsidR="009B41BF" w:rsidDel="003A1AC9" w:rsidRDefault="009B41BF" w:rsidP="009E17BE">
            <w:r>
              <w:t>Check Payment Data Record</w:t>
            </w:r>
          </w:p>
        </w:tc>
        <w:tc>
          <w:tcPr>
            <w:tcW w:w="2908" w:type="dxa"/>
            <w:tcBorders>
              <w:top w:val="single" w:sz="4" w:space="0" w:color="auto"/>
              <w:left w:val="single" w:sz="4" w:space="0" w:color="auto"/>
              <w:bottom w:val="single" w:sz="4" w:space="0" w:color="auto"/>
              <w:right w:val="single" w:sz="4" w:space="0" w:color="auto"/>
            </w:tcBorders>
          </w:tcPr>
          <w:p w14:paraId="350621D7" w14:textId="77777777" w:rsidR="009B41BF" w:rsidDel="003A1AC9" w:rsidRDefault="009B41BF" w:rsidP="009E17BE">
            <w:r>
              <w:t>If Enclosure Code = “stub” then Object Line 3 = “Per Enclosed Mailing Notice”</w:t>
            </w:r>
          </w:p>
        </w:tc>
      </w:tr>
    </w:tbl>
    <w:p w14:paraId="6EBF7410" w14:textId="77777777" w:rsidR="000176C5" w:rsidRDefault="000176C5" w:rsidP="000176C5"/>
    <w:p w14:paraId="41D47B1B" w14:textId="77777777" w:rsidR="000C4FC4" w:rsidRDefault="000C4FC4" w:rsidP="006B39DA">
      <w:pPr>
        <w:pStyle w:val="Heading2"/>
      </w:pPr>
      <w:bookmarkStart w:id="638" w:name="_Toc248920974"/>
      <w:bookmarkStart w:id="639" w:name="_Toc249174592"/>
      <w:bookmarkStart w:id="640" w:name="_Toc249174672"/>
      <w:bookmarkStart w:id="641" w:name="_Toc249241426"/>
      <w:bookmarkStart w:id="642" w:name="_Toc251943008"/>
      <w:bookmarkStart w:id="643" w:name="_Toc252174610"/>
      <w:bookmarkStart w:id="644" w:name="_Toc248920975"/>
      <w:bookmarkStart w:id="645" w:name="_Toc249174593"/>
      <w:bookmarkStart w:id="646" w:name="_Toc249174673"/>
      <w:bookmarkStart w:id="647" w:name="_Toc249241427"/>
      <w:bookmarkStart w:id="648" w:name="_Toc251943009"/>
      <w:bookmarkStart w:id="649" w:name="_Toc252174611"/>
      <w:bookmarkStart w:id="650" w:name="_Toc248920976"/>
      <w:bookmarkStart w:id="651" w:name="_Toc249174594"/>
      <w:bookmarkStart w:id="652" w:name="_Toc249174674"/>
      <w:bookmarkStart w:id="653" w:name="_Toc249241428"/>
      <w:bookmarkStart w:id="654" w:name="_Toc251943010"/>
      <w:bookmarkStart w:id="655" w:name="_Toc252174612"/>
      <w:bookmarkStart w:id="656" w:name="_Toc248920977"/>
      <w:bookmarkStart w:id="657" w:name="_Toc249174595"/>
      <w:bookmarkStart w:id="658" w:name="_Toc249174675"/>
      <w:bookmarkStart w:id="659" w:name="_Toc249241429"/>
      <w:bookmarkStart w:id="660" w:name="_Toc251943011"/>
      <w:bookmarkStart w:id="661" w:name="_Toc252174613"/>
      <w:bookmarkStart w:id="662" w:name="_Toc248920978"/>
      <w:bookmarkStart w:id="663" w:name="_Toc249174596"/>
      <w:bookmarkStart w:id="664" w:name="_Toc249174676"/>
      <w:bookmarkStart w:id="665" w:name="_Toc249241430"/>
      <w:bookmarkStart w:id="666" w:name="_Toc251943012"/>
      <w:bookmarkStart w:id="667" w:name="_Toc252174614"/>
      <w:bookmarkStart w:id="668" w:name="_Toc248920979"/>
      <w:bookmarkStart w:id="669" w:name="_Toc249174597"/>
      <w:bookmarkStart w:id="670" w:name="_Toc249174677"/>
      <w:bookmarkStart w:id="671" w:name="_Toc249241431"/>
      <w:bookmarkStart w:id="672" w:name="_Toc251943013"/>
      <w:bookmarkStart w:id="673" w:name="_Toc252174615"/>
      <w:bookmarkStart w:id="674" w:name="_Toc248920980"/>
      <w:bookmarkStart w:id="675" w:name="_Toc249174598"/>
      <w:bookmarkStart w:id="676" w:name="_Toc249174678"/>
      <w:bookmarkStart w:id="677" w:name="_Toc249241432"/>
      <w:bookmarkStart w:id="678" w:name="_Toc251943014"/>
      <w:bookmarkStart w:id="679" w:name="_Toc252174616"/>
      <w:bookmarkStart w:id="680" w:name="_Toc248920981"/>
      <w:bookmarkStart w:id="681" w:name="_Toc249174599"/>
      <w:bookmarkStart w:id="682" w:name="_Toc249174679"/>
      <w:bookmarkStart w:id="683" w:name="_Toc249241433"/>
      <w:bookmarkStart w:id="684" w:name="_Toc251943015"/>
      <w:bookmarkStart w:id="685" w:name="_Toc252174617"/>
      <w:bookmarkStart w:id="686" w:name="_Toc248920982"/>
      <w:bookmarkStart w:id="687" w:name="_Toc249174600"/>
      <w:bookmarkStart w:id="688" w:name="_Toc249174680"/>
      <w:bookmarkStart w:id="689" w:name="_Toc249241434"/>
      <w:bookmarkStart w:id="690" w:name="_Toc251943016"/>
      <w:bookmarkStart w:id="691" w:name="_Toc252174618"/>
      <w:bookmarkStart w:id="692" w:name="_Toc248920984"/>
      <w:bookmarkStart w:id="693" w:name="_Toc249174602"/>
      <w:bookmarkStart w:id="694" w:name="_Toc249174682"/>
      <w:bookmarkStart w:id="695" w:name="_Toc249241436"/>
      <w:bookmarkStart w:id="696" w:name="_Toc251943018"/>
      <w:bookmarkStart w:id="697" w:name="_Toc252174620"/>
      <w:bookmarkStart w:id="698" w:name="_Toc248920985"/>
      <w:bookmarkStart w:id="699" w:name="_Toc249174603"/>
      <w:bookmarkStart w:id="700" w:name="_Toc249174683"/>
      <w:bookmarkStart w:id="701" w:name="_Toc249241437"/>
      <w:bookmarkStart w:id="702" w:name="_Toc251943019"/>
      <w:bookmarkStart w:id="703" w:name="_Toc252174621"/>
      <w:bookmarkStart w:id="704" w:name="_Toc273379780"/>
      <w:bookmarkStart w:id="705" w:name="_Toc273561685"/>
      <w:bookmarkStart w:id="706" w:name="_Toc512413623"/>
      <w:bookmarkStart w:id="707" w:name="_Toc512414146"/>
      <w:bookmarkStart w:id="708" w:name="_Toc512414418"/>
      <w:bookmarkStart w:id="709" w:name="_Toc512414602"/>
      <w:bookmarkStart w:id="710" w:name="_Toc512414645"/>
      <w:bookmarkStart w:id="711" w:name="_Toc512414808"/>
      <w:bookmarkStart w:id="712" w:name="_Toc512414960"/>
      <w:bookmarkStart w:id="713" w:name="_Toc512415108"/>
      <w:bookmarkStart w:id="714" w:name="_Toc512415262"/>
      <w:bookmarkStart w:id="715" w:name="_Toc512415358"/>
      <w:bookmarkStart w:id="716" w:name="_Toc512415432"/>
      <w:bookmarkStart w:id="717" w:name="_Toc533161016"/>
      <w:bookmarkStart w:id="718" w:name="_Toc90909122"/>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r>
        <w:t xml:space="preserve">Input Management </w:t>
      </w:r>
      <w:r w:rsidR="00877CC1">
        <w:t xml:space="preserve">(IM) </w:t>
      </w:r>
      <w:r>
        <w:t>Interface Information</w:t>
      </w:r>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p>
    <w:p w14:paraId="0F8386DD" w14:textId="77777777" w:rsidR="004958E2" w:rsidRDefault="004958E2" w:rsidP="00050432">
      <w:r>
        <w:t>Note: This section is subject to change in support of transitioning</w:t>
      </w:r>
      <w:r w:rsidR="001F2AC9">
        <w:t xml:space="preserve"> away</w:t>
      </w:r>
      <w:r>
        <w:t xml:space="preserve"> from IM</w:t>
      </w:r>
      <w:r w:rsidR="001F2A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3"/>
        <w:gridCol w:w="3090"/>
        <w:gridCol w:w="2747"/>
      </w:tblGrid>
      <w:tr w:rsidR="000C4FC4" w14:paraId="6FB4A853" w14:textId="77777777" w:rsidTr="79DBD942">
        <w:trPr>
          <w:tblHeader/>
        </w:trPr>
        <w:tc>
          <w:tcPr>
            <w:tcW w:w="2952" w:type="dxa"/>
            <w:shd w:val="clear" w:color="auto" w:fill="B8CCE4"/>
          </w:tcPr>
          <w:p w14:paraId="43D98DC6" w14:textId="77777777" w:rsidR="000C4FC4" w:rsidRPr="00B33B13" w:rsidRDefault="000C4FC4" w:rsidP="009B4A0A">
            <w:pPr>
              <w:rPr>
                <w:b/>
              </w:rPr>
            </w:pPr>
            <w:r w:rsidRPr="00B33B13">
              <w:rPr>
                <w:b/>
              </w:rPr>
              <w:t>Path</w:t>
            </w:r>
          </w:p>
        </w:tc>
        <w:tc>
          <w:tcPr>
            <w:tcW w:w="2952" w:type="dxa"/>
            <w:shd w:val="clear" w:color="auto" w:fill="B8CCE4"/>
          </w:tcPr>
          <w:p w14:paraId="0C20B555" w14:textId="77777777" w:rsidR="000C4FC4" w:rsidRPr="00B33B13" w:rsidRDefault="000C4FC4" w:rsidP="009B4A0A">
            <w:pPr>
              <w:rPr>
                <w:b/>
              </w:rPr>
            </w:pPr>
            <w:r>
              <w:rPr>
                <w:b/>
              </w:rPr>
              <w:t>Value</w:t>
            </w:r>
          </w:p>
        </w:tc>
        <w:tc>
          <w:tcPr>
            <w:tcW w:w="2952" w:type="dxa"/>
            <w:shd w:val="clear" w:color="auto" w:fill="B8CCE4"/>
          </w:tcPr>
          <w:p w14:paraId="5DD92D88" w14:textId="77777777" w:rsidR="000C4FC4" w:rsidRPr="00B33B13" w:rsidRDefault="000C4FC4" w:rsidP="009B4A0A">
            <w:pPr>
              <w:rPr>
                <w:b/>
              </w:rPr>
            </w:pPr>
            <w:r w:rsidRPr="00B33B13">
              <w:rPr>
                <w:b/>
              </w:rPr>
              <w:t>Notes</w:t>
            </w:r>
          </w:p>
        </w:tc>
      </w:tr>
      <w:tr w:rsidR="000C4FC4" w14:paraId="0BD708B7" w14:textId="77777777" w:rsidTr="79DBD942">
        <w:tc>
          <w:tcPr>
            <w:tcW w:w="2952" w:type="dxa"/>
          </w:tcPr>
          <w:p w14:paraId="00AA63E7" w14:textId="77777777" w:rsidR="000C4FC4" w:rsidRDefault="000C4FC4" w:rsidP="009B4A0A">
            <w:r>
              <w:t>Original Filename</w:t>
            </w:r>
          </w:p>
        </w:tc>
        <w:tc>
          <w:tcPr>
            <w:tcW w:w="2952" w:type="dxa"/>
          </w:tcPr>
          <w:p w14:paraId="23C75030" w14:textId="77777777" w:rsidR="00B71A4F" w:rsidRDefault="00B71A4F" w:rsidP="00B71A4F">
            <w:r>
              <w:t>FROX</w:t>
            </w:r>
            <w:r w:rsidR="00311D50">
              <w:t>K</w:t>
            </w:r>
            <w:r>
              <w:t>.Agency.</w:t>
            </w:r>
            <w:r w:rsidR="00311D50">
              <w:t>SPR</w:t>
            </w:r>
            <w:r w:rsidR="00BD6D54">
              <w:t>.Unique</w:t>
            </w:r>
            <w:r w:rsidR="00B45ECC">
              <w:t xml:space="preserve"> </w:t>
            </w:r>
          </w:p>
          <w:p w14:paraId="305C0EEA" w14:textId="77777777" w:rsidR="000C4FC4" w:rsidRDefault="00BD6D54" w:rsidP="00BD6D54">
            <w:r>
              <w:t xml:space="preserve">Unique=Specified by the agency to make the dataset unique for the </w:t>
            </w:r>
            <w:r w:rsidR="001F3830">
              <w:t>day</w:t>
            </w:r>
            <w:r>
              <w:t>.</w:t>
            </w:r>
          </w:p>
        </w:tc>
        <w:tc>
          <w:tcPr>
            <w:tcW w:w="2952" w:type="dxa"/>
          </w:tcPr>
          <w:p w14:paraId="56B5054E" w14:textId="77777777" w:rsidR="00ED31E5" w:rsidRDefault="00D2539B" w:rsidP="00D2539B">
            <w:r>
              <w:t>D</w:t>
            </w:r>
            <w:r w:rsidR="00ED31E5">
              <w:t xml:space="preserve">ataset name including delimiters is </w:t>
            </w:r>
            <w:r w:rsidR="00D760E5">
              <w:t xml:space="preserve">up to </w:t>
            </w:r>
            <w:r w:rsidR="00ED31E5">
              <w:t>44</w:t>
            </w:r>
            <w:r>
              <w:t xml:space="preserve"> characters long</w:t>
            </w:r>
            <w:r w:rsidR="00ED31E5">
              <w:t>.</w:t>
            </w:r>
            <w:r>
              <w:t xml:space="preserve">  Each node can contain</w:t>
            </w:r>
            <w:r w:rsidR="00ED31E5">
              <w:t xml:space="preserve"> </w:t>
            </w:r>
            <w:r>
              <w:t xml:space="preserve">up to 8 </w:t>
            </w:r>
            <w:r w:rsidR="00ED31E5">
              <w:t>characters</w:t>
            </w:r>
            <w:r w:rsidR="00D760E5">
              <w:t>.</w:t>
            </w:r>
          </w:p>
          <w:p w14:paraId="79995ECE" w14:textId="77777777" w:rsidR="001F3830" w:rsidRDefault="001F3830" w:rsidP="00D2539B">
            <w:r>
              <w:t xml:space="preserve">If the same dataset name is used within a day, the </w:t>
            </w:r>
            <w:r>
              <w:lastRenderedPageBreak/>
              <w:t>previous dataset will be overwritten.</w:t>
            </w:r>
          </w:p>
        </w:tc>
      </w:tr>
      <w:tr w:rsidR="000C4FC4" w14:paraId="28EFAB05" w14:textId="77777777" w:rsidTr="79DBD942">
        <w:tc>
          <w:tcPr>
            <w:tcW w:w="2952" w:type="dxa"/>
          </w:tcPr>
          <w:p w14:paraId="5375FBF8" w14:textId="77777777" w:rsidR="000C4FC4" w:rsidRDefault="000C4FC4">
            <w:r>
              <w:lastRenderedPageBreak/>
              <w:t>ControlNumber</w:t>
            </w:r>
          </w:p>
        </w:tc>
        <w:tc>
          <w:tcPr>
            <w:tcW w:w="2952" w:type="dxa"/>
          </w:tcPr>
          <w:p w14:paraId="7050285E" w14:textId="77777777" w:rsidR="000C4FC4" w:rsidRDefault="000C4FC4" w:rsidP="009B4A0A">
            <w:r>
              <w:t>Cnnnnnn</w:t>
            </w:r>
            <w:r w:rsidDel="00DA38EE">
              <w:t xml:space="preserve"> </w:t>
            </w:r>
          </w:p>
        </w:tc>
        <w:tc>
          <w:tcPr>
            <w:tcW w:w="2952" w:type="dxa"/>
          </w:tcPr>
          <w:p w14:paraId="4E297EBB" w14:textId="77777777" w:rsidR="000C4FC4" w:rsidRDefault="000C4FC4" w:rsidP="009B4A0A">
            <w:r>
              <w:t>Assigned by IM</w:t>
            </w:r>
          </w:p>
        </w:tc>
      </w:tr>
    </w:tbl>
    <w:p w14:paraId="0D80A58D" w14:textId="77777777" w:rsidR="000C4FC4" w:rsidRPr="003E6435" w:rsidRDefault="000C4FC4" w:rsidP="003E6435"/>
    <w:p w14:paraId="1B5BD7AF" w14:textId="77777777" w:rsidR="000C4FC4" w:rsidRDefault="000C4FC4" w:rsidP="00740039">
      <w:pPr>
        <w:pStyle w:val="Heading2"/>
      </w:pPr>
      <w:bookmarkStart w:id="719" w:name="_Toc273379781"/>
      <w:bookmarkStart w:id="720" w:name="_Toc273561686"/>
      <w:bookmarkStart w:id="721" w:name="_Toc512413624"/>
      <w:bookmarkStart w:id="722" w:name="_Toc512414147"/>
      <w:bookmarkStart w:id="723" w:name="_Toc512414419"/>
      <w:bookmarkStart w:id="724" w:name="_Toc512414603"/>
      <w:bookmarkStart w:id="725" w:name="_Toc512414646"/>
      <w:bookmarkStart w:id="726" w:name="_Toc512414809"/>
      <w:bookmarkStart w:id="727" w:name="_Toc512414961"/>
      <w:bookmarkStart w:id="728" w:name="_Toc512415109"/>
      <w:bookmarkStart w:id="729" w:name="_Toc512415263"/>
      <w:bookmarkStart w:id="730" w:name="_Toc512415359"/>
      <w:bookmarkStart w:id="731" w:name="_Toc512415433"/>
      <w:bookmarkStart w:id="732" w:name="_Toc533161017"/>
      <w:bookmarkStart w:id="733" w:name="_Toc90909123"/>
      <w:r>
        <w:t>Specification Notes</w:t>
      </w:r>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p>
    <w:p w14:paraId="2D6E16AA" w14:textId="77777777" w:rsidR="000C4FC4" w:rsidRDefault="000C4FC4" w:rsidP="00050432">
      <w:pPr>
        <w:pStyle w:val="ListBullet"/>
      </w:pPr>
      <w:r>
        <w:t xml:space="preserve">Field #s are purely for referential and discussion purposes; they are not part of the file’s data.  </w:t>
      </w:r>
    </w:p>
    <w:p w14:paraId="7368332C" w14:textId="77777777" w:rsidR="000C4FC4" w:rsidRPr="00484DFE" w:rsidRDefault="000C4FC4" w:rsidP="00050432">
      <w:pPr>
        <w:pStyle w:val="ListBullet"/>
      </w:pPr>
      <w:r>
        <w:t xml:space="preserve">A “filler” or “blank” field </w:t>
      </w:r>
      <w:r w:rsidR="00B61098">
        <w:t xml:space="preserve">is not </w:t>
      </w:r>
      <w:r>
        <w:t>validated.</w:t>
      </w:r>
    </w:p>
    <w:p w14:paraId="7F8020C2" w14:textId="77777777" w:rsidR="000C4FC4" w:rsidRDefault="00B61098" w:rsidP="00050432">
      <w:pPr>
        <w:pStyle w:val="ListBullet"/>
      </w:pPr>
      <w:r>
        <w:t xml:space="preserve">If PAM performs validations on a field, the </w:t>
      </w:r>
      <w:r w:rsidR="00B47D36">
        <w:t xml:space="preserve">validation </w:t>
      </w:r>
      <w:r>
        <w:t>rules</w:t>
      </w:r>
      <w:r w:rsidR="00A84E6D">
        <w:t xml:space="preserve"> </w:t>
      </w:r>
      <w:r>
        <w:t xml:space="preserve">and resulting error messages are provided in the “Validation rules” and “Error code” columns. </w:t>
      </w:r>
      <w:r w:rsidR="000C4FC4">
        <w:t xml:space="preserve">  </w:t>
      </w:r>
    </w:p>
    <w:p w14:paraId="7175A364" w14:textId="77777777" w:rsidR="00B61098" w:rsidRDefault="00B61098" w:rsidP="00050432">
      <w:pPr>
        <w:pStyle w:val="ListBullet"/>
      </w:pPr>
      <w:r>
        <w:t xml:space="preserve">Verbiage for the Error Messages is contained in the </w:t>
      </w:r>
      <w:r w:rsidR="00B15B11" w:rsidRPr="79DBD942">
        <w:rPr>
          <w:i/>
          <w:iCs/>
        </w:rPr>
        <w:t>SPD 102 PRF Validation Messages</w:t>
      </w:r>
      <w:r>
        <w:t xml:space="preserve"> document. </w:t>
      </w:r>
    </w:p>
    <w:p w14:paraId="490A2957" w14:textId="77777777" w:rsidR="00873C49" w:rsidRDefault="000C4FC4" w:rsidP="00050432">
      <w:pPr>
        <w:pStyle w:val="ListBullet"/>
      </w:pPr>
      <w:r>
        <w:t xml:space="preserve">If there is no validation rule </w:t>
      </w:r>
      <w:r w:rsidR="009F53C6">
        <w:t>(“n/a”)</w:t>
      </w:r>
      <w:r>
        <w:t>, the field can contain any value</w:t>
      </w:r>
      <w:r w:rsidR="00CB36BD">
        <w:t xml:space="preserve"> including blanks</w:t>
      </w:r>
    </w:p>
    <w:p w14:paraId="25E0CBBE" w14:textId="77777777" w:rsidR="000C4FC4" w:rsidRDefault="00873C49" w:rsidP="00050432">
      <w:pPr>
        <w:pStyle w:val="ListBullet"/>
      </w:pPr>
      <w:r>
        <w:t>Numeric fields that are not validated will be stored as zeros if blanks are received</w:t>
      </w:r>
      <w:r w:rsidR="000C4FC4">
        <w:t xml:space="preserve">. </w:t>
      </w:r>
    </w:p>
    <w:p w14:paraId="3BF50965" w14:textId="77777777" w:rsidR="000C4FC4" w:rsidRDefault="000C4FC4" w:rsidP="00050432">
      <w:pPr>
        <w:pStyle w:val="ListBullet"/>
      </w:pPr>
      <w:r>
        <w:t>Fields with dollar amounts do not have decimal points; the last two digits are the cents value.  For example 1234567890 = $12,345,678.90.</w:t>
      </w:r>
    </w:p>
    <w:p w14:paraId="42764B92" w14:textId="77777777" w:rsidR="00050432" w:rsidRDefault="009D7282" w:rsidP="00050432">
      <w:pPr>
        <w:pStyle w:val="ListBullet"/>
      </w:pPr>
      <w:r>
        <w:t>Unless otherwise specified</w:t>
      </w:r>
      <w:r w:rsidR="00CB36BD">
        <w:t xml:space="preserve"> in the validation rules column</w:t>
      </w:r>
      <w:r>
        <w:t>, numeric fields are right justified, with zero (0) pad on the left</w:t>
      </w:r>
      <w:r w:rsidR="00CB36BD">
        <w:t>; alpha and alphanumeric fields are left justified, with blank pad on the right.</w:t>
      </w:r>
    </w:p>
    <w:p w14:paraId="4F3DFEBF" w14:textId="77777777" w:rsidR="0020615F" w:rsidRDefault="00CB36BD" w:rsidP="00050432">
      <w:pPr>
        <w:pStyle w:val="ListBullet"/>
      </w:pPr>
      <w:r>
        <w:t>When left/right justification rules are listed in the validation rules column, PAM</w:t>
      </w:r>
      <w:r w:rsidR="009C04AF">
        <w:t xml:space="preserve"> shall </w:t>
      </w:r>
      <w:r w:rsidR="00735220">
        <w:t>correct</w:t>
      </w:r>
      <w:r w:rsidR="009C04AF">
        <w:t xml:space="preserve"> the </w:t>
      </w:r>
      <w:r w:rsidR="00735220">
        <w:t xml:space="preserve">field </w:t>
      </w:r>
      <w:r w:rsidR="009C04AF">
        <w:t>justification</w:t>
      </w:r>
      <w:r w:rsidR="00735220">
        <w:t xml:space="preserve"> if needed.</w:t>
      </w:r>
      <w:r w:rsidR="009C04AF">
        <w:t xml:space="preserve">  </w:t>
      </w:r>
      <w:bookmarkStart w:id="734" w:name="_Toc273379782"/>
      <w:bookmarkStart w:id="735" w:name="_Toc273561687"/>
      <w:r w:rsidR="0020615F">
        <w:t>Unless otherwise specified, currency values are not formatted as zoned decimal.</w:t>
      </w:r>
    </w:p>
    <w:p w14:paraId="1862D602" w14:textId="77777777" w:rsidR="00050432" w:rsidRDefault="00050432" w:rsidP="00050432"/>
    <w:p w14:paraId="22B8BE6E" w14:textId="77777777" w:rsidR="00050432" w:rsidRPr="0020615F" w:rsidRDefault="00050432" w:rsidP="00050432">
      <w:pPr>
        <w:pStyle w:val="ListBullet"/>
        <w:numPr>
          <w:ilvl w:val="0"/>
          <w:numId w:val="0"/>
        </w:numPr>
        <w:ind w:left="360" w:hanging="360"/>
        <w:sectPr w:rsidR="00050432" w:rsidRPr="0020615F" w:rsidSect="00A227DE">
          <w:footerReference w:type="default" r:id="rId18"/>
          <w:headerReference w:type="first" r:id="rId19"/>
          <w:footerReference w:type="first" r:id="rId20"/>
          <w:pgSz w:w="12240" w:h="15840" w:code="1"/>
          <w:pgMar w:top="1440" w:right="1800" w:bottom="1440" w:left="1800" w:header="720" w:footer="720" w:gutter="0"/>
          <w:pgNumType w:start="1"/>
          <w:cols w:space="720"/>
          <w:titlePg/>
          <w:docGrid w:linePitch="360"/>
        </w:sectPr>
      </w:pPr>
    </w:p>
    <w:p w14:paraId="246E422D" w14:textId="77777777" w:rsidR="000C4FC4" w:rsidRDefault="000C4FC4" w:rsidP="005E3C07">
      <w:pPr>
        <w:pStyle w:val="Heading1"/>
      </w:pPr>
      <w:bookmarkStart w:id="736" w:name="_File_Record_Specifications"/>
      <w:bookmarkStart w:id="737" w:name="_Toc512413625"/>
      <w:bookmarkStart w:id="738" w:name="_Toc512414148"/>
      <w:bookmarkStart w:id="739" w:name="_Toc512414420"/>
      <w:bookmarkStart w:id="740" w:name="_Toc512414604"/>
      <w:bookmarkStart w:id="741" w:name="_Toc512414647"/>
      <w:bookmarkStart w:id="742" w:name="_Toc512414810"/>
      <w:bookmarkStart w:id="743" w:name="_Toc512414962"/>
      <w:bookmarkStart w:id="744" w:name="_Toc512415110"/>
      <w:bookmarkStart w:id="745" w:name="_Toc512415264"/>
      <w:bookmarkStart w:id="746" w:name="_Toc512415360"/>
      <w:bookmarkStart w:id="747" w:name="_Toc512415434"/>
      <w:bookmarkStart w:id="748" w:name="_Toc533161018"/>
      <w:bookmarkStart w:id="749" w:name="_Toc90909124"/>
      <w:bookmarkEnd w:id="736"/>
      <w:r>
        <w:lastRenderedPageBreak/>
        <w:t>File Record Specifications</w:t>
      </w:r>
      <w:bookmarkEnd w:id="734"/>
      <w:bookmarkEnd w:id="735"/>
      <w:bookmarkEnd w:id="737"/>
      <w:bookmarkEnd w:id="738"/>
      <w:bookmarkEnd w:id="739"/>
      <w:bookmarkEnd w:id="740"/>
      <w:bookmarkEnd w:id="741"/>
      <w:bookmarkEnd w:id="742"/>
      <w:bookmarkEnd w:id="743"/>
      <w:bookmarkEnd w:id="744"/>
      <w:bookmarkEnd w:id="745"/>
      <w:bookmarkEnd w:id="746"/>
      <w:bookmarkEnd w:id="747"/>
      <w:bookmarkEnd w:id="748"/>
      <w:bookmarkEnd w:id="749"/>
    </w:p>
    <w:p w14:paraId="34ED8560" w14:textId="77777777" w:rsidR="000C4FC4" w:rsidRDefault="000C4FC4" w:rsidP="00C36BA5">
      <w:pPr>
        <w:pStyle w:val="Heading2"/>
      </w:pPr>
      <w:bookmarkStart w:id="750" w:name="_File_Header_Record"/>
      <w:bookmarkStart w:id="751" w:name="_Toc273379783"/>
      <w:bookmarkStart w:id="752" w:name="_Toc273561688"/>
      <w:bookmarkStart w:id="753" w:name="_Toc512413626"/>
      <w:bookmarkStart w:id="754" w:name="_Toc512414149"/>
      <w:bookmarkStart w:id="755" w:name="_Toc512414421"/>
      <w:bookmarkStart w:id="756" w:name="_Toc512414605"/>
      <w:bookmarkStart w:id="757" w:name="_Toc512414648"/>
      <w:bookmarkStart w:id="758" w:name="_Toc512414811"/>
      <w:bookmarkStart w:id="759" w:name="_Toc512414963"/>
      <w:bookmarkStart w:id="760" w:name="_Toc512415111"/>
      <w:bookmarkStart w:id="761" w:name="_Toc512415265"/>
      <w:bookmarkStart w:id="762" w:name="_Toc512415361"/>
      <w:bookmarkStart w:id="763" w:name="_Toc512415435"/>
      <w:bookmarkStart w:id="764" w:name="_Toc533161019"/>
      <w:bookmarkStart w:id="765" w:name="_Toc90909125"/>
      <w:bookmarkEnd w:id="750"/>
      <w:r>
        <w:t>File Header Record</w:t>
      </w:r>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p>
    <w:tbl>
      <w:tblPr>
        <w:tblW w:w="15273" w:type="dxa"/>
        <w:tblInd w:w="-76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93"/>
        <w:gridCol w:w="1440"/>
        <w:gridCol w:w="810"/>
        <w:gridCol w:w="900"/>
        <w:gridCol w:w="990"/>
        <w:gridCol w:w="1080"/>
        <w:gridCol w:w="1080"/>
        <w:gridCol w:w="1350"/>
        <w:gridCol w:w="1620"/>
        <w:gridCol w:w="1350"/>
        <w:gridCol w:w="2430"/>
        <w:gridCol w:w="1530"/>
      </w:tblGrid>
      <w:tr w:rsidR="00CF5EC6" w:rsidRPr="00DA38EE" w14:paraId="22110943" w14:textId="77777777" w:rsidTr="79DBD942">
        <w:trPr>
          <w:trHeight w:val="262"/>
          <w:tblHeader/>
        </w:trPr>
        <w:tc>
          <w:tcPr>
            <w:tcW w:w="15273" w:type="dxa"/>
            <w:gridSpan w:val="12"/>
            <w:tcBorders>
              <w:top w:val="single" w:sz="4" w:space="0" w:color="auto"/>
              <w:bottom w:val="single" w:sz="6" w:space="0" w:color="auto"/>
            </w:tcBorders>
            <w:shd w:val="clear" w:color="auto" w:fill="B8CCE4"/>
          </w:tcPr>
          <w:p w14:paraId="1722833A" w14:textId="77777777" w:rsidR="00CF5EC6" w:rsidRPr="00A41434" w:rsidRDefault="00CF5EC6" w:rsidP="00AB2093">
            <w:pPr>
              <w:rPr>
                <w:b/>
              </w:rPr>
            </w:pPr>
            <w:r w:rsidRPr="002A598F">
              <w:rPr>
                <w:b/>
              </w:rPr>
              <w:t>File Header Record</w:t>
            </w:r>
          </w:p>
        </w:tc>
      </w:tr>
      <w:tr w:rsidR="0056034B" w:rsidRPr="00B33B13" w14:paraId="40B69637" w14:textId="77777777" w:rsidTr="79DBD942">
        <w:trPr>
          <w:trHeight w:val="542"/>
          <w:tblHeader/>
        </w:trPr>
        <w:tc>
          <w:tcPr>
            <w:tcW w:w="693" w:type="dxa"/>
            <w:tcBorders>
              <w:top w:val="single" w:sz="6" w:space="0" w:color="auto"/>
              <w:bottom w:val="single" w:sz="6" w:space="0" w:color="auto"/>
            </w:tcBorders>
            <w:shd w:val="clear" w:color="auto" w:fill="B8CCE4"/>
          </w:tcPr>
          <w:p w14:paraId="029D03DE" w14:textId="77777777" w:rsidR="00CF5EC6" w:rsidRPr="000C4FC4" w:rsidRDefault="00CF5EC6" w:rsidP="00AB2093">
            <w:pPr>
              <w:rPr>
                <w:b/>
                <w:i/>
              </w:rPr>
            </w:pPr>
            <w:r w:rsidRPr="002A598F">
              <w:rPr>
                <w:b/>
                <w:i/>
              </w:rPr>
              <w:t>#</w:t>
            </w:r>
          </w:p>
        </w:tc>
        <w:tc>
          <w:tcPr>
            <w:tcW w:w="1440" w:type="dxa"/>
            <w:tcBorders>
              <w:top w:val="single" w:sz="6" w:space="0" w:color="auto"/>
              <w:bottom w:val="single" w:sz="6" w:space="0" w:color="auto"/>
            </w:tcBorders>
            <w:shd w:val="clear" w:color="auto" w:fill="B8CCE4"/>
          </w:tcPr>
          <w:p w14:paraId="5CAA1BC9" w14:textId="77777777" w:rsidR="00CF5EC6" w:rsidRPr="00A41434" w:rsidRDefault="00CF5EC6">
            <w:pPr>
              <w:rPr>
                <w:b/>
              </w:rPr>
            </w:pPr>
            <w:r w:rsidRPr="002A598F">
              <w:rPr>
                <w:b/>
              </w:rPr>
              <w:t>Field Name</w:t>
            </w:r>
          </w:p>
        </w:tc>
        <w:tc>
          <w:tcPr>
            <w:tcW w:w="810" w:type="dxa"/>
            <w:tcBorders>
              <w:top w:val="single" w:sz="6" w:space="0" w:color="auto"/>
              <w:bottom w:val="single" w:sz="6" w:space="0" w:color="auto"/>
            </w:tcBorders>
            <w:shd w:val="clear" w:color="auto" w:fill="B8CCE4"/>
          </w:tcPr>
          <w:p w14:paraId="04F8DA72" w14:textId="77777777" w:rsidR="00CF5EC6" w:rsidRPr="00A41434" w:rsidRDefault="00CF5EC6" w:rsidP="00AB2093">
            <w:pPr>
              <w:rPr>
                <w:b/>
              </w:rPr>
            </w:pPr>
            <w:r w:rsidRPr="002A598F">
              <w:rPr>
                <w:b/>
              </w:rPr>
              <w:t>Type</w:t>
            </w:r>
          </w:p>
        </w:tc>
        <w:tc>
          <w:tcPr>
            <w:tcW w:w="900" w:type="dxa"/>
            <w:tcBorders>
              <w:top w:val="single" w:sz="6" w:space="0" w:color="auto"/>
              <w:bottom w:val="single" w:sz="6" w:space="0" w:color="auto"/>
            </w:tcBorders>
            <w:shd w:val="clear" w:color="auto" w:fill="B8CCE4"/>
          </w:tcPr>
          <w:p w14:paraId="59E10B86" w14:textId="77777777" w:rsidR="00CF5EC6" w:rsidRPr="00A41434" w:rsidRDefault="00CF5EC6" w:rsidP="00AB2093">
            <w:pPr>
              <w:rPr>
                <w:b/>
              </w:rPr>
            </w:pPr>
            <w:r w:rsidRPr="002A598F">
              <w:rPr>
                <w:b/>
              </w:rPr>
              <w:t>Field Value</w:t>
            </w:r>
          </w:p>
        </w:tc>
        <w:tc>
          <w:tcPr>
            <w:tcW w:w="990" w:type="dxa"/>
            <w:tcBorders>
              <w:top w:val="single" w:sz="6" w:space="0" w:color="auto"/>
              <w:bottom w:val="single" w:sz="6" w:space="0" w:color="auto"/>
            </w:tcBorders>
            <w:shd w:val="clear" w:color="auto" w:fill="B8CCE4"/>
          </w:tcPr>
          <w:p w14:paraId="2983F1CB" w14:textId="77777777" w:rsidR="00CF5EC6" w:rsidRPr="00A41434" w:rsidRDefault="00CF5EC6" w:rsidP="00AB2093">
            <w:pPr>
              <w:rPr>
                <w:b/>
              </w:rPr>
            </w:pPr>
            <w:r w:rsidRPr="002A598F">
              <w:rPr>
                <w:b/>
              </w:rPr>
              <w:t>Length</w:t>
            </w:r>
          </w:p>
        </w:tc>
        <w:tc>
          <w:tcPr>
            <w:tcW w:w="1080" w:type="dxa"/>
            <w:tcBorders>
              <w:top w:val="single" w:sz="6" w:space="0" w:color="auto"/>
              <w:bottom w:val="single" w:sz="6" w:space="0" w:color="auto"/>
            </w:tcBorders>
            <w:shd w:val="clear" w:color="auto" w:fill="B8CCE4"/>
          </w:tcPr>
          <w:p w14:paraId="45DFB19E" w14:textId="77777777" w:rsidR="00CF5EC6" w:rsidRDefault="00CF5EC6" w:rsidP="00AB2093">
            <w:pPr>
              <w:rPr>
                <w:b/>
              </w:rPr>
            </w:pPr>
            <w:r>
              <w:rPr>
                <w:b/>
              </w:rPr>
              <w:t>Start</w:t>
            </w:r>
          </w:p>
          <w:p w14:paraId="31ADCF12" w14:textId="77777777" w:rsidR="00CF5EC6" w:rsidRPr="00A41434" w:rsidRDefault="00CF5EC6" w:rsidP="00AB2093">
            <w:pPr>
              <w:rPr>
                <w:b/>
              </w:rPr>
            </w:pPr>
            <w:r w:rsidRPr="002A598F">
              <w:rPr>
                <w:b/>
              </w:rPr>
              <w:t>Position</w:t>
            </w:r>
          </w:p>
        </w:tc>
        <w:tc>
          <w:tcPr>
            <w:tcW w:w="1080" w:type="dxa"/>
            <w:tcBorders>
              <w:top w:val="single" w:sz="6" w:space="0" w:color="auto"/>
              <w:bottom w:val="single" w:sz="6" w:space="0" w:color="auto"/>
            </w:tcBorders>
            <w:shd w:val="clear" w:color="auto" w:fill="B8CCE4"/>
          </w:tcPr>
          <w:p w14:paraId="73EDA2C1" w14:textId="77777777" w:rsidR="00CF5EC6" w:rsidRPr="002A598F" w:rsidRDefault="00CF5EC6" w:rsidP="00AB2093">
            <w:pPr>
              <w:rPr>
                <w:b/>
              </w:rPr>
            </w:pPr>
            <w:r>
              <w:rPr>
                <w:b/>
              </w:rPr>
              <w:t>End Position</w:t>
            </w:r>
          </w:p>
        </w:tc>
        <w:tc>
          <w:tcPr>
            <w:tcW w:w="1350" w:type="dxa"/>
            <w:tcBorders>
              <w:top w:val="single" w:sz="6" w:space="0" w:color="auto"/>
              <w:bottom w:val="single" w:sz="6" w:space="0" w:color="auto"/>
            </w:tcBorders>
            <w:shd w:val="clear" w:color="auto" w:fill="B8CCE4"/>
          </w:tcPr>
          <w:p w14:paraId="7E89AF4F" w14:textId="77777777" w:rsidR="00CF5EC6" w:rsidRPr="00A41434" w:rsidRDefault="00CF5EC6" w:rsidP="00AB2093">
            <w:pPr>
              <w:rPr>
                <w:b/>
              </w:rPr>
            </w:pPr>
            <w:r w:rsidRPr="002A598F">
              <w:rPr>
                <w:b/>
              </w:rPr>
              <w:t>Validation rules</w:t>
            </w:r>
          </w:p>
        </w:tc>
        <w:tc>
          <w:tcPr>
            <w:tcW w:w="1620" w:type="dxa"/>
            <w:tcBorders>
              <w:top w:val="single" w:sz="6" w:space="0" w:color="auto"/>
              <w:bottom w:val="single" w:sz="6" w:space="0" w:color="auto"/>
            </w:tcBorders>
            <w:shd w:val="clear" w:color="auto" w:fill="B8CCE4"/>
          </w:tcPr>
          <w:p w14:paraId="03176ACE" w14:textId="77777777" w:rsidR="00CF5EC6" w:rsidRPr="00A41434" w:rsidRDefault="00CF5EC6">
            <w:pPr>
              <w:rPr>
                <w:b/>
              </w:rPr>
            </w:pPr>
            <w:r w:rsidRPr="002A598F">
              <w:rPr>
                <w:b/>
              </w:rPr>
              <w:t>Error Code</w:t>
            </w:r>
          </w:p>
        </w:tc>
        <w:tc>
          <w:tcPr>
            <w:tcW w:w="1350" w:type="dxa"/>
            <w:tcBorders>
              <w:top w:val="single" w:sz="6" w:space="0" w:color="auto"/>
              <w:bottom w:val="single" w:sz="6" w:space="0" w:color="auto"/>
            </w:tcBorders>
            <w:shd w:val="clear" w:color="auto" w:fill="B8CCE4"/>
          </w:tcPr>
          <w:p w14:paraId="3469131D" w14:textId="77777777" w:rsidR="00CF5EC6" w:rsidRPr="00A41434" w:rsidRDefault="00CF5EC6" w:rsidP="00AB2093">
            <w:pPr>
              <w:rPr>
                <w:b/>
              </w:rPr>
            </w:pPr>
            <w:r w:rsidRPr="002A598F">
              <w:rPr>
                <w:b/>
              </w:rPr>
              <w:t>Stored Name</w:t>
            </w:r>
          </w:p>
        </w:tc>
        <w:tc>
          <w:tcPr>
            <w:tcW w:w="2430" w:type="dxa"/>
            <w:tcBorders>
              <w:top w:val="single" w:sz="6" w:space="0" w:color="auto"/>
              <w:bottom w:val="single" w:sz="6" w:space="0" w:color="auto"/>
            </w:tcBorders>
            <w:shd w:val="clear" w:color="auto" w:fill="B8CCE4"/>
          </w:tcPr>
          <w:p w14:paraId="3E0F14CE" w14:textId="77777777" w:rsidR="00CF5EC6" w:rsidRPr="00A41434" w:rsidRDefault="00CF5EC6" w:rsidP="00AB2093">
            <w:pPr>
              <w:rPr>
                <w:b/>
              </w:rPr>
            </w:pPr>
            <w:r w:rsidRPr="002A598F">
              <w:rPr>
                <w:b/>
              </w:rPr>
              <w:t>Notes</w:t>
            </w:r>
          </w:p>
        </w:tc>
        <w:tc>
          <w:tcPr>
            <w:tcW w:w="1530" w:type="dxa"/>
            <w:tcBorders>
              <w:top w:val="single" w:sz="6" w:space="0" w:color="auto"/>
              <w:bottom w:val="single" w:sz="6" w:space="0" w:color="auto"/>
            </w:tcBorders>
            <w:shd w:val="clear" w:color="auto" w:fill="B8CCE4"/>
          </w:tcPr>
          <w:p w14:paraId="639E0870" w14:textId="77777777" w:rsidR="00CF5EC6" w:rsidRPr="00A41434" w:rsidRDefault="00CF5EC6" w:rsidP="79DBD942">
            <w:pPr>
              <w:rPr>
                <w:b/>
                <w:bCs/>
              </w:rPr>
            </w:pPr>
            <w:r w:rsidRPr="79DBD942">
              <w:rPr>
                <w:b/>
                <w:bCs/>
              </w:rPr>
              <w:t>Downstream Mapping</w:t>
            </w:r>
          </w:p>
        </w:tc>
      </w:tr>
      <w:tr w:rsidR="0056034B" w14:paraId="2986CE39" w14:textId="77777777" w:rsidTr="79DBD942">
        <w:trPr>
          <w:trHeight w:val="1664"/>
        </w:trPr>
        <w:tc>
          <w:tcPr>
            <w:tcW w:w="693" w:type="dxa"/>
            <w:tcBorders>
              <w:top w:val="single" w:sz="6" w:space="0" w:color="auto"/>
            </w:tcBorders>
          </w:tcPr>
          <w:p w14:paraId="37AD9A8A" w14:textId="77777777" w:rsidR="00CF5EC6" w:rsidRDefault="000619E4" w:rsidP="000619E4">
            <w:r>
              <w:t>H.</w:t>
            </w:r>
            <w:r w:rsidR="0004011C">
              <w:t>0</w:t>
            </w:r>
            <w:r>
              <w:t>1</w:t>
            </w:r>
          </w:p>
        </w:tc>
        <w:tc>
          <w:tcPr>
            <w:tcW w:w="1440" w:type="dxa"/>
            <w:tcBorders>
              <w:top w:val="single" w:sz="6" w:space="0" w:color="auto"/>
            </w:tcBorders>
          </w:tcPr>
          <w:p w14:paraId="1A0E82D1" w14:textId="77777777" w:rsidR="00CF5EC6" w:rsidRDefault="00CF5EC6" w:rsidP="00BD39DC">
            <w:r>
              <w:t>Record Code</w:t>
            </w:r>
          </w:p>
        </w:tc>
        <w:tc>
          <w:tcPr>
            <w:tcW w:w="810" w:type="dxa"/>
            <w:tcBorders>
              <w:top w:val="single" w:sz="6" w:space="0" w:color="auto"/>
            </w:tcBorders>
          </w:tcPr>
          <w:p w14:paraId="39BD47DE" w14:textId="77777777" w:rsidR="00CF5EC6" w:rsidRDefault="00CF5EC6" w:rsidP="00AB2093">
            <w:r>
              <w:t>AN</w:t>
            </w:r>
          </w:p>
        </w:tc>
        <w:tc>
          <w:tcPr>
            <w:tcW w:w="900" w:type="dxa"/>
            <w:tcBorders>
              <w:top w:val="single" w:sz="6" w:space="0" w:color="auto"/>
            </w:tcBorders>
          </w:tcPr>
          <w:p w14:paraId="2D7AF57A" w14:textId="77777777" w:rsidR="00CF5EC6" w:rsidRDefault="00676FCD" w:rsidP="00AB2093">
            <w:r>
              <w:t>“</w:t>
            </w:r>
            <w:r w:rsidR="00CF5EC6">
              <w:t>H</w:t>
            </w:r>
            <w:r w:rsidR="00727E54" w:rsidRPr="00727E54">
              <w:rPr>
                <w:strike/>
              </w:rPr>
              <w:t>b</w:t>
            </w:r>
            <w:r>
              <w:t>”</w:t>
            </w:r>
          </w:p>
        </w:tc>
        <w:tc>
          <w:tcPr>
            <w:tcW w:w="990" w:type="dxa"/>
            <w:tcBorders>
              <w:top w:val="single" w:sz="6" w:space="0" w:color="auto"/>
            </w:tcBorders>
          </w:tcPr>
          <w:p w14:paraId="61281D63" w14:textId="77777777" w:rsidR="00CF5EC6" w:rsidRDefault="00CF5EC6" w:rsidP="00AB2093">
            <w:r>
              <w:t>2</w:t>
            </w:r>
          </w:p>
        </w:tc>
        <w:tc>
          <w:tcPr>
            <w:tcW w:w="1080" w:type="dxa"/>
            <w:tcBorders>
              <w:top w:val="single" w:sz="6" w:space="0" w:color="auto"/>
            </w:tcBorders>
          </w:tcPr>
          <w:p w14:paraId="5AFC5786" w14:textId="77777777" w:rsidR="00CF5EC6" w:rsidRDefault="00CF5EC6" w:rsidP="00CF5EC6">
            <w:r>
              <w:t>1</w:t>
            </w:r>
          </w:p>
        </w:tc>
        <w:tc>
          <w:tcPr>
            <w:tcW w:w="1080" w:type="dxa"/>
            <w:tcBorders>
              <w:top w:val="single" w:sz="6" w:space="0" w:color="auto"/>
            </w:tcBorders>
          </w:tcPr>
          <w:p w14:paraId="1DB6937D" w14:textId="77777777" w:rsidR="00CF5EC6" w:rsidRDefault="00CF5EC6" w:rsidP="001A6A3A">
            <w:r>
              <w:fldChar w:fldCharType="begin"/>
            </w:r>
            <w:r>
              <w:instrText xml:space="preserve"> =F3+E3-1 </w:instrText>
            </w:r>
            <w:r>
              <w:fldChar w:fldCharType="separate"/>
            </w:r>
            <w:r>
              <w:rPr>
                <w:noProof/>
              </w:rPr>
              <w:t>2</w:t>
            </w:r>
            <w:r>
              <w:fldChar w:fldCharType="end"/>
            </w:r>
          </w:p>
        </w:tc>
        <w:tc>
          <w:tcPr>
            <w:tcW w:w="1350" w:type="dxa"/>
            <w:tcBorders>
              <w:top w:val="single" w:sz="6" w:space="0" w:color="auto"/>
            </w:tcBorders>
          </w:tcPr>
          <w:p w14:paraId="0044D3CB" w14:textId="77777777" w:rsidR="00CF5EC6" w:rsidRDefault="00CF5EC6" w:rsidP="001A6A3A">
            <w:r>
              <w:t>If invalid, missing or out of order, reject the file</w:t>
            </w:r>
          </w:p>
        </w:tc>
        <w:tc>
          <w:tcPr>
            <w:tcW w:w="1620" w:type="dxa"/>
            <w:tcBorders>
              <w:top w:val="single" w:sz="6" w:space="0" w:color="auto"/>
            </w:tcBorders>
          </w:tcPr>
          <w:p w14:paraId="6B7DBAC1" w14:textId="77777777" w:rsidR="00CF5EC6" w:rsidRDefault="00CF5EC6" w:rsidP="00AB2093">
            <w:r>
              <w:t>Invalid: Reason Group 1 message 6.  Missing or out of order: Reason Group 1 message 4.</w:t>
            </w:r>
          </w:p>
        </w:tc>
        <w:tc>
          <w:tcPr>
            <w:tcW w:w="1350" w:type="dxa"/>
            <w:tcBorders>
              <w:top w:val="single" w:sz="6" w:space="0" w:color="auto"/>
            </w:tcBorders>
          </w:tcPr>
          <w:p w14:paraId="51727E2B" w14:textId="77777777" w:rsidR="00CF5EC6" w:rsidRDefault="00CF5EC6" w:rsidP="00AB2093">
            <w:r>
              <w:t>n/a</w:t>
            </w:r>
          </w:p>
        </w:tc>
        <w:tc>
          <w:tcPr>
            <w:tcW w:w="2430" w:type="dxa"/>
            <w:tcBorders>
              <w:top w:val="single" w:sz="6" w:space="0" w:color="auto"/>
            </w:tcBorders>
          </w:tcPr>
          <w:p w14:paraId="305F09D2" w14:textId="77777777" w:rsidR="00CF5EC6" w:rsidRDefault="00CF5EC6" w:rsidP="00AB2093">
            <w:r>
              <w:t>File Header Record Identifier = “H” followed by a space</w:t>
            </w:r>
          </w:p>
        </w:tc>
        <w:tc>
          <w:tcPr>
            <w:tcW w:w="1530" w:type="dxa"/>
            <w:tcBorders>
              <w:top w:val="single" w:sz="6" w:space="0" w:color="auto"/>
            </w:tcBorders>
          </w:tcPr>
          <w:p w14:paraId="49087ABB" w14:textId="77777777" w:rsidR="00C753E9" w:rsidRDefault="00C753E9" w:rsidP="00AB2093"/>
          <w:p w14:paraId="65592FAC" w14:textId="77777777" w:rsidR="002B3B7B" w:rsidRDefault="002B3B7B" w:rsidP="00AB2093"/>
        </w:tc>
      </w:tr>
      <w:tr w:rsidR="0056034B" w14:paraId="6DA27293" w14:textId="77777777" w:rsidTr="79DBD942">
        <w:trPr>
          <w:trHeight w:val="1664"/>
        </w:trPr>
        <w:tc>
          <w:tcPr>
            <w:tcW w:w="693" w:type="dxa"/>
          </w:tcPr>
          <w:p w14:paraId="33A23A66" w14:textId="77777777" w:rsidR="00CF5EC6" w:rsidRDefault="000619E4" w:rsidP="000619E4">
            <w:r>
              <w:t>H</w:t>
            </w:r>
            <w:r w:rsidR="001D73C3">
              <w:t>.</w:t>
            </w:r>
            <w:r w:rsidR="0004011C">
              <w:t>0</w:t>
            </w:r>
            <w:r w:rsidR="001D73C3">
              <w:t>2</w:t>
            </w:r>
          </w:p>
        </w:tc>
        <w:tc>
          <w:tcPr>
            <w:tcW w:w="1440" w:type="dxa"/>
          </w:tcPr>
          <w:p w14:paraId="71A71ECA" w14:textId="77777777" w:rsidR="00CF5EC6" w:rsidRDefault="00CF5EC6">
            <w:r w:rsidRPr="002A598F">
              <w:t>Input</w:t>
            </w:r>
            <w:r>
              <w:t>S</w:t>
            </w:r>
            <w:r w:rsidRPr="002A598F">
              <w:t>ystem</w:t>
            </w:r>
          </w:p>
        </w:tc>
        <w:tc>
          <w:tcPr>
            <w:tcW w:w="810" w:type="dxa"/>
          </w:tcPr>
          <w:p w14:paraId="33550D04" w14:textId="77777777" w:rsidR="00CF5EC6" w:rsidRPr="0037767C" w:rsidRDefault="00CF5EC6" w:rsidP="00AB2093">
            <w:r w:rsidRPr="002A598F">
              <w:t>AN</w:t>
            </w:r>
          </w:p>
        </w:tc>
        <w:tc>
          <w:tcPr>
            <w:tcW w:w="900" w:type="dxa"/>
          </w:tcPr>
          <w:p w14:paraId="60E12001" w14:textId="77777777" w:rsidR="00CF5EC6" w:rsidRPr="0037767C" w:rsidRDefault="00CF5EC6" w:rsidP="00AB2093"/>
        </w:tc>
        <w:tc>
          <w:tcPr>
            <w:tcW w:w="990" w:type="dxa"/>
          </w:tcPr>
          <w:p w14:paraId="3795A021" w14:textId="77777777" w:rsidR="00CF5EC6" w:rsidRPr="0037767C" w:rsidRDefault="00CF5EC6" w:rsidP="00AB2093">
            <w:r w:rsidRPr="002A598F">
              <w:t>40</w:t>
            </w:r>
          </w:p>
        </w:tc>
        <w:tc>
          <w:tcPr>
            <w:tcW w:w="1080" w:type="dxa"/>
          </w:tcPr>
          <w:p w14:paraId="022CDCB2" w14:textId="77777777" w:rsidR="00CF5EC6" w:rsidRDefault="007B40E3">
            <w:r>
              <w:fldChar w:fldCharType="begin"/>
            </w:r>
            <w:r>
              <w:instrText xml:space="preserve"> =G3+1 </w:instrText>
            </w:r>
            <w:r>
              <w:fldChar w:fldCharType="separate"/>
            </w:r>
            <w:r>
              <w:rPr>
                <w:noProof/>
              </w:rPr>
              <w:t>3</w:t>
            </w:r>
            <w:r>
              <w:fldChar w:fldCharType="end"/>
            </w:r>
          </w:p>
        </w:tc>
        <w:tc>
          <w:tcPr>
            <w:tcW w:w="1080" w:type="dxa"/>
          </w:tcPr>
          <w:p w14:paraId="0E1B4FD1" w14:textId="77777777" w:rsidR="00CF5EC6" w:rsidRPr="00102F88" w:rsidRDefault="007B40E3" w:rsidP="001D654B">
            <w:r>
              <w:rPr>
                <w:noProof/>
              </w:rPr>
              <w:fldChar w:fldCharType="begin"/>
            </w:r>
            <w:r>
              <w:rPr>
                <w:noProof/>
              </w:rPr>
              <w:instrText xml:space="preserve"> =F4+E4-1 </w:instrText>
            </w:r>
            <w:r>
              <w:rPr>
                <w:noProof/>
              </w:rPr>
              <w:fldChar w:fldCharType="separate"/>
            </w:r>
            <w:r>
              <w:rPr>
                <w:noProof/>
              </w:rPr>
              <w:t>42</w:t>
            </w:r>
            <w:r>
              <w:rPr>
                <w:noProof/>
              </w:rPr>
              <w:fldChar w:fldCharType="end"/>
            </w:r>
          </w:p>
        </w:tc>
        <w:tc>
          <w:tcPr>
            <w:tcW w:w="1350" w:type="dxa"/>
          </w:tcPr>
          <w:p w14:paraId="48D1AC6A" w14:textId="77777777" w:rsidR="00CF5EC6" w:rsidRPr="0037767C" w:rsidRDefault="00CF5EC6" w:rsidP="00D05C5D">
            <w:r>
              <w:t>This should match the Agency Identifi</w:t>
            </w:r>
            <w:r w:rsidR="00D05C5D">
              <w:t>er</w:t>
            </w:r>
            <w:r>
              <w:t xml:space="preserve"> in the PAM Agency Profile.  If not, reject the file.</w:t>
            </w:r>
          </w:p>
        </w:tc>
        <w:tc>
          <w:tcPr>
            <w:tcW w:w="1620" w:type="dxa"/>
          </w:tcPr>
          <w:p w14:paraId="2ED044C9" w14:textId="77777777" w:rsidR="00CF5EC6" w:rsidRPr="000F0C13" w:rsidRDefault="00CF5EC6" w:rsidP="00D5782E">
            <w:r>
              <w:t>Reason Group  1 message 6</w:t>
            </w:r>
          </w:p>
        </w:tc>
        <w:tc>
          <w:tcPr>
            <w:tcW w:w="1350" w:type="dxa"/>
          </w:tcPr>
          <w:p w14:paraId="06EBAA8A" w14:textId="77777777" w:rsidR="00CF5EC6" w:rsidRPr="0037767C" w:rsidRDefault="0018632C" w:rsidP="0029577F">
            <w:r>
              <w:t>Originating Agency Identifier</w:t>
            </w:r>
          </w:p>
        </w:tc>
        <w:tc>
          <w:tcPr>
            <w:tcW w:w="2430" w:type="dxa"/>
          </w:tcPr>
          <w:p w14:paraId="19FA299B" w14:textId="77777777" w:rsidR="00CF5EC6" w:rsidRDefault="00CF5EC6">
            <w:r>
              <w:t>Used to identify the sending entity (agency or automated system)</w:t>
            </w:r>
          </w:p>
        </w:tc>
        <w:tc>
          <w:tcPr>
            <w:tcW w:w="1530" w:type="dxa"/>
          </w:tcPr>
          <w:p w14:paraId="2D1ADF00" w14:textId="77777777" w:rsidR="00CF5EC6" w:rsidRDefault="002D01C4" w:rsidP="002D01C4">
            <w:r>
              <w:t>DNP</w:t>
            </w:r>
          </w:p>
          <w:p w14:paraId="7AE9C59C" w14:textId="77777777" w:rsidR="00A3038A" w:rsidRDefault="00A3038A" w:rsidP="002D01C4">
            <w:r>
              <w:t>PPS</w:t>
            </w:r>
          </w:p>
          <w:p w14:paraId="754EDDDE" w14:textId="77777777" w:rsidR="0066531E" w:rsidRPr="002B3B7B" w:rsidRDefault="0066531E" w:rsidP="001D2B8A"/>
        </w:tc>
      </w:tr>
      <w:tr w:rsidR="0056034B" w14:paraId="29BEE7C0" w14:textId="77777777" w:rsidTr="79DBD942">
        <w:trPr>
          <w:trHeight w:val="1945"/>
        </w:trPr>
        <w:tc>
          <w:tcPr>
            <w:tcW w:w="693" w:type="dxa"/>
          </w:tcPr>
          <w:p w14:paraId="0C126505" w14:textId="77777777" w:rsidR="00CF5EC6" w:rsidDel="00382FAC" w:rsidRDefault="000619E4" w:rsidP="000619E4">
            <w:r>
              <w:t>H.</w:t>
            </w:r>
            <w:r w:rsidR="0004011C">
              <w:t>0</w:t>
            </w:r>
            <w:r>
              <w:t>3</w:t>
            </w:r>
          </w:p>
        </w:tc>
        <w:tc>
          <w:tcPr>
            <w:tcW w:w="1440" w:type="dxa"/>
          </w:tcPr>
          <w:p w14:paraId="38BA2EC8" w14:textId="77777777" w:rsidR="00CF5EC6" w:rsidRDefault="00CF5EC6" w:rsidP="00AB2093">
            <w:r>
              <w:t>Standard Payment Request Version Number</w:t>
            </w:r>
          </w:p>
        </w:tc>
        <w:tc>
          <w:tcPr>
            <w:tcW w:w="810" w:type="dxa"/>
          </w:tcPr>
          <w:p w14:paraId="59A190D0" w14:textId="77777777" w:rsidR="00CF5EC6" w:rsidRDefault="00CF5EC6" w:rsidP="00AB2093">
            <w:r>
              <w:t>AN</w:t>
            </w:r>
          </w:p>
        </w:tc>
        <w:tc>
          <w:tcPr>
            <w:tcW w:w="900" w:type="dxa"/>
          </w:tcPr>
          <w:p w14:paraId="263D5375" w14:textId="77777777" w:rsidR="00CF5EC6" w:rsidRDefault="00CF5EC6" w:rsidP="00AB2093"/>
        </w:tc>
        <w:tc>
          <w:tcPr>
            <w:tcW w:w="990" w:type="dxa"/>
          </w:tcPr>
          <w:p w14:paraId="19B76574" w14:textId="77777777" w:rsidR="00CF5EC6" w:rsidRDefault="00CF5EC6">
            <w:r>
              <w:t>3</w:t>
            </w:r>
          </w:p>
        </w:tc>
        <w:tc>
          <w:tcPr>
            <w:tcW w:w="1080" w:type="dxa"/>
          </w:tcPr>
          <w:p w14:paraId="2BBBE497" w14:textId="77777777" w:rsidR="00CF5EC6" w:rsidRDefault="007B40E3">
            <w:r>
              <w:fldChar w:fldCharType="begin"/>
            </w:r>
            <w:r>
              <w:instrText xml:space="preserve"> =G4+1 </w:instrText>
            </w:r>
            <w:r>
              <w:fldChar w:fldCharType="separate"/>
            </w:r>
            <w:r>
              <w:rPr>
                <w:noProof/>
              </w:rPr>
              <w:t>43</w:t>
            </w:r>
            <w:r>
              <w:fldChar w:fldCharType="end"/>
            </w:r>
          </w:p>
        </w:tc>
        <w:tc>
          <w:tcPr>
            <w:tcW w:w="1080" w:type="dxa"/>
          </w:tcPr>
          <w:p w14:paraId="623D3957" w14:textId="77777777" w:rsidR="00CF5EC6" w:rsidRDefault="007B40E3" w:rsidP="00AB2093">
            <w:r>
              <w:fldChar w:fldCharType="begin"/>
            </w:r>
            <w:r>
              <w:instrText xml:space="preserve"> =F5+E5-1 </w:instrText>
            </w:r>
            <w:r>
              <w:fldChar w:fldCharType="separate"/>
            </w:r>
            <w:r>
              <w:rPr>
                <w:noProof/>
              </w:rPr>
              <w:t>45</w:t>
            </w:r>
            <w:r>
              <w:fldChar w:fldCharType="end"/>
            </w:r>
          </w:p>
        </w:tc>
        <w:tc>
          <w:tcPr>
            <w:tcW w:w="1350" w:type="dxa"/>
          </w:tcPr>
          <w:p w14:paraId="61CD9931" w14:textId="77777777" w:rsidR="00CF5EC6" w:rsidRDefault="00CF5EC6" w:rsidP="00AB2093">
            <w:r>
              <w:t>If invalid or missing, reject the file</w:t>
            </w:r>
          </w:p>
          <w:p w14:paraId="277ADDCB" w14:textId="77777777" w:rsidR="00B56D6B" w:rsidRPr="00EF088B" w:rsidRDefault="00B56D6B" w:rsidP="00AB2093">
            <w:pPr>
              <w:rPr>
                <w:b/>
              </w:rPr>
            </w:pPr>
            <w:r w:rsidRPr="00EF088B">
              <w:rPr>
                <w:b/>
              </w:rPr>
              <w:t>Current published version:</w:t>
            </w:r>
          </w:p>
          <w:p w14:paraId="2F9B8B4A" w14:textId="77777777" w:rsidR="00B56D6B" w:rsidRDefault="000619E4" w:rsidP="000619E4">
            <w:r w:rsidRPr="79DBD942">
              <w:rPr>
                <w:b/>
                <w:bCs/>
              </w:rPr>
              <w:lastRenderedPageBreak/>
              <w:t>502</w:t>
            </w:r>
          </w:p>
        </w:tc>
        <w:tc>
          <w:tcPr>
            <w:tcW w:w="1620" w:type="dxa"/>
          </w:tcPr>
          <w:p w14:paraId="7D3B67DA" w14:textId="77777777" w:rsidR="00CF5EC6" w:rsidRDefault="00CF5EC6" w:rsidP="00AB2093">
            <w:r>
              <w:lastRenderedPageBreak/>
              <w:t>Reason Group 1 message 6</w:t>
            </w:r>
          </w:p>
        </w:tc>
        <w:tc>
          <w:tcPr>
            <w:tcW w:w="1350" w:type="dxa"/>
          </w:tcPr>
          <w:p w14:paraId="6B0C0B75" w14:textId="77777777" w:rsidR="00CF5EC6" w:rsidRDefault="00CF5EC6" w:rsidP="00AB2093">
            <w:r>
              <w:t>n/a</w:t>
            </w:r>
          </w:p>
        </w:tc>
        <w:tc>
          <w:tcPr>
            <w:tcW w:w="2430" w:type="dxa"/>
          </w:tcPr>
          <w:p w14:paraId="48206BAF" w14:textId="77777777" w:rsidR="00CF5EC6" w:rsidRDefault="00CF5EC6" w:rsidP="000619E4">
            <w:r>
              <w:t xml:space="preserve">Identifies the version of the Payment Request format used to prepare the PRF, e.g. </w:t>
            </w:r>
            <w:r w:rsidR="000619E4">
              <w:t>502</w:t>
            </w:r>
          </w:p>
        </w:tc>
        <w:tc>
          <w:tcPr>
            <w:tcW w:w="1530" w:type="dxa"/>
          </w:tcPr>
          <w:p w14:paraId="1ECFECDF" w14:textId="77777777" w:rsidR="00CF5EC6" w:rsidRDefault="00CF5EC6" w:rsidP="00FA712A"/>
        </w:tc>
      </w:tr>
      <w:tr w:rsidR="003C57B3" w14:paraId="631FF570" w14:textId="77777777" w:rsidTr="79DBD942">
        <w:trPr>
          <w:trHeight w:val="1945"/>
        </w:trPr>
        <w:tc>
          <w:tcPr>
            <w:tcW w:w="693" w:type="dxa"/>
          </w:tcPr>
          <w:p w14:paraId="1BCD8832" w14:textId="77777777" w:rsidR="003C57B3" w:rsidRDefault="003C57B3" w:rsidP="003C57B3">
            <w:r>
              <w:t>H.04</w:t>
            </w:r>
          </w:p>
        </w:tc>
        <w:tc>
          <w:tcPr>
            <w:tcW w:w="1440" w:type="dxa"/>
          </w:tcPr>
          <w:p w14:paraId="36EE98AB" w14:textId="77777777" w:rsidR="003C57B3" w:rsidRDefault="003C57B3" w:rsidP="003C57B3">
            <w:r>
              <w:t>IsRequestedForSameDayACH</w:t>
            </w:r>
          </w:p>
        </w:tc>
        <w:tc>
          <w:tcPr>
            <w:tcW w:w="810" w:type="dxa"/>
          </w:tcPr>
          <w:p w14:paraId="7A639BEE" w14:textId="77777777" w:rsidR="003C57B3" w:rsidRDefault="003C57B3" w:rsidP="003C57B3">
            <w:r>
              <w:t>AN</w:t>
            </w:r>
          </w:p>
        </w:tc>
        <w:tc>
          <w:tcPr>
            <w:tcW w:w="900" w:type="dxa"/>
          </w:tcPr>
          <w:p w14:paraId="5A61E20F" w14:textId="77777777" w:rsidR="003C57B3" w:rsidRDefault="003C57B3" w:rsidP="003C57B3">
            <w:r>
              <w:t>0, 1</w:t>
            </w:r>
          </w:p>
        </w:tc>
        <w:tc>
          <w:tcPr>
            <w:tcW w:w="990" w:type="dxa"/>
          </w:tcPr>
          <w:p w14:paraId="782A492A" w14:textId="77777777" w:rsidR="003C57B3" w:rsidRDefault="003C57B3" w:rsidP="003C57B3">
            <w:r>
              <w:t>1</w:t>
            </w:r>
          </w:p>
        </w:tc>
        <w:tc>
          <w:tcPr>
            <w:tcW w:w="1080" w:type="dxa"/>
          </w:tcPr>
          <w:p w14:paraId="0945C9CC" w14:textId="77777777" w:rsidR="003C57B3" w:rsidRDefault="003C57B3" w:rsidP="003C57B3">
            <w:r>
              <w:t>46</w:t>
            </w:r>
          </w:p>
        </w:tc>
        <w:tc>
          <w:tcPr>
            <w:tcW w:w="1080" w:type="dxa"/>
          </w:tcPr>
          <w:p w14:paraId="555B3C33" w14:textId="77777777" w:rsidR="003C57B3" w:rsidRDefault="003C57B3" w:rsidP="003C57B3">
            <w:r>
              <w:t>46</w:t>
            </w:r>
          </w:p>
        </w:tc>
        <w:tc>
          <w:tcPr>
            <w:tcW w:w="1350" w:type="dxa"/>
          </w:tcPr>
          <w:p w14:paraId="282146FF" w14:textId="77777777" w:rsidR="003C57B3" w:rsidRDefault="003C57B3" w:rsidP="003C57B3">
            <w:r>
              <w:t>n/a</w:t>
            </w:r>
          </w:p>
        </w:tc>
        <w:tc>
          <w:tcPr>
            <w:tcW w:w="1620" w:type="dxa"/>
          </w:tcPr>
          <w:p w14:paraId="1FAD6FA4" w14:textId="77777777" w:rsidR="003C57B3" w:rsidRDefault="00CC75B6" w:rsidP="003C57B3">
            <w:r>
              <w:t xml:space="preserve">See Section </w:t>
            </w:r>
            <w:hyperlink w:anchor="_Validation_for_Same" w:history="1">
              <w:r w:rsidRPr="00CC75B6">
                <w:rPr>
                  <w:rStyle w:val="Hyperlink"/>
                </w:rPr>
                <w:t>1.6 Validation</w:t>
              </w:r>
            </w:hyperlink>
            <w:r>
              <w:t xml:space="preserve"> for Same Day ACH</w:t>
            </w:r>
          </w:p>
        </w:tc>
        <w:tc>
          <w:tcPr>
            <w:tcW w:w="1350" w:type="dxa"/>
          </w:tcPr>
          <w:p w14:paraId="5BA0B999" w14:textId="77777777" w:rsidR="003C57B3" w:rsidRDefault="003C57B3" w:rsidP="003C57B3">
            <w:r>
              <w:t>Is Requested for Same Day ACH</w:t>
            </w:r>
          </w:p>
        </w:tc>
        <w:tc>
          <w:tcPr>
            <w:tcW w:w="2430" w:type="dxa"/>
          </w:tcPr>
          <w:p w14:paraId="3FFD0650" w14:textId="77777777" w:rsidR="003C57B3" w:rsidRDefault="003C57B3" w:rsidP="003C57B3">
            <w:pPr>
              <w:rPr>
                <w:color w:val="000000"/>
              </w:rPr>
            </w:pPr>
            <w:r>
              <w:rPr>
                <w:color w:val="000000"/>
              </w:rPr>
              <w:t>0 = No</w:t>
            </w:r>
          </w:p>
          <w:p w14:paraId="68E7FBD5" w14:textId="77777777" w:rsidR="003C57B3" w:rsidRDefault="003C57B3" w:rsidP="003C57B3">
            <w:pPr>
              <w:rPr>
                <w:color w:val="000000"/>
              </w:rPr>
            </w:pPr>
            <w:r>
              <w:rPr>
                <w:color w:val="000000"/>
              </w:rPr>
              <w:t>1 = Yes</w:t>
            </w:r>
          </w:p>
          <w:p w14:paraId="26B5133D" w14:textId="77777777" w:rsidR="00CC75B6" w:rsidRDefault="003C57B3" w:rsidP="003C57B3">
            <w:pPr>
              <w:rPr>
                <w:color w:val="000000"/>
              </w:rPr>
            </w:pPr>
            <w:r>
              <w:rPr>
                <w:color w:val="000000"/>
              </w:rPr>
              <w:t>Blank = No</w:t>
            </w:r>
            <w:r w:rsidR="00CC75B6">
              <w:rPr>
                <w:color w:val="000000"/>
              </w:rPr>
              <w:t xml:space="preserve"> </w:t>
            </w:r>
          </w:p>
          <w:p w14:paraId="0BAFE47A" w14:textId="77777777" w:rsidR="00CC75B6" w:rsidRDefault="00CC75B6" w:rsidP="003C57B3">
            <w:pPr>
              <w:rPr>
                <w:color w:val="000000"/>
              </w:rPr>
            </w:pPr>
          </w:p>
          <w:p w14:paraId="75DCE393" w14:textId="77777777" w:rsidR="003C57B3" w:rsidRDefault="003C57B3" w:rsidP="003C57B3">
            <w:pPr>
              <w:rPr>
                <w:color w:val="000000"/>
              </w:rPr>
            </w:pPr>
            <w:r>
              <w:rPr>
                <w:color w:val="000000"/>
              </w:rPr>
              <w:t>Indicates if all payments are requested for Same Day ACH processing.</w:t>
            </w:r>
            <w:r w:rsidR="00CC75B6">
              <w:rPr>
                <w:color w:val="000000"/>
              </w:rPr>
              <w:t xml:space="preserve"> When “Blank”, SDA validation will not occur.</w:t>
            </w:r>
          </w:p>
          <w:p w14:paraId="361374A4" w14:textId="77777777" w:rsidR="00EF2BEE" w:rsidRDefault="00EF2BEE" w:rsidP="003C57B3">
            <w:pPr>
              <w:rPr>
                <w:color w:val="000000"/>
              </w:rPr>
            </w:pPr>
          </w:p>
          <w:p w14:paraId="236E8355" w14:textId="77777777" w:rsidR="00EF2BEE" w:rsidRDefault="00EF2BEE" w:rsidP="003C57B3">
            <w:r>
              <w:t>Any value other than 1 will be defaulted to a 0</w:t>
            </w:r>
            <w:r w:rsidR="00381DAB">
              <w:t>.</w:t>
            </w:r>
          </w:p>
        </w:tc>
        <w:tc>
          <w:tcPr>
            <w:tcW w:w="1530" w:type="dxa"/>
          </w:tcPr>
          <w:p w14:paraId="61B11FDB" w14:textId="77777777" w:rsidR="003C57B3" w:rsidRDefault="003C57B3" w:rsidP="003C57B3">
            <w:r>
              <w:t xml:space="preserve">SSF </w:t>
            </w:r>
          </w:p>
        </w:tc>
      </w:tr>
      <w:tr w:rsidR="003C57B3" w14:paraId="58D10A79" w14:textId="77777777" w:rsidTr="79DBD942">
        <w:trPr>
          <w:trHeight w:val="281"/>
        </w:trPr>
        <w:tc>
          <w:tcPr>
            <w:tcW w:w="693" w:type="dxa"/>
          </w:tcPr>
          <w:p w14:paraId="5C17C492" w14:textId="77777777" w:rsidR="003C57B3" w:rsidRDefault="003C57B3" w:rsidP="003C57B3">
            <w:r>
              <w:t>H.05</w:t>
            </w:r>
          </w:p>
        </w:tc>
        <w:tc>
          <w:tcPr>
            <w:tcW w:w="1440" w:type="dxa"/>
          </w:tcPr>
          <w:p w14:paraId="16DCEAAF" w14:textId="77777777" w:rsidR="003C57B3" w:rsidRDefault="003C57B3" w:rsidP="003C57B3">
            <w:r>
              <w:t>Filler</w:t>
            </w:r>
          </w:p>
        </w:tc>
        <w:tc>
          <w:tcPr>
            <w:tcW w:w="810" w:type="dxa"/>
          </w:tcPr>
          <w:p w14:paraId="342406A7" w14:textId="77777777" w:rsidR="003C57B3" w:rsidRDefault="003C57B3" w:rsidP="003C57B3"/>
        </w:tc>
        <w:tc>
          <w:tcPr>
            <w:tcW w:w="900" w:type="dxa"/>
          </w:tcPr>
          <w:p w14:paraId="65200EA8" w14:textId="77777777" w:rsidR="003C57B3" w:rsidRDefault="003C57B3" w:rsidP="003C57B3"/>
        </w:tc>
        <w:tc>
          <w:tcPr>
            <w:tcW w:w="990" w:type="dxa"/>
          </w:tcPr>
          <w:p w14:paraId="19DF22A4" w14:textId="77777777" w:rsidR="003C57B3" w:rsidRDefault="003C57B3" w:rsidP="003C57B3">
            <w:r>
              <w:t>804</w:t>
            </w:r>
          </w:p>
        </w:tc>
        <w:tc>
          <w:tcPr>
            <w:tcW w:w="1080" w:type="dxa"/>
          </w:tcPr>
          <w:p w14:paraId="2040BEBA" w14:textId="77777777" w:rsidR="003C57B3" w:rsidRDefault="003C57B3" w:rsidP="003C57B3">
            <w:r>
              <w:fldChar w:fldCharType="begin"/>
            </w:r>
            <w:r>
              <w:instrText xml:space="preserve"> =G5+1 </w:instrText>
            </w:r>
            <w:r>
              <w:fldChar w:fldCharType="separate"/>
            </w:r>
            <w:r>
              <w:rPr>
                <w:noProof/>
              </w:rPr>
              <w:t>47</w:t>
            </w:r>
            <w:r>
              <w:fldChar w:fldCharType="end"/>
            </w:r>
          </w:p>
        </w:tc>
        <w:tc>
          <w:tcPr>
            <w:tcW w:w="1080" w:type="dxa"/>
          </w:tcPr>
          <w:p w14:paraId="6EE1B48B" w14:textId="77777777" w:rsidR="003C57B3" w:rsidRDefault="003C57B3" w:rsidP="003C57B3">
            <w:r>
              <w:fldChar w:fldCharType="begin"/>
            </w:r>
            <w:r>
              <w:instrText xml:space="preserve"> =F6+E6-1 </w:instrText>
            </w:r>
            <w:r>
              <w:fldChar w:fldCharType="separate"/>
            </w:r>
            <w:r>
              <w:rPr>
                <w:noProof/>
              </w:rPr>
              <w:t>850</w:t>
            </w:r>
            <w:r>
              <w:fldChar w:fldCharType="end"/>
            </w:r>
          </w:p>
        </w:tc>
        <w:tc>
          <w:tcPr>
            <w:tcW w:w="1350" w:type="dxa"/>
          </w:tcPr>
          <w:p w14:paraId="63D82391" w14:textId="77777777" w:rsidR="003C57B3" w:rsidRDefault="003C57B3" w:rsidP="003C57B3">
            <w:r>
              <w:t>n/a</w:t>
            </w:r>
          </w:p>
        </w:tc>
        <w:tc>
          <w:tcPr>
            <w:tcW w:w="1620" w:type="dxa"/>
          </w:tcPr>
          <w:p w14:paraId="75D9613E" w14:textId="77777777" w:rsidR="003C57B3" w:rsidRDefault="003C57B3" w:rsidP="003C57B3"/>
        </w:tc>
        <w:tc>
          <w:tcPr>
            <w:tcW w:w="1350" w:type="dxa"/>
          </w:tcPr>
          <w:p w14:paraId="2F74731F" w14:textId="77777777" w:rsidR="003C57B3" w:rsidRDefault="003C57B3" w:rsidP="003C57B3">
            <w:r>
              <w:t>n/a</w:t>
            </w:r>
          </w:p>
        </w:tc>
        <w:tc>
          <w:tcPr>
            <w:tcW w:w="2430" w:type="dxa"/>
          </w:tcPr>
          <w:p w14:paraId="21713FCF" w14:textId="77777777" w:rsidR="003C57B3" w:rsidRDefault="003C57B3" w:rsidP="003C57B3"/>
        </w:tc>
        <w:tc>
          <w:tcPr>
            <w:tcW w:w="1530" w:type="dxa"/>
          </w:tcPr>
          <w:p w14:paraId="10A9AFFC" w14:textId="77777777" w:rsidR="003C57B3" w:rsidRDefault="003C57B3" w:rsidP="003C57B3"/>
        </w:tc>
      </w:tr>
    </w:tbl>
    <w:p w14:paraId="668B9913" w14:textId="77777777" w:rsidR="000C4FC4" w:rsidRDefault="000C4FC4" w:rsidP="00C36BA5"/>
    <w:p w14:paraId="147C54EF" w14:textId="77777777" w:rsidR="000C4FC4" w:rsidRDefault="000C4FC4" w:rsidP="00877CC1"/>
    <w:p w14:paraId="00D2FEF0" w14:textId="77777777" w:rsidR="000C4FC4" w:rsidRDefault="00F473A7" w:rsidP="00C36BA5">
      <w:pPr>
        <w:pStyle w:val="Heading2"/>
      </w:pPr>
      <w:bookmarkStart w:id="766" w:name="_ACH_Schedule_Header"/>
      <w:bookmarkStart w:id="767" w:name="_Toc273379784"/>
      <w:bookmarkStart w:id="768" w:name="_Toc273561689"/>
      <w:bookmarkStart w:id="769" w:name="_Toc512413627"/>
      <w:bookmarkStart w:id="770" w:name="_Toc512414150"/>
      <w:bookmarkStart w:id="771" w:name="_Toc512414422"/>
      <w:bookmarkStart w:id="772" w:name="_Toc512414606"/>
      <w:bookmarkStart w:id="773" w:name="_Toc512414649"/>
      <w:bookmarkStart w:id="774" w:name="_Toc512414812"/>
      <w:bookmarkStart w:id="775" w:name="_Toc512414964"/>
      <w:bookmarkStart w:id="776" w:name="_Toc512415112"/>
      <w:bookmarkStart w:id="777" w:name="_Toc512415266"/>
      <w:bookmarkStart w:id="778" w:name="_Toc512415362"/>
      <w:bookmarkStart w:id="779" w:name="_Toc512415436"/>
      <w:bookmarkStart w:id="780" w:name="_Toc533161020"/>
      <w:bookmarkStart w:id="781" w:name="_Toc90909126"/>
      <w:bookmarkEnd w:id="766"/>
      <w:r>
        <w:lastRenderedPageBreak/>
        <w:t xml:space="preserve">ACH </w:t>
      </w:r>
      <w:r w:rsidR="000C4FC4">
        <w:t>Schedule Header Record</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p>
    <w:p w14:paraId="398AF3D0" w14:textId="77777777" w:rsidR="007B2D06" w:rsidRPr="007B2D06" w:rsidRDefault="007B2D06" w:rsidP="007B2D06"/>
    <w:tbl>
      <w:tblPr>
        <w:tblW w:w="15266" w:type="dxa"/>
        <w:tblInd w:w="-75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86"/>
        <w:gridCol w:w="1260"/>
        <w:gridCol w:w="810"/>
        <w:gridCol w:w="900"/>
        <w:gridCol w:w="990"/>
        <w:gridCol w:w="1080"/>
        <w:gridCol w:w="1080"/>
        <w:gridCol w:w="1980"/>
        <w:gridCol w:w="2070"/>
        <w:gridCol w:w="1170"/>
        <w:gridCol w:w="1710"/>
        <w:gridCol w:w="1530"/>
      </w:tblGrid>
      <w:tr w:rsidR="007B40E3" w:rsidRPr="00B33B13" w14:paraId="0FFC6F3A" w14:textId="77777777" w:rsidTr="79DBD942">
        <w:trPr>
          <w:trHeight w:val="106"/>
          <w:tblHeader/>
        </w:trPr>
        <w:tc>
          <w:tcPr>
            <w:tcW w:w="15266" w:type="dxa"/>
            <w:gridSpan w:val="12"/>
            <w:tcBorders>
              <w:top w:val="single" w:sz="4" w:space="0" w:color="auto"/>
              <w:bottom w:val="single" w:sz="6" w:space="0" w:color="auto"/>
            </w:tcBorders>
            <w:shd w:val="clear" w:color="auto" w:fill="B8CCE4"/>
          </w:tcPr>
          <w:p w14:paraId="22B83600" w14:textId="77777777" w:rsidR="007B40E3" w:rsidRDefault="007B40E3" w:rsidP="00AB2093">
            <w:pPr>
              <w:rPr>
                <w:b/>
              </w:rPr>
            </w:pPr>
            <w:r>
              <w:rPr>
                <w:b/>
              </w:rPr>
              <w:t>ACH Schedule Header Record</w:t>
            </w:r>
          </w:p>
        </w:tc>
      </w:tr>
      <w:tr w:rsidR="00A24013" w:rsidRPr="00B33B13" w14:paraId="01758339" w14:textId="77777777" w:rsidTr="79DBD942">
        <w:trPr>
          <w:trHeight w:val="219"/>
          <w:tblHeader/>
        </w:trPr>
        <w:tc>
          <w:tcPr>
            <w:tcW w:w="686" w:type="dxa"/>
            <w:tcBorders>
              <w:top w:val="single" w:sz="6" w:space="0" w:color="auto"/>
              <w:bottom w:val="single" w:sz="6" w:space="0" w:color="auto"/>
            </w:tcBorders>
            <w:shd w:val="clear" w:color="auto" w:fill="B8CCE4"/>
          </w:tcPr>
          <w:p w14:paraId="6243B3A6" w14:textId="77777777" w:rsidR="007B40E3" w:rsidRDefault="007B40E3">
            <w:pPr>
              <w:rPr>
                <w:b/>
              </w:rPr>
            </w:pPr>
            <w:r w:rsidRPr="00B33B13">
              <w:rPr>
                <w:b/>
              </w:rPr>
              <w:t xml:space="preserve"> #</w:t>
            </w:r>
          </w:p>
        </w:tc>
        <w:tc>
          <w:tcPr>
            <w:tcW w:w="1260" w:type="dxa"/>
            <w:tcBorders>
              <w:top w:val="single" w:sz="6" w:space="0" w:color="auto"/>
              <w:bottom w:val="single" w:sz="6" w:space="0" w:color="auto"/>
            </w:tcBorders>
            <w:shd w:val="clear" w:color="auto" w:fill="B8CCE4"/>
          </w:tcPr>
          <w:p w14:paraId="5A4FCE41" w14:textId="77777777" w:rsidR="007B40E3" w:rsidRPr="00B33B13" w:rsidRDefault="007B40E3" w:rsidP="00AB2093">
            <w:pPr>
              <w:rPr>
                <w:b/>
              </w:rPr>
            </w:pPr>
            <w:r w:rsidRPr="00B33B13">
              <w:rPr>
                <w:b/>
              </w:rPr>
              <w:t>Field Name</w:t>
            </w:r>
          </w:p>
        </w:tc>
        <w:tc>
          <w:tcPr>
            <w:tcW w:w="810" w:type="dxa"/>
            <w:tcBorders>
              <w:top w:val="single" w:sz="6" w:space="0" w:color="auto"/>
              <w:bottom w:val="single" w:sz="6" w:space="0" w:color="auto"/>
            </w:tcBorders>
            <w:shd w:val="clear" w:color="auto" w:fill="B8CCE4"/>
          </w:tcPr>
          <w:p w14:paraId="42A8837B" w14:textId="77777777" w:rsidR="007B40E3" w:rsidRPr="00B33B13" w:rsidRDefault="007B40E3" w:rsidP="00AB2093">
            <w:pPr>
              <w:rPr>
                <w:b/>
              </w:rPr>
            </w:pPr>
            <w:r w:rsidRPr="00B33B13">
              <w:rPr>
                <w:b/>
              </w:rPr>
              <w:t>Type</w:t>
            </w:r>
          </w:p>
        </w:tc>
        <w:tc>
          <w:tcPr>
            <w:tcW w:w="900" w:type="dxa"/>
            <w:tcBorders>
              <w:top w:val="single" w:sz="6" w:space="0" w:color="auto"/>
              <w:bottom w:val="single" w:sz="6" w:space="0" w:color="auto"/>
            </w:tcBorders>
            <w:shd w:val="clear" w:color="auto" w:fill="B8CCE4"/>
          </w:tcPr>
          <w:p w14:paraId="55C8E6CA" w14:textId="77777777" w:rsidR="007B40E3" w:rsidRPr="00B33B13" w:rsidRDefault="007B40E3" w:rsidP="00AB2093">
            <w:pPr>
              <w:rPr>
                <w:b/>
              </w:rPr>
            </w:pPr>
            <w:r w:rsidRPr="00B33B13">
              <w:rPr>
                <w:b/>
              </w:rPr>
              <w:t>Field Value</w:t>
            </w:r>
          </w:p>
        </w:tc>
        <w:tc>
          <w:tcPr>
            <w:tcW w:w="990" w:type="dxa"/>
            <w:tcBorders>
              <w:top w:val="single" w:sz="6" w:space="0" w:color="auto"/>
              <w:bottom w:val="single" w:sz="6" w:space="0" w:color="auto"/>
            </w:tcBorders>
            <w:shd w:val="clear" w:color="auto" w:fill="B8CCE4"/>
          </w:tcPr>
          <w:p w14:paraId="174ABCCF" w14:textId="77777777" w:rsidR="007B40E3" w:rsidRPr="00B33B13" w:rsidRDefault="007B40E3" w:rsidP="00AB2093">
            <w:pPr>
              <w:rPr>
                <w:b/>
              </w:rPr>
            </w:pPr>
            <w:r w:rsidRPr="00B33B13">
              <w:rPr>
                <w:b/>
              </w:rPr>
              <w:t>Length</w:t>
            </w:r>
          </w:p>
        </w:tc>
        <w:tc>
          <w:tcPr>
            <w:tcW w:w="1080" w:type="dxa"/>
            <w:tcBorders>
              <w:top w:val="single" w:sz="6" w:space="0" w:color="auto"/>
              <w:bottom w:val="single" w:sz="6" w:space="0" w:color="auto"/>
            </w:tcBorders>
            <w:shd w:val="clear" w:color="auto" w:fill="B8CCE4"/>
          </w:tcPr>
          <w:p w14:paraId="293A1A7B" w14:textId="77777777" w:rsidR="007B40E3" w:rsidRPr="00B33B13" w:rsidRDefault="007B40E3" w:rsidP="00AB2093">
            <w:pPr>
              <w:rPr>
                <w:b/>
              </w:rPr>
            </w:pPr>
            <w:r>
              <w:rPr>
                <w:b/>
              </w:rPr>
              <w:t xml:space="preserve">Start </w:t>
            </w:r>
            <w:r w:rsidRPr="00B33B13">
              <w:rPr>
                <w:b/>
              </w:rPr>
              <w:t>Position</w:t>
            </w:r>
          </w:p>
        </w:tc>
        <w:tc>
          <w:tcPr>
            <w:tcW w:w="1080" w:type="dxa"/>
            <w:tcBorders>
              <w:top w:val="single" w:sz="6" w:space="0" w:color="auto"/>
              <w:bottom w:val="single" w:sz="6" w:space="0" w:color="auto"/>
            </w:tcBorders>
            <w:shd w:val="clear" w:color="auto" w:fill="B8CCE4"/>
          </w:tcPr>
          <w:p w14:paraId="3516ACE3" w14:textId="77777777" w:rsidR="007B40E3" w:rsidRPr="00B33B13" w:rsidRDefault="007B40E3" w:rsidP="00AB2093">
            <w:pPr>
              <w:rPr>
                <w:b/>
              </w:rPr>
            </w:pPr>
            <w:r>
              <w:rPr>
                <w:b/>
              </w:rPr>
              <w:t>End Position</w:t>
            </w:r>
          </w:p>
        </w:tc>
        <w:tc>
          <w:tcPr>
            <w:tcW w:w="1980" w:type="dxa"/>
            <w:tcBorders>
              <w:top w:val="single" w:sz="6" w:space="0" w:color="auto"/>
              <w:bottom w:val="single" w:sz="6" w:space="0" w:color="auto"/>
            </w:tcBorders>
            <w:shd w:val="clear" w:color="auto" w:fill="B8CCE4"/>
          </w:tcPr>
          <w:p w14:paraId="41F34FE4" w14:textId="77777777" w:rsidR="007B40E3" w:rsidRPr="00B33B13" w:rsidRDefault="007B40E3" w:rsidP="00AB2093">
            <w:pPr>
              <w:rPr>
                <w:b/>
              </w:rPr>
            </w:pPr>
            <w:r w:rsidRPr="00B33B13">
              <w:rPr>
                <w:b/>
              </w:rPr>
              <w:t>Validation rules</w:t>
            </w:r>
          </w:p>
        </w:tc>
        <w:tc>
          <w:tcPr>
            <w:tcW w:w="2070" w:type="dxa"/>
            <w:tcBorders>
              <w:top w:val="single" w:sz="6" w:space="0" w:color="auto"/>
              <w:bottom w:val="single" w:sz="6" w:space="0" w:color="auto"/>
            </w:tcBorders>
            <w:shd w:val="clear" w:color="auto" w:fill="B8CCE4"/>
          </w:tcPr>
          <w:p w14:paraId="2E4CA5FC" w14:textId="77777777" w:rsidR="007B40E3" w:rsidRPr="00B33B13" w:rsidRDefault="007B40E3" w:rsidP="00AB2093">
            <w:pPr>
              <w:rPr>
                <w:b/>
              </w:rPr>
            </w:pPr>
            <w:r>
              <w:rPr>
                <w:b/>
              </w:rPr>
              <w:t>Error Code</w:t>
            </w:r>
          </w:p>
        </w:tc>
        <w:tc>
          <w:tcPr>
            <w:tcW w:w="1170" w:type="dxa"/>
            <w:tcBorders>
              <w:top w:val="single" w:sz="6" w:space="0" w:color="auto"/>
              <w:bottom w:val="single" w:sz="6" w:space="0" w:color="auto"/>
            </w:tcBorders>
            <w:shd w:val="clear" w:color="auto" w:fill="B8CCE4"/>
          </w:tcPr>
          <w:p w14:paraId="4D888B50" w14:textId="77777777" w:rsidR="007B40E3" w:rsidRPr="00B33B13" w:rsidRDefault="007B40E3" w:rsidP="00AB2093">
            <w:pPr>
              <w:rPr>
                <w:b/>
              </w:rPr>
            </w:pPr>
            <w:r w:rsidRPr="00B33B13">
              <w:rPr>
                <w:b/>
              </w:rPr>
              <w:t>Stored Name</w:t>
            </w:r>
          </w:p>
        </w:tc>
        <w:tc>
          <w:tcPr>
            <w:tcW w:w="1710" w:type="dxa"/>
            <w:tcBorders>
              <w:top w:val="single" w:sz="6" w:space="0" w:color="auto"/>
              <w:bottom w:val="single" w:sz="6" w:space="0" w:color="auto"/>
            </w:tcBorders>
            <w:shd w:val="clear" w:color="auto" w:fill="B8CCE4"/>
          </w:tcPr>
          <w:p w14:paraId="0A5562F1" w14:textId="77777777" w:rsidR="007B40E3" w:rsidRPr="00B33B13" w:rsidRDefault="007B40E3" w:rsidP="00AB2093">
            <w:pPr>
              <w:rPr>
                <w:b/>
              </w:rPr>
            </w:pPr>
            <w:r w:rsidRPr="00B33B13">
              <w:rPr>
                <w:b/>
              </w:rPr>
              <w:t>Notes</w:t>
            </w:r>
          </w:p>
        </w:tc>
        <w:tc>
          <w:tcPr>
            <w:tcW w:w="1530" w:type="dxa"/>
            <w:tcBorders>
              <w:top w:val="single" w:sz="6" w:space="0" w:color="auto"/>
              <w:bottom w:val="single" w:sz="6" w:space="0" w:color="auto"/>
            </w:tcBorders>
            <w:shd w:val="clear" w:color="auto" w:fill="B8CCE4"/>
          </w:tcPr>
          <w:p w14:paraId="08C17A17" w14:textId="77777777" w:rsidR="007B40E3" w:rsidRPr="00B33B13" w:rsidRDefault="007B40E3" w:rsidP="79DBD942">
            <w:pPr>
              <w:rPr>
                <w:b/>
                <w:bCs/>
              </w:rPr>
            </w:pPr>
            <w:r w:rsidRPr="79DBD942">
              <w:rPr>
                <w:b/>
                <w:bCs/>
              </w:rPr>
              <w:t>Downstream Mapping</w:t>
            </w:r>
          </w:p>
        </w:tc>
      </w:tr>
      <w:tr w:rsidR="00A24013" w14:paraId="28C2C202" w14:textId="77777777" w:rsidTr="79DBD942">
        <w:trPr>
          <w:trHeight w:val="779"/>
        </w:trPr>
        <w:tc>
          <w:tcPr>
            <w:tcW w:w="686" w:type="dxa"/>
            <w:tcBorders>
              <w:top w:val="single" w:sz="6" w:space="0" w:color="auto"/>
            </w:tcBorders>
          </w:tcPr>
          <w:p w14:paraId="1437E465" w14:textId="77777777" w:rsidR="007B40E3" w:rsidRDefault="000619E4" w:rsidP="000619E4">
            <w:r>
              <w:t>01.</w:t>
            </w:r>
            <w:r w:rsidR="0004011C">
              <w:t>0</w:t>
            </w:r>
            <w:r>
              <w:t>1</w:t>
            </w:r>
          </w:p>
        </w:tc>
        <w:tc>
          <w:tcPr>
            <w:tcW w:w="1260" w:type="dxa"/>
            <w:tcBorders>
              <w:top w:val="single" w:sz="6" w:space="0" w:color="auto"/>
            </w:tcBorders>
          </w:tcPr>
          <w:p w14:paraId="3F41C37F" w14:textId="77777777" w:rsidR="007B40E3" w:rsidRDefault="007B40E3" w:rsidP="00AB2093">
            <w:r>
              <w:t>Record Code</w:t>
            </w:r>
          </w:p>
        </w:tc>
        <w:tc>
          <w:tcPr>
            <w:tcW w:w="810" w:type="dxa"/>
            <w:tcBorders>
              <w:top w:val="single" w:sz="6" w:space="0" w:color="auto"/>
            </w:tcBorders>
          </w:tcPr>
          <w:p w14:paraId="58F5A515" w14:textId="77777777" w:rsidR="007B40E3" w:rsidRDefault="007B40E3" w:rsidP="00AB2093">
            <w:r>
              <w:t>AN</w:t>
            </w:r>
          </w:p>
        </w:tc>
        <w:tc>
          <w:tcPr>
            <w:tcW w:w="900" w:type="dxa"/>
            <w:tcBorders>
              <w:top w:val="single" w:sz="6" w:space="0" w:color="auto"/>
            </w:tcBorders>
          </w:tcPr>
          <w:p w14:paraId="62CAF2CA" w14:textId="77777777" w:rsidR="007B40E3" w:rsidRDefault="00DB7594" w:rsidP="00AB2093">
            <w:r>
              <w:t>“</w:t>
            </w:r>
            <w:r w:rsidR="007B40E3">
              <w:t>01</w:t>
            </w:r>
            <w:r>
              <w:t>”</w:t>
            </w:r>
          </w:p>
        </w:tc>
        <w:tc>
          <w:tcPr>
            <w:tcW w:w="990" w:type="dxa"/>
            <w:tcBorders>
              <w:top w:val="single" w:sz="6" w:space="0" w:color="auto"/>
            </w:tcBorders>
          </w:tcPr>
          <w:p w14:paraId="1ED11942" w14:textId="77777777" w:rsidR="007B40E3" w:rsidRDefault="007B40E3" w:rsidP="00AB2093">
            <w:r>
              <w:t>2</w:t>
            </w:r>
          </w:p>
        </w:tc>
        <w:tc>
          <w:tcPr>
            <w:tcW w:w="1080" w:type="dxa"/>
            <w:tcBorders>
              <w:top w:val="single" w:sz="6" w:space="0" w:color="auto"/>
            </w:tcBorders>
          </w:tcPr>
          <w:p w14:paraId="56C2C5B4" w14:textId="77777777" w:rsidR="007B40E3" w:rsidRDefault="007B40E3" w:rsidP="00AB2093">
            <w:r>
              <w:t>1</w:t>
            </w:r>
          </w:p>
        </w:tc>
        <w:tc>
          <w:tcPr>
            <w:tcW w:w="1080" w:type="dxa"/>
            <w:tcBorders>
              <w:top w:val="single" w:sz="6" w:space="0" w:color="auto"/>
            </w:tcBorders>
          </w:tcPr>
          <w:p w14:paraId="0927643C" w14:textId="77777777" w:rsidR="007B40E3" w:rsidRDefault="007B40E3" w:rsidP="00AB2093">
            <w:r>
              <w:fldChar w:fldCharType="begin"/>
            </w:r>
            <w:r>
              <w:instrText xml:space="preserve"> =F3+E3-1 </w:instrText>
            </w:r>
            <w:r>
              <w:fldChar w:fldCharType="separate"/>
            </w:r>
            <w:r>
              <w:rPr>
                <w:noProof/>
              </w:rPr>
              <w:t>2</w:t>
            </w:r>
            <w:r>
              <w:fldChar w:fldCharType="end"/>
            </w:r>
          </w:p>
        </w:tc>
        <w:tc>
          <w:tcPr>
            <w:tcW w:w="1980" w:type="dxa"/>
            <w:tcBorders>
              <w:top w:val="single" w:sz="6" w:space="0" w:color="auto"/>
            </w:tcBorders>
          </w:tcPr>
          <w:p w14:paraId="473CFD1B" w14:textId="77777777" w:rsidR="007B40E3" w:rsidRDefault="007B40E3" w:rsidP="00AB2093">
            <w:r>
              <w:t>If invalid, missing or out of order, reject the file</w:t>
            </w:r>
          </w:p>
        </w:tc>
        <w:tc>
          <w:tcPr>
            <w:tcW w:w="2070" w:type="dxa"/>
            <w:tcBorders>
              <w:top w:val="single" w:sz="6" w:space="0" w:color="auto"/>
            </w:tcBorders>
          </w:tcPr>
          <w:p w14:paraId="09C6CE34" w14:textId="77777777" w:rsidR="007B40E3" w:rsidRDefault="007B40E3" w:rsidP="00AB2093">
            <w:r>
              <w:t>Invalid: Reason Group 1 message 6.  Missing or out of order: Reason Group 1 message 4.</w:t>
            </w:r>
          </w:p>
        </w:tc>
        <w:tc>
          <w:tcPr>
            <w:tcW w:w="1170" w:type="dxa"/>
            <w:tcBorders>
              <w:top w:val="single" w:sz="6" w:space="0" w:color="auto"/>
            </w:tcBorders>
          </w:tcPr>
          <w:p w14:paraId="2AE148C1" w14:textId="77777777" w:rsidR="007B40E3" w:rsidRDefault="007B40E3" w:rsidP="00AB2093">
            <w:r>
              <w:t>n/a</w:t>
            </w:r>
          </w:p>
        </w:tc>
        <w:tc>
          <w:tcPr>
            <w:tcW w:w="1710" w:type="dxa"/>
            <w:tcBorders>
              <w:top w:val="single" w:sz="6" w:space="0" w:color="auto"/>
            </w:tcBorders>
          </w:tcPr>
          <w:p w14:paraId="1FB0DFDE" w14:textId="77777777" w:rsidR="007B40E3" w:rsidRDefault="007B40E3" w:rsidP="00D5782E">
            <w:r>
              <w:t xml:space="preserve">ACH Schedule Header Record Identifier = </w:t>
            </w:r>
            <w:r w:rsidR="00DB7594">
              <w:t>“</w:t>
            </w:r>
            <w:r>
              <w:t>01</w:t>
            </w:r>
            <w:r w:rsidR="00DB7594">
              <w:t>”</w:t>
            </w:r>
          </w:p>
        </w:tc>
        <w:tc>
          <w:tcPr>
            <w:tcW w:w="1530" w:type="dxa"/>
            <w:tcBorders>
              <w:top w:val="single" w:sz="6" w:space="0" w:color="auto"/>
            </w:tcBorders>
          </w:tcPr>
          <w:p w14:paraId="5F8913A0" w14:textId="77777777" w:rsidR="00C753E9" w:rsidRDefault="00C753E9" w:rsidP="00AB2093"/>
        </w:tc>
      </w:tr>
      <w:tr w:rsidR="00A24013" w14:paraId="1E628898" w14:textId="77777777" w:rsidTr="79DBD942">
        <w:trPr>
          <w:trHeight w:val="673"/>
        </w:trPr>
        <w:tc>
          <w:tcPr>
            <w:tcW w:w="686" w:type="dxa"/>
          </w:tcPr>
          <w:p w14:paraId="52999B3F" w14:textId="77777777" w:rsidR="007B40E3" w:rsidDel="00382FAC" w:rsidRDefault="000619E4" w:rsidP="000619E4">
            <w:r>
              <w:t>01.</w:t>
            </w:r>
            <w:r w:rsidR="0004011C">
              <w:t>0</w:t>
            </w:r>
            <w:r>
              <w:t>2</w:t>
            </w:r>
          </w:p>
        </w:tc>
        <w:tc>
          <w:tcPr>
            <w:tcW w:w="1260" w:type="dxa"/>
          </w:tcPr>
          <w:p w14:paraId="69E59587" w14:textId="77777777" w:rsidR="007B40E3" w:rsidRPr="00102F88" w:rsidRDefault="007B40E3" w:rsidP="005B6B57">
            <w:r w:rsidRPr="002A598F">
              <w:t>Agency</w:t>
            </w:r>
            <w:r>
              <w:t>ACH</w:t>
            </w:r>
            <w:r w:rsidRPr="002A598F">
              <w:t>Text</w:t>
            </w:r>
          </w:p>
        </w:tc>
        <w:tc>
          <w:tcPr>
            <w:tcW w:w="810" w:type="dxa"/>
          </w:tcPr>
          <w:p w14:paraId="27A64D7C" w14:textId="77777777" w:rsidR="007B40E3" w:rsidRPr="00102F88" w:rsidRDefault="007B40E3" w:rsidP="005B6B57">
            <w:r w:rsidRPr="002A598F">
              <w:t>AN</w:t>
            </w:r>
          </w:p>
        </w:tc>
        <w:tc>
          <w:tcPr>
            <w:tcW w:w="900" w:type="dxa"/>
          </w:tcPr>
          <w:p w14:paraId="31F76809" w14:textId="77777777" w:rsidR="007B40E3" w:rsidRPr="00102F88" w:rsidRDefault="007B40E3" w:rsidP="005B6B57"/>
        </w:tc>
        <w:tc>
          <w:tcPr>
            <w:tcW w:w="990" w:type="dxa"/>
          </w:tcPr>
          <w:p w14:paraId="7B5F00E0" w14:textId="77777777" w:rsidR="007B40E3" w:rsidRPr="00102F88" w:rsidRDefault="007B40E3" w:rsidP="005B6B57">
            <w:r>
              <w:t>4</w:t>
            </w:r>
          </w:p>
        </w:tc>
        <w:tc>
          <w:tcPr>
            <w:tcW w:w="1080" w:type="dxa"/>
          </w:tcPr>
          <w:p w14:paraId="06B188E4" w14:textId="77777777" w:rsidR="007B40E3" w:rsidRPr="00102F88" w:rsidRDefault="007B40E3" w:rsidP="005B6B57">
            <w:r>
              <w:fldChar w:fldCharType="begin"/>
            </w:r>
            <w:r>
              <w:instrText xml:space="preserve"> =G3+1 </w:instrText>
            </w:r>
            <w:r>
              <w:fldChar w:fldCharType="separate"/>
            </w:r>
            <w:r>
              <w:rPr>
                <w:noProof/>
              </w:rPr>
              <w:t>3</w:t>
            </w:r>
            <w:r>
              <w:fldChar w:fldCharType="end"/>
            </w:r>
          </w:p>
        </w:tc>
        <w:tc>
          <w:tcPr>
            <w:tcW w:w="1080" w:type="dxa"/>
          </w:tcPr>
          <w:p w14:paraId="63DD3B83" w14:textId="77777777" w:rsidR="007B40E3" w:rsidRDefault="007B40E3" w:rsidP="005B6B57">
            <w:r>
              <w:fldChar w:fldCharType="begin"/>
            </w:r>
            <w:r>
              <w:instrText xml:space="preserve"> =F4+E4-1 </w:instrText>
            </w:r>
            <w:r>
              <w:fldChar w:fldCharType="separate"/>
            </w:r>
            <w:r>
              <w:rPr>
                <w:noProof/>
              </w:rPr>
              <w:t>6</w:t>
            </w:r>
            <w:r>
              <w:fldChar w:fldCharType="end"/>
            </w:r>
          </w:p>
        </w:tc>
        <w:tc>
          <w:tcPr>
            <w:tcW w:w="1980" w:type="dxa"/>
          </w:tcPr>
          <w:p w14:paraId="394102A2" w14:textId="77777777" w:rsidR="007B40E3" w:rsidRPr="00102F88" w:rsidRDefault="007B40E3" w:rsidP="005B6B57">
            <w:r>
              <w:t>n/a</w:t>
            </w:r>
          </w:p>
        </w:tc>
        <w:tc>
          <w:tcPr>
            <w:tcW w:w="2070" w:type="dxa"/>
          </w:tcPr>
          <w:p w14:paraId="0E0EC5DD" w14:textId="77777777" w:rsidR="007B40E3" w:rsidRPr="00102F88" w:rsidRDefault="007B40E3" w:rsidP="005B6B57"/>
        </w:tc>
        <w:tc>
          <w:tcPr>
            <w:tcW w:w="1170" w:type="dxa"/>
          </w:tcPr>
          <w:p w14:paraId="67C96DEC" w14:textId="77777777" w:rsidR="007B40E3" w:rsidRPr="00102F88" w:rsidRDefault="007B40E3" w:rsidP="005B6B57">
            <w:r>
              <w:t>Agency Text</w:t>
            </w:r>
          </w:p>
        </w:tc>
        <w:tc>
          <w:tcPr>
            <w:tcW w:w="1710" w:type="dxa"/>
          </w:tcPr>
          <w:p w14:paraId="358AF13E" w14:textId="77777777" w:rsidR="007B40E3" w:rsidRDefault="007B40E3" w:rsidP="00DC484C">
            <w:r w:rsidRPr="002A598F">
              <w:t>Used to identify the</w:t>
            </w:r>
            <w:r>
              <w:t xml:space="preserve"> payment to the recipient</w:t>
            </w:r>
            <w:r w:rsidRPr="002A598F">
              <w:t>.</w:t>
            </w:r>
            <w:r>
              <w:t xml:space="preserve"> </w:t>
            </w:r>
            <w:r w:rsidR="00206F67">
              <w:t xml:space="preserve"> (In</w:t>
            </w:r>
            <w:r>
              <w:t xml:space="preserve"> FedACH </w:t>
            </w:r>
            <w:r w:rsidR="00206F67">
              <w:t xml:space="preserve">file </w:t>
            </w:r>
            <w:r>
              <w:t xml:space="preserve">Company Name </w:t>
            </w:r>
            <w:r w:rsidR="002632A2">
              <w:t>field.)</w:t>
            </w:r>
          </w:p>
        </w:tc>
        <w:tc>
          <w:tcPr>
            <w:tcW w:w="1530" w:type="dxa"/>
          </w:tcPr>
          <w:p w14:paraId="2E55B0B1" w14:textId="77777777" w:rsidR="003B54F1" w:rsidRDefault="007B40E3" w:rsidP="005B6B57">
            <w:r>
              <w:t>FedACH</w:t>
            </w:r>
          </w:p>
          <w:p w14:paraId="28682F9F" w14:textId="77777777" w:rsidR="003B54F1" w:rsidRDefault="003B54F1" w:rsidP="005B6B57">
            <w:r w:rsidRPr="003B54F1">
              <w:t>Offset Notices</w:t>
            </w:r>
          </w:p>
          <w:p w14:paraId="3FF7BEE1" w14:textId="77777777" w:rsidR="007B40E3" w:rsidRDefault="003B54F1" w:rsidP="005B6B57">
            <w:r w:rsidRPr="003B54F1">
              <w:t>Funds Control</w:t>
            </w:r>
          </w:p>
        </w:tc>
      </w:tr>
      <w:tr w:rsidR="00A24013" w14:paraId="68E83ACA" w14:textId="77777777" w:rsidTr="79DBD942">
        <w:trPr>
          <w:trHeight w:val="3251"/>
        </w:trPr>
        <w:tc>
          <w:tcPr>
            <w:tcW w:w="686" w:type="dxa"/>
          </w:tcPr>
          <w:p w14:paraId="451EF44D" w14:textId="77777777" w:rsidR="007B40E3" w:rsidRDefault="000619E4" w:rsidP="000619E4">
            <w:r>
              <w:t>01.</w:t>
            </w:r>
            <w:r w:rsidR="0004011C">
              <w:t>0</w:t>
            </w:r>
            <w:r>
              <w:t>3</w:t>
            </w:r>
          </w:p>
        </w:tc>
        <w:tc>
          <w:tcPr>
            <w:tcW w:w="1260" w:type="dxa"/>
          </w:tcPr>
          <w:p w14:paraId="4F8F19F2" w14:textId="77777777" w:rsidR="007B40E3" w:rsidRDefault="007B40E3" w:rsidP="00702965">
            <w:r>
              <w:t>ScheduleNumber</w:t>
            </w:r>
          </w:p>
        </w:tc>
        <w:tc>
          <w:tcPr>
            <w:tcW w:w="810" w:type="dxa"/>
          </w:tcPr>
          <w:p w14:paraId="3FE328F0" w14:textId="77777777" w:rsidR="007B40E3" w:rsidRDefault="007B40E3" w:rsidP="00AB2093">
            <w:r>
              <w:t>AN</w:t>
            </w:r>
          </w:p>
        </w:tc>
        <w:tc>
          <w:tcPr>
            <w:tcW w:w="900" w:type="dxa"/>
          </w:tcPr>
          <w:p w14:paraId="08A658BB" w14:textId="77777777" w:rsidR="007B40E3" w:rsidRDefault="007B40E3" w:rsidP="00AB2093"/>
        </w:tc>
        <w:tc>
          <w:tcPr>
            <w:tcW w:w="990" w:type="dxa"/>
          </w:tcPr>
          <w:p w14:paraId="70A6B3BB" w14:textId="77777777" w:rsidR="007B40E3" w:rsidRDefault="007B40E3" w:rsidP="00AB2093">
            <w:r>
              <w:t>14</w:t>
            </w:r>
          </w:p>
        </w:tc>
        <w:tc>
          <w:tcPr>
            <w:tcW w:w="1080" w:type="dxa"/>
          </w:tcPr>
          <w:p w14:paraId="4649F6CF" w14:textId="77777777" w:rsidR="007B40E3" w:rsidRDefault="007B40E3" w:rsidP="00BD39DC">
            <w:r>
              <w:fldChar w:fldCharType="begin"/>
            </w:r>
            <w:r>
              <w:instrText xml:space="preserve"> =G4+1 </w:instrText>
            </w:r>
            <w:r>
              <w:fldChar w:fldCharType="separate"/>
            </w:r>
            <w:r>
              <w:rPr>
                <w:noProof/>
              </w:rPr>
              <w:t>7</w:t>
            </w:r>
            <w:r>
              <w:fldChar w:fldCharType="end"/>
            </w:r>
          </w:p>
        </w:tc>
        <w:tc>
          <w:tcPr>
            <w:tcW w:w="1080" w:type="dxa"/>
          </w:tcPr>
          <w:p w14:paraId="1E8E3001" w14:textId="77777777" w:rsidR="007B40E3" w:rsidRDefault="007B40E3" w:rsidP="00E4616B">
            <w:r>
              <w:fldChar w:fldCharType="begin"/>
            </w:r>
            <w:r>
              <w:instrText xml:space="preserve"> =F5+E5-1 </w:instrText>
            </w:r>
            <w:r>
              <w:fldChar w:fldCharType="separate"/>
            </w:r>
            <w:r>
              <w:rPr>
                <w:noProof/>
              </w:rPr>
              <w:t>20</w:t>
            </w:r>
            <w:r>
              <w:fldChar w:fldCharType="end"/>
            </w:r>
          </w:p>
        </w:tc>
        <w:tc>
          <w:tcPr>
            <w:tcW w:w="1980" w:type="dxa"/>
          </w:tcPr>
          <w:p w14:paraId="4FD450CF" w14:textId="77777777" w:rsidR="00057407" w:rsidRDefault="007B40E3" w:rsidP="00BA010B">
            <w:r>
              <w:t xml:space="preserve">Right justify zero fill to the left and remove </w:t>
            </w:r>
            <w:r w:rsidR="00E83788">
              <w:t>all</w:t>
            </w:r>
            <w:r>
              <w:t xml:space="preserve"> spaces.  If schedule number is a duplicate of 1) other schedules on this file, or 2) other schedules in PAM during a fiscal year for the ALC</w:t>
            </w:r>
            <w:r w:rsidR="00B94464">
              <w:t xml:space="preserve"> and the </w:t>
            </w:r>
            <w:r w:rsidR="00B94464">
              <w:lastRenderedPageBreak/>
              <w:t>schedule’s processing status is not removed</w:t>
            </w:r>
            <w:r>
              <w:t xml:space="preserve">, reject the </w:t>
            </w:r>
            <w:r w:rsidR="00BA010B">
              <w:t>s</w:t>
            </w:r>
            <w:r>
              <w:t xml:space="preserve">chedule. </w:t>
            </w:r>
          </w:p>
          <w:p w14:paraId="1F2CE2C1" w14:textId="77777777" w:rsidR="009D5505" w:rsidRDefault="00057407" w:rsidP="00BA010B">
            <w:r>
              <w:t xml:space="preserve">If </w:t>
            </w:r>
            <w:r w:rsidR="00A91037">
              <w:t xml:space="preserve">all </w:t>
            </w:r>
            <w:r>
              <w:t>blank</w:t>
            </w:r>
            <w:r w:rsidR="00D57A62">
              <w:t xml:space="preserve"> or invalid</w:t>
            </w:r>
            <w:r>
              <w:t>, reject the schedule.</w:t>
            </w:r>
            <w:r w:rsidR="00D57A62">
              <w:t xml:space="preserve"> Valid characters include A-Z, 0-9, dash (-).</w:t>
            </w:r>
          </w:p>
        </w:tc>
        <w:tc>
          <w:tcPr>
            <w:tcW w:w="2070" w:type="dxa"/>
          </w:tcPr>
          <w:p w14:paraId="1803B984" w14:textId="77777777" w:rsidR="007B40E3" w:rsidRDefault="007B40E3" w:rsidP="00451F04">
            <w:r>
              <w:lastRenderedPageBreak/>
              <w:t>If dup in this file:  Reason Group 2 message 1.</w:t>
            </w:r>
          </w:p>
          <w:p w14:paraId="61F0C7A8" w14:textId="77777777" w:rsidR="007B40E3" w:rsidRDefault="007B40E3" w:rsidP="00451F04"/>
          <w:p w14:paraId="6D28558A" w14:textId="77777777" w:rsidR="007B40E3" w:rsidRDefault="007B40E3" w:rsidP="00AB2093">
            <w:r>
              <w:t>If dup in this fiscal year: Reason Group 2 message 2</w:t>
            </w:r>
            <w:r w:rsidR="00C35E60">
              <w:t>.</w:t>
            </w:r>
          </w:p>
          <w:p w14:paraId="3F668359" w14:textId="77777777" w:rsidR="00057407" w:rsidRDefault="00057407" w:rsidP="00AB2093"/>
          <w:p w14:paraId="5AC9BCAE" w14:textId="77777777" w:rsidR="00057407" w:rsidRDefault="00057407" w:rsidP="00AB2093">
            <w:r>
              <w:t>If blank</w:t>
            </w:r>
            <w:r w:rsidR="00D760E5">
              <w:t xml:space="preserve"> or invalid</w:t>
            </w:r>
            <w:r>
              <w:t>: Reason Group 1 message 6</w:t>
            </w:r>
            <w:r w:rsidR="00C35E60">
              <w:t>.</w:t>
            </w:r>
          </w:p>
          <w:p w14:paraId="085846C4" w14:textId="77777777" w:rsidR="005B40C2" w:rsidDel="00AD2CC2" w:rsidRDefault="005B40C2" w:rsidP="00AB2093"/>
        </w:tc>
        <w:tc>
          <w:tcPr>
            <w:tcW w:w="1170" w:type="dxa"/>
          </w:tcPr>
          <w:p w14:paraId="3D9F81BA" w14:textId="77777777" w:rsidR="007B40E3" w:rsidRDefault="007B40E3" w:rsidP="00AB2093">
            <w:r>
              <w:lastRenderedPageBreak/>
              <w:t>Schedule Number</w:t>
            </w:r>
          </w:p>
        </w:tc>
        <w:tc>
          <w:tcPr>
            <w:tcW w:w="1710" w:type="dxa"/>
          </w:tcPr>
          <w:p w14:paraId="2B40A313" w14:textId="77777777" w:rsidR="007B40E3" w:rsidRDefault="00E966C6" w:rsidP="00E966C6">
            <w:r>
              <w:t>Any l</w:t>
            </w:r>
            <w:r w:rsidR="009B1B90">
              <w:t>ower-case values received on input are stored as upper-case.</w:t>
            </w:r>
          </w:p>
        </w:tc>
        <w:tc>
          <w:tcPr>
            <w:tcW w:w="1530" w:type="dxa"/>
          </w:tcPr>
          <w:p w14:paraId="69BCD5F5" w14:textId="77777777" w:rsidR="0049257B" w:rsidRDefault="0049257B" w:rsidP="00AB2093">
            <w:r>
              <w:t>DNP</w:t>
            </w:r>
          </w:p>
          <w:p w14:paraId="0C6911D7" w14:textId="77777777" w:rsidR="007B40E3" w:rsidRDefault="007B40E3" w:rsidP="00AB2093">
            <w:r>
              <w:t>PACER</w:t>
            </w:r>
          </w:p>
          <w:p w14:paraId="35DE25EB" w14:textId="77777777" w:rsidR="0049257B" w:rsidRDefault="0049257B" w:rsidP="00AB2093">
            <w:r>
              <w:t>PIR</w:t>
            </w:r>
          </w:p>
          <w:p w14:paraId="266186C8" w14:textId="77777777" w:rsidR="002B3B7B" w:rsidRDefault="002B3B7B" w:rsidP="00AB2093">
            <w:r>
              <w:t>PPS</w:t>
            </w:r>
          </w:p>
          <w:p w14:paraId="067C7B67" w14:textId="77777777" w:rsidR="007B40E3" w:rsidRDefault="007B40E3" w:rsidP="00AB2093">
            <w:r>
              <w:t>TOP</w:t>
            </w:r>
          </w:p>
          <w:p w14:paraId="7096E29A" w14:textId="77777777" w:rsidR="007B40E3" w:rsidRDefault="007B40E3" w:rsidP="00AB2093">
            <w:r>
              <w:t>IPP</w:t>
            </w:r>
          </w:p>
          <w:p w14:paraId="67801306" w14:textId="77777777" w:rsidR="007B40E3" w:rsidRDefault="007B40E3" w:rsidP="00AB2093">
            <w:r>
              <w:t>TCS</w:t>
            </w:r>
          </w:p>
          <w:p w14:paraId="3766A85E" w14:textId="77777777" w:rsidR="003B54F1" w:rsidRDefault="003B54F1" w:rsidP="003B54F1">
            <w:r w:rsidRPr="003B54F1">
              <w:t>1691</w:t>
            </w:r>
          </w:p>
          <w:p w14:paraId="7855FA28" w14:textId="77777777" w:rsidR="00047B75" w:rsidRDefault="00047B75" w:rsidP="003B54F1">
            <w:r>
              <w:t>SnAP</w:t>
            </w:r>
          </w:p>
          <w:p w14:paraId="156AD2D6" w14:textId="1DFE37B5" w:rsidR="00A40D42" w:rsidRDefault="00A40D42" w:rsidP="00A40D42">
            <w:r>
              <w:t>DoD-DCAS</w:t>
            </w:r>
          </w:p>
          <w:p w14:paraId="1C460139" w14:textId="77777777" w:rsidR="00734A0B" w:rsidRDefault="00734A0B" w:rsidP="00A40D42"/>
          <w:p w14:paraId="23057C77" w14:textId="72AAC49F" w:rsidR="00734A0B" w:rsidRDefault="00734A0B" w:rsidP="00A40D42">
            <w:r>
              <w:t>SRF</w:t>
            </w:r>
          </w:p>
          <w:p w14:paraId="4F971919" w14:textId="77777777" w:rsidR="00734A0B" w:rsidRDefault="00734A0B" w:rsidP="00A40D42"/>
          <w:p w14:paraId="71F3F789" w14:textId="77777777" w:rsidR="00734A0B" w:rsidRDefault="00734A0B" w:rsidP="00A40D42"/>
          <w:p w14:paraId="31AA7E90" w14:textId="77777777" w:rsidR="00734A0B" w:rsidRDefault="00734A0B" w:rsidP="00A40D42"/>
          <w:p w14:paraId="3E270A6C" w14:textId="77777777" w:rsidR="004E5BA7" w:rsidRDefault="004E5BA7" w:rsidP="00A40D42">
            <w:r>
              <w:t xml:space="preserve"> </w:t>
            </w:r>
          </w:p>
          <w:p w14:paraId="7AC7B14A" w14:textId="77777777" w:rsidR="00A40D42" w:rsidRDefault="00A40D42" w:rsidP="003B54F1"/>
          <w:p w14:paraId="59E95ED7" w14:textId="77777777" w:rsidR="003B54F1" w:rsidRDefault="003B54F1" w:rsidP="0049257B"/>
        </w:tc>
      </w:tr>
      <w:tr w:rsidR="00A24013" w14:paraId="7BF69BE6" w14:textId="77777777" w:rsidTr="79DBD942">
        <w:trPr>
          <w:trHeight w:val="58"/>
        </w:trPr>
        <w:tc>
          <w:tcPr>
            <w:tcW w:w="686" w:type="dxa"/>
          </w:tcPr>
          <w:p w14:paraId="30244BAC" w14:textId="77777777" w:rsidR="007B40E3" w:rsidRDefault="00014AC4" w:rsidP="00014AC4">
            <w:r>
              <w:lastRenderedPageBreak/>
              <w:t>01.</w:t>
            </w:r>
            <w:r w:rsidR="0004011C">
              <w:t>0</w:t>
            </w:r>
            <w:r>
              <w:t>4</w:t>
            </w:r>
          </w:p>
        </w:tc>
        <w:tc>
          <w:tcPr>
            <w:tcW w:w="1260" w:type="dxa"/>
          </w:tcPr>
          <w:p w14:paraId="7B77DBB9" w14:textId="77777777" w:rsidR="007B40E3" w:rsidRDefault="007B40E3">
            <w:r>
              <w:t>PaymentTypeCode</w:t>
            </w:r>
          </w:p>
        </w:tc>
        <w:tc>
          <w:tcPr>
            <w:tcW w:w="810" w:type="dxa"/>
          </w:tcPr>
          <w:p w14:paraId="40354B08" w14:textId="77777777" w:rsidR="007B40E3" w:rsidRDefault="007B40E3" w:rsidP="00AB2093">
            <w:r>
              <w:t>AN</w:t>
            </w:r>
          </w:p>
        </w:tc>
        <w:tc>
          <w:tcPr>
            <w:tcW w:w="900" w:type="dxa"/>
          </w:tcPr>
          <w:p w14:paraId="578C5170" w14:textId="77777777" w:rsidR="007B40E3" w:rsidRDefault="007B40E3"/>
        </w:tc>
        <w:tc>
          <w:tcPr>
            <w:tcW w:w="990" w:type="dxa"/>
          </w:tcPr>
          <w:p w14:paraId="3D1D263B" w14:textId="77777777" w:rsidR="007B40E3" w:rsidRDefault="00A8454E" w:rsidP="00AB2093">
            <w:r>
              <w:t>2</w:t>
            </w:r>
            <w:r w:rsidR="007B40E3">
              <w:t>5</w:t>
            </w:r>
          </w:p>
        </w:tc>
        <w:tc>
          <w:tcPr>
            <w:tcW w:w="1080" w:type="dxa"/>
          </w:tcPr>
          <w:p w14:paraId="22507888" w14:textId="77777777" w:rsidR="007B40E3" w:rsidRDefault="00A8454E">
            <w:r>
              <w:fldChar w:fldCharType="begin"/>
            </w:r>
            <w:r>
              <w:instrText xml:space="preserve"> =G5+1 </w:instrText>
            </w:r>
            <w:r>
              <w:fldChar w:fldCharType="separate"/>
            </w:r>
            <w:r>
              <w:rPr>
                <w:noProof/>
              </w:rPr>
              <w:t>21</w:t>
            </w:r>
            <w:r>
              <w:fldChar w:fldCharType="end"/>
            </w:r>
          </w:p>
        </w:tc>
        <w:tc>
          <w:tcPr>
            <w:tcW w:w="1080" w:type="dxa"/>
          </w:tcPr>
          <w:p w14:paraId="042CBDBF" w14:textId="77777777" w:rsidR="007B40E3" w:rsidRDefault="00A8454E" w:rsidP="00E4616B">
            <w:r>
              <w:fldChar w:fldCharType="begin"/>
            </w:r>
            <w:r>
              <w:instrText xml:space="preserve"> =F6+E6-1 </w:instrText>
            </w:r>
            <w:r>
              <w:fldChar w:fldCharType="separate"/>
            </w:r>
            <w:r>
              <w:rPr>
                <w:noProof/>
              </w:rPr>
              <w:t>45</w:t>
            </w:r>
            <w:r>
              <w:fldChar w:fldCharType="end"/>
            </w:r>
          </w:p>
        </w:tc>
        <w:tc>
          <w:tcPr>
            <w:tcW w:w="1980" w:type="dxa"/>
          </w:tcPr>
          <w:p w14:paraId="4377EEAD" w14:textId="77777777" w:rsidR="007B40E3" w:rsidRDefault="007B40E3" w:rsidP="00E4616B">
            <w:r>
              <w:t>If</w:t>
            </w:r>
            <w:r w:rsidR="00A91037">
              <w:t xml:space="preserve"> all</w:t>
            </w:r>
            <w:r>
              <w:t xml:space="preserve"> blank or </w:t>
            </w:r>
            <w:r w:rsidR="00D760E5">
              <w:t>Type of P</w:t>
            </w:r>
            <w:r>
              <w:t xml:space="preserve">ayment not configured in PAM, reject the </w:t>
            </w:r>
            <w:r w:rsidR="00BA010B">
              <w:t>schedule</w:t>
            </w:r>
            <w:r>
              <w:t xml:space="preserve">. </w:t>
            </w:r>
          </w:p>
          <w:p w14:paraId="6B0C35B7" w14:textId="77777777" w:rsidR="00C533E2" w:rsidRDefault="00C533E2" w:rsidP="00E4616B"/>
        </w:tc>
        <w:tc>
          <w:tcPr>
            <w:tcW w:w="2070" w:type="dxa"/>
          </w:tcPr>
          <w:p w14:paraId="4E75A9A3" w14:textId="77777777" w:rsidR="007B40E3" w:rsidRDefault="007B40E3" w:rsidP="00AB2093">
            <w:r>
              <w:t>Reason Group 1 message 6</w:t>
            </w:r>
          </w:p>
        </w:tc>
        <w:tc>
          <w:tcPr>
            <w:tcW w:w="1170" w:type="dxa"/>
          </w:tcPr>
          <w:p w14:paraId="12F9AB4F" w14:textId="77777777" w:rsidR="007B40E3" w:rsidRDefault="007B40E3" w:rsidP="00AB2093">
            <w:r>
              <w:t>Type of Payment</w:t>
            </w:r>
          </w:p>
          <w:p w14:paraId="0F2DA80E" w14:textId="77777777" w:rsidR="00C533E2" w:rsidRDefault="00C533E2" w:rsidP="00AB2093"/>
          <w:p w14:paraId="6594D6F5" w14:textId="77777777" w:rsidR="00C533E2" w:rsidRDefault="00C533E2" w:rsidP="00AB2093"/>
        </w:tc>
        <w:tc>
          <w:tcPr>
            <w:tcW w:w="1710" w:type="dxa"/>
          </w:tcPr>
          <w:p w14:paraId="1A0765D9" w14:textId="77777777" w:rsidR="00EA06EF" w:rsidRDefault="00EA06EF" w:rsidP="00EA06EF">
            <w:pPr>
              <w:pStyle w:val="Default"/>
              <w:rPr>
                <w:sz w:val="23"/>
                <w:szCs w:val="23"/>
              </w:rPr>
            </w:pPr>
            <w:r w:rsidRPr="79DBD942">
              <w:rPr>
                <w:sz w:val="23"/>
                <w:szCs w:val="23"/>
              </w:rPr>
              <w:t xml:space="preserve">See </w:t>
            </w:r>
            <w:hyperlink w:anchor="_Appendix_E__1">
              <w:r w:rsidR="00543734" w:rsidRPr="79DBD942">
                <w:rPr>
                  <w:rStyle w:val="Hyperlink"/>
                  <w:sz w:val="23"/>
                  <w:szCs w:val="23"/>
                </w:rPr>
                <w:t>Appendix E</w:t>
              </w:r>
            </w:hyperlink>
            <w:r w:rsidRPr="79DBD942">
              <w:rPr>
                <w:sz w:val="23"/>
                <w:szCs w:val="23"/>
              </w:rPr>
              <w:t xml:space="preserve"> for a complete listing. </w:t>
            </w:r>
            <w:r>
              <w:rPr>
                <w:sz w:val="23"/>
                <w:szCs w:val="23"/>
              </w:rPr>
              <w:t xml:space="preserve"> for a complete listing. </w:t>
            </w:r>
          </w:p>
          <w:p w14:paraId="28DAFE70" w14:textId="77777777" w:rsidR="007B40E3" w:rsidRDefault="007B40E3" w:rsidP="00AB2093"/>
        </w:tc>
        <w:tc>
          <w:tcPr>
            <w:tcW w:w="1530" w:type="dxa"/>
          </w:tcPr>
          <w:p w14:paraId="745FE8E6" w14:textId="77777777" w:rsidR="0049257B" w:rsidRDefault="0049257B" w:rsidP="00C32E04">
            <w:r>
              <w:t>DNP</w:t>
            </w:r>
          </w:p>
          <w:p w14:paraId="1E76B412" w14:textId="77777777" w:rsidR="007B40E3" w:rsidRDefault="007B40E3" w:rsidP="00C32E04">
            <w:r>
              <w:t>PACER</w:t>
            </w:r>
          </w:p>
          <w:p w14:paraId="4AE6DB66" w14:textId="77777777" w:rsidR="0049257B" w:rsidRDefault="0049257B" w:rsidP="00C32E04">
            <w:r>
              <w:t>PIR</w:t>
            </w:r>
          </w:p>
          <w:p w14:paraId="157BAF20" w14:textId="77777777" w:rsidR="00F62840" w:rsidRDefault="00F62840" w:rsidP="00C32E04">
            <w:r>
              <w:t>PPS</w:t>
            </w:r>
          </w:p>
          <w:p w14:paraId="44FA14A6" w14:textId="77777777" w:rsidR="007B40E3" w:rsidRDefault="007B40E3" w:rsidP="00C32E04">
            <w:r>
              <w:t>TOP</w:t>
            </w:r>
          </w:p>
          <w:p w14:paraId="48F6FCB8" w14:textId="77777777" w:rsidR="007B40E3" w:rsidRDefault="007B40E3" w:rsidP="00C32E04">
            <w:r>
              <w:t>IPP</w:t>
            </w:r>
          </w:p>
          <w:p w14:paraId="464A0592" w14:textId="77777777" w:rsidR="007B40E3" w:rsidRDefault="007B40E3" w:rsidP="00C32E04">
            <w:r>
              <w:t>TCS</w:t>
            </w:r>
          </w:p>
          <w:p w14:paraId="20C48D01" w14:textId="77777777" w:rsidR="00A40D42" w:rsidRDefault="00A40D42" w:rsidP="00A40D42">
            <w:r>
              <w:t>DoD-DCAS</w:t>
            </w:r>
          </w:p>
          <w:p w14:paraId="2F622679" w14:textId="77777777" w:rsidR="00A40D42" w:rsidRDefault="00A40D42" w:rsidP="00C32E04"/>
          <w:p w14:paraId="636AB1E4" w14:textId="03CB9312" w:rsidR="003B54F1" w:rsidRDefault="00734A0B" w:rsidP="00C32E04">
            <w:r>
              <w:t>SRF</w:t>
            </w:r>
          </w:p>
          <w:p w14:paraId="0F37720A" w14:textId="77777777" w:rsidR="007B40E3" w:rsidRDefault="007B40E3" w:rsidP="00C32E04"/>
          <w:p w14:paraId="5D1EA6EC" w14:textId="77777777" w:rsidR="007B40E3" w:rsidRDefault="007B40E3" w:rsidP="00C32E04"/>
        </w:tc>
      </w:tr>
      <w:tr w:rsidR="00A24013" w14:paraId="63BAAE17" w14:textId="77777777" w:rsidTr="79DBD942">
        <w:trPr>
          <w:trHeight w:val="2235"/>
        </w:trPr>
        <w:tc>
          <w:tcPr>
            <w:tcW w:w="686" w:type="dxa"/>
          </w:tcPr>
          <w:p w14:paraId="3EC7C389" w14:textId="77777777" w:rsidR="007B40E3" w:rsidRDefault="00014AC4" w:rsidP="00014AC4">
            <w:r>
              <w:lastRenderedPageBreak/>
              <w:t>01.</w:t>
            </w:r>
            <w:r w:rsidR="0004011C">
              <w:t>0</w:t>
            </w:r>
            <w:r>
              <w:t>5</w:t>
            </w:r>
          </w:p>
        </w:tc>
        <w:tc>
          <w:tcPr>
            <w:tcW w:w="1260" w:type="dxa"/>
          </w:tcPr>
          <w:p w14:paraId="10A537B6" w14:textId="77777777" w:rsidR="007B40E3" w:rsidRDefault="007B40E3">
            <w:r>
              <w:t>StandardEntryClassCode</w:t>
            </w:r>
          </w:p>
        </w:tc>
        <w:tc>
          <w:tcPr>
            <w:tcW w:w="810" w:type="dxa"/>
          </w:tcPr>
          <w:p w14:paraId="2D570BE6" w14:textId="77777777" w:rsidR="007B40E3" w:rsidRDefault="007B40E3" w:rsidP="00AB2093">
            <w:r>
              <w:t>A</w:t>
            </w:r>
          </w:p>
        </w:tc>
        <w:tc>
          <w:tcPr>
            <w:tcW w:w="900" w:type="dxa"/>
          </w:tcPr>
          <w:p w14:paraId="7F7034AB" w14:textId="77777777" w:rsidR="007B40E3" w:rsidRDefault="007B40E3">
            <w:r>
              <w:t xml:space="preserve">CCD; PPD; </w:t>
            </w:r>
          </w:p>
          <w:p w14:paraId="0EA17438" w14:textId="77777777" w:rsidR="00E11ED8" w:rsidRDefault="007B40E3" w:rsidP="001D654B">
            <w:r>
              <w:t>IAT</w:t>
            </w:r>
            <w:r w:rsidR="00E11ED8">
              <w:t>;</w:t>
            </w:r>
          </w:p>
          <w:p w14:paraId="62F431A1" w14:textId="77777777" w:rsidR="001D18EC" w:rsidRDefault="001D18EC" w:rsidP="001D18EC">
            <w:r>
              <w:t>CTX</w:t>
            </w:r>
          </w:p>
          <w:p w14:paraId="4D20CA8C" w14:textId="77777777" w:rsidR="007B40E3" w:rsidRDefault="007B40E3" w:rsidP="001D654B">
            <w:r>
              <w:t xml:space="preserve"> </w:t>
            </w:r>
          </w:p>
        </w:tc>
        <w:tc>
          <w:tcPr>
            <w:tcW w:w="990" w:type="dxa"/>
          </w:tcPr>
          <w:p w14:paraId="7E074D9F" w14:textId="77777777" w:rsidR="007B40E3" w:rsidRDefault="007B40E3" w:rsidP="00AB2093">
            <w:r>
              <w:t>3</w:t>
            </w:r>
          </w:p>
        </w:tc>
        <w:tc>
          <w:tcPr>
            <w:tcW w:w="1080" w:type="dxa"/>
          </w:tcPr>
          <w:p w14:paraId="7939DB1F" w14:textId="77777777" w:rsidR="007B40E3" w:rsidRDefault="00A8454E" w:rsidP="00BD39DC">
            <w:r>
              <w:fldChar w:fldCharType="begin"/>
            </w:r>
            <w:r>
              <w:instrText xml:space="preserve"> =G6+1 </w:instrText>
            </w:r>
            <w:r>
              <w:fldChar w:fldCharType="separate"/>
            </w:r>
            <w:r>
              <w:rPr>
                <w:noProof/>
              </w:rPr>
              <w:t>46</w:t>
            </w:r>
            <w:r>
              <w:fldChar w:fldCharType="end"/>
            </w:r>
          </w:p>
        </w:tc>
        <w:tc>
          <w:tcPr>
            <w:tcW w:w="1080" w:type="dxa"/>
          </w:tcPr>
          <w:p w14:paraId="3B9838F6" w14:textId="77777777" w:rsidR="007B40E3" w:rsidRDefault="00A8454E" w:rsidP="00DA4E34">
            <w:r>
              <w:fldChar w:fldCharType="begin"/>
            </w:r>
            <w:r>
              <w:instrText xml:space="preserve"> =F7+E7-1 </w:instrText>
            </w:r>
            <w:r>
              <w:fldChar w:fldCharType="separate"/>
            </w:r>
            <w:r>
              <w:rPr>
                <w:noProof/>
              </w:rPr>
              <w:t>48</w:t>
            </w:r>
            <w:r>
              <w:fldChar w:fldCharType="end"/>
            </w:r>
          </w:p>
        </w:tc>
        <w:tc>
          <w:tcPr>
            <w:tcW w:w="1980" w:type="dxa"/>
          </w:tcPr>
          <w:p w14:paraId="59CE0337" w14:textId="77777777" w:rsidR="007B40E3" w:rsidRDefault="007B40E3" w:rsidP="00DA4E34">
            <w:r>
              <w:t xml:space="preserve">If blank or invalid, reject the </w:t>
            </w:r>
            <w:r w:rsidR="00BA010B">
              <w:t>schedule.</w:t>
            </w:r>
          </w:p>
        </w:tc>
        <w:tc>
          <w:tcPr>
            <w:tcW w:w="2070" w:type="dxa"/>
          </w:tcPr>
          <w:p w14:paraId="4F5E4A9E" w14:textId="77777777" w:rsidR="007B40E3" w:rsidRDefault="007B40E3" w:rsidP="00E4616B">
            <w:r>
              <w:t>Reason Group 1 message 6</w:t>
            </w:r>
          </w:p>
        </w:tc>
        <w:tc>
          <w:tcPr>
            <w:tcW w:w="1170" w:type="dxa"/>
          </w:tcPr>
          <w:p w14:paraId="6F616FFA" w14:textId="77777777" w:rsidR="007B40E3" w:rsidRDefault="0020615F" w:rsidP="00AB2093">
            <w:r>
              <w:t xml:space="preserve">Standard </w:t>
            </w:r>
            <w:r w:rsidR="007B40E3">
              <w:t>Entry Class Code</w:t>
            </w:r>
          </w:p>
        </w:tc>
        <w:tc>
          <w:tcPr>
            <w:tcW w:w="1710" w:type="dxa"/>
          </w:tcPr>
          <w:p w14:paraId="0811CF32" w14:textId="77777777" w:rsidR="007B40E3" w:rsidRDefault="007B40E3" w:rsidP="00895B0E"/>
        </w:tc>
        <w:tc>
          <w:tcPr>
            <w:tcW w:w="1530" w:type="dxa"/>
          </w:tcPr>
          <w:p w14:paraId="2E4670EE" w14:textId="77777777" w:rsidR="002D01C4" w:rsidRDefault="002D01C4" w:rsidP="00AB2093">
            <w:r>
              <w:t>DNP</w:t>
            </w:r>
          </w:p>
          <w:p w14:paraId="5F67240A" w14:textId="77777777" w:rsidR="007B40E3" w:rsidRDefault="007B40E3" w:rsidP="00AB2093">
            <w:r>
              <w:t>FedACH</w:t>
            </w:r>
          </w:p>
          <w:p w14:paraId="12DE7BB6" w14:textId="77777777" w:rsidR="003B54F1" w:rsidRDefault="003B54F1" w:rsidP="00AB2093">
            <w:r>
              <w:t>IPP</w:t>
            </w:r>
          </w:p>
          <w:p w14:paraId="7C3CB40E" w14:textId="77777777" w:rsidR="006A43F7" w:rsidRDefault="006A43F7" w:rsidP="00AB2093">
            <w:r>
              <w:t>PIR</w:t>
            </w:r>
          </w:p>
          <w:p w14:paraId="3FD46D1B" w14:textId="77777777" w:rsidR="006A43F7" w:rsidRDefault="006A43F7" w:rsidP="00AB2093">
            <w:r>
              <w:t>PPS</w:t>
            </w:r>
          </w:p>
          <w:p w14:paraId="536A6D90" w14:textId="77777777" w:rsidR="00A40D42" w:rsidRDefault="00A40D42" w:rsidP="00A40D42">
            <w:r>
              <w:t>DoD-DCAS</w:t>
            </w:r>
          </w:p>
          <w:p w14:paraId="34FA1577" w14:textId="77777777" w:rsidR="00A40D42" w:rsidRDefault="00A40D42" w:rsidP="00AB2093"/>
          <w:p w14:paraId="79163C23" w14:textId="4F90345F" w:rsidR="007B40E3" w:rsidRDefault="00734A0B" w:rsidP="00AB2093">
            <w:r>
              <w:t>SRF</w:t>
            </w:r>
          </w:p>
          <w:p w14:paraId="650DF69C" w14:textId="77777777" w:rsidR="007B40E3" w:rsidRDefault="007B40E3" w:rsidP="00AB2093"/>
        </w:tc>
      </w:tr>
      <w:tr w:rsidR="00A24013" w14:paraId="3DC2ADB1" w14:textId="77777777" w:rsidTr="79DBD942">
        <w:trPr>
          <w:trHeight w:val="3360"/>
        </w:trPr>
        <w:tc>
          <w:tcPr>
            <w:tcW w:w="686" w:type="dxa"/>
          </w:tcPr>
          <w:p w14:paraId="0BB58605" w14:textId="77777777" w:rsidR="007B40E3" w:rsidRDefault="00014AC4" w:rsidP="00014AC4">
            <w:pPr>
              <w:jc w:val="both"/>
            </w:pPr>
            <w:r>
              <w:t>01.</w:t>
            </w:r>
            <w:r w:rsidR="0004011C">
              <w:t>0</w:t>
            </w:r>
            <w:r>
              <w:t>6</w:t>
            </w:r>
          </w:p>
        </w:tc>
        <w:tc>
          <w:tcPr>
            <w:tcW w:w="1260" w:type="dxa"/>
          </w:tcPr>
          <w:p w14:paraId="4DE3233D" w14:textId="77777777" w:rsidR="007B40E3" w:rsidRDefault="007B40E3">
            <w:r>
              <w:t>AgencyLocationCode</w:t>
            </w:r>
          </w:p>
        </w:tc>
        <w:tc>
          <w:tcPr>
            <w:tcW w:w="810" w:type="dxa"/>
          </w:tcPr>
          <w:p w14:paraId="1DCBC88F" w14:textId="77777777" w:rsidR="007B40E3" w:rsidRDefault="007B40E3" w:rsidP="00AB2093">
            <w:r>
              <w:t>N</w:t>
            </w:r>
          </w:p>
        </w:tc>
        <w:tc>
          <w:tcPr>
            <w:tcW w:w="900" w:type="dxa"/>
          </w:tcPr>
          <w:p w14:paraId="2DD9D0EB" w14:textId="77777777" w:rsidR="007B40E3" w:rsidRDefault="007B40E3" w:rsidP="00CD5A1D"/>
        </w:tc>
        <w:tc>
          <w:tcPr>
            <w:tcW w:w="990" w:type="dxa"/>
          </w:tcPr>
          <w:p w14:paraId="18309F57" w14:textId="77777777" w:rsidR="007B40E3" w:rsidRDefault="007B40E3" w:rsidP="00AB2093">
            <w:r>
              <w:t>8</w:t>
            </w:r>
          </w:p>
        </w:tc>
        <w:tc>
          <w:tcPr>
            <w:tcW w:w="1080" w:type="dxa"/>
          </w:tcPr>
          <w:p w14:paraId="1C5D8986" w14:textId="77777777" w:rsidR="007B40E3" w:rsidRDefault="00A8454E" w:rsidP="00BD39DC">
            <w:r>
              <w:fldChar w:fldCharType="begin"/>
            </w:r>
            <w:r>
              <w:instrText xml:space="preserve"> =G7+1 </w:instrText>
            </w:r>
            <w:r>
              <w:fldChar w:fldCharType="separate"/>
            </w:r>
            <w:r>
              <w:rPr>
                <w:noProof/>
              </w:rPr>
              <w:t>49</w:t>
            </w:r>
            <w:r>
              <w:fldChar w:fldCharType="end"/>
            </w:r>
          </w:p>
        </w:tc>
        <w:tc>
          <w:tcPr>
            <w:tcW w:w="1080" w:type="dxa"/>
          </w:tcPr>
          <w:p w14:paraId="4B71A701" w14:textId="77777777" w:rsidR="007B40E3" w:rsidRDefault="00A8454E" w:rsidP="00610770">
            <w:r>
              <w:fldChar w:fldCharType="begin"/>
            </w:r>
            <w:r>
              <w:instrText xml:space="preserve"> =F8+E8-1 </w:instrText>
            </w:r>
            <w:r>
              <w:fldChar w:fldCharType="separate"/>
            </w:r>
            <w:r>
              <w:rPr>
                <w:noProof/>
              </w:rPr>
              <w:t>56</w:t>
            </w:r>
            <w:r>
              <w:fldChar w:fldCharType="end"/>
            </w:r>
          </w:p>
        </w:tc>
        <w:tc>
          <w:tcPr>
            <w:tcW w:w="1980" w:type="dxa"/>
          </w:tcPr>
          <w:p w14:paraId="6220BC95" w14:textId="77777777" w:rsidR="007B40E3" w:rsidRDefault="007B40E3" w:rsidP="00BA010B">
            <w:r>
              <w:t xml:space="preserve">Must be a valid agency location code.  If not, reject the </w:t>
            </w:r>
            <w:r w:rsidR="00BA010B">
              <w:t>schedule.</w:t>
            </w:r>
          </w:p>
        </w:tc>
        <w:tc>
          <w:tcPr>
            <w:tcW w:w="2070" w:type="dxa"/>
          </w:tcPr>
          <w:p w14:paraId="1CEF9D90" w14:textId="77777777" w:rsidR="007B40E3" w:rsidDel="00610770" w:rsidRDefault="007B40E3" w:rsidP="00AB2093">
            <w:r>
              <w:t>Reason Group 1 message 6</w:t>
            </w:r>
          </w:p>
        </w:tc>
        <w:tc>
          <w:tcPr>
            <w:tcW w:w="1170" w:type="dxa"/>
          </w:tcPr>
          <w:p w14:paraId="2F7C5356" w14:textId="77777777" w:rsidR="007B40E3" w:rsidRDefault="007B40E3" w:rsidP="00AB2093">
            <w:r>
              <w:t>ALC</w:t>
            </w:r>
          </w:p>
        </w:tc>
        <w:tc>
          <w:tcPr>
            <w:tcW w:w="1710" w:type="dxa"/>
          </w:tcPr>
          <w:p w14:paraId="16628612" w14:textId="77777777" w:rsidR="00734A0B" w:rsidRDefault="00734A0B" w:rsidP="00734A0B">
            <w:r>
              <w:t xml:space="preserve">Shown as Payment ALC in SRF.  </w:t>
            </w:r>
          </w:p>
          <w:p w14:paraId="5CBE2180" w14:textId="77777777" w:rsidR="00734A0B" w:rsidRDefault="00734A0B" w:rsidP="00734A0B"/>
          <w:p w14:paraId="4F95E2A8" w14:textId="77777777" w:rsidR="007B40E3" w:rsidRDefault="007B40E3" w:rsidP="003B4EFA"/>
        </w:tc>
        <w:tc>
          <w:tcPr>
            <w:tcW w:w="1530" w:type="dxa"/>
          </w:tcPr>
          <w:p w14:paraId="44252DC2" w14:textId="77777777" w:rsidR="0049257B" w:rsidRDefault="0049257B" w:rsidP="00A353AC">
            <w:r>
              <w:t>DNP</w:t>
            </w:r>
          </w:p>
          <w:p w14:paraId="61594670" w14:textId="77777777" w:rsidR="00C872EF" w:rsidRDefault="00C872EF" w:rsidP="00A353AC">
            <w:r>
              <w:t>FedACH</w:t>
            </w:r>
          </w:p>
          <w:p w14:paraId="38F02429" w14:textId="77777777" w:rsidR="007B40E3" w:rsidRDefault="007B40E3" w:rsidP="00A353AC">
            <w:r>
              <w:t>PACER</w:t>
            </w:r>
          </w:p>
          <w:p w14:paraId="6FA7FAD4" w14:textId="77777777" w:rsidR="0049257B" w:rsidRDefault="0049257B" w:rsidP="00A353AC">
            <w:r>
              <w:t>PIR</w:t>
            </w:r>
          </w:p>
          <w:p w14:paraId="1A4E913A" w14:textId="77777777" w:rsidR="0049257B" w:rsidRDefault="00523C5C" w:rsidP="00A353AC">
            <w:r>
              <w:t>PPS</w:t>
            </w:r>
          </w:p>
          <w:p w14:paraId="53261B70" w14:textId="77777777" w:rsidR="007B40E3" w:rsidRDefault="007B40E3" w:rsidP="00A353AC">
            <w:r>
              <w:t>TOP</w:t>
            </w:r>
          </w:p>
          <w:p w14:paraId="77F76875" w14:textId="77777777" w:rsidR="007B40E3" w:rsidRDefault="007B40E3" w:rsidP="00A353AC">
            <w:r>
              <w:t>IPP</w:t>
            </w:r>
          </w:p>
          <w:p w14:paraId="696F495C" w14:textId="77777777" w:rsidR="007B40E3" w:rsidRDefault="007B40E3" w:rsidP="00A353AC">
            <w:r>
              <w:t>TCS</w:t>
            </w:r>
          </w:p>
          <w:p w14:paraId="6D5E4E2C" w14:textId="77777777" w:rsidR="003B54F1" w:rsidRDefault="003B54F1" w:rsidP="00A353AC">
            <w:r w:rsidRPr="003B54F1">
              <w:t>1691</w:t>
            </w:r>
          </w:p>
          <w:p w14:paraId="55E9E292" w14:textId="77777777" w:rsidR="00047B75" w:rsidRDefault="003B54F1" w:rsidP="00A353AC">
            <w:r w:rsidRPr="003B54F1">
              <w:t>Funds Control</w:t>
            </w:r>
            <w:r>
              <w:t xml:space="preserve"> </w:t>
            </w:r>
            <w:r w:rsidRPr="003B54F1">
              <w:t xml:space="preserve">   Offset Notices</w:t>
            </w:r>
          </w:p>
          <w:p w14:paraId="08A5ED29" w14:textId="77777777" w:rsidR="007B40E3" w:rsidRDefault="00047B75" w:rsidP="0049257B">
            <w:r>
              <w:t>SnAP</w:t>
            </w:r>
            <w:r w:rsidR="003B54F1" w:rsidRPr="003B54F1">
              <w:t xml:space="preserve"> </w:t>
            </w:r>
          </w:p>
          <w:p w14:paraId="6087E382" w14:textId="5D27B062" w:rsidR="00A40D42" w:rsidRDefault="00A40D42" w:rsidP="00A40D42">
            <w:r>
              <w:t>DoD-DCAS</w:t>
            </w:r>
          </w:p>
          <w:p w14:paraId="56A677DE" w14:textId="4B515870" w:rsidR="00734A0B" w:rsidRDefault="00734A0B" w:rsidP="00A40D42"/>
          <w:p w14:paraId="0ABAA3E5" w14:textId="2213E196" w:rsidR="00734A0B" w:rsidRDefault="00734A0B" w:rsidP="00A40D42">
            <w:r>
              <w:t>SRF</w:t>
            </w:r>
          </w:p>
          <w:p w14:paraId="582FD31C" w14:textId="77777777" w:rsidR="00A40D42" w:rsidRDefault="00A40D42" w:rsidP="0049257B"/>
        </w:tc>
      </w:tr>
      <w:tr w:rsidR="00A24013" w14:paraId="36B8518E" w14:textId="77777777" w:rsidTr="79DBD942">
        <w:trPr>
          <w:trHeight w:val="58"/>
        </w:trPr>
        <w:tc>
          <w:tcPr>
            <w:tcW w:w="686" w:type="dxa"/>
          </w:tcPr>
          <w:p w14:paraId="708E34F1" w14:textId="77777777" w:rsidR="007B40E3" w:rsidRDefault="00014AC4" w:rsidP="00014AC4">
            <w:pPr>
              <w:jc w:val="both"/>
            </w:pPr>
            <w:r>
              <w:lastRenderedPageBreak/>
              <w:t>01.</w:t>
            </w:r>
            <w:r w:rsidR="0004011C">
              <w:t>0</w:t>
            </w:r>
            <w:r>
              <w:t>7</w:t>
            </w:r>
          </w:p>
        </w:tc>
        <w:tc>
          <w:tcPr>
            <w:tcW w:w="1260" w:type="dxa"/>
          </w:tcPr>
          <w:p w14:paraId="1A91F2FF" w14:textId="77777777" w:rsidR="006A5473" w:rsidRDefault="006A5473" w:rsidP="00701E42">
            <w:pPr>
              <w:jc w:val="both"/>
            </w:pPr>
            <w:r>
              <w:t>Filler</w:t>
            </w:r>
          </w:p>
        </w:tc>
        <w:tc>
          <w:tcPr>
            <w:tcW w:w="810" w:type="dxa"/>
          </w:tcPr>
          <w:p w14:paraId="6C23D469" w14:textId="77777777" w:rsidR="007B40E3" w:rsidRDefault="007B40E3"/>
        </w:tc>
        <w:tc>
          <w:tcPr>
            <w:tcW w:w="900" w:type="dxa"/>
          </w:tcPr>
          <w:p w14:paraId="3598ADB1" w14:textId="77777777" w:rsidR="007B40E3" w:rsidRDefault="007B40E3" w:rsidP="00701E42"/>
        </w:tc>
        <w:tc>
          <w:tcPr>
            <w:tcW w:w="990" w:type="dxa"/>
          </w:tcPr>
          <w:p w14:paraId="3D4C285B" w14:textId="77777777" w:rsidR="007B40E3" w:rsidDel="00900CB1" w:rsidRDefault="007B40E3" w:rsidP="00AB2093">
            <w:r>
              <w:t>1</w:t>
            </w:r>
          </w:p>
        </w:tc>
        <w:tc>
          <w:tcPr>
            <w:tcW w:w="1080" w:type="dxa"/>
          </w:tcPr>
          <w:p w14:paraId="2DB508B8" w14:textId="77777777" w:rsidR="007B40E3" w:rsidRDefault="00A8454E" w:rsidP="00A8454E">
            <w:r>
              <w:fldChar w:fldCharType="begin"/>
            </w:r>
            <w:r>
              <w:instrText xml:space="preserve"> =G8+1 </w:instrText>
            </w:r>
            <w:r>
              <w:fldChar w:fldCharType="separate"/>
            </w:r>
            <w:r>
              <w:rPr>
                <w:noProof/>
              </w:rPr>
              <w:t>57</w:t>
            </w:r>
            <w:r>
              <w:fldChar w:fldCharType="end"/>
            </w:r>
          </w:p>
        </w:tc>
        <w:tc>
          <w:tcPr>
            <w:tcW w:w="1080" w:type="dxa"/>
          </w:tcPr>
          <w:p w14:paraId="151C56A2" w14:textId="77777777" w:rsidR="007B40E3" w:rsidRDefault="00A8454E" w:rsidP="00CD5A1D">
            <w:r>
              <w:fldChar w:fldCharType="begin"/>
            </w:r>
            <w:r>
              <w:instrText xml:space="preserve"> =F9+E9-1 </w:instrText>
            </w:r>
            <w:r>
              <w:fldChar w:fldCharType="separate"/>
            </w:r>
            <w:r>
              <w:rPr>
                <w:noProof/>
              </w:rPr>
              <w:t>57</w:t>
            </w:r>
            <w:r>
              <w:fldChar w:fldCharType="end"/>
            </w:r>
          </w:p>
        </w:tc>
        <w:tc>
          <w:tcPr>
            <w:tcW w:w="1980" w:type="dxa"/>
          </w:tcPr>
          <w:p w14:paraId="7B344BE1" w14:textId="77777777" w:rsidR="007B40E3" w:rsidRDefault="007B40E3" w:rsidP="00CD5A1D">
            <w:r>
              <w:t>n/a</w:t>
            </w:r>
          </w:p>
        </w:tc>
        <w:tc>
          <w:tcPr>
            <w:tcW w:w="2070" w:type="dxa"/>
          </w:tcPr>
          <w:p w14:paraId="204FFE70" w14:textId="77777777" w:rsidR="007B40E3" w:rsidRDefault="007B40E3" w:rsidP="00AB2093"/>
        </w:tc>
        <w:tc>
          <w:tcPr>
            <w:tcW w:w="1170" w:type="dxa"/>
          </w:tcPr>
          <w:p w14:paraId="37E0C05E" w14:textId="77777777" w:rsidR="007B40E3" w:rsidRDefault="007B40E3" w:rsidP="00AB2093"/>
        </w:tc>
        <w:tc>
          <w:tcPr>
            <w:tcW w:w="1710" w:type="dxa"/>
          </w:tcPr>
          <w:p w14:paraId="44409A09" w14:textId="77777777" w:rsidR="00FE7249" w:rsidRPr="00701E42" w:rsidRDefault="00FE7249" w:rsidP="0027343E">
            <w:pPr>
              <w:rPr>
                <w:color w:val="000000"/>
              </w:rPr>
            </w:pPr>
          </w:p>
        </w:tc>
        <w:tc>
          <w:tcPr>
            <w:tcW w:w="1530" w:type="dxa"/>
          </w:tcPr>
          <w:p w14:paraId="7D621479" w14:textId="77777777" w:rsidR="007B40E3" w:rsidRDefault="00522408" w:rsidP="0038620C">
            <w:r>
              <w:t xml:space="preserve"> </w:t>
            </w:r>
          </w:p>
        </w:tc>
      </w:tr>
      <w:tr w:rsidR="00A24013" w14:paraId="51969709" w14:textId="77777777" w:rsidTr="79DBD942">
        <w:trPr>
          <w:trHeight w:val="58"/>
        </w:trPr>
        <w:tc>
          <w:tcPr>
            <w:tcW w:w="686" w:type="dxa"/>
          </w:tcPr>
          <w:p w14:paraId="581D8821" w14:textId="77777777" w:rsidR="007B40E3" w:rsidDel="00D3270A" w:rsidRDefault="00014AC4" w:rsidP="00014AC4">
            <w:r>
              <w:t>01.</w:t>
            </w:r>
            <w:r w:rsidR="0004011C">
              <w:t>0</w:t>
            </w:r>
            <w:r>
              <w:t>8</w:t>
            </w:r>
          </w:p>
        </w:tc>
        <w:tc>
          <w:tcPr>
            <w:tcW w:w="1260" w:type="dxa"/>
          </w:tcPr>
          <w:p w14:paraId="7FFC4821" w14:textId="77777777" w:rsidR="007B40E3" w:rsidRPr="003C1480" w:rsidRDefault="007B40E3" w:rsidP="00AB2093">
            <w:r w:rsidRPr="002A598F">
              <w:t>Federal Employer Identification Number</w:t>
            </w:r>
          </w:p>
        </w:tc>
        <w:tc>
          <w:tcPr>
            <w:tcW w:w="810" w:type="dxa"/>
          </w:tcPr>
          <w:p w14:paraId="0C681AA5" w14:textId="77777777" w:rsidR="007B40E3" w:rsidRPr="003C1480" w:rsidRDefault="007B40E3" w:rsidP="00AB2093">
            <w:r>
              <w:t>A</w:t>
            </w:r>
            <w:r w:rsidRPr="002A598F">
              <w:t>N</w:t>
            </w:r>
          </w:p>
        </w:tc>
        <w:tc>
          <w:tcPr>
            <w:tcW w:w="900" w:type="dxa"/>
          </w:tcPr>
          <w:p w14:paraId="10D2DAC6" w14:textId="77777777" w:rsidR="007B40E3" w:rsidRPr="003C1480" w:rsidRDefault="007B40E3" w:rsidP="00CD5A1D"/>
        </w:tc>
        <w:tc>
          <w:tcPr>
            <w:tcW w:w="990" w:type="dxa"/>
          </w:tcPr>
          <w:p w14:paraId="041FA591" w14:textId="77777777" w:rsidR="007B40E3" w:rsidRPr="003C1480" w:rsidRDefault="007B40E3" w:rsidP="00AB2093">
            <w:r>
              <w:t>10</w:t>
            </w:r>
          </w:p>
        </w:tc>
        <w:tc>
          <w:tcPr>
            <w:tcW w:w="1080" w:type="dxa"/>
          </w:tcPr>
          <w:p w14:paraId="4D1F51AA" w14:textId="77777777" w:rsidR="007B40E3" w:rsidRDefault="00A8454E" w:rsidP="00BD39DC">
            <w:r>
              <w:fldChar w:fldCharType="begin"/>
            </w:r>
            <w:r>
              <w:instrText xml:space="preserve"> =G9+1 </w:instrText>
            </w:r>
            <w:r>
              <w:fldChar w:fldCharType="separate"/>
            </w:r>
            <w:r>
              <w:rPr>
                <w:noProof/>
              </w:rPr>
              <w:t>58</w:t>
            </w:r>
            <w:r>
              <w:fldChar w:fldCharType="end"/>
            </w:r>
          </w:p>
        </w:tc>
        <w:tc>
          <w:tcPr>
            <w:tcW w:w="1080" w:type="dxa"/>
          </w:tcPr>
          <w:p w14:paraId="458CC41E" w14:textId="77777777" w:rsidR="007B40E3" w:rsidRDefault="00A8454E" w:rsidP="00CD5A1D">
            <w:r>
              <w:fldChar w:fldCharType="begin"/>
            </w:r>
            <w:r>
              <w:instrText xml:space="preserve"> =F10+E10-1 </w:instrText>
            </w:r>
            <w:r>
              <w:fldChar w:fldCharType="separate"/>
            </w:r>
            <w:r>
              <w:rPr>
                <w:noProof/>
              </w:rPr>
              <w:t>67</w:t>
            </w:r>
            <w:r>
              <w:fldChar w:fldCharType="end"/>
            </w:r>
          </w:p>
        </w:tc>
        <w:tc>
          <w:tcPr>
            <w:tcW w:w="1980" w:type="dxa"/>
          </w:tcPr>
          <w:p w14:paraId="444C992D" w14:textId="77777777" w:rsidR="007B40E3" w:rsidRPr="003C1480" w:rsidRDefault="007B40E3" w:rsidP="00A82816">
            <w:r>
              <w:t>n/a</w:t>
            </w:r>
          </w:p>
        </w:tc>
        <w:tc>
          <w:tcPr>
            <w:tcW w:w="2070" w:type="dxa"/>
          </w:tcPr>
          <w:p w14:paraId="499D2ADD" w14:textId="77777777" w:rsidR="007B40E3" w:rsidRPr="003C1480" w:rsidRDefault="007B40E3" w:rsidP="00AB2093"/>
        </w:tc>
        <w:tc>
          <w:tcPr>
            <w:tcW w:w="1170" w:type="dxa"/>
          </w:tcPr>
          <w:p w14:paraId="2D82401F" w14:textId="77777777" w:rsidR="007B40E3" w:rsidRPr="003C1480" w:rsidRDefault="007B40E3" w:rsidP="00AB2093">
            <w:r>
              <w:t>Agency EIN</w:t>
            </w:r>
          </w:p>
        </w:tc>
        <w:tc>
          <w:tcPr>
            <w:tcW w:w="1710" w:type="dxa"/>
          </w:tcPr>
          <w:p w14:paraId="78E2A4F3" w14:textId="77777777" w:rsidR="00EA06EF" w:rsidRPr="00EA06EF" w:rsidRDefault="00EA06EF" w:rsidP="00EA06EF">
            <w:pPr>
              <w:pStyle w:val="Default"/>
            </w:pPr>
            <w:r>
              <w:t xml:space="preserve">Position 1-9 is used as the FEIN. Position 10 is used by Treasury and should remain blank. </w:t>
            </w:r>
          </w:p>
          <w:p w14:paraId="29DEE741" w14:textId="77777777" w:rsidR="007B40E3" w:rsidRPr="003C1480" w:rsidRDefault="007B40E3" w:rsidP="00EC6AFD">
            <w:r>
              <w:t>This is passed in the</w:t>
            </w:r>
            <w:r w:rsidR="00D71CA8">
              <w:t xml:space="preserve"> Company Identification field</w:t>
            </w:r>
            <w:r>
              <w:t xml:space="preserve"> </w:t>
            </w:r>
            <w:r w:rsidR="00FD2BBB">
              <w:t>Fed</w:t>
            </w:r>
            <w:r>
              <w:t>ACH file for child support purposes.</w:t>
            </w:r>
            <w:r w:rsidR="00C87A16">
              <w:t xml:space="preserve"> It is the FEIN of the agency that is the </w:t>
            </w:r>
            <w:r w:rsidR="00AC1A5C">
              <w:t>employer of the payee, If this is not available then provides</w:t>
            </w:r>
            <w:r w:rsidR="00C87A16">
              <w:t xml:space="preserve"> the FEIN of the agency sending the payment.</w:t>
            </w:r>
          </w:p>
        </w:tc>
        <w:tc>
          <w:tcPr>
            <w:tcW w:w="1530" w:type="dxa"/>
          </w:tcPr>
          <w:p w14:paraId="675A6E85" w14:textId="77777777" w:rsidR="007B40E3" w:rsidRDefault="007B40E3" w:rsidP="00AB2093">
            <w:r>
              <w:t>FedACH</w:t>
            </w:r>
          </w:p>
          <w:p w14:paraId="134ED037" w14:textId="77777777" w:rsidR="00694C05" w:rsidRDefault="00694C05" w:rsidP="00AB2093"/>
        </w:tc>
      </w:tr>
      <w:tr w:rsidR="00A24013" w14:paraId="6B02869E" w14:textId="77777777" w:rsidTr="79DBD942">
        <w:trPr>
          <w:trHeight w:val="58"/>
        </w:trPr>
        <w:tc>
          <w:tcPr>
            <w:tcW w:w="686" w:type="dxa"/>
          </w:tcPr>
          <w:p w14:paraId="192D11EF" w14:textId="77777777" w:rsidR="007B40E3" w:rsidRDefault="00014AC4" w:rsidP="00014AC4">
            <w:r>
              <w:lastRenderedPageBreak/>
              <w:t>01.</w:t>
            </w:r>
            <w:r w:rsidR="0004011C">
              <w:t>0</w:t>
            </w:r>
            <w:r>
              <w:t>9</w:t>
            </w:r>
          </w:p>
        </w:tc>
        <w:tc>
          <w:tcPr>
            <w:tcW w:w="1260" w:type="dxa"/>
          </w:tcPr>
          <w:p w14:paraId="7115B33F" w14:textId="77777777" w:rsidR="007B40E3" w:rsidRPr="00DC484C" w:rsidRDefault="007B40E3" w:rsidP="00AB2093">
            <w:r w:rsidRPr="00DC484C">
              <w:t>Filler</w:t>
            </w:r>
          </w:p>
        </w:tc>
        <w:tc>
          <w:tcPr>
            <w:tcW w:w="810" w:type="dxa"/>
          </w:tcPr>
          <w:p w14:paraId="688A6548" w14:textId="77777777" w:rsidR="007B40E3" w:rsidRPr="00DC484C" w:rsidRDefault="007B40E3" w:rsidP="00AB2093"/>
        </w:tc>
        <w:tc>
          <w:tcPr>
            <w:tcW w:w="900" w:type="dxa"/>
          </w:tcPr>
          <w:p w14:paraId="205C5C7E" w14:textId="77777777" w:rsidR="007B40E3" w:rsidRPr="00DC484C" w:rsidRDefault="007B40E3" w:rsidP="00CD5A1D"/>
        </w:tc>
        <w:tc>
          <w:tcPr>
            <w:tcW w:w="990" w:type="dxa"/>
          </w:tcPr>
          <w:p w14:paraId="1254FF61" w14:textId="77777777" w:rsidR="007B40E3" w:rsidRPr="00DC484C" w:rsidRDefault="008E11CE" w:rsidP="0043106D">
            <w:r w:rsidRPr="00DC484C">
              <w:t>7</w:t>
            </w:r>
            <w:r w:rsidR="00A8454E" w:rsidRPr="00DC484C">
              <w:t>8</w:t>
            </w:r>
            <w:r w:rsidR="0043106D" w:rsidRPr="00DC484C">
              <w:t>3</w:t>
            </w:r>
          </w:p>
        </w:tc>
        <w:tc>
          <w:tcPr>
            <w:tcW w:w="1080" w:type="dxa"/>
          </w:tcPr>
          <w:p w14:paraId="61D5E927" w14:textId="77777777" w:rsidR="007B40E3" w:rsidRPr="00DC484C" w:rsidRDefault="00A8454E">
            <w:r w:rsidRPr="00DC484C">
              <w:fldChar w:fldCharType="begin"/>
            </w:r>
            <w:r w:rsidRPr="00DC484C">
              <w:instrText xml:space="preserve"> =G10+1 </w:instrText>
            </w:r>
            <w:r w:rsidRPr="00DC484C">
              <w:fldChar w:fldCharType="separate"/>
            </w:r>
            <w:r w:rsidRPr="00DC484C">
              <w:rPr>
                <w:noProof/>
              </w:rPr>
              <w:t>68</w:t>
            </w:r>
            <w:r w:rsidRPr="00DC484C">
              <w:fldChar w:fldCharType="end"/>
            </w:r>
          </w:p>
        </w:tc>
        <w:tc>
          <w:tcPr>
            <w:tcW w:w="1080" w:type="dxa"/>
          </w:tcPr>
          <w:p w14:paraId="665E70DB" w14:textId="77777777" w:rsidR="007B40E3" w:rsidRPr="00DC484C" w:rsidRDefault="00A8454E" w:rsidP="00CD5A1D">
            <w:r w:rsidRPr="00DC484C">
              <w:fldChar w:fldCharType="begin"/>
            </w:r>
            <w:r w:rsidRPr="00DC484C">
              <w:instrText xml:space="preserve"> =F11+E11-1 </w:instrText>
            </w:r>
            <w:r w:rsidRPr="00DC484C">
              <w:fldChar w:fldCharType="separate"/>
            </w:r>
            <w:r w:rsidRPr="00DC484C">
              <w:rPr>
                <w:noProof/>
              </w:rPr>
              <w:t>850</w:t>
            </w:r>
            <w:r w:rsidRPr="00DC484C">
              <w:fldChar w:fldCharType="end"/>
            </w:r>
          </w:p>
        </w:tc>
        <w:tc>
          <w:tcPr>
            <w:tcW w:w="1980" w:type="dxa"/>
          </w:tcPr>
          <w:p w14:paraId="501C6CC8" w14:textId="77777777" w:rsidR="007B40E3" w:rsidRPr="00DC484C" w:rsidRDefault="00392A6F" w:rsidP="00CD5A1D">
            <w:r w:rsidRPr="00DC484C">
              <w:t>n/a</w:t>
            </w:r>
          </w:p>
        </w:tc>
        <w:tc>
          <w:tcPr>
            <w:tcW w:w="2070" w:type="dxa"/>
          </w:tcPr>
          <w:p w14:paraId="6D860BB8" w14:textId="77777777" w:rsidR="007B40E3" w:rsidRPr="00DC484C" w:rsidRDefault="007B40E3" w:rsidP="00AB2093"/>
        </w:tc>
        <w:tc>
          <w:tcPr>
            <w:tcW w:w="1170" w:type="dxa"/>
          </w:tcPr>
          <w:p w14:paraId="4A7C9498" w14:textId="77777777" w:rsidR="007B40E3" w:rsidRDefault="00392A6F" w:rsidP="00AB2093">
            <w:r w:rsidRPr="00DC484C">
              <w:t>n/a</w:t>
            </w:r>
          </w:p>
        </w:tc>
        <w:tc>
          <w:tcPr>
            <w:tcW w:w="1710" w:type="dxa"/>
          </w:tcPr>
          <w:p w14:paraId="285D63B6" w14:textId="77777777" w:rsidR="007B40E3" w:rsidRDefault="007B40E3" w:rsidP="00AB2093"/>
        </w:tc>
        <w:tc>
          <w:tcPr>
            <w:tcW w:w="1530" w:type="dxa"/>
          </w:tcPr>
          <w:p w14:paraId="21C70473" w14:textId="77777777" w:rsidR="007B40E3" w:rsidRDefault="007B40E3" w:rsidP="00AB2093"/>
        </w:tc>
      </w:tr>
    </w:tbl>
    <w:p w14:paraId="5AF3493E" w14:textId="77777777" w:rsidR="00D47B8C" w:rsidRDefault="00D47B8C" w:rsidP="00AB2093"/>
    <w:p w14:paraId="424DB474" w14:textId="77777777" w:rsidR="006B6E12" w:rsidRDefault="006B6E12" w:rsidP="00AB2093"/>
    <w:p w14:paraId="3A109351" w14:textId="77777777" w:rsidR="00895B0E" w:rsidRDefault="00E63C83" w:rsidP="00895B0E">
      <w:pPr>
        <w:pStyle w:val="Heading2"/>
      </w:pPr>
      <w:bookmarkStart w:id="782" w:name="_Check_Schedule_Header"/>
      <w:bookmarkEnd w:id="782"/>
      <w:r>
        <w:t xml:space="preserve"> </w:t>
      </w:r>
      <w:bookmarkStart w:id="783" w:name="_Toc273379785"/>
      <w:bookmarkStart w:id="784" w:name="_Toc273561690"/>
      <w:bookmarkStart w:id="785" w:name="_Toc512413628"/>
      <w:bookmarkStart w:id="786" w:name="_Toc512414151"/>
      <w:bookmarkStart w:id="787" w:name="_Toc512414423"/>
      <w:bookmarkStart w:id="788" w:name="_Toc512414607"/>
      <w:bookmarkStart w:id="789" w:name="_Toc512414650"/>
      <w:bookmarkStart w:id="790" w:name="_Toc512414813"/>
      <w:bookmarkStart w:id="791" w:name="_Toc512414965"/>
      <w:bookmarkStart w:id="792" w:name="_Toc512415113"/>
      <w:bookmarkStart w:id="793" w:name="_Toc512415267"/>
      <w:bookmarkStart w:id="794" w:name="_Toc512415363"/>
      <w:bookmarkStart w:id="795" w:name="_Toc512415437"/>
      <w:bookmarkStart w:id="796" w:name="_Toc533161021"/>
      <w:bookmarkStart w:id="797" w:name="_Toc90909127"/>
      <w:r w:rsidR="00895B0E">
        <w:t>Check Schedule Header Record</w:t>
      </w:r>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p>
    <w:p w14:paraId="28F067B7" w14:textId="77777777" w:rsidR="00895B0E" w:rsidRDefault="00895B0E" w:rsidP="00895B0E"/>
    <w:tbl>
      <w:tblPr>
        <w:tblW w:w="14808" w:type="dxa"/>
        <w:tblInd w:w="-75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776"/>
        <w:gridCol w:w="900"/>
        <w:gridCol w:w="900"/>
        <w:gridCol w:w="810"/>
        <w:gridCol w:w="990"/>
        <w:gridCol w:w="1080"/>
        <w:gridCol w:w="1080"/>
        <w:gridCol w:w="1530"/>
        <w:gridCol w:w="1980"/>
        <w:gridCol w:w="1350"/>
        <w:gridCol w:w="1800"/>
        <w:gridCol w:w="1612"/>
      </w:tblGrid>
      <w:tr w:rsidR="008E11CE" w:rsidRPr="00B33B13" w14:paraId="67FC813C" w14:textId="77777777" w:rsidTr="79DBD942">
        <w:trPr>
          <w:cantSplit/>
          <w:trHeight w:val="147"/>
          <w:tblHeader/>
        </w:trPr>
        <w:tc>
          <w:tcPr>
            <w:tcW w:w="14808" w:type="dxa"/>
            <w:gridSpan w:val="12"/>
            <w:tcBorders>
              <w:top w:val="single" w:sz="4" w:space="0" w:color="auto"/>
              <w:bottom w:val="single" w:sz="6" w:space="0" w:color="auto"/>
            </w:tcBorders>
            <w:shd w:val="clear" w:color="auto" w:fill="B8CCE4"/>
          </w:tcPr>
          <w:p w14:paraId="29C7906D" w14:textId="77777777" w:rsidR="008E11CE" w:rsidRDefault="008E11CE" w:rsidP="00895B0E">
            <w:pPr>
              <w:rPr>
                <w:b/>
              </w:rPr>
            </w:pPr>
            <w:r>
              <w:rPr>
                <w:b/>
              </w:rPr>
              <w:t>Check Schedule Header Record</w:t>
            </w:r>
          </w:p>
        </w:tc>
      </w:tr>
      <w:tr w:rsidR="00982F4E" w:rsidRPr="00B33B13" w14:paraId="0CCF5B56" w14:textId="77777777" w:rsidTr="79DBD942">
        <w:trPr>
          <w:cantSplit/>
          <w:trHeight w:val="147"/>
          <w:tblHeader/>
        </w:trPr>
        <w:tc>
          <w:tcPr>
            <w:tcW w:w="776" w:type="dxa"/>
            <w:tcBorders>
              <w:top w:val="single" w:sz="6" w:space="0" w:color="auto"/>
              <w:bottom w:val="single" w:sz="6" w:space="0" w:color="auto"/>
            </w:tcBorders>
            <w:shd w:val="clear" w:color="auto" w:fill="B8CCE4"/>
          </w:tcPr>
          <w:p w14:paraId="5CF6BA41" w14:textId="77777777" w:rsidR="008E11CE" w:rsidRDefault="008E11CE" w:rsidP="00895B0E">
            <w:pPr>
              <w:rPr>
                <w:b/>
              </w:rPr>
            </w:pPr>
            <w:r w:rsidRPr="00B33B13">
              <w:rPr>
                <w:b/>
              </w:rPr>
              <w:t xml:space="preserve"> #</w:t>
            </w:r>
          </w:p>
        </w:tc>
        <w:tc>
          <w:tcPr>
            <w:tcW w:w="900" w:type="dxa"/>
            <w:tcBorders>
              <w:top w:val="single" w:sz="6" w:space="0" w:color="auto"/>
              <w:bottom w:val="single" w:sz="6" w:space="0" w:color="auto"/>
            </w:tcBorders>
            <w:shd w:val="clear" w:color="auto" w:fill="B8CCE4"/>
          </w:tcPr>
          <w:p w14:paraId="00543931" w14:textId="77777777" w:rsidR="008E11CE" w:rsidRPr="00B33B13" w:rsidRDefault="008E11CE" w:rsidP="00895B0E">
            <w:pPr>
              <w:rPr>
                <w:b/>
              </w:rPr>
            </w:pPr>
            <w:r w:rsidRPr="00B33B13">
              <w:rPr>
                <w:b/>
              </w:rPr>
              <w:t>Field Name</w:t>
            </w:r>
          </w:p>
        </w:tc>
        <w:tc>
          <w:tcPr>
            <w:tcW w:w="900" w:type="dxa"/>
            <w:tcBorders>
              <w:top w:val="single" w:sz="6" w:space="0" w:color="auto"/>
              <w:bottom w:val="single" w:sz="6" w:space="0" w:color="auto"/>
            </w:tcBorders>
            <w:shd w:val="clear" w:color="auto" w:fill="B8CCE4"/>
          </w:tcPr>
          <w:p w14:paraId="3A22BDA8" w14:textId="77777777" w:rsidR="008E11CE" w:rsidRPr="00B33B13" w:rsidRDefault="008E11CE" w:rsidP="00895B0E">
            <w:pPr>
              <w:rPr>
                <w:b/>
              </w:rPr>
            </w:pPr>
            <w:r w:rsidRPr="00B33B13">
              <w:rPr>
                <w:b/>
              </w:rPr>
              <w:t>Type</w:t>
            </w:r>
          </w:p>
        </w:tc>
        <w:tc>
          <w:tcPr>
            <w:tcW w:w="810" w:type="dxa"/>
            <w:tcBorders>
              <w:top w:val="single" w:sz="6" w:space="0" w:color="auto"/>
              <w:bottom w:val="single" w:sz="6" w:space="0" w:color="auto"/>
            </w:tcBorders>
            <w:shd w:val="clear" w:color="auto" w:fill="B8CCE4"/>
          </w:tcPr>
          <w:p w14:paraId="61D299FE" w14:textId="77777777" w:rsidR="008E11CE" w:rsidRPr="00B33B13" w:rsidRDefault="008E11CE" w:rsidP="00895B0E">
            <w:pPr>
              <w:rPr>
                <w:b/>
              </w:rPr>
            </w:pPr>
            <w:r w:rsidRPr="00B33B13">
              <w:rPr>
                <w:b/>
              </w:rPr>
              <w:t>Field Value</w:t>
            </w:r>
          </w:p>
        </w:tc>
        <w:tc>
          <w:tcPr>
            <w:tcW w:w="990" w:type="dxa"/>
            <w:tcBorders>
              <w:top w:val="single" w:sz="6" w:space="0" w:color="auto"/>
              <w:bottom w:val="single" w:sz="6" w:space="0" w:color="auto"/>
            </w:tcBorders>
            <w:shd w:val="clear" w:color="auto" w:fill="B8CCE4"/>
          </w:tcPr>
          <w:p w14:paraId="676A83D5" w14:textId="77777777" w:rsidR="008E11CE" w:rsidRPr="00B33B13" w:rsidRDefault="008E11CE" w:rsidP="00895B0E">
            <w:pPr>
              <w:rPr>
                <w:b/>
              </w:rPr>
            </w:pPr>
            <w:r w:rsidRPr="00B33B13">
              <w:rPr>
                <w:b/>
              </w:rPr>
              <w:t>Length</w:t>
            </w:r>
          </w:p>
        </w:tc>
        <w:tc>
          <w:tcPr>
            <w:tcW w:w="1080" w:type="dxa"/>
            <w:tcBorders>
              <w:top w:val="single" w:sz="6" w:space="0" w:color="auto"/>
              <w:bottom w:val="single" w:sz="6" w:space="0" w:color="auto"/>
            </w:tcBorders>
            <w:shd w:val="clear" w:color="auto" w:fill="B8CCE4"/>
          </w:tcPr>
          <w:p w14:paraId="7C50650E" w14:textId="77777777" w:rsidR="008E11CE" w:rsidRPr="00B33B13" w:rsidRDefault="008E11CE" w:rsidP="00895B0E">
            <w:pPr>
              <w:rPr>
                <w:b/>
              </w:rPr>
            </w:pPr>
            <w:r>
              <w:rPr>
                <w:b/>
              </w:rPr>
              <w:t xml:space="preserve">Start </w:t>
            </w:r>
            <w:r w:rsidRPr="00B33B13">
              <w:rPr>
                <w:b/>
              </w:rPr>
              <w:t>Position</w:t>
            </w:r>
          </w:p>
        </w:tc>
        <w:tc>
          <w:tcPr>
            <w:tcW w:w="1080" w:type="dxa"/>
            <w:tcBorders>
              <w:top w:val="single" w:sz="6" w:space="0" w:color="auto"/>
              <w:bottom w:val="single" w:sz="6" w:space="0" w:color="auto"/>
            </w:tcBorders>
            <w:shd w:val="clear" w:color="auto" w:fill="B8CCE4"/>
          </w:tcPr>
          <w:p w14:paraId="3341D2C2" w14:textId="77777777" w:rsidR="008E11CE" w:rsidRPr="00B33B13" w:rsidRDefault="008E11CE" w:rsidP="00895B0E">
            <w:pPr>
              <w:rPr>
                <w:b/>
              </w:rPr>
            </w:pPr>
            <w:r>
              <w:rPr>
                <w:b/>
              </w:rPr>
              <w:t>End Position</w:t>
            </w:r>
          </w:p>
        </w:tc>
        <w:tc>
          <w:tcPr>
            <w:tcW w:w="1530" w:type="dxa"/>
            <w:tcBorders>
              <w:top w:val="single" w:sz="6" w:space="0" w:color="auto"/>
              <w:bottom w:val="single" w:sz="6" w:space="0" w:color="auto"/>
            </w:tcBorders>
            <w:shd w:val="clear" w:color="auto" w:fill="B8CCE4"/>
          </w:tcPr>
          <w:p w14:paraId="7F3F1BF0" w14:textId="77777777" w:rsidR="008E11CE" w:rsidRPr="00B33B13" w:rsidRDefault="008E11CE" w:rsidP="00895B0E">
            <w:pPr>
              <w:rPr>
                <w:b/>
              </w:rPr>
            </w:pPr>
            <w:r w:rsidRPr="00B33B13">
              <w:rPr>
                <w:b/>
              </w:rPr>
              <w:t>Validation rules</w:t>
            </w:r>
          </w:p>
        </w:tc>
        <w:tc>
          <w:tcPr>
            <w:tcW w:w="1980" w:type="dxa"/>
            <w:tcBorders>
              <w:top w:val="single" w:sz="6" w:space="0" w:color="auto"/>
              <w:bottom w:val="single" w:sz="6" w:space="0" w:color="auto"/>
            </w:tcBorders>
            <w:shd w:val="clear" w:color="auto" w:fill="B8CCE4"/>
          </w:tcPr>
          <w:p w14:paraId="331FC09F" w14:textId="77777777" w:rsidR="008E11CE" w:rsidRPr="00B33B13" w:rsidRDefault="008E11CE" w:rsidP="00895B0E">
            <w:pPr>
              <w:rPr>
                <w:b/>
              </w:rPr>
            </w:pPr>
            <w:r>
              <w:rPr>
                <w:b/>
              </w:rPr>
              <w:t>Error Code</w:t>
            </w:r>
          </w:p>
        </w:tc>
        <w:tc>
          <w:tcPr>
            <w:tcW w:w="1350" w:type="dxa"/>
            <w:tcBorders>
              <w:top w:val="single" w:sz="6" w:space="0" w:color="auto"/>
              <w:bottom w:val="single" w:sz="6" w:space="0" w:color="auto"/>
            </w:tcBorders>
            <w:shd w:val="clear" w:color="auto" w:fill="B8CCE4"/>
          </w:tcPr>
          <w:p w14:paraId="642D661B" w14:textId="77777777" w:rsidR="008E11CE" w:rsidRPr="00B33B13" w:rsidRDefault="008E11CE" w:rsidP="00895B0E">
            <w:pPr>
              <w:rPr>
                <w:b/>
              </w:rPr>
            </w:pPr>
            <w:r w:rsidRPr="00B33B13">
              <w:rPr>
                <w:b/>
              </w:rPr>
              <w:t>Stored Name</w:t>
            </w:r>
          </w:p>
        </w:tc>
        <w:tc>
          <w:tcPr>
            <w:tcW w:w="1800" w:type="dxa"/>
            <w:tcBorders>
              <w:top w:val="single" w:sz="6" w:space="0" w:color="auto"/>
              <w:bottom w:val="single" w:sz="6" w:space="0" w:color="auto"/>
            </w:tcBorders>
            <w:shd w:val="clear" w:color="auto" w:fill="B8CCE4"/>
          </w:tcPr>
          <w:p w14:paraId="3CB30B8D" w14:textId="77777777" w:rsidR="008E11CE" w:rsidRPr="00B33B13" w:rsidRDefault="008E11CE" w:rsidP="00895B0E">
            <w:pPr>
              <w:rPr>
                <w:b/>
              </w:rPr>
            </w:pPr>
            <w:r w:rsidRPr="00B33B13">
              <w:rPr>
                <w:b/>
              </w:rPr>
              <w:t>Notes</w:t>
            </w:r>
          </w:p>
        </w:tc>
        <w:tc>
          <w:tcPr>
            <w:tcW w:w="1612" w:type="dxa"/>
            <w:tcBorders>
              <w:top w:val="single" w:sz="6" w:space="0" w:color="auto"/>
              <w:bottom w:val="single" w:sz="6" w:space="0" w:color="auto"/>
            </w:tcBorders>
            <w:shd w:val="clear" w:color="auto" w:fill="B8CCE4"/>
          </w:tcPr>
          <w:p w14:paraId="3BCEEFB9" w14:textId="77777777" w:rsidR="008E11CE" w:rsidRPr="00B33B13" w:rsidRDefault="008E11CE" w:rsidP="79DBD942">
            <w:pPr>
              <w:rPr>
                <w:b/>
                <w:bCs/>
              </w:rPr>
            </w:pPr>
            <w:r w:rsidRPr="79DBD942">
              <w:rPr>
                <w:b/>
                <w:bCs/>
              </w:rPr>
              <w:t>Downstream Mapping</w:t>
            </w:r>
          </w:p>
        </w:tc>
      </w:tr>
      <w:tr w:rsidR="00982F4E" w14:paraId="19C34B95" w14:textId="77777777" w:rsidTr="79DBD942">
        <w:trPr>
          <w:trHeight w:val="147"/>
        </w:trPr>
        <w:tc>
          <w:tcPr>
            <w:tcW w:w="776" w:type="dxa"/>
            <w:tcBorders>
              <w:top w:val="single" w:sz="6" w:space="0" w:color="auto"/>
            </w:tcBorders>
          </w:tcPr>
          <w:p w14:paraId="09EF9E87" w14:textId="77777777" w:rsidR="008E11CE" w:rsidRDefault="000619E4" w:rsidP="000619E4">
            <w:r>
              <w:t>11.</w:t>
            </w:r>
            <w:r w:rsidR="0004011C">
              <w:t>0</w:t>
            </w:r>
            <w:r>
              <w:t>1</w:t>
            </w:r>
          </w:p>
        </w:tc>
        <w:tc>
          <w:tcPr>
            <w:tcW w:w="900" w:type="dxa"/>
            <w:tcBorders>
              <w:top w:val="single" w:sz="6" w:space="0" w:color="auto"/>
            </w:tcBorders>
          </w:tcPr>
          <w:p w14:paraId="48A161EE" w14:textId="77777777" w:rsidR="008E11CE" w:rsidRDefault="008E11CE" w:rsidP="00895B0E">
            <w:r>
              <w:t>Record Code</w:t>
            </w:r>
          </w:p>
        </w:tc>
        <w:tc>
          <w:tcPr>
            <w:tcW w:w="900" w:type="dxa"/>
            <w:tcBorders>
              <w:top w:val="single" w:sz="6" w:space="0" w:color="auto"/>
            </w:tcBorders>
          </w:tcPr>
          <w:p w14:paraId="7236CCD6" w14:textId="77777777" w:rsidR="008E11CE" w:rsidRDefault="008E11CE" w:rsidP="00895B0E">
            <w:r>
              <w:t>AN</w:t>
            </w:r>
          </w:p>
        </w:tc>
        <w:tc>
          <w:tcPr>
            <w:tcW w:w="810" w:type="dxa"/>
            <w:tcBorders>
              <w:top w:val="single" w:sz="6" w:space="0" w:color="auto"/>
            </w:tcBorders>
          </w:tcPr>
          <w:p w14:paraId="3B5D24BB" w14:textId="77777777" w:rsidR="008E11CE" w:rsidRDefault="00DB7594" w:rsidP="00895B0E">
            <w:r>
              <w:t>“</w:t>
            </w:r>
            <w:r w:rsidR="008E11CE">
              <w:t>1</w:t>
            </w:r>
            <w:r>
              <w:t>1”</w:t>
            </w:r>
          </w:p>
        </w:tc>
        <w:tc>
          <w:tcPr>
            <w:tcW w:w="990" w:type="dxa"/>
            <w:tcBorders>
              <w:top w:val="single" w:sz="6" w:space="0" w:color="auto"/>
            </w:tcBorders>
          </w:tcPr>
          <w:p w14:paraId="7F56DE7D" w14:textId="77777777" w:rsidR="008E11CE" w:rsidRDefault="008E11CE" w:rsidP="00895B0E">
            <w:r>
              <w:t>2</w:t>
            </w:r>
          </w:p>
        </w:tc>
        <w:tc>
          <w:tcPr>
            <w:tcW w:w="1080" w:type="dxa"/>
            <w:tcBorders>
              <w:top w:val="single" w:sz="6" w:space="0" w:color="auto"/>
            </w:tcBorders>
          </w:tcPr>
          <w:p w14:paraId="42A26955" w14:textId="77777777" w:rsidR="008E11CE" w:rsidRDefault="008E11CE" w:rsidP="00895B0E">
            <w:r>
              <w:t>1</w:t>
            </w:r>
          </w:p>
        </w:tc>
        <w:tc>
          <w:tcPr>
            <w:tcW w:w="1080" w:type="dxa"/>
            <w:tcBorders>
              <w:top w:val="single" w:sz="6" w:space="0" w:color="auto"/>
            </w:tcBorders>
          </w:tcPr>
          <w:p w14:paraId="6BAFA889" w14:textId="77777777" w:rsidR="008E11CE" w:rsidRDefault="008E11CE" w:rsidP="00895B0E">
            <w:r>
              <w:fldChar w:fldCharType="begin"/>
            </w:r>
            <w:r>
              <w:instrText xml:space="preserve"> =F3+E3-1 </w:instrText>
            </w:r>
            <w:r>
              <w:fldChar w:fldCharType="separate"/>
            </w:r>
            <w:r>
              <w:rPr>
                <w:noProof/>
              </w:rPr>
              <w:t>2</w:t>
            </w:r>
            <w:r>
              <w:fldChar w:fldCharType="end"/>
            </w:r>
          </w:p>
        </w:tc>
        <w:tc>
          <w:tcPr>
            <w:tcW w:w="1530" w:type="dxa"/>
            <w:tcBorders>
              <w:top w:val="single" w:sz="6" w:space="0" w:color="auto"/>
            </w:tcBorders>
          </w:tcPr>
          <w:p w14:paraId="4CE1749F" w14:textId="77777777" w:rsidR="008E11CE" w:rsidRDefault="008E11CE" w:rsidP="00895B0E">
            <w:r>
              <w:t>If invalid, missing or out of order, reject the file</w:t>
            </w:r>
          </w:p>
        </w:tc>
        <w:tc>
          <w:tcPr>
            <w:tcW w:w="1980" w:type="dxa"/>
            <w:tcBorders>
              <w:top w:val="single" w:sz="6" w:space="0" w:color="auto"/>
            </w:tcBorders>
          </w:tcPr>
          <w:p w14:paraId="0043E47D" w14:textId="77777777" w:rsidR="008E11CE" w:rsidRDefault="008E11CE" w:rsidP="00895B0E">
            <w:r>
              <w:t>Invalid: Reason Group 1 message 6.  Missing or out of order: Reason Group 1 message 4.</w:t>
            </w:r>
          </w:p>
        </w:tc>
        <w:tc>
          <w:tcPr>
            <w:tcW w:w="1350" w:type="dxa"/>
            <w:tcBorders>
              <w:top w:val="single" w:sz="6" w:space="0" w:color="auto"/>
            </w:tcBorders>
          </w:tcPr>
          <w:p w14:paraId="47A13207" w14:textId="77777777" w:rsidR="008E11CE" w:rsidRDefault="008E11CE" w:rsidP="00895B0E">
            <w:r>
              <w:t>n/a</w:t>
            </w:r>
          </w:p>
        </w:tc>
        <w:tc>
          <w:tcPr>
            <w:tcW w:w="1800" w:type="dxa"/>
            <w:tcBorders>
              <w:top w:val="single" w:sz="6" w:space="0" w:color="auto"/>
            </w:tcBorders>
          </w:tcPr>
          <w:p w14:paraId="0E090D3D" w14:textId="77777777" w:rsidR="008E11CE" w:rsidRDefault="008E11CE" w:rsidP="00964116">
            <w:r>
              <w:t xml:space="preserve">Check Schedule Header Record Identifier = </w:t>
            </w:r>
            <w:r w:rsidR="00DB7594">
              <w:t>“</w:t>
            </w:r>
            <w:r>
              <w:t>11</w:t>
            </w:r>
            <w:r w:rsidR="00DB7594">
              <w:t>”</w:t>
            </w:r>
          </w:p>
        </w:tc>
        <w:tc>
          <w:tcPr>
            <w:tcW w:w="1612" w:type="dxa"/>
            <w:tcBorders>
              <w:top w:val="single" w:sz="6" w:space="0" w:color="auto"/>
            </w:tcBorders>
          </w:tcPr>
          <w:p w14:paraId="0C4DA518" w14:textId="77777777" w:rsidR="00245617" w:rsidRDefault="00245617" w:rsidP="00895B0E"/>
        </w:tc>
      </w:tr>
      <w:tr w:rsidR="00982F4E" w14:paraId="648F2AC1" w14:textId="77777777" w:rsidTr="79DBD942">
        <w:trPr>
          <w:trHeight w:val="1437"/>
        </w:trPr>
        <w:tc>
          <w:tcPr>
            <w:tcW w:w="776" w:type="dxa"/>
          </w:tcPr>
          <w:p w14:paraId="74376001" w14:textId="77777777" w:rsidR="008E11CE" w:rsidRDefault="00014AC4" w:rsidP="00014AC4">
            <w:r>
              <w:t>11.</w:t>
            </w:r>
            <w:r w:rsidR="0004011C">
              <w:t>0</w:t>
            </w:r>
            <w:r>
              <w:t>2</w:t>
            </w:r>
          </w:p>
        </w:tc>
        <w:tc>
          <w:tcPr>
            <w:tcW w:w="900" w:type="dxa"/>
          </w:tcPr>
          <w:p w14:paraId="0B6AEE24" w14:textId="77777777" w:rsidR="008E11CE" w:rsidRDefault="008E11CE" w:rsidP="00895B0E">
            <w:r>
              <w:t>ScheduleNumber</w:t>
            </w:r>
          </w:p>
        </w:tc>
        <w:tc>
          <w:tcPr>
            <w:tcW w:w="900" w:type="dxa"/>
          </w:tcPr>
          <w:p w14:paraId="203EA496" w14:textId="77777777" w:rsidR="008E11CE" w:rsidRDefault="008E11CE" w:rsidP="00895B0E">
            <w:r>
              <w:t>AN</w:t>
            </w:r>
          </w:p>
        </w:tc>
        <w:tc>
          <w:tcPr>
            <w:tcW w:w="810" w:type="dxa"/>
          </w:tcPr>
          <w:p w14:paraId="1E3CC93D" w14:textId="77777777" w:rsidR="008E11CE" w:rsidRDefault="008E11CE" w:rsidP="00895B0E"/>
        </w:tc>
        <w:tc>
          <w:tcPr>
            <w:tcW w:w="990" w:type="dxa"/>
          </w:tcPr>
          <w:p w14:paraId="1D00EC39" w14:textId="77777777" w:rsidR="008E11CE" w:rsidRDefault="008E11CE" w:rsidP="00895B0E">
            <w:r>
              <w:t>14</w:t>
            </w:r>
          </w:p>
        </w:tc>
        <w:tc>
          <w:tcPr>
            <w:tcW w:w="1080" w:type="dxa"/>
          </w:tcPr>
          <w:p w14:paraId="47730FFD" w14:textId="77777777" w:rsidR="008E11CE" w:rsidRDefault="008E11CE" w:rsidP="00FF7515">
            <w:r>
              <w:t>3</w:t>
            </w:r>
          </w:p>
        </w:tc>
        <w:tc>
          <w:tcPr>
            <w:tcW w:w="1080" w:type="dxa"/>
          </w:tcPr>
          <w:p w14:paraId="2439291D" w14:textId="77777777" w:rsidR="008E11CE" w:rsidRDefault="008E11CE" w:rsidP="000E08E6">
            <w:r>
              <w:fldChar w:fldCharType="begin"/>
            </w:r>
            <w:r>
              <w:instrText xml:space="preserve"> =F5+E5-1 </w:instrText>
            </w:r>
            <w:r>
              <w:fldChar w:fldCharType="separate"/>
            </w:r>
            <w:r>
              <w:rPr>
                <w:noProof/>
              </w:rPr>
              <w:t>16</w:t>
            </w:r>
            <w:r>
              <w:fldChar w:fldCharType="end"/>
            </w:r>
          </w:p>
        </w:tc>
        <w:tc>
          <w:tcPr>
            <w:tcW w:w="1530" w:type="dxa"/>
          </w:tcPr>
          <w:p w14:paraId="3FEB0CF6" w14:textId="77777777" w:rsidR="008E11CE" w:rsidRDefault="008E11CE" w:rsidP="00CD1D24">
            <w:r>
              <w:t xml:space="preserve">Right justify zero fill </w:t>
            </w:r>
            <w:r w:rsidR="00E83788">
              <w:t xml:space="preserve">to the left and remove all </w:t>
            </w:r>
            <w:r>
              <w:t xml:space="preserve">spaces.  If schedule number is a duplicate of 1) other schedules on </w:t>
            </w:r>
            <w:r>
              <w:lastRenderedPageBreak/>
              <w:t>this file, or 2) other schedules in PAM during a fiscal year for the ALC</w:t>
            </w:r>
            <w:r w:rsidR="00B94464">
              <w:t xml:space="preserve"> and the schedule’s processing status is not removed</w:t>
            </w:r>
            <w:r>
              <w:t xml:space="preserve">, reject the </w:t>
            </w:r>
            <w:r w:rsidR="00CD1D24">
              <w:t>schedule</w:t>
            </w:r>
            <w:r>
              <w:t xml:space="preserve">.   </w:t>
            </w:r>
          </w:p>
          <w:p w14:paraId="375D0186" w14:textId="77777777" w:rsidR="009D5505" w:rsidRDefault="00676FCD" w:rsidP="00CD1D24">
            <w:r>
              <w:t>If schedule number is</w:t>
            </w:r>
            <w:r w:rsidR="0094154B">
              <w:t xml:space="preserve"> all</w:t>
            </w:r>
            <w:r>
              <w:t xml:space="preserve"> blank</w:t>
            </w:r>
            <w:r w:rsidR="00D57A62">
              <w:t xml:space="preserve"> or invalid</w:t>
            </w:r>
            <w:r>
              <w:t>, reject the schedule.</w:t>
            </w:r>
            <w:r w:rsidR="00D57A62">
              <w:t xml:space="preserve"> Valid characters include A-Z, 0-9, dash (-).</w:t>
            </w:r>
          </w:p>
        </w:tc>
        <w:tc>
          <w:tcPr>
            <w:tcW w:w="1980" w:type="dxa"/>
          </w:tcPr>
          <w:p w14:paraId="06104873" w14:textId="77777777" w:rsidR="008E11CE" w:rsidRDefault="008E11CE" w:rsidP="00895B0E">
            <w:r>
              <w:lastRenderedPageBreak/>
              <w:t>If dup in this file:  Reason Group 2 message 1.</w:t>
            </w:r>
          </w:p>
          <w:p w14:paraId="39B8244B" w14:textId="77777777" w:rsidR="008E11CE" w:rsidRDefault="008E11CE" w:rsidP="00895B0E"/>
          <w:p w14:paraId="685513C8" w14:textId="77777777" w:rsidR="008E11CE" w:rsidRDefault="008E11CE" w:rsidP="00895B0E">
            <w:r>
              <w:t>If dup in this fiscal year: Reason Group 2 message 2</w:t>
            </w:r>
          </w:p>
          <w:p w14:paraId="22E4C4E3" w14:textId="77777777" w:rsidR="00057407" w:rsidRDefault="00057407" w:rsidP="00895B0E"/>
          <w:p w14:paraId="3D61FB27" w14:textId="77777777" w:rsidR="00057407" w:rsidRDefault="00057407" w:rsidP="00895B0E">
            <w:r>
              <w:lastRenderedPageBreak/>
              <w:t>If blank,: Reason Group 1 message 6</w:t>
            </w:r>
          </w:p>
          <w:p w14:paraId="72ECD3F7" w14:textId="77777777" w:rsidR="005B40C2" w:rsidDel="00AD2CC2" w:rsidRDefault="005B40C2" w:rsidP="005B40C2"/>
        </w:tc>
        <w:tc>
          <w:tcPr>
            <w:tcW w:w="1350" w:type="dxa"/>
          </w:tcPr>
          <w:p w14:paraId="028CB1E8" w14:textId="77777777" w:rsidR="008E11CE" w:rsidRDefault="008E11CE" w:rsidP="00895B0E">
            <w:r>
              <w:lastRenderedPageBreak/>
              <w:t>Schedule Number</w:t>
            </w:r>
          </w:p>
        </w:tc>
        <w:tc>
          <w:tcPr>
            <w:tcW w:w="1800" w:type="dxa"/>
          </w:tcPr>
          <w:p w14:paraId="6A91B877" w14:textId="77777777" w:rsidR="008E11CE" w:rsidRDefault="00E966C6" w:rsidP="000D72F5">
            <w:r>
              <w:t xml:space="preserve">Any </w:t>
            </w:r>
            <w:r w:rsidR="000D72F5">
              <w:t>l</w:t>
            </w:r>
            <w:r w:rsidR="009B1B90">
              <w:t>ower-case values received on input are stored as upper-case.</w:t>
            </w:r>
          </w:p>
        </w:tc>
        <w:tc>
          <w:tcPr>
            <w:tcW w:w="1612" w:type="dxa"/>
          </w:tcPr>
          <w:p w14:paraId="735EAD5B" w14:textId="77777777" w:rsidR="0049257B" w:rsidRDefault="0049257B" w:rsidP="00895B0E">
            <w:r>
              <w:t>DNP</w:t>
            </w:r>
          </w:p>
          <w:p w14:paraId="122D8422" w14:textId="77777777" w:rsidR="0052134F" w:rsidRDefault="0052134F" w:rsidP="00895B0E">
            <w:r>
              <w:t>IPP</w:t>
            </w:r>
          </w:p>
          <w:p w14:paraId="7732BA6E" w14:textId="77777777" w:rsidR="008E11CE" w:rsidRDefault="008E11CE" w:rsidP="00895B0E">
            <w:r>
              <w:t>PACER</w:t>
            </w:r>
          </w:p>
          <w:p w14:paraId="702702FF" w14:textId="77777777" w:rsidR="0049257B" w:rsidRDefault="0049257B" w:rsidP="00895B0E">
            <w:r>
              <w:t>PIR</w:t>
            </w:r>
          </w:p>
          <w:p w14:paraId="23AAE65A" w14:textId="77777777" w:rsidR="00A6147C" w:rsidRDefault="00A6147C" w:rsidP="00895B0E">
            <w:r>
              <w:t>PPS</w:t>
            </w:r>
          </w:p>
          <w:p w14:paraId="6E53CBF5" w14:textId="77777777" w:rsidR="008E11CE" w:rsidRDefault="008E11CE" w:rsidP="00895B0E">
            <w:r>
              <w:t>TOP</w:t>
            </w:r>
          </w:p>
          <w:p w14:paraId="1FC457DD" w14:textId="77777777" w:rsidR="008E11CE" w:rsidRDefault="008E11CE" w:rsidP="00895B0E">
            <w:r>
              <w:t>TCS</w:t>
            </w:r>
          </w:p>
          <w:p w14:paraId="4A6B7574" w14:textId="77777777" w:rsidR="008E11CE" w:rsidRDefault="008E11CE" w:rsidP="00895B0E">
            <w:r>
              <w:t>PrinCE</w:t>
            </w:r>
          </w:p>
          <w:p w14:paraId="1785B783" w14:textId="77777777" w:rsidR="003B54F1" w:rsidRDefault="003B54F1" w:rsidP="003B54F1">
            <w:r w:rsidRPr="003B54F1">
              <w:t>1691</w:t>
            </w:r>
          </w:p>
          <w:p w14:paraId="7FDDE44B" w14:textId="6FC1F109" w:rsidR="00A40D42" w:rsidRDefault="00A40D42" w:rsidP="00A40D42">
            <w:r>
              <w:t>DoD-DCAS</w:t>
            </w:r>
          </w:p>
          <w:p w14:paraId="7E48D349" w14:textId="4ADEA2D0" w:rsidR="00734A0B" w:rsidRDefault="00734A0B" w:rsidP="00A40D42"/>
          <w:p w14:paraId="5A18D2D0" w14:textId="53026E8C" w:rsidR="00734A0B" w:rsidRDefault="00734A0B" w:rsidP="00A40D42">
            <w:r>
              <w:t>SRF</w:t>
            </w:r>
          </w:p>
          <w:p w14:paraId="7E8C0AED" w14:textId="77777777" w:rsidR="00A40D42" w:rsidRDefault="00A40D42" w:rsidP="003B54F1"/>
          <w:p w14:paraId="5D8C25B3" w14:textId="77777777" w:rsidR="003B54F1" w:rsidRDefault="004E5BA7" w:rsidP="0049257B">
            <w:r>
              <w:t xml:space="preserve"> </w:t>
            </w:r>
          </w:p>
        </w:tc>
      </w:tr>
      <w:tr w:rsidR="00982F4E" w14:paraId="60558CEF" w14:textId="77777777" w:rsidTr="79DBD942">
        <w:trPr>
          <w:cantSplit/>
          <w:trHeight w:val="147"/>
        </w:trPr>
        <w:tc>
          <w:tcPr>
            <w:tcW w:w="776" w:type="dxa"/>
          </w:tcPr>
          <w:p w14:paraId="63680913" w14:textId="77777777" w:rsidR="008E11CE" w:rsidRDefault="00014AC4" w:rsidP="00014AC4">
            <w:pPr>
              <w:ind w:left="90"/>
            </w:pPr>
            <w:r>
              <w:lastRenderedPageBreak/>
              <w:t>11.</w:t>
            </w:r>
            <w:r w:rsidR="0004011C">
              <w:t>0</w:t>
            </w:r>
            <w:r>
              <w:t>3</w:t>
            </w:r>
          </w:p>
        </w:tc>
        <w:tc>
          <w:tcPr>
            <w:tcW w:w="900" w:type="dxa"/>
          </w:tcPr>
          <w:p w14:paraId="29310B60" w14:textId="77777777" w:rsidR="008E11CE" w:rsidRDefault="008E11CE" w:rsidP="00895B0E">
            <w:r>
              <w:t>PaymentTypeCode</w:t>
            </w:r>
          </w:p>
        </w:tc>
        <w:tc>
          <w:tcPr>
            <w:tcW w:w="900" w:type="dxa"/>
          </w:tcPr>
          <w:p w14:paraId="598E23D0" w14:textId="77777777" w:rsidR="008E11CE" w:rsidRDefault="008E11CE" w:rsidP="00895B0E">
            <w:r>
              <w:t>AN</w:t>
            </w:r>
          </w:p>
        </w:tc>
        <w:tc>
          <w:tcPr>
            <w:tcW w:w="810" w:type="dxa"/>
          </w:tcPr>
          <w:p w14:paraId="3D00B668" w14:textId="77777777" w:rsidR="008E11CE" w:rsidRDefault="008E11CE" w:rsidP="00895B0E"/>
        </w:tc>
        <w:tc>
          <w:tcPr>
            <w:tcW w:w="990" w:type="dxa"/>
          </w:tcPr>
          <w:p w14:paraId="5F62976F" w14:textId="77777777" w:rsidR="008E11CE" w:rsidRDefault="007461C6" w:rsidP="00895B0E">
            <w:r>
              <w:t>25</w:t>
            </w:r>
          </w:p>
        </w:tc>
        <w:tc>
          <w:tcPr>
            <w:tcW w:w="1080" w:type="dxa"/>
          </w:tcPr>
          <w:p w14:paraId="64586D7D" w14:textId="77777777" w:rsidR="008E11CE" w:rsidRDefault="007461C6" w:rsidP="00895B0E">
            <w:r>
              <w:fldChar w:fldCharType="begin"/>
            </w:r>
            <w:r>
              <w:instrText xml:space="preserve"> =G5+1 </w:instrText>
            </w:r>
            <w:r>
              <w:fldChar w:fldCharType="separate"/>
            </w:r>
            <w:r>
              <w:rPr>
                <w:noProof/>
              </w:rPr>
              <w:t>17</w:t>
            </w:r>
            <w:r>
              <w:fldChar w:fldCharType="end"/>
            </w:r>
          </w:p>
        </w:tc>
        <w:tc>
          <w:tcPr>
            <w:tcW w:w="1080" w:type="dxa"/>
          </w:tcPr>
          <w:p w14:paraId="2F6D5164" w14:textId="77777777" w:rsidR="008E11CE" w:rsidRDefault="007461C6" w:rsidP="00895B0E">
            <w:r>
              <w:fldChar w:fldCharType="begin"/>
            </w:r>
            <w:r>
              <w:instrText xml:space="preserve"> =F6+E6-1 </w:instrText>
            </w:r>
            <w:r>
              <w:fldChar w:fldCharType="separate"/>
            </w:r>
            <w:r>
              <w:rPr>
                <w:noProof/>
              </w:rPr>
              <w:t>41</w:t>
            </w:r>
            <w:r>
              <w:fldChar w:fldCharType="end"/>
            </w:r>
          </w:p>
        </w:tc>
        <w:tc>
          <w:tcPr>
            <w:tcW w:w="1530" w:type="dxa"/>
          </w:tcPr>
          <w:p w14:paraId="0FD84245" w14:textId="77777777" w:rsidR="00D760E5" w:rsidRDefault="00D760E5" w:rsidP="00D760E5">
            <w:r>
              <w:t xml:space="preserve">If </w:t>
            </w:r>
            <w:r w:rsidR="0094154B">
              <w:t xml:space="preserve">all </w:t>
            </w:r>
            <w:r>
              <w:t xml:space="preserve">blank or Type of Payment not configured in PAM, reject the schedule. </w:t>
            </w:r>
          </w:p>
          <w:p w14:paraId="76731BD8" w14:textId="77777777" w:rsidR="008E11CE" w:rsidRDefault="008E11CE" w:rsidP="00CD1D24"/>
        </w:tc>
        <w:tc>
          <w:tcPr>
            <w:tcW w:w="1980" w:type="dxa"/>
          </w:tcPr>
          <w:p w14:paraId="390011F3" w14:textId="77777777" w:rsidR="008E11CE" w:rsidRDefault="008E11CE" w:rsidP="00895B0E">
            <w:r>
              <w:t>Reason Group 1 message 6</w:t>
            </w:r>
          </w:p>
        </w:tc>
        <w:tc>
          <w:tcPr>
            <w:tcW w:w="1350" w:type="dxa"/>
          </w:tcPr>
          <w:p w14:paraId="52BD6115" w14:textId="77777777" w:rsidR="008E11CE" w:rsidRDefault="008E11CE" w:rsidP="00895B0E">
            <w:r>
              <w:t>Type of Payment</w:t>
            </w:r>
          </w:p>
        </w:tc>
        <w:tc>
          <w:tcPr>
            <w:tcW w:w="1800" w:type="dxa"/>
          </w:tcPr>
          <w:p w14:paraId="4642393F" w14:textId="77777777" w:rsidR="00EA06EF" w:rsidRDefault="00EA06EF" w:rsidP="00EA06EF">
            <w:pPr>
              <w:pStyle w:val="Default"/>
              <w:rPr>
                <w:sz w:val="23"/>
                <w:szCs w:val="23"/>
              </w:rPr>
            </w:pPr>
            <w:r w:rsidRPr="79DBD942">
              <w:rPr>
                <w:sz w:val="23"/>
                <w:szCs w:val="23"/>
              </w:rPr>
              <w:t xml:space="preserve">See </w:t>
            </w:r>
            <w:hyperlink w:anchor="_Appendix_E__1">
              <w:r w:rsidR="00543734" w:rsidRPr="79DBD942">
                <w:rPr>
                  <w:rStyle w:val="Hyperlink"/>
                  <w:sz w:val="23"/>
                  <w:szCs w:val="23"/>
                </w:rPr>
                <w:t>Appendix E</w:t>
              </w:r>
            </w:hyperlink>
            <w:r w:rsidRPr="79DBD942">
              <w:rPr>
                <w:sz w:val="23"/>
                <w:szCs w:val="23"/>
              </w:rPr>
              <w:t xml:space="preserve"> for a complete listing. </w:t>
            </w:r>
            <w:r>
              <w:rPr>
                <w:sz w:val="23"/>
                <w:szCs w:val="23"/>
              </w:rPr>
              <w:t xml:space="preserve">for a complete listing. </w:t>
            </w:r>
          </w:p>
          <w:p w14:paraId="759AFED3" w14:textId="77777777" w:rsidR="008E11CE" w:rsidRDefault="008E11CE" w:rsidP="005F3078">
            <w:pPr>
              <w:pStyle w:val="Default"/>
            </w:pPr>
          </w:p>
        </w:tc>
        <w:tc>
          <w:tcPr>
            <w:tcW w:w="1612" w:type="dxa"/>
          </w:tcPr>
          <w:p w14:paraId="562ED5CB" w14:textId="77777777" w:rsidR="0049257B" w:rsidRDefault="0049257B" w:rsidP="00895B0E">
            <w:r>
              <w:t>DNP</w:t>
            </w:r>
          </w:p>
          <w:p w14:paraId="5DCCB160" w14:textId="77777777" w:rsidR="0052134F" w:rsidRDefault="0052134F" w:rsidP="00895B0E">
            <w:r>
              <w:t>IPP</w:t>
            </w:r>
          </w:p>
          <w:p w14:paraId="10BD878B" w14:textId="77777777" w:rsidR="008E11CE" w:rsidRDefault="008E11CE" w:rsidP="00895B0E">
            <w:r>
              <w:t>PACER</w:t>
            </w:r>
          </w:p>
          <w:p w14:paraId="5205A6E7" w14:textId="77777777" w:rsidR="0049257B" w:rsidRDefault="0049257B" w:rsidP="00895B0E">
            <w:r>
              <w:t>PIR</w:t>
            </w:r>
          </w:p>
          <w:p w14:paraId="3DE0C9BB" w14:textId="77777777" w:rsidR="00A6147C" w:rsidRDefault="00A6147C" w:rsidP="00895B0E">
            <w:r>
              <w:t>PPS</w:t>
            </w:r>
          </w:p>
          <w:p w14:paraId="73A7CE4B" w14:textId="77777777" w:rsidR="008E11CE" w:rsidRDefault="008E11CE" w:rsidP="00895B0E">
            <w:r>
              <w:t>TOP</w:t>
            </w:r>
          </w:p>
          <w:p w14:paraId="07A1F867" w14:textId="77777777" w:rsidR="008E11CE" w:rsidRDefault="008E11CE" w:rsidP="00895B0E">
            <w:r>
              <w:t>TCS</w:t>
            </w:r>
          </w:p>
          <w:p w14:paraId="6BC34349" w14:textId="77777777" w:rsidR="008E11CE" w:rsidRDefault="008E11CE" w:rsidP="00895B0E">
            <w:r>
              <w:t>TCIS</w:t>
            </w:r>
          </w:p>
          <w:p w14:paraId="3CF92661" w14:textId="77777777" w:rsidR="00694C05" w:rsidRDefault="008E11CE" w:rsidP="00895B0E">
            <w:r>
              <w:t>PrinCE</w:t>
            </w:r>
          </w:p>
          <w:p w14:paraId="3D422F94" w14:textId="77777777" w:rsidR="00A40D42" w:rsidRDefault="00A40D42" w:rsidP="00A40D42">
            <w:r>
              <w:t>DoD-DCAS</w:t>
            </w:r>
          </w:p>
          <w:p w14:paraId="2F282086" w14:textId="1F57CCCC" w:rsidR="00A40D42" w:rsidRDefault="00A40D42" w:rsidP="00895B0E"/>
          <w:p w14:paraId="06588315" w14:textId="3B065E2B" w:rsidR="00734A0B" w:rsidRDefault="00734A0B" w:rsidP="00895B0E">
            <w:r>
              <w:t>SRF</w:t>
            </w:r>
          </w:p>
          <w:p w14:paraId="317493C4" w14:textId="77777777" w:rsidR="00A40D42" w:rsidRDefault="00A40D42" w:rsidP="00895B0E"/>
        </w:tc>
      </w:tr>
      <w:tr w:rsidR="00982F4E" w14:paraId="5B42B4EE" w14:textId="77777777" w:rsidTr="79DBD942">
        <w:trPr>
          <w:cantSplit/>
          <w:trHeight w:val="147"/>
        </w:trPr>
        <w:tc>
          <w:tcPr>
            <w:tcW w:w="776" w:type="dxa"/>
          </w:tcPr>
          <w:p w14:paraId="4D0C98A5" w14:textId="77777777" w:rsidR="008E11CE" w:rsidRDefault="00014AC4" w:rsidP="00014AC4">
            <w:r>
              <w:lastRenderedPageBreak/>
              <w:t>11.</w:t>
            </w:r>
            <w:r w:rsidR="0004011C">
              <w:t>0</w:t>
            </w:r>
            <w:r>
              <w:t>4</w:t>
            </w:r>
          </w:p>
        </w:tc>
        <w:tc>
          <w:tcPr>
            <w:tcW w:w="900" w:type="dxa"/>
          </w:tcPr>
          <w:p w14:paraId="7748DA63" w14:textId="77777777" w:rsidR="008E11CE" w:rsidRDefault="008E11CE" w:rsidP="00895B0E">
            <w:r>
              <w:t>AgencyLocationCode</w:t>
            </w:r>
          </w:p>
        </w:tc>
        <w:tc>
          <w:tcPr>
            <w:tcW w:w="900" w:type="dxa"/>
          </w:tcPr>
          <w:p w14:paraId="40EF101C" w14:textId="77777777" w:rsidR="008E11CE" w:rsidRDefault="008E11CE" w:rsidP="00895B0E">
            <w:r>
              <w:t>N</w:t>
            </w:r>
          </w:p>
        </w:tc>
        <w:tc>
          <w:tcPr>
            <w:tcW w:w="810" w:type="dxa"/>
          </w:tcPr>
          <w:p w14:paraId="2E49DDA9" w14:textId="77777777" w:rsidR="008E11CE" w:rsidRDefault="008E11CE" w:rsidP="00895B0E"/>
        </w:tc>
        <w:tc>
          <w:tcPr>
            <w:tcW w:w="990" w:type="dxa"/>
          </w:tcPr>
          <w:p w14:paraId="62C96DEA" w14:textId="77777777" w:rsidR="008E11CE" w:rsidRDefault="008E11CE" w:rsidP="00895B0E">
            <w:r>
              <w:t>8</w:t>
            </w:r>
          </w:p>
        </w:tc>
        <w:tc>
          <w:tcPr>
            <w:tcW w:w="1080" w:type="dxa"/>
          </w:tcPr>
          <w:p w14:paraId="648A9BD2" w14:textId="77777777" w:rsidR="008E11CE" w:rsidRDefault="007461C6" w:rsidP="00FF7515">
            <w:r>
              <w:fldChar w:fldCharType="begin"/>
            </w:r>
            <w:r>
              <w:instrText xml:space="preserve"> =G6+1 </w:instrText>
            </w:r>
            <w:r>
              <w:fldChar w:fldCharType="separate"/>
            </w:r>
            <w:r>
              <w:rPr>
                <w:noProof/>
              </w:rPr>
              <w:t>42</w:t>
            </w:r>
            <w:r>
              <w:fldChar w:fldCharType="end"/>
            </w:r>
          </w:p>
        </w:tc>
        <w:tc>
          <w:tcPr>
            <w:tcW w:w="1080" w:type="dxa"/>
          </w:tcPr>
          <w:p w14:paraId="3488C41F" w14:textId="77777777" w:rsidR="008E11CE" w:rsidRDefault="007461C6" w:rsidP="00895B0E">
            <w:r>
              <w:fldChar w:fldCharType="begin"/>
            </w:r>
            <w:r>
              <w:instrText xml:space="preserve"> =F7+E7-1 </w:instrText>
            </w:r>
            <w:r>
              <w:fldChar w:fldCharType="separate"/>
            </w:r>
            <w:r>
              <w:rPr>
                <w:noProof/>
              </w:rPr>
              <w:t>49</w:t>
            </w:r>
            <w:r>
              <w:fldChar w:fldCharType="end"/>
            </w:r>
          </w:p>
        </w:tc>
        <w:tc>
          <w:tcPr>
            <w:tcW w:w="1530" w:type="dxa"/>
          </w:tcPr>
          <w:p w14:paraId="7DD8A443" w14:textId="77777777" w:rsidR="008E11CE" w:rsidRDefault="008E11CE" w:rsidP="00CD1D24">
            <w:r>
              <w:t xml:space="preserve">Must be a valid agency location code.  If not, reject the </w:t>
            </w:r>
            <w:r w:rsidR="00CD1D24">
              <w:t>schedule.</w:t>
            </w:r>
          </w:p>
        </w:tc>
        <w:tc>
          <w:tcPr>
            <w:tcW w:w="1980" w:type="dxa"/>
          </w:tcPr>
          <w:p w14:paraId="7B2297B8" w14:textId="77777777" w:rsidR="008E11CE" w:rsidDel="00610770" w:rsidRDefault="008E11CE" w:rsidP="00895B0E">
            <w:r>
              <w:t>Reason Group 1 message 6</w:t>
            </w:r>
          </w:p>
        </w:tc>
        <w:tc>
          <w:tcPr>
            <w:tcW w:w="1350" w:type="dxa"/>
          </w:tcPr>
          <w:p w14:paraId="792377EF" w14:textId="77777777" w:rsidR="008E11CE" w:rsidRDefault="008E11CE" w:rsidP="00895B0E">
            <w:r>
              <w:t>ALC</w:t>
            </w:r>
          </w:p>
        </w:tc>
        <w:tc>
          <w:tcPr>
            <w:tcW w:w="1800" w:type="dxa"/>
          </w:tcPr>
          <w:p w14:paraId="2BE9D6A6" w14:textId="77777777" w:rsidR="00BB497B" w:rsidRDefault="00BB497B" w:rsidP="00BB497B">
            <w:r>
              <w:t xml:space="preserve">Shown as Payment ALC in SRF.  </w:t>
            </w:r>
          </w:p>
          <w:p w14:paraId="44DC74EC" w14:textId="77777777" w:rsidR="00BB497B" w:rsidRDefault="00BB497B" w:rsidP="00BB497B"/>
          <w:p w14:paraId="60BD0309" w14:textId="77777777" w:rsidR="008E11CE" w:rsidRDefault="008E11CE" w:rsidP="003B4EFA"/>
        </w:tc>
        <w:tc>
          <w:tcPr>
            <w:tcW w:w="1612" w:type="dxa"/>
          </w:tcPr>
          <w:p w14:paraId="4E2A49CF" w14:textId="77777777" w:rsidR="0049257B" w:rsidRDefault="0049257B" w:rsidP="00895B0E">
            <w:r>
              <w:t>DNP</w:t>
            </w:r>
          </w:p>
          <w:p w14:paraId="475E665C" w14:textId="77777777" w:rsidR="0052134F" w:rsidRDefault="0052134F" w:rsidP="00895B0E">
            <w:r>
              <w:t>IPP</w:t>
            </w:r>
          </w:p>
          <w:p w14:paraId="0B89C14D" w14:textId="77777777" w:rsidR="00C872EF" w:rsidRDefault="00C872EF" w:rsidP="00895B0E">
            <w:r>
              <w:t>PrinCE</w:t>
            </w:r>
          </w:p>
          <w:p w14:paraId="3EC94D56" w14:textId="77777777" w:rsidR="008E11CE" w:rsidRDefault="008E11CE" w:rsidP="00895B0E">
            <w:r>
              <w:t>PACER</w:t>
            </w:r>
          </w:p>
          <w:p w14:paraId="4BA8B615" w14:textId="77777777" w:rsidR="0049257B" w:rsidRDefault="0049257B" w:rsidP="00895B0E">
            <w:r>
              <w:t>PIR</w:t>
            </w:r>
          </w:p>
          <w:p w14:paraId="225E154E" w14:textId="77777777" w:rsidR="00A6147C" w:rsidRDefault="00A6147C" w:rsidP="00895B0E">
            <w:r>
              <w:t>PPS</w:t>
            </w:r>
          </w:p>
          <w:p w14:paraId="0E64045E" w14:textId="77777777" w:rsidR="008E11CE" w:rsidRDefault="008E11CE" w:rsidP="00895B0E">
            <w:r>
              <w:t>TOP</w:t>
            </w:r>
          </w:p>
          <w:p w14:paraId="2E083203" w14:textId="77777777" w:rsidR="008E11CE" w:rsidRDefault="008E11CE" w:rsidP="00895B0E">
            <w:r>
              <w:t>TCS</w:t>
            </w:r>
          </w:p>
          <w:p w14:paraId="0B7368D9" w14:textId="77777777" w:rsidR="008E11CE" w:rsidRDefault="008E11CE" w:rsidP="00895B0E">
            <w:r>
              <w:t>TCIS</w:t>
            </w:r>
          </w:p>
          <w:p w14:paraId="6589F272" w14:textId="77777777" w:rsidR="00C872EF" w:rsidRDefault="00C872EF" w:rsidP="00C872EF">
            <w:r w:rsidRPr="003B54F1">
              <w:t>1691</w:t>
            </w:r>
          </w:p>
          <w:p w14:paraId="7826E04B" w14:textId="77777777" w:rsidR="00694C05" w:rsidRDefault="00C872EF" w:rsidP="00C872EF">
            <w:r w:rsidRPr="003B54F1">
              <w:t>Offset Notices</w:t>
            </w:r>
          </w:p>
          <w:p w14:paraId="06779822" w14:textId="27E1AE25" w:rsidR="00A40D42" w:rsidRDefault="00A40D42" w:rsidP="00A40D42">
            <w:r>
              <w:t>DoD-DCAS</w:t>
            </w:r>
          </w:p>
          <w:p w14:paraId="17E291E8" w14:textId="6A043F04" w:rsidR="00E706AF" w:rsidRDefault="00E706AF" w:rsidP="00A40D42"/>
          <w:p w14:paraId="3FF27AD2" w14:textId="4C1A72DC" w:rsidR="00E706AF" w:rsidRDefault="00E706AF" w:rsidP="00A40D42">
            <w:r>
              <w:t>SRF</w:t>
            </w:r>
          </w:p>
          <w:p w14:paraId="3513FFA2" w14:textId="77777777" w:rsidR="00A40D42" w:rsidRDefault="00A40D42" w:rsidP="00C872EF"/>
        </w:tc>
      </w:tr>
      <w:tr w:rsidR="00982F4E" w14:paraId="45BB8052" w14:textId="77777777" w:rsidTr="79DBD942">
        <w:trPr>
          <w:cantSplit/>
          <w:trHeight w:val="147"/>
        </w:trPr>
        <w:tc>
          <w:tcPr>
            <w:tcW w:w="776" w:type="dxa"/>
          </w:tcPr>
          <w:p w14:paraId="2923E874" w14:textId="77777777" w:rsidR="008E11CE" w:rsidRDefault="00014AC4" w:rsidP="00014AC4">
            <w:r>
              <w:t>11.</w:t>
            </w:r>
            <w:r w:rsidR="00232176">
              <w:t>0</w:t>
            </w:r>
            <w:r>
              <w:t>5</w:t>
            </w:r>
          </w:p>
        </w:tc>
        <w:tc>
          <w:tcPr>
            <w:tcW w:w="900" w:type="dxa"/>
          </w:tcPr>
          <w:p w14:paraId="61996362" w14:textId="77777777" w:rsidR="008E11CE" w:rsidRDefault="00876C02" w:rsidP="00895B0E">
            <w:r>
              <w:t>Filler</w:t>
            </w:r>
          </w:p>
        </w:tc>
        <w:tc>
          <w:tcPr>
            <w:tcW w:w="900" w:type="dxa"/>
          </w:tcPr>
          <w:p w14:paraId="54869E1C" w14:textId="77777777" w:rsidR="008E11CE" w:rsidRDefault="008E11CE" w:rsidP="00895B0E">
            <w:r>
              <w:t>AN</w:t>
            </w:r>
          </w:p>
        </w:tc>
        <w:tc>
          <w:tcPr>
            <w:tcW w:w="810" w:type="dxa"/>
          </w:tcPr>
          <w:p w14:paraId="4B6C8D82" w14:textId="77777777" w:rsidR="008E11CE" w:rsidRDefault="008E11CE" w:rsidP="00895B0E"/>
        </w:tc>
        <w:tc>
          <w:tcPr>
            <w:tcW w:w="990" w:type="dxa"/>
          </w:tcPr>
          <w:p w14:paraId="1E7D9F4D" w14:textId="77777777" w:rsidR="008E11CE" w:rsidRDefault="008E11CE" w:rsidP="00895B0E">
            <w:r>
              <w:t>9</w:t>
            </w:r>
          </w:p>
        </w:tc>
        <w:tc>
          <w:tcPr>
            <w:tcW w:w="1080" w:type="dxa"/>
          </w:tcPr>
          <w:p w14:paraId="5455161A" w14:textId="77777777" w:rsidR="008E11CE" w:rsidRDefault="0043106D" w:rsidP="00FF7515">
            <w:r>
              <w:t>50</w:t>
            </w:r>
          </w:p>
        </w:tc>
        <w:tc>
          <w:tcPr>
            <w:tcW w:w="1080" w:type="dxa"/>
          </w:tcPr>
          <w:p w14:paraId="5F3DC813" w14:textId="77777777" w:rsidR="008E11CE" w:rsidRDefault="0043106D" w:rsidP="00895B0E">
            <w:r>
              <w:fldChar w:fldCharType="begin"/>
            </w:r>
            <w:r>
              <w:instrText xml:space="preserve"> =F10+E10-1 </w:instrText>
            </w:r>
            <w:r>
              <w:fldChar w:fldCharType="separate"/>
            </w:r>
            <w:r>
              <w:rPr>
                <w:noProof/>
              </w:rPr>
              <w:t>58</w:t>
            </w:r>
            <w:r>
              <w:fldChar w:fldCharType="end"/>
            </w:r>
          </w:p>
        </w:tc>
        <w:tc>
          <w:tcPr>
            <w:tcW w:w="1530" w:type="dxa"/>
          </w:tcPr>
          <w:p w14:paraId="60315891" w14:textId="77777777" w:rsidR="008E11CE" w:rsidRDefault="0057777F" w:rsidP="00FB60B1">
            <w:r>
              <w:t>n/a</w:t>
            </w:r>
          </w:p>
        </w:tc>
        <w:tc>
          <w:tcPr>
            <w:tcW w:w="1980" w:type="dxa"/>
          </w:tcPr>
          <w:p w14:paraId="601FA072" w14:textId="77777777" w:rsidR="008E11CE" w:rsidRDefault="008E11CE" w:rsidP="00895B0E"/>
        </w:tc>
        <w:tc>
          <w:tcPr>
            <w:tcW w:w="1350" w:type="dxa"/>
          </w:tcPr>
          <w:p w14:paraId="385B133A" w14:textId="77777777" w:rsidR="008E11CE" w:rsidRDefault="00876C02" w:rsidP="00895B0E">
            <w:r>
              <w:t>Filler</w:t>
            </w:r>
          </w:p>
        </w:tc>
        <w:tc>
          <w:tcPr>
            <w:tcW w:w="1800" w:type="dxa"/>
          </w:tcPr>
          <w:p w14:paraId="18FD5B6F" w14:textId="77777777" w:rsidR="00A8454E" w:rsidRDefault="00876C02" w:rsidP="00A8454E">
            <w:r>
              <w:t>Filler</w:t>
            </w:r>
          </w:p>
          <w:p w14:paraId="4AA9701D" w14:textId="77777777" w:rsidR="008E11CE" w:rsidRDefault="008E11CE" w:rsidP="00EF115C"/>
        </w:tc>
        <w:tc>
          <w:tcPr>
            <w:tcW w:w="1612" w:type="dxa"/>
          </w:tcPr>
          <w:p w14:paraId="613EEA9D" w14:textId="77777777" w:rsidR="008E11CE" w:rsidRDefault="008E11CE" w:rsidP="00895B0E"/>
        </w:tc>
      </w:tr>
      <w:tr w:rsidR="00982F4E" w14:paraId="1A2E5F82" w14:textId="77777777" w:rsidTr="79DBD942">
        <w:trPr>
          <w:trHeight w:val="436"/>
        </w:trPr>
        <w:tc>
          <w:tcPr>
            <w:tcW w:w="776" w:type="dxa"/>
          </w:tcPr>
          <w:p w14:paraId="4536AA39" w14:textId="77777777" w:rsidR="008E11CE" w:rsidRDefault="00014AC4" w:rsidP="00014AC4">
            <w:r>
              <w:t>11.</w:t>
            </w:r>
            <w:r w:rsidR="00232176">
              <w:t>0</w:t>
            </w:r>
            <w:r>
              <w:t>6</w:t>
            </w:r>
          </w:p>
        </w:tc>
        <w:tc>
          <w:tcPr>
            <w:tcW w:w="900" w:type="dxa"/>
          </w:tcPr>
          <w:p w14:paraId="5D2D1DC7" w14:textId="77777777" w:rsidR="008E11CE" w:rsidRPr="00906499" w:rsidRDefault="008E11CE" w:rsidP="00161EA4">
            <w:r>
              <w:t>Check</w:t>
            </w:r>
            <w:r w:rsidR="00D53E8E">
              <w:t>Payment</w:t>
            </w:r>
            <w:r>
              <w:t>EnclosureCode</w:t>
            </w:r>
          </w:p>
        </w:tc>
        <w:tc>
          <w:tcPr>
            <w:tcW w:w="900" w:type="dxa"/>
          </w:tcPr>
          <w:p w14:paraId="26DC49AA" w14:textId="77777777" w:rsidR="008E11CE" w:rsidRPr="00906499" w:rsidRDefault="008E11CE" w:rsidP="00895B0E">
            <w:r w:rsidRPr="002A598F">
              <w:t>A</w:t>
            </w:r>
          </w:p>
        </w:tc>
        <w:tc>
          <w:tcPr>
            <w:tcW w:w="810" w:type="dxa"/>
          </w:tcPr>
          <w:p w14:paraId="6C02C796" w14:textId="77777777" w:rsidR="008E11CE" w:rsidRPr="00906499" w:rsidRDefault="008E11CE" w:rsidP="006B2F67">
            <w:r>
              <w:t xml:space="preserve">“nameonly” </w:t>
            </w:r>
            <w:r w:rsidRPr="002A598F">
              <w:t>“</w:t>
            </w:r>
            <w:r>
              <w:t>l</w:t>
            </w:r>
            <w:r w:rsidRPr="002A598F">
              <w:t>etter”, “</w:t>
            </w:r>
            <w:r>
              <w:t>s</w:t>
            </w:r>
            <w:r w:rsidRPr="002A598F">
              <w:t>tub”</w:t>
            </w:r>
            <w:r w:rsidR="00663DA7">
              <w:t xml:space="preserve"> “insert”</w:t>
            </w:r>
            <w:r w:rsidRPr="002A598F">
              <w:t xml:space="preserve"> or blank</w:t>
            </w:r>
          </w:p>
        </w:tc>
        <w:tc>
          <w:tcPr>
            <w:tcW w:w="990" w:type="dxa"/>
          </w:tcPr>
          <w:p w14:paraId="41AFB49C" w14:textId="77777777" w:rsidR="008E11CE" w:rsidRPr="00906499" w:rsidRDefault="005E6EBF" w:rsidP="00895B0E">
            <w:r>
              <w:t>10</w:t>
            </w:r>
          </w:p>
        </w:tc>
        <w:tc>
          <w:tcPr>
            <w:tcW w:w="1080" w:type="dxa"/>
          </w:tcPr>
          <w:p w14:paraId="0CB0ACE7" w14:textId="77777777" w:rsidR="008E11CE" w:rsidRPr="00906499" w:rsidDel="00900CB1" w:rsidRDefault="005E6EBF" w:rsidP="00FF7515">
            <w:r>
              <w:fldChar w:fldCharType="begin"/>
            </w:r>
            <w:r>
              <w:instrText xml:space="preserve"> =G7+1 </w:instrText>
            </w:r>
            <w:r>
              <w:fldChar w:fldCharType="separate"/>
            </w:r>
            <w:r>
              <w:rPr>
                <w:noProof/>
              </w:rPr>
              <w:t>59</w:t>
            </w:r>
            <w:r>
              <w:fldChar w:fldCharType="end"/>
            </w:r>
          </w:p>
        </w:tc>
        <w:tc>
          <w:tcPr>
            <w:tcW w:w="1080" w:type="dxa"/>
          </w:tcPr>
          <w:p w14:paraId="70E5C06E" w14:textId="77777777" w:rsidR="008E11CE" w:rsidRPr="002A598F" w:rsidRDefault="005E6EBF" w:rsidP="00895B0E">
            <w:r>
              <w:fldChar w:fldCharType="begin"/>
            </w:r>
            <w:r>
              <w:instrText xml:space="preserve"> =F8+E8-1 </w:instrText>
            </w:r>
            <w:r>
              <w:fldChar w:fldCharType="separate"/>
            </w:r>
            <w:r>
              <w:rPr>
                <w:noProof/>
              </w:rPr>
              <w:t>68</w:t>
            </w:r>
            <w:r>
              <w:fldChar w:fldCharType="end"/>
            </w:r>
          </w:p>
        </w:tc>
        <w:tc>
          <w:tcPr>
            <w:tcW w:w="1530" w:type="dxa"/>
          </w:tcPr>
          <w:p w14:paraId="391423BD" w14:textId="77777777" w:rsidR="008E11CE" w:rsidRPr="00906499" w:rsidRDefault="00CD1D24" w:rsidP="00EF36B4">
            <w:r>
              <w:t xml:space="preserve">If </w:t>
            </w:r>
            <w:r w:rsidR="00392A6F">
              <w:t>invalid</w:t>
            </w:r>
            <w:r>
              <w:t xml:space="preserve"> reject the schedule.  </w:t>
            </w:r>
            <w:r w:rsidR="008E11CE" w:rsidRPr="002A598F">
              <w:t xml:space="preserve">If “stub” and there is no stub </w:t>
            </w:r>
            <w:r w:rsidR="00EF36B4">
              <w:t>record</w:t>
            </w:r>
            <w:r w:rsidR="00EF36B4" w:rsidRPr="002A598F">
              <w:t xml:space="preserve"> </w:t>
            </w:r>
            <w:r w:rsidR="008E11CE" w:rsidRPr="002A598F">
              <w:t xml:space="preserve">for each payment, reject the </w:t>
            </w:r>
            <w:r>
              <w:t>schedule.</w:t>
            </w:r>
            <w:r w:rsidR="00175B7B">
              <w:t xml:space="preserve"> </w:t>
            </w:r>
          </w:p>
        </w:tc>
        <w:tc>
          <w:tcPr>
            <w:tcW w:w="1980" w:type="dxa"/>
          </w:tcPr>
          <w:p w14:paraId="54ABD32A" w14:textId="77777777" w:rsidR="008E11CE" w:rsidRPr="00906499" w:rsidRDefault="008E11CE" w:rsidP="00895B0E">
            <w:r w:rsidRPr="002A598F">
              <w:t xml:space="preserve">Reason Group 1 message 6 </w:t>
            </w:r>
          </w:p>
        </w:tc>
        <w:tc>
          <w:tcPr>
            <w:tcW w:w="1350" w:type="dxa"/>
          </w:tcPr>
          <w:p w14:paraId="5ED0D35D" w14:textId="77777777" w:rsidR="008E11CE" w:rsidRPr="00906499" w:rsidRDefault="008E11CE" w:rsidP="00895B0E">
            <w:r w:rsidRPr="002A598F">
              <w:t>Enclosure Code</w:t>
            </w:r>
          </w:p>
        </w:tc>
        <w:tc>
          <w:tcPr>
            <w:tcW w:w="1800" w:type="dxa"/>
          </w:tcPr>
          <w:p w14:paraId="0C498036" w14:textId="77777777" w:rsidR="008E11CE" w:rsidRDefault="008E11CE" w:rsidP="00EF36B4">
            <w:r w:rsidRPr="002A598F">
              <w:t xml:space="preserve">If stub, the stub </w:t>
            </w:r>
            <w:r w:rsidR="00EF36B4">
              <w:t>record</w:t>
            </w:r>
            <w:r w:rsidR="00EF36B4" w:rsidRPr="002A598F">
              <w:t xml:space="preserve"> </w:t>
            </w:r>
            <w:r w:rsidRPr="002A598F">
              <w:t xml:space="preserve">should be </w:t>
            </w:r>
            <w:r w:rsidR="00663DA7">
              <w:t>provided for</w:t>
            </w:r>
            <w:r w:rsidRPr="002A598F">
              <w:t xml:space="preserve"> each payment in the </w:t>
            </w:r>
            <w:r w:rsidR="00CD1D24">
              <w:t>schedule</w:t>
            </w:r>
            <w:r w:rsidR="00663DA7">
              <w:t xml:space="preserve"> using the </w:t>
            </w:r>
            <w:r w:rsidR="00DC484C">
              <w:t>Check S</w:t>
            </w:r>
            <w:r w:rsidR="00663DA7">
              <w:t xml:space="preserve">tub </w:t>
            </w:r>
            <w:r w:rsidR="00DC484C">
              <w:t>R</w:t>
            </w:r>
            <w:r w:rsidR="00663DA7">
              <w:t>ecord</w:t>
            </w:r>
            <w:r w:rsidRPr="002A598F">
              <w:t xml:space="preserve">.  If letter, </w:t>
            </w:r>
            <w:r>
              <w:t xml:space="preserve">a separate </w:t>
            </w:r>
            <w:r w:rsidRPr="002A598F">
              <w:t>letter</w:t>
            </w:r>
            <w:r>
              <w:t xml:space="preserve"> </w:t>
            </w:r>
            <w:r w:rsidR="003B1E09">
              <w:t xml:space="preserve">file </w:t>
            </w:r>
            <w:r w:rsidRPr="002A598F">
              <w:t>should be</w:t>
            </w:r>
            <w:r>
              <w:t xml:space="preserve"> provided</w:t>
            </w:r>
            <w:r w:rsidRPr="002A598F">
              <w:t>.</w:t>
            </w:r>
          </w:p>
        </w:tc>
        <w:tc>
          <w:tcPr>
            <w:tcW w:w="1612" w:type="dxa"/>
          </w:tcPr>
          <w:p w14:paraId="7AC860E5" w14:textId="77777777" w:rsidR="008E11CE" w:rsidRDefault="008E11CE" w:rsidP="00895B0E">
            <w:r w:rsidRPr="002A598F">
              <w:t>TCS</w:t>
            </w:r>
          </w:p>
          <w:p w14:paraId="743A23C1" w14:textId="77777777" w:rsidR="00854C61" w:rsidRPr="00906499" w:rsidRDefault="00854C61" w:rsidP="00895B0E">
            <w:r>
              <w:t>PACER</w:t>
            </w:r>
          </w:p>
          <w:p w14:paraId="757A98F9" w14:textId="77777777" w:rsidR="008E11CE" w:rsidRDefault="008E11CE" w:rsidP="00895B0E">
            <w:r w:rsidRPr="002A598F">
              <w:t>PrinCE</w:t>
            </w:r>
          </w:p>
          <w:p w14:paraId="7B4B7E04" w14:textId="77777777" w:rsidR="00C872EF" w:rsidRDefault="00C872EF" w:rsidP="00895B0E">
            <w:r>
              <w:t>TOP</w:t>
            </w:r>
          </w:p>
        </w:tc>
      </w:tr>
      <w:tr w:rsidR="00982F4E" w14:paraId="67B5AEA0" w14:textId="77777777" w:rsidTr="79DBD942">
        <w:trPr>
          <w:cantSplit/>
          <w:trHeight w:val="287"/>
        </w:trPr>
        <w:tc>
          <w:tcPr>
            <w:tcW w:w="776" w:type="dxa"/>
          </w:tcPr>
          <w:p w14:paraId="0012C20A" w14:textId="77777777" w:rsidR="008E11CE" w:rsidRDefault="00014AC4" w:rsidP="00014AC4">
            <w:pPr>
              <w:ind w:left="90"/>
            </w:pPr>
            <w:r>
              <w:lastRenderedPageBreak/>
              <w:t>11.</w:t>
            </w:r>
            <w:r w:rsidR="00232176">
              <w:t>0</w:t>
            </w:r>
            <w:r>
              <w:t>7</w:t>
            </w:r>
          </w:p>
        </w:tc>
        <w:tc>
          <w:tcPr>
            <w:tcW w:w="900" w:type="dxa"/>
          </w:tcPr>
          <w:p w14:paraId="6AAABBDE" w14:textId="77777777" w:rsidR="008E11CE" w:rsidRPr="00AB3FC9" w:rsidRDefault="008E11CE" w:rsidP="00895B0E">
            <w:r>
              <w:t>Filler</w:t>
            </w:r>
          </w:p>
        </w:tc>
        <w:tc>
          <w:tcPr>
            <w:tcW w:w="900" w:type="dxa"/>
          </w:tcPr>
          <w:p w14:paraId="32F6235E" w14:textId="77777777" w:rsidR="008E11CE" w:rsidRPr="00AB3FC9" w:rsidRDefault="008E11CE" w:rsidP="00895B0E"/>
        </w:tc>
        <w:tc>
          <w:tcPr>
            <w:tcW w:w="810" w:type="dxa"/>
          </w:tcPr>
          <w:p w14:paraId="27B7ADF5" w14:textId="77777777" w:rsidR="008E11CE" w:rsidRPr="00AB3FC9" w:rsidRDefault="008E11CE" w:rsidP="00895B0E"/>
        </w:tc>
        <w:tc>
          <w:tcPr>
            <w:tcW w:w="990" w:type="dxa"/>
          </w:tcPr>
          <w:p w14:paraId="4C995D8E" w14:textId="77777777" w:rsidR="008E11CE" w:rsidRPr="00AB3FC9" w:rsidRDefault="00C54F16" w:rsidP="005E6EBF">
            <w:r>
              <w:t>782</w:t>
            </w:r>
          </w:p>
        </w:tc>
        <w:tc>
          <w:tcPr>
            <w:tcW w:w="1080" w:type="dxa"/>
          </w:tcPr>
          <w:p w14:paraId="32A6EA5A" w14:textId="77777777" w:rsidR="008E11CE" w:rsidRPr="00AB3FC9" w:rsidRDefault="00C54F16" w:rsidP="00120F4C">
            <w:r>
              <w:t>69</w:t>
            </w:r>
          </w:p>
        </w:tc>
        <w:tc>
          <w:tcPr>
            <w:tcW w:w="1080" w:type="dxa"/>
          </w:tcPr>
          <w:p w14:paraId="48794966" w14:textId="77777777" w:rsidR="008E11CE" w:rsidRPr="00AB3FC9" w:rsidRDefault="00C54F16" w:rsidP="00895B0E">
            <w:r>
              <w:fldChar w:fldCharType="begin"/>
            </w:r>
            <w:r>
              <w:instrText xml:space="preserve"> =F14+E14-1 </w:instrText>
            </w:r>
            <w:r>
              <w:fldChar w:fldCharType="separate"/>
            </w:r>
            <w:r>
              <w:rPr>
                <w:noProof/>
              </w:rPr>
              <w:t>850</w:t>
            </w:r>
            <w:r>
              <w:fldChar w:fldCharType="end"/>
            </w:r>
          </w:p>
        </w:tc>
        <w:tc>
          <w:tcPr>
            <w:tcW w:w="1530" w:type="dxa"/>
          </w:tcPr>
          <w:p w14:paraId="7001AB90" w14:textId="77777777" w:rsidR="008E11CE" w:rsidRPr="00AB3FC9" w:rsidRDefault="00392A6F" w:rsidP="00895B0E">
            <w:r>
              <w:t>n/a</w:t>
            </w:r>
          </w:p>
        </w:tc>
        <w:tc>
          <w:tcPr>
            <w:tcW w:w="1980" w:type="dxa"/>
          </w:tcPr>
          <w:p w14:paraId="0B1FA788" w14:textId="77777777" w:rsidR="008E11CE" w:rsidRDefault="008E11CE" w:rsidP="00895B0E"/>
        </w:tc>
        <w:tc>
          <w:tcPr>
            <w:tcW w:w="1350" w:type="dxa"/>
          </w:tcPr>
          <w:p w14:paraId="586AB564" w14:textId="77777777" w:rsidR="008E11CE" w:rsidRPr="00AB3FC9" w:rsidRDefault="00392A6F" w:rsidP="00895B0E">
            <w:r>
              <w:t>n/a</w:t>
            </w:r>
          </w:p>
        </w:tc>
        <w:tc>
          <w:tcPr>
            <w:tcW w:w="1800" w:type="dxa"/>
          </w:tcPr>
          <w:p w14:paraId="10BDA4E2" w14:textId="77777777" w:rsidR="008E11CE" w:rsidRDefault="008E11CE" w:rsidP="00895B0E"/>
        </w:tc>
        <w:tc>
          <w:tcPr>
            <w:tcW w:w="1612" w:type="dxa"/>
          </w:tcPr>
          <w:p w14:paraId="566B26A0" w14:textId="77777777" w:rsidR="008E11CE" w:rsidRDefault="008E11CE" w:rsidP="00895B0E"/>
        </w:tc>
      </w:tr>
    </w:tbl>
    <w:p w14:paraId="3FF91C8C" w14:textId="77777777" w:rsidR="00E11ED8" w:rsidRDefault="00E11ED8" w:rsidP="00671E7B">
      <w:bookmarkStart w:id="798" w:name="_Toc252544362"/>
      <w:bookmarkStart w:id="799" w:name="_Toc252798683"/>
      <w:bookmarkStart w:id="800" w:name="_Toc252798735"/>
      <w:bookmarkStart w:id="801" w:name="_Toc252798786"/>
      <w:bookmarkStart w:id="802" w:name="_Toc252798876"/>
      <w:bookmarkStart w:id="803" w:name="_Toc252798918"/>
      <w:bookmarkStart w:id="804" w:name="_Toc252803259"/>
      <w:bookmarkStart w:id="805" w:name="_Toc256594127"/>
      <w:bookmarkEnd w:id="798"/>
      <w:bookmarkEnd w:id="799"/>
      <w:bookmarkEnd w:id="800"/>
      <w:bookmarkEnd w:id="801"/>
      <w:bookmarkEnd w:id="802"/>
      <w:bookmarkEnd w:id="803"/>
      <w:bookmarkEnd w:id="804"/>
      <w:bookmarkEnd w:id="805"/>
    </w:p>
    <w:p w14:paraId="52C8FA54" w14:textId="77777777" w:rsidR="006B6E12" w:rsidRDefault="006B6E12" w:rsidP="00671E7B"/>
    <w:p w14:paraId="03384FB2" w14:textId="77777777" w:rsidR="00452DFA" w:rsidRDefault="0070111E" w:rsidP="00671E7B">
      <w:pPr>
        <w:pStyle w:val="Heading2"/>
      </w:pPr>
      <w:bookmarkStart w:id="806" w:name="_ACH_Payment_Data"/>
      <w:bookmarkStart w:id="807" w:name="_Toc273379786"/>
      <w:bookmarkStart w:id="808" w:name="_Toc273561691"/>
      <w:bookmarkStart w:id="809" w:name="_Toc512413629"/>
      <w:bookmarkStart w:id="810" w:name="_Toc512414152"/>
      <w:bookmarkStart w:id="811" w:name="_Toc512414424"/>
      <w:bookmarkEnd w:id="806"/>
      <w:r>
        <w:br w:type="page"/>
      </w:r>
      <w:bookmarkStart w:id="812" w:name="_Toc512414608"/>
      <w:bookmarkStart w:id="813" w:name="_Toc512414651"/>
      <w:bookmarkStart w:id="814" w:name="_Toc512414814"/>
      <w:bookmarkStart w:id="815" w:name="_Toc512414966"/>
      <w:bookmarkStart w:id="816" w:name="_Toc512415114"/>
      <w:bookmarkStart w:id="817" w:name="_Toc512415268"/>
      <w:bookmarkStart w:id="818" w:name="_Toc512415364"/>
      <w:bookmarkStart w:id="819" w:name="_Toc512415438"/>
      <w:bookmarkStart w:id="820" w:name="_Toc533161022"/>
      <w:bookmarkStart w:id="821" w:name="_Toc90909128"/>
      <w:r w:rsidR="00452DFA">
        <w:lastRenderedPageBreak/>
        <w:t>ACH Payment Data Record</w:t>
      </w:r>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p>
    <w:p w14:paraId="225617B6" w14:textId="77777777" w:rsidR="00452DFA" w:rsidRDefault="00452DFA" w:rsidP="00671E7B"/>
    <w:tbl>
      <w:tblPr>
        <w:tblW w:w="5672"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799"/>
        <w:gridCol w:w="949"/>
        <w:gridCol w:w="808"/>
        <w:gridCol w:w="1401"/>
        <w:gridCol w:w="1002"/>
        <w:gridCol w:w="1061"/>
        <w:gridCol w:w="1061"/>
        <w:gridCol w:w="1334"/>
        <w:gridCol w:w="1325"/>
        <w:gridCol w:w="1416"/>
        <w:gridCol w:w="1745"/>
        <w:gridCol w:w="1789"/>
      </w:tblGrid>
      <w:tr w:rsidR="00D76998" w:rsidRPr="00B33B13" w14:paraId="1A2E7A7A" w14:textId="77777777" w:rsidTr="79DBD942">
        <w:trPr>
          <w:trHeight w:val="413"/>
          <w:tblHeader/>
          <w:jc w:val="center"/>
        </w:trPr>
        <w:tc>
          <w:tcPr>
            <w:tcW w:w="5000" w:type="pct"/>
            <w:gridSpan w:val="12"/>
            <w:tcBorders>
              <w:top w:val="single" w:sz="4" w:space="0" w:color="auto"/>
              <w:bottom w:val="single" w:sz="6" w:space="0" w:color="auto"/>
            </w:tcBorders>
            <w:shd w:val="clear" w:color="auto" w:fill="B8CCE4"/>
          </w:tcPr>
          <w:p w14:paraId="5BD875DD" w14:textId="77777777" w:rsidR="00D76998" w:rsidRPr="00B33B13" w:rsidRDefault="00D76998" w:rsidP="00452DFA">
            <w:pPr>
              <w:rPr>
                <w:b/>
              </w:rPr>
            </w:pPr>
            <w:r>
              <w:rPr>
                <w:b/>
              </w:rPr>
              <w:t>ACH Payment Data Record</w:t>
            </w:r>
          </w:p>
        </w:tc>
      </w:tr>
      <w:tr w:rsidR="00137C22" w:rsidRPr="00B33B13" w14:paraId="44D08EBA" w14:textId="77777777" w:rsidTr="79DBD942">
        <w:trPr>
          <w:trHeight w:val="23"/>
          <w:tblHeader/>
          <w:jc w:val="center"/>
        </w:trPr>
        <w:tc>
          <w:tcPr>
            <w:tcW w:w="272" w:type="pct"/>
            <w:tcBorders>
              <w:top w:val="single" w:sz="6" w:space="0" w:color="auto"/>
              <w:bottom w:val="single" w:sz="6" w:space="0" w:color="auto"/>
            </w:tcBorders>
            <w:shd w:val="clear" w:color="auto" w:fill="B8CCE4"/>
          </w:tcPr>
          <w:p w14:paraId="041D4FF9" w14:textId="77777777" w:rsidR="00D76998" w:rsidRPr="00B33B13" w:rsidRDefault="00D76998" w:rsidP="00033E30">
            <w:pPr>
              <w:rPr>
                <w:b/>
              </w:rPr>
            </w:pPr>
            <w:r w:rsidRPr="00B33B13">
              <w:rPr>
                <w:b/>
              </w:rPr>
              <w:t xml:space="preserve"> #</w:t>
            </w:r>
          </w:p>
        </w:tc>
        <w:tc>
          <w:tcPr>
            <w:tcW w:w="323" w:type="pct"/>
            <w:tcBorders>
              <w:top w:val="single" w:sz="6" w:space="0" w:color="auto"/>
              <w:bottom w:val="single" w:sz="6" w:space="0" w:color="auto"/>
            </w:tcBorders>
            <w:shd w:val="clear" w:color="auto" w:fill="B8CCE4"/>
          </w:tcPr>
          <w:p w14:paraId="7391B907" w14:textId="77777777" w:rsidR="00D76998" w:rsidRPr="00B33B13" w:rsidRDefault="00D76998" w:rsidP="00452DFA">
            <w:pPr>
              <w:rPr>
                <w:b/>
              </w:rPr>
            </w:pPr>
            <w:r w:rsidRPr="00B33B13">
              <w:rPr>
                <w:b/>
              </w:rPr>
              <w:t>Field Name</w:t>
            </w:r>
          </w:p>
        </w:tc>
        <w:tc>
          <w:tcPr>
            <w:tcW w:w="275" w:type="pct"/>
            <w:tcBorders>
              <w:top w:val="single" w:sz="6" w:space="0" w:color="auto"/>
              <w:bottom w:val="single" w:sz="6" w:space="0" w:color="auto"/>
            </w:tcBorders>
            <w:shd w:val="clear" w:color="auto" w:fill="B8CCE4"/>
          </w:tcPr>
          <w:p w14:paraId="38743CE0" w14:textId="77777777" w:rsidR="00D76998" w:rsidRPr="00B33B13" w:rsidRDefault="00D76998" w:rsidP="00452DFA">
            <w:pPr>
              <w:rPr>
                <w:b/>
              </w:rPr>
            </w:pPr>
            <w:r w:rsidRPr="00B33B13">
              <w:rPr>
                <w:b/>
              </w:rPr>
              <w:t>Type</w:t>
            </w:r>
          </w:p>
        </w:tc>
        <w:tc>
          <w:tcPr>
            <w:tcW w:w="477" w:type="pct"/>
            <w:tcBorders>
              <w:top w:val="single" w:sz="6" w:space="0" w:color="auto"/>
              <w:bottom w:val="single" w:sz="6" w:space="0" w:color="auto"/>
            </w:tcBorders>
            <w:shd w:val="clear" w:color="auto" w:fill="B8CCE4"/>
          </w:tcPr>
          <w:p w14:paraId="5E50369D" w14:textId="77777777" w:rsidR="00D76998" w:rsidRPr="00B33B13" w:rsidRDefault="00D76998" w:rsidP="00452DFA">
            <w:pPr>
              <w:rPr>
                <w:b/>
              </w:rPr>
            </w:pPr>
            <w:r w:rsidRPr="00B33B13">
              <w:rPr>
                <w:b/>
              </w:rPr>
              <w:t>Field Value</w:t>
            </w:r>
          </w:p>
        </w:tc>
        <w:tc>
          <w:tcPr>
            <w:tcW w:w="341" w:type="pct"/>
            <w:tcBorders>
              <w:top w:val="single" w:sz="6" w:space="0" w:color="auto"/>
              <w:bottom w:val="single" w:sz="6" w:space="0" w:color="auto"/>
            </w:tcBorders>
            <w:shd w:val="clear" w:color="auto" w:fill="B8CCE4"/>
          </w:tcPr>
          <w:p w14:paraId="464C0BB0" w14:textId="77777777" w:rsidR="00D76998" w:rsidRPr="00B33B13" w:rsidRDefault="00D76998" w:rsidP="00452DFA">
            <w:pPr>
              <w:rPr>
                <w:b/>
              </w:rPr>
            </w:pPr>
            <w:r w:rsidRPr="00B33B13">
              <w:rPr>
                <w:b/>
              </w:rPr>
              <w:t>Length</w:t>
            </w:r>
          </w:p>
        </w:tc>
        <w:tc>
          <w:tcPr>
            <w:tcW w:w="361" w:type="pct"/>
            <w:tcBorders>
              <w:top w:val="single" w:sz="6" w:space="0" w:color="auto"/>
              <w:bottom w:val="single" w:sz="6" w:space="0" w:color="auto"/>
            </w:tcBorders>
            <w:shd w:val="clear" w:color="auto" w:fill="B8CCE4"/>
          </w:tcPr>
          <w:p w14:paraId="6E6932EE" w14:textId="77777777" w:rsidR="00D76998" w:rsidRDefault="00D76998" w:rsidP="00452DFA">
            <w:pPr>
              <w:rPr>
                <w:b/>
              </w:rPr>
            </w:pPr>
            <w:r>
              <w:rPr>
                <w:b/>
              </w:rPr>
              <w:t>Start  Position</w:t>
            </w:r>
          </w:p>
        </w:tc>
        <w:tc>
          <w:tcPr>
            <w:tcW w:w="361" w:type="pct"/>
            <w:tcBorders>
              <w:top w:val="single" w:sz="6" w:space="0" w:color="auto"/>
              <w:bottom w:val="single" w:sz="6" w:space="0" w:color="auto"/>
            </w:tcBorders>
            <w:shd w:val="clear" w:color="auto" w:fill="B8CCE4"/>
          </w:tcPr>
          <w:p w14:paraId="54D3C60D" w14:textId="77777777" w:rsidR="00D76998" w:rsidRPr="00B33B13" w:rsidRDefault="00D76998" w:rsidP="00452DFA">
            <w:pPr>
              <w:rPr>
                <w:b/>
              </w:rPr>
            </w:pPr>
            <w:r>
              <w:rPr>
                <w:b/>
              </w:rPr>
              <w:t xml:space="preserve">End </w:t>
            </w:r>
            <w:r w:rsidRPr="00B33B13">
              <w:rPr>
                <w:b/>
              </w:rPr>
              <w:t>Position</w:t>
            </w:r>
          </w:p>
        </w:tc>
        <w:tc>
          <w:tcPr>
            <w:tcW w:w="454" w:type="pct"/>
            <w:tcBorders>
              <w:top w:val="single" w:sz="6" w:space="0" w:color="auto"/>
              <w:bottom w:val="single" w:sz="6" w:space="0" w:color="auto"/>
            </w:tcBorders>
            <w:shd w:val="clear" w:color="auto" w:fill="B8CCE4"/>
          </w:tcPr>
          <w:p w14:paraId="5B61C8A6" w14:textId="77777777" w:rsidR="00D76998" w:rsidRPr="00B33B13" w:rsidRDefault="00D76998" w:rsidP="00452DFA">
            <w:pPr>
              <w:rPr>
                <w:b/>
              </w:rPr>
            </w:pPr>
            <w:r w:rsidRPr="00B33B13">
              <w:rPr>
                <w:b/>
              </w:rPr>
              <w:t>Validation rules</w:t>
            </w:r>
          </w:p>
        </w:tc>
        <w:tc>
          <w:tcPr>
            <w:tcW w:w="451" w:type="pct"/>
            <w:tcBorders>
              <w:top w:val="single" w:sz="6" w:space="0" w:color="auto"/>
              <w:bottom w:val="single" w:sz="6" w:space="0" w:color="auto"/>
            </w:tcBorders>
            <w:shd w:val="clear" w:color="auto" w:fill="B8CCE4"/>
          </w:tcPr>
          <w:p w14:paraId="515B5FAC" w14:textId="77777777" w:rsidR="00D76998" w:rsidRPr="00B33B13" w:rsidRDefault="00D76998" w:rsidP="00452DFA">
            <w:pPr>
              <w:rPr>
                <w:b/>
              </w:rPr>
            </w:pPr>
            <w:r>
              <w:rPr>
                <w:b/>
              </w:rPr>
              <w:t>Error Code</w:t>
            </w:r>
          </w:p>
        </w:tc>
        <w:tc>
          <w:tcPr>
            <w:tcW w:w="482" w:type="pct"/>
            <w:tcBorders>
              <w:top w:val="single" w:sz="6" w:space="0" w:color="auto"/>
              <w:bottom w:val="single" w:sz="6" w:space="0" w:color="auto"/>
            </w:tcBorders>
            <w:shd w:val="clear" w:color="auto" w:fill="B8CCE4"/>
          </w:tcPr>
          <w:p w14:paraId="39721B62" w14:textId="77777777" w:rsidR="00D76998" w:rsidRPr="00B33B13" w:rsidRDefault="00D76998" w:rsidP="00452DFA">
            <w:pPr>
              <w:rPr>
                <w:b/>
              </w:rPr>
            </w:pPr>
            <w:r w:rsidRPr="00B33B13">
              <w:rPr>
                <w:b/>
              </w:rPr>
              <w:t>Stored Name</w:t>
            </w:r>
          </w:p>
        </w:tc>
        <w:tc>
          <w:tcPr>
            <w:tcW w:w="594" w:type="pct"/>
            <w:tcBorders>
              <w:top w:val="single" w:sz="6" w:space="0" w:color="auto"/>
              <w:bottom w:val="single" w:sz="6" w:space="0" w:color="auto"/>
            </w:tcBorders>
            <w:shd w:val="clear" w:color="auto" w:fill="B8CCE4"/>
          </w:tcPr>
          <w:p w14:paraId="69914688" w14:textId="77777777" w:rsidR="00D76998" w:rsidRPr="00B33B13" w:rsidRDefault="00D76998" w:rsidP="00452DFA">
            <w:pPr>
              <w:rPr>
                <w:b/>
              </w:rPr>
            </w:pPr>
            <w:r w:rsidRPr="00B33B13">
              <w:rPr>
                <w:b/>
              </w:rPr>
              <w:t>Notes</w:t>
            </w:r>
          </w:p>
        </w:tc>
        <w:tc>
          <w:tcPr>
            <w:tcW w:w="609" w:type="pct"/>
            <w:tcBorders>
              <w:top w:val="single" w:sz="6" w:space="0" w:color="auto"/>
              <w:bottom w:val="single" w:sz="6" w:space="0" w:color="auto"/>
            </w:tcBorders>
            <w:shd w:val="clear" w:color="auto" w:fill="B8CCE4"/>
          </w:tcPr>
          <w:p w14:paraId="054BB7A3" w14:textId="77777777" w:rsidR="00D76998" w:rsidRPr="00B33B13" w:rsidRDefault="00D76998" w:rsidP="00452DFA">
            <w:pPr>
              <w:rPr>
                <w:b/>
              </w:rPr>
            </w:pPr>
            <w:r>
              <w:rPr>
                <w:b/>
              </w:rPr>
              <w:t>Downstream Mapping</w:t>
            </w:r>
          </w:p>
        </w:tc>
      </w:tr>
      <w:tr w:rsidR="00137C22" w14:paraId="16BFD6B5" w14:textId="77777777" w:rsidTr="79DBD942">
        <w:trPr>
          <w:trHeight w:val="3053"/>
          <w:jc w:val="center"/>
        </w:trPr>
        <w:tc>
          <w:tcPr>
            <w:tcW w:w="272" w:type="pct"/>
            <w:tcBorders>
              <w:top w:val="single" w:sz="6" w:space="0" w:color="auto"/>
            </w:tcBorders>
          </w:tcPr>
          <w:p w14:paraId="10005D59" w14:textId="77777777" w:rsidR="00D76998" w:rsidRDefault="00033E30" w:rsidP="00033E30">
            <w:pPr>
              <w:jc w:val="both"/>
            </w:pPr>
            <w:r>
              <w:t>02.</w:t>
            </w:r>
            <w:r w:rsidR="00A60C7B">
              <w:t>0</w:t>
            </w:r>
            <w:r>
              <w:t>1</w:t>
            </w:r>
          </w:p>
        </w:tc>
        <w:tc>
          <w:tcPr>
            <w:tcW w:w="323" w:type="pct"/>
            <w:tcBorders>
              <w:top w:val="single" w:sz="6" w:space="0" w:color="auto"/>
            </w:tcBorders>
          </w:tcPr>
          <w:p w14:paraId="7909E8C2" w14:textId="77777777" w:rsidR="00D76998" w:rsidRDefault="00D76998" w:rsidP="00452DFA">
            <w:r>
              <w:t>Record Code</w:t>
            </w:r>
          </w:p>
        </w:tc>
        <w:tc>
          <w:tcPr>
            <w:tcW w:w="275" w:type="pct"/>
            <w:tcBorders>
              <w:top w:val="single" w:sz="6" w:space="0" w:color="auto"/>
            </w:tcBorders>
          </w:tcPr>
          <w:p w14:paraId="0C335AFB" w14:textId="77777777" w:rsidR="00D76998" w:rsidRDefault="00D76998" w:rsidP="00452DFA">
            <w:r>
              <w:t>AN</w:t>
            </w:r>
          </w:p>
        </w:tc>
        <w:tc>
          <w:tcPr>
            <w:tcW w:w="477" w:type="pct"/>
            <w:tcBorders>
              <w:top w:val="single" w:sz="6" w:space="0" w:color="auto"/>
            </w:tcBorders>
          </w:tcPr>
          <w:p w14:paraId="29361671" w14:textId="77777777" w:rsidR="00D76998" w:rsidRDefault="00D76998" w:rsidP="00452DFA">
            <w:r>
              <w:t>“02”</w:t>
            </w:r>
          </w:p>
        </w:tc>
        <w:tc>
          <w:tcPr>
            <w:tcW w:w="341" w:type="pct"/>
            <w:tcBorders>
              <w:top w:val="single" w:sz="6" w:space="0" w:color="auto"/>
            </w:tcBorders>
          </w:tcPr>
          <w:p w14:paraId="1B07BCED" w14:textId="77777777" w:rsidR="00D76998" w:rsidRDefault="00D76998" w:rsidP="00452DFA">
            <w:r>
              <w:t>2</w:t>
            </w:r>
          </w:p>
        </w:tc>
        <w:tc>
          <w:tcPr>
            <w:tcW w:w="361" w:type="pct"/>
            <w:tcBorders>
              <w:top w:val="single" w:sz="6" w:space="0" w:color="auto"/>
            </w:tcBorders>
          </w:tcPr>
          <w:p w14:paraId="12E79BB4" w14:textId="77777777" w:rsidR="00D76998" w:rsidRDefault="00D76998" w:rsidP="00452DFA">
            <w:r>
              <w:t>1</w:t>
            </w:r>
          </w:p>
        </w:tc>
        <w:tc>
          <w:tcPr>
            <w:tcW w:w="361" w:type="pct"/>
            <w:tcBorders>
              <w:top w:val="single" w:sz="6" w:space="0" w:color="auto"/>
            </w:tcBorders>
          </w:tcPr>
          <w:p w14:paraId="5A4D066E" w14:textId="77777777" w:rsidR="00D76998" w:rsidRDefault="00D76998" w:rsidP="00452DFA">
            <w:r>
              <w:fldChar w:fldCharType="begin"/>
            </w:r>
            <w:r>
              <w:instrText xml:space="preserve"> =F3+E3-1 </w:instrText>
            </w:r>
            <w:r>
              <w:fldChar w:fldCharType="separate"/>
            </w:r>
            <w:r>
              <w:rPr>
                <w:noProof/>
              </w:rPr>
              <w:t>2</w:t>
            </w:r>
            <w:r>
              <w:fldChar w:fldCharType="end"/>
            </w:r>
          </w:p>
        </w:tc>
        <w:tc>
          <w:tcPr>
            <w:tcW w:w="454" w:type="pct"/>
            <w:tcBorders>
              <w:top w:val="single" w:sz="6" w:space="0" w:color="auto"/>
              <w:right w:val="single" w:sz="6" w:space="0" w:color="auto"/>
            </w:tcBorders>
          </w:tcPr>
          <w:p w14:paraId="57FC9316" w14:textId="77777777" w:rsidR="00D76998" w:rsidRDefault="00D76998" w:rsidP="00452DFA">
            <w:r>
              <w:t>If invalid, missing or out of order, reject the file</w:t>
            </w:r>
          </w:p>
        </w:tc>
        <w:tc>
          <w:tcPr>
            <w:tcW w:w="451" w:type="pct"/>
            <w:tcBorders>
              <w:top w:val="single" w:sz="6" w:space="0" w:color="auto"/>
              <w:left w:val="single" w:sz="6" w:space="0" w:color="auto"/>
              <w:bottom w:val="single" w:sz="6" w:space="0" w:color="auto"/>
              <w:right w:val="single" w:sz="6" w:space="0" w:color="auto"/>
            </w:tcBorders>
            <w:shd w:val="clear" w:color="auto" w:fill="FFFFFF" w:themeFill="background1"/>
          </w:tcPr>
          <w:p w14:paraId="0FA386C4" w14:textId="77777777" w:rsidR="00D76998" w:rsidRDefault="00D76998" w:rsidP="00452DFA">
            <w:r>
              <w:t>Invalid: Reason Group 1 message 6.  Missing or out of order: Reason Group 1 message 4.</w:t>
            </w:r>
          </w:p>
        </w:tc>
        <w:tc>
          <w:tcPr>
            <w:tcW w:w="482" w:type="pct"/>
            <w:tcBorders>
              <w:top w:val="single" w:sz="6" w:space="0" w:color="auto"/>
              <w:left w:val="single" w:sz="6" w:space="0" w:color="auto"/>
              <w:bottom w:val="single" w:sz="6" w:space="0" w:color="auto"/>
            </w:tcBorders>
            <w:shd w:val="clear" w:color="auto" w:fill="FFFFFF" w:themeFill="background1"/>
          </w:tcPr>
          <w:p w14:paraId="0F75C388" w14:textId="77777777" w:rsidR="00D76998" w:rsidRDefault="00D76998" w:rsidP="00452DFA">
            <w:r>
              <w:t>n/a</w:t>
            </w:r>
          </w:p>
        </w:tc>
        <w:tc>
          <w:tcPr>
            <w:tcW w:w="594" w:type="pct"/>
            <w:tcBorders>
              <w:top w:val="single" w:sz="6" w:space="0" w:color="auto"/>
            </w:tcBorders>
          </w:tcPr>
          <w:p w14:paraId="33DADFF8" w14:textId="77777777" w:rsidR="00D76998" w:rsidRDefault="00D76998" w:rsidP="000F7C4A">
            <w:r>
              <w:t>ACH Payment Record Indicator = “02”.</w:t>
            </w:r>
          </w:p>
        </w:tc>
        <w:tc>
          <w:tcPr>
            <w:tcW w:w="609" w:type="pct"/>
            <w:tcBorders>
              <w:top w:val="single" w:sz="6" w:space="0" w:color="auto"/>
            </w:tcBorders>
          </w:tcPr>
          <w:p w14:paraId="6ECF0355" w14:textId="77777777" w:rsidR="00245617" w:rsidRDefault="00245617" w:rsidP="00452DFA"/>
        </w:tc>
      </w:tr>
      <w:tr w:rsidR="00137C22" w14:paraId="50A895EF" w14:textId="77777777" w:rsidTr="79DBD942">
        <w:trPr>
          <w:trHeight w:val="2223"/>
          <w:jc w:val="center"/>
        </w:trPr>
        <w:tc>
          <w:tcPr>
            <w:tcW w:w="272" w:type="pct"/>
          </w:tcPr>
          <w:p w14:paraId="589C96EC" w14:textId="77777777" w:rsidR="00D76998" w:rsidRDefault="00487CD4" w:rsidP="00033E30">
            <w:r>
              <w:t>02.</w:t>
            </w:r>
            <w:r w:rsidR="00A60C7B">
              <w:t>0</w:t>
            </w:r>
            <w:r>
              <w:t>2</w:t>
            </w:r>
          </w:p>
        </w:tc>
        <w:tc>
          <w:tcPr>
            <w:tcW w:w="323" w:type="pct"/>
          </w:tcPr>
          <w:p w14:paraId="0A56CC48" w14:textId="77777777" w:rsidR="00D76998" w:rsidRDefault="00E53A43" w:rsidP="00452DFA">
            <w:r>
              <w:t>AgencyAccountIdentifier</w:t>
            </w:r>
          </w:p>
        </w:tc>
        <w:tc>
          <w:tcPr>
            <w:tcW w:w="275" w:type="pct"/>
          </w:tcPr>
          <w:p w14:paraId="3EE792E4" w14:textId="77777777" w:rsidR="00D76998" w:rsidRDefault="00D76998" w:rsidP="00452DFA">
            <w:r>
              <w:t>AN</w:t>
            </w:r>
          </w:p>
        </w:tc>
        <w:tc>
          <w:tcPr>
            <w:tcW w:w="477" w:type="pct"/>
          </w:tcPr>
          <w:p w14:paraId="54FAF929" w14:textId="77777777" w:rsidR="00D76998" w:rsidRDefault="00D76998" w:rsidP="00452DFA"/>
        </w:tc>
        <w:tc>
          <w:tcPr>
            <w:tcW w:w="341" w:type="pct"/>
          </w:tcPr>
          <w:p w14:paraId="3B358CE9" w14:textId="77777777" w:rsidR="00D76998" w:rsidRDefault="00812FCB" w:rsidP="00452DFA">
            <w:r>
              <w:t>16</w:t>
            </w:r>
          </w:p>
        </w:tc>
        <w:tc>
          <w:tcPr>
            <w:tcW w:w="361" w:type="pct"/>
          </w:tcPr>
          <w:p w14:paraId="106B9985" w14:textId="77777777" w:rsidR="00D76998" w:rsidRDefault="00D76998" w:rsidP="00452DFA">
            <w:r>
              <w:fldChar w:fldCharType="begin"/>
            </w:r>
            <w:r>
              <w:instrText xml:space="preserve"> =G3+1 </w:instrText>
            </w:r>
            <w:r>
              <w:fldChar w:fldCharType="separate"/>
            </w:r>
            <w:r>
              <w:rPr>
                <w:noProof/>
              </w:rPr>
              <w:t>3</w:t>
            </w:r>
            <w:r>
              <w:fldChar w:fldCharType="end"/>
            </w:r>
          </w:p>
        </w:tc>
        <w:tc>
          <w:tcPr>
            <w:tcW w:w="361" w:type="pct"/>
          </w:tcPr>
          <w:p w14:paraId="0AED32C0" w14:textId="77777777" w:rsidR="00D76998" w:rsidRDefault="00812FCB" w:rsidP="00452DFA">
            <w:r>
              <w:t>18</w:t>
            </w:r>
          </w:p>
        </w:tc>
        <w:tc>
          <w:tcPr>
            <w:tcW w:w="454" w:type="pct"/>
          </w:tcPr>
          <w:p w14:paraId="48C0A267" w14:textId="77777777" w:rsidR="00D76998" w:rsidRDefault="00EF36B4" w:rsidP="00452DFA">
            <w:r>
              <w:t>Can be less than 16 characters.</w:t>
            </w:r>
          </w:p>
          <w:p w14:paraId="21231B2B" w14:textId="77777777" w:rsidR="00AB4C9B" w:rsidRDefault="00AB4C9B" w:rsidP="00452DFA"/>
        </w:tc>
        <w:tc>
          <w:tcPr>
            <w:tcW w:w="451" w:type="pct"/>
            <w:tcBorders>
              <w:top w:val="single" w:sz="6" w:space="0" w:color="auto"/>
            </w:tcBorders>
          </w:tcPr>
          <w:p w14:paraId="5AD5FA9D" w14:textId="77777777" w:rsidR="00D76998" w:rsidRDefault="00D76998" w:rsidP="00452DFA"/>
        </w:tc>
        <w:tc>
          <w:tcPr>
            <w:tcW w:w="482" w:type="pct"/>
            <w:tcBorders>
              <w:top w:val="single" w:sz="6" w:space="0" w:color="auto"/>
            </w:tcBorders>
          </w:tcPr>
          <w:p w14:paraId="5DFC4980" w14:textId="77777777" w:rsidR="00D76998" w:rsidRDefault="00D76998" w:rsidP="00452DFA">
            <w:r>
              <w:t>Account Number</w:t>
            </w:r>
          </w:p>
        </w:tc>
        <w:tc>
          <w:tcPr>
            <w:tcW w:w="594" w:type="pct"/>
          </w:tcPr>
          <w:p w14:paraId="329CA5FE" w14:textId="77777777" w:rsidR="00D76998" w:rsidRDefault="00D76998" w:rsidP="00452DFA">
            <w:r>
              <w:t xml:space="preserve">This is the payee </w:t>
            </w:r>
            <w:r w:rsidR="00812FCB">
              <w:t>account number used by the agency</w:t>
            </w:r>
            <w:r w:rsidR="000F7C4A">
              <w:t xml:space="preserve"> if different from TIN</w:t>
            </w:r>
            <w:r w:rsidR="00812FCB">
              <w:t>.</w:t>
            </w:r>
            <w:r w:rsidR="00803557">
              <w:t xml:space="preserve">  </w:t>
            </w:r>
            <w:r w:rsidR="00FC68E1">
              <w:t>TIN must be provided in the Payee Identifier field.</w:t>
            </w:r>
            <w:r w:rsidR="00544A02">
              <w:t xml:space="preserve">  See field below.</w:t>
            </w:r>
            <w:r w:rsidR="00FC68E1">
              <w:t xml:space="preserve">  </w:t>
            </w:r>
          </w:p>
          <w:p w14:paraId="3E98C9BB" w14:textId="77777777" w:rsidR="00CD037C" w:rsidRDefault="00CD037C" w:rsidP="00452DFA">
            <w:r>
              <w:t xml:space="preserve">If Custom Agency Rule ID = ‘VACP’, </w:t>
            </w:r>
            <w:r>
              <w:lastRenderedPageBreak/>
              <w:t xml:space="preserve">do not justify, store value as received.  </w:t>
            </w:r>
          </w:p>
          <w:p w14:paraId="067FD737" w14:textId="77777777" w:rsidR="00D76998" w:rsidRDefault="00D76998" w:rsidP="00452DFA"/>
          <w:p w14:paraId="71700902" w14:textId="77777777" w:rsidR="00EA06EF" w:rsidRDefault="00EA06EF" w:rsidP="00EA06EF">
            <w:pPr>
              <w:pStyle w:val="Default"/>
              <w:rPr>
                <w:sz w:val="23"/>
                <w:szCs w:val="23"/>
              </w:rPr>
            </w:pPr>
            <w:r w:rsidRPr="79DBD942">
              <w:rPr>
                <w:sz w:val="23"/>
                <w:szCs w:val="23"/>
              </w:rPr>
              <w:t xml:space="preserve">This field is passed to </w:t>
            </w:r>
          </w:p>
          <w:p w14:paraId="72167C1F" w14:textId="77777777" w:rsidR="00EA06EF" w:rsidRDefault="00EA06EF" w:rsidP="00EA06EF">
            <w:r>
              <w:rPr>
                <w:sz w:val="23"/>
                <w:szCs w:val="23"/>
              </w:rPr>
              <w:t xml:space="preserve">PACER/PPS and FedACH as the Payee Account </w:t>
            </w:r>
          </w:p>
          <w:p w14:paraId="63A4AEC4" w14:textId="77777777" w:rsidR="00EA06EF" w:rsidRDefault="00EA06EF" w:rsidP="00EA06EF">
            <w:pPr>
              <w:pStyle w:val="Default"/>
              <w:rPr>
                <w:sz w:val="23"/>
                <w:szCs w:val="23"/>
              </w:rPr>
            </w:pPr>
            <w:r>
              <w:rPr>
                <w:sz w:val="23"/>
                <w:szCs w:val="23"/>
              </w:rPr>
              <w:t xml:space="preserve">Number. </w:t>
            </w:r>
          </w:p>
          <w:p w14:paraId="3FD178A2" w14:textId="77777777" w:rsidR="00EA06EF" w:rsidRDefault="00EA06EF" w:rsidP="00EA06EF">
            <w:pPr>
              <w:pStyle w:val="Default"/>
              <w:rPr>
                <w:sz w:val="23"/>
                <w:szCs w:val="23"/>
              </w:rPr>
            </w:pPr>
          </w:p>
          <w:p w14:paraId="620DBA1D" w14:textId="77777777" w:rsidR="00EA06EF" w:rsidRDefault="00EA06EF" w:rsidP="00EA06EF">
            <w:r w:rsidRPr="79DBD942">
              <w:rPr>
                <w:sz w:val="23"/>
                <w:szCs w:val="23"/>
              </w:rPr>
              <w:t xml:space="preserve">It is displayed as the Payee ID in PACER/PPS and TCIS. </w:t>
            </w:r>
          </w:p>
        </w:tc>
        <w:tc>
          <w:tcPr>
            <w:tcW w:w="609" w:type="pct"/>
          </w:tcPr>
          <w:p w14:paraId="43A9CD84" w14:textId="77777777" w:rsidR="0052134F" w:rsidRDefault="0049257B" w:rsidP="00452DFA">
            <w:r>
              <w:lastRenderedPageBreak/>
              <w:t>DNP</w:t>
            </w:r>
          </w:p>
          <w:p w14:paraId="643E18C4" w14:textId="77777777" w:rsidR="00262BF5" w:rsidRDefault="00262BF5" w:rsidP="00452DFA">
            <w:r>
              <w:t>FedACH</w:t>
            </w:r>
          </w:p>
          <w:p w14:paraId="3D4912E9" w14:textId="77777777" w:rsidR="0052134F" w:rsidRDefault="0052134F" w:rsidP="00452DFA">
            <w:r>
              <w:t>IPP</w:t>
            </w:r>
          </w:p>
          <w:p w14:paraId="37674A37" w14:textId="77777777" w:rsidR="00D76998" w:rsidRDefault="00D76998" w:rsidP="00452DFA">
            <w:r>
              <w:t>PACER</w:t>
            </w:r>
          </w:p>
          <w:p w14:paraId="1096E418" w14:textId="77777777" w:rsidR="0049257B" w:rsidRDefault="0049257B" w:rsidP="00452DFA">
            <w:r>
              <w:t>PIR</w:t>
            </w:r>
          </w:p>
          <w:p w14:paraId="07B92478" w14:textId="77777777" w:rsidR="00245617" w:rsidRDefault="00245617" w:rsidP="00452DFA">
            <w:r>
              <w:t>PPS</w:t>
            </w:r>
          </w:p>
          <w:p w14:paraId="64B8C876" w14:textId="77777777" w:rsidR="00A151D5" w:rsidRDefault="00D76998" w:rsidP="00452DFA">
            <w:r>
              <w:t>TCS</w:t>
            </w:r>
          </w:p>
          <w:p w14:paraId="1FEF51E7" w14:textId="77777777" w:rsidR="00C111A2" w:rsidRDefault="00C111A2" w:rsidP="00452DFA">
            <w:r>
              <w:t>DoD-DCAS</w:t>
            </w:r>
          </w:p>
          <w:p w14:paraId="3B25C823" w14:textId="7EC51B09" w:rsidR="00694C05" w:rsidRDefault="00694C05" w:rsidP="00452DFA"/>
          <w:p w14:paraId="6AAB3548" w14:textId="3B64F46B" w:rsidR="00BB497B" w:rsidRDefault="00BB497B" w:rsidP="00452DFA">
            <w:r>
              <w:t>SRF</w:t>
            </w:r>
          </w:p>
          <w:p w14:paraId="337BA98D" w14:textId="77777777" w:rsidR="00D76998" w:rsidRDefault="00D76998" w:rsidP="00452DFA"/>
          <w:p w14:paraId="2A2460F6" w14:textId="77777777" w:rsidR="00D76998" w:rsidRDefault="00D76998" w:rsidP="00452DFA"/>
        </w:tc>
      </w:tr>
      <w:tr w:rsidR="00137C22" w14:paraId="50AB41C3" w14:textId="77777777" w:rsidTr="79DBD942">
        <w:trPr>
          <w:trHeight w:val="480"/>
          <w:jc w:val="center"/>
        </w:trPr>
        <w:tc>
          <w:tcPr>
            <w:tcW w:w="272" w:type="pct"/>
          </w:tcPr>
          <w:p w14:paraId="6E8CC01F" w14:textId="77777777" w:rsidR="00D76998" w:rsidRDefault="00487CD4" w:rsidP="00487CD4">
            <w:r>
              <w:t>02.</w:t>
            </w:r>
            <w:r w:rsidR="00A60C7B">
              <w:t>0</w:t>
            </w:r>
            <w:r>
              <w:t>3</w:t>
            </w:r>
          </w:p>
        </w:tc>
        <w:tc>
          <w:tcPr>
            <w:tcW w:w="323" w:type="pct"/>
          </w:tcPr>
          <w:p w14:paraId="28B35E59" w14:textId="77777777" w:rsidR="00D76998" w:rsidRDefault="00D76998" w:rsidP="00452DFA">
            <w:r>
              <w:t>Amount</w:t>
            </w:r>
          </w:p>
        </w:tc>
        <w:tc>
          <w:tcPr>
            <w:tcW w:w="275" w:type="pct"/>
          </w:tcPr>
          <w:p w14:paraId="04374431" w14:textId="77777777" w:rsidR="00D76998" w:rsidRDefault="00D76998" w:rsidP="00452DFA">
            <w:r>
              <w:t>N</w:t>
            </w:r>
          </w:p>
        </w:tc>
        <w:tc>
          <w:tcPr>
            <w:tcW w:w="477" w:type="pct"/>
          </w:tcPr>
          <w:p w14:paraId="573FC6B1" w14:textId="77777777" w:rsidR="00D76998" w:rsidRDefault="00D76998" w:rsidP="00452DFA">
            <w:r>
              <w:t>$$$$$$$$cc</w:t>
            </w:r>
          </w:p>
        </w:tc>
        <w:tc>
          <w:tcPr>
            <w:tcW w:w="341" w:type="pct"/>
          </w:tcPr>
          <w:p w14:paraId="44B66BA9" w14:textId="77777777" w:rsidR="00D76998" w:rsidRDefault="00D76998" w:rsidP="00452DFA">
            <w:r>
              <w:t>10</w:t>
            </w:r>
          </w:p>
        </w:tc>
        <w:tc>
          <w:tcPr>
            <w:tcW w:w="361" w:type="pct"/>
          </w:tcPr>
          <w:p w14:paraId="254D19CC" w14:textId="77777777" w:rsidR="00D76998" w:rsidRDefault="00D76998" w:rsidP="00452DFA">
            <w:r>
              <w:fldChar w:fldCharType="begin"/>
            </w:r>
            <w:r>
              <w:instrText xml:space="preserve"> =G5+1 </w:instrText>
            </w:r>
            <w:r>
              <w:fldChar w:fldCharType="separate"/>
            </w:r>
            <w:r>
              <w:rPr>
                <w:noProof/>
              </w:rPr>
              <w:t>19</w:t>
            </w:r>
            <w:r>
              <w:fldChar w:fldCharType="end"/>
            </w:r>
          </w:p>
        </w:tc>
        <w:tc>
          <w:tcPr>
            <w:tcW w:w="361" w:type="pct"/>
          </w:tcPr>
          <w:p w14:paraId="19E37410" w14:textId="77777777" w:rsidR="00D76998" w:rsidRDefault="00D76998" w:rsidP="00452DFA">
            <w:r>
              <w:fldChar w:fldCharType="begin"/>
            </w:r>
            <w:r>
              <w:instrText xml:space="preserve"> =F6+E6-1 </w:instrText>
            </w:r>
            <w:r>
              <w:fldChar w:fldCharType="separate"/>
            </w:r>
            <w:r>
              <w:rPr>
                <w:noProof/>
              </w:rPr>
              <w:t>28</w:t>
            </w:r>
            <w:r>
              <w:fldChar w:fldCharType="end"/>
            </w:r>
          </w:p>
        </w:tc>
        <w:tc>
          <w:tcPr>
            <w:tcW w:w="454" w:type="pct"/>
          </w:tcPr>
          <w:p w14:paraId="45E85231" w14:textId="77777777" w:rsidR="00D76998" w:rsidRDefault="00D76998" w:rsidP="00FE454B">
            <w:r>
              <w:t xml:space="preserve">Right justify, zero fill.  If invalid or all blank, mark payment as invalid </w:t>
            </w:r>
            <w:r w:rsidR="00FE454B">
              <w:t xml:space="preserve">See Section 1.5 Validation for Balancing </w:t>
            </w:r>
            <w:r w:rsidR="00FE454B">
              <w:lastRenderedPageBreak/>
              <w:t>for Amount, SEC, and Transaction Code cross validation rules.</w:t>
            </w:r>
          </w:p>
        </w:tc>
        <w:tc>
          <w:tcPr>
            <w:tcW w:w="451" w:type="pct"/>
          </w:tcPr>
          <w:p w14:paraId="7CA60D78" w14:textId="77777777" w:rsidR="00D76998" w:rsidRDefault="00D76998" w:rsidP="00452DFA">
            <w:r>
              <w:lastRenderedPageBreak/>
              <w:t xml:space="preserve">If </w:t>
            </w:r>
            <w:r w:rsidR="00CA3A8D">
              <w:t>invalid</w:t>
            </w:r>
            <w:r>
              <w:t>, Reason Group 5 message 3.</w:t>
            </w:r>
            <w:r w:rsidR="007248C7">
              <w:t xml:space="preserve">  See Validation for Balancing section for other error codes.</w:t>
            </w:r>
          </w:p>
          <w:p w14:paraId="095FB579" w14:textId="77777777" w:rsidR="00D76998" w:rsidDel="00F418F7" w:rsidRDefault="00D76998" w:rsidP="00452DFA">
            <w:r>
              <w:t xml:space="preserve"> </w:t>
            </w:r>
          </w:p>
          <w:p w14:paraId="37C1A69E" w14:textId="77777777" w:rsidR="00D76998" w:rsidRDefault="00D76998" w:rsidP="00452DFA"/>
        </w:tc>
        <w:tc>
          <w:tcPr>
            <w:tcW w:w="482" w:type="pct"/>
          </w:tcPr>
          <w:p w14:paraId="1B21D610" w14:textId="77777777" w:rsidR="00D76998" w:rsidRDefault="00D76998" w:rsidP="00452DFA">
            <w:r>
              <w:lastRenderedPageBreak/>
              <w:t>Payment Amount</w:t>
            </w:r>
          </w:p>
        </w:tc>
        <w:tc>
          <w:tcPr>
            <w:tcW w:w="594" w:type="pct"/>
          </w:tcPr>
          <w:p w14:paraId="7C1DF568" w14:textId="77777777" w:rsidR="00D76998" w:rsidRDefault="00D76998" w:rsidP="00452DFA"/>
        </w:tc>
        <w:tc>
          <w:tcPr>
            <w:tcW w:w="609" w:type="pct"/>
          </w:tcPr>
          <w:p w14:paraId="245C8F91" w14:textId="77777777" w:rsidR="00245617" w:rsidRDefault="00245617" w:rsidP="00452DFA">
            <w:r>
              <w:t>DNP</w:t>
            </w:r>
          </w:p>
          <w:p w14:paraId="0DFC8006" w14:textId="77777777" w:rsidR="00D76998" w:rsidRDefault="00D76998" w:rsidP="00452DFA">
            <w:r>
              <w:t>PACER</w:t>
            </w:r>
          </w:p>
          <w:p w14:paraId="2AC8318F" w14:textId="77777777" w:rsidR="00245617" w:rsidRDefault="00245617" w:rsidP="00452DFA">
            <w:r>
              <w:t>PIR</w:t>
            </w:r>
          </w:p>
          <w:p w14:paraId="5D220A72" w14:textId="77777777" w:rsidR="00A6147C" w:rsidRDefault="00A6147C" w:rsidP="00452DFA">
            <w:r>
              <w:t>PPS</w:t>
            </w:r>
          </w:p>
          <w:p w14:paraId="7DF7ACE6" w14:textId="77777777" w:rsidR="00D76998" w:rsidRDefault="00D76998" w:rsidP="00452DFA">
            <w:r>
              <w:t>TOP</w:t>
            </w:r>
          </w:p>
          <w:p w14:paraId="21B0EC91" w14:textId="77777777" w:rsidR="00D76998" w:rsidRDefault="00D76998" w:rsidP="00452DFA">
            <w:r>
              <w:t>TCS</w:t>
            </w:r>
          </w:p>
          <w:p w14:paraId="1B7037A4" w14:textId="77777777" w:rsidR="00D76998" w:rsidRDefault="00D76998" w:rsidP="00452DFA">
            <w:r>
              <w:t>IPP</w:t>
            </w:r>
          </w:p>
          <w:p w14:paraId="3B135490" w14:textId="77777777" w:rsidR="00D76998" w:rsidRDefault="00D76998" w:rsidP="00452DFA">
            <w:r>
              <w:t>FedACH</w:t>
            </w:r>
          </w:p>
          <w:p w14:paraId="6F9FE4D0" w14:textId="77777777" w:rsidR="00262BF5" w:rsidRDefault="00262BF5" w:rsidP="00452DFA">
            <w:r>
              <w:t>Funds Control</w:t>
            </w:r>
          </w:p>
          <w:p w14:paraId="6419EADC" w14:textId="77777777" w:rsidR="00262BF5" w:rsidRDefault="00262BF5" w:rsidP="00452DFA">
            <w:r>
              <w:t>Offset notices</w:t>
            </w:r>
          </w:p>
          <w:p w14:paraId="5153D7F5" w14:textId="77777777" w:rsidR="000C5FC3" w:rsidRDefault="000C5FC3" w:rsidP="00452DFA">
            <w:r>
              <w:t>SnAP</w:t>
            </w:r>
          </w:p>
          <w:p w14:paraId="1890AA46" w14:textId="2B0184FD" w:rsidR="00F6710D" w:rsidRDefault="00F6710D" w:rsidP="00F6710D">
            <w:r>
              <w:t>DoD-DCAS</w:t>
            </w:r>
          </w:p>
          <w:p w14:paraId="7457A8C3" w14:textId="61F22C49" w:rsidR="00BB497B" w:rsidRDefault="00BB497B" w:rsidP="00F6710D"/>
          <w:p w14:paraId="2299D8A5" w14:textId="18B66CE1" w:rsidR="00BB497B" w:rsidRDefault="00BB497B" w:rsidP="00F6710D">
            <w:r>
              <w:t>SRF</w:t>
            </w:r>
          </w:p>
          <w:p w14:paraId="00E0F1DC" w14:textId="77777777" w:rsidR="00694C05" w:rsidRDefault="00694C05" w:rsidP="00452DFA"/>
        </w:tc>
      </w:tr>
      <w:tr w:rsidR="00137C22" w14:paraId="4DB0CF61" w14:textId="77777777" w:rsidTr="79DBD942">
        <w:trPr>
          <w:trHeight w:val="826"/>
          <w:jc w:val="center"/>
        </w:trPr>
        <w:tc>
          <w:tcPr>
            <w:tcW w:w="272" w:type="pct"/>
          </w:tcPr>
          <w:p w14:paraId="5506C290" w14:textId="77777777" w:rsidR="00D76998" w:rsidRDefault="00487CD4" w:rsidP="00487CD4">
            <w:r>
              <w:lastRenderedPageBreak/>
              <w:t>02.</w:t>
            </w:r>
            <w:r w:rsidR="00A60C7B">
              <w:t>0</w:t>
            </w:r>
            <w:r>
              <w:t>4</w:t>
            </w:r>
          </w:p>
        </w:tc>
        <w:tc>
          <w:tcPr>
            <w:tcW w:w="323" w:type="pct"/>
          </w:tcPr>
          <w:p w14:paraId="7F62E2C1" w14:textId="77777777" w:rsidR="00D76998" w:rsidRDefault="00D76998" w:rsidP="00452DFA">
            <w:r>
              <w:t>AgencyPaymentTypeCode</w:t>
            </w:r>
          </w:p>
        </w:tc>
        <w:tc>
          <w:tcPr>
            <w:tcW w:w="275" w:type="pct"/>
          </w:tcPr>
          <w:p w14:paraId="0FA1FB28" w14:textId="77777777" w:rsidR="00D76998" w:rsidRDefault="00D76998" w:rsidP="00452DFA">
            <w:r>
              <w:t>AN</w:t>
            </w:r>
          </w:p>
        </w:tc>
        <w:tc>
          <w:tcPr>
            <w:tcW w:w="477" w:type="pct"/>
          </w:tcPr>
          <w:p w14:paraId="542CD684" w14:textId="77777777" w:rsidR="00D76998" w:rsidRDefault="00D76998" w:rsidP="00452DFA"/>
        </w:tc>
        <w:tc>
          <w:tcPr>
            <w:tcW w:w="341" w:type="pct"/>
          </w:tcPr>
          <w:p w14:paraId="572E6D81" w14:textId="77777777" w:rsidR="00D76998" w:rsidRDefault="00D76998" w:rsidP="00452DFA">
            <w:r>
              <w:t>1</w:t>
            </w:r>
          </w:p>
        </w:tc>
        <w:tc>
          <w:tcPr>
            <w:tcW w:w="361" w:type="pct"/>
          </w:tcPr>
          <w:p w14:paraId="2B2BC8C1" w14:textId="77777777" w:rsidR="00D76998" w:rsidRDefault="00D76998" w:rsidP="00452DFA">
            <w:r>
              <w:fldChar w:fldCharType="begin"/>
            </w:r>
            <w:r>
              <w:instrText xml:space="preserve"> =G6+1 </w:instrText>
            </w:r>
            <w:r>
              <w:fldChar w:fldCharType="separate"/>
            </w:r>
            <w:r>
              <w:rPr>
                <w:noProof/>
              </w:rPr>
              <w:t>29</w:t>
            </w:r>
            <w:r>
              <w:fldChar w:fldCharType="end"/>
            </w:r>
          </w:p>
        </w:tc>
        <w:tc>
          <w:tcPr>
            <w:tcW w:w="361" w:type="pct"/>
          </w:tcPr>
          <w:p w14:paraId="49C15440" w14:textId="77777777" w:rsidR="00D76998" w:rsidRDefault="00D76998" w:rsidP="00452DFA">
            <w:r>
              <w:fldChar w:fldCharType="begin"/>
            </w:r>
            <w:r>
              <w:instrText xml:space="preserve"> =F7+E7-1 </w:instrText>
            </w:r>
            <w:r>
              <w:fldChar w:fldCharType="separate"/>
            </w:r>
            <w:r>
              <w:rPr>
                <w:noProof/>
              </w:rPr>
              <w:t>29</w:t>
            </w:r>
            <w:r>
              <w:fldChar w:fldCharType="end"/>
            </w:r>
          </w:p>
        </w:tc>
        <w:tc>
          <w:tcPr>
            <w:tcW w:w="454" w:type="pct"/>
          </w:tcPr>
          <w:p w14:paraId="18CA07AD" w14:textId="77777777" w:rsidR="00D76998" w:rsidRDefault="00D76998" w:rsidP="00452DFA">
            <w:r>
              <w:t>n/a</w:t>
            </w:r>
          </w:p>
        </w:tc>
        <w:tc>
          <w:tcPr>
            <w:tcW w:w="451" w:type="pct"/>
          </w:tcPr>
          <w:p w14:paraId="199524F5" w14:textId="77777777" w:rsidR="00D76998" w:rsidRDefault="00D76998" w:rsidP="00452DFA"/>
        </w:tc>
        <w:tc>
          <w:tcPr>
            <w:tcW w:w="482" w:type="pct"/>
          </w:tcPr>
          <w:p w14:paraId="09B78BD2" w14:textId="77777777" w:rsidR="00D76998" w:rsidRDefault="00D76998" w:rsidP="00452DFA">
            <w:r>
              <w:t>Agency Payment Code</w:t>
            </w:r>
          </w:p>
        </w:tc>
        <w:tc>
          <w:tcPr>
            <w:tcW w:w="594" w:type="pct"/>
          </w:tcPr>
          <w:p w14:paraId="617BAF55" w14:textId="77777777" w:rsidR="00D76998" w:rsidRDefault="00D76998" w:rsidP="00452DFA"/>
        </w:tc>
        <w:tc>
          <w:tcPr>
            <w:tcW w:w="609" w:type="pct"/>
          </w:tcPr>
          <w:p w14:paraId="61024AFC" w14:textId="77777777" w:rsidR="00502ABD" w:rsidRDefault="00502ABD" w:rsidP="00452DFA">
            <w:r>
              <w:t>DNP</w:t>
            </w:r>
          </w:p>
          <w:p w14:paraId="30039019" w14:textId="77777777" w:rsidR="00D76998" w:rsidRDefault="00D76998" w:rsidP="00452DFA">
            <w:r>
              <w:t>PACER</w:t>
            </w:r>
          </w:p>
          <w:p w14:paraId="13BBCDCD" w14:textId="77777777" w:rsidR="00245617" w:rsidRDefault="00245617" w:rsidP="00452DFA">
            <w:r>
              <w:t>PIR</w:t>
            </w:r>
          </w:p>
          <w:p w14:paraId="26D2E639" w14:textId="77777777" w:rsidR="00A6147C" w:rsidRDefault="00A6147C" w:rsidP="00452DFA">
            <w:r>
              <w:t>PPS</w:t>
            </w:r>
          </w:p>
          <w:p w14:paraId="03D6EDC1" w14:textId="77777777" w:rsidR="00262BF5" w:rsidRDefault="00262BF5" w:rsidP="00452DFA">
            <w:r>
              <w:t>IPP</w:t>
            </w:r>
          </w:p>
          <w:p w14:paraId="676BBECE" w14:textId="77777777" w:rsidR="00D76998" w:rsidRDefault="00262BF5" w:rsidP="00452DFA">
            <w:r>
              <w:t>Offset Notices</w:t>
            </w:r>
          </w:p>
          <w:p w14:paraId="2B83DFCB" w14:textId="297BA0EC" w:rsidR="00F6710D" w:rsidRDefault="00F6710D" w:rsidP="00F6710D">
            <w:r>
              <w:t>DoD-DCAS</w:t>
            </w:r>
          </w:p>
          <w:p w14:paraId="06D94585" w14:textId="584CB33E" w:rsidR="00BB497B" w:rsidRDefault="00BB497B" w:rsidP="00F6710D"/>
          <w:p w14:paraId="118526A5" w14:textId="0186FFA5" w:rsidR="00BB497B" w:rsidRDefault="00BB497B" w:rsidP="00F6710D">
            <w:r>
              <w:t>SRF</w:t>
            </w:r>
          </w:p>
          <w:p w14:paraId="7D2D4B5B" w14:textId="77777777" w:rsidR="00F6710D" w:rsidRDefault="00F6710D" w:rsidP="00452DFA"/>
        </w:tc>
      </w:tr>
      <w:tr w:rsidR="00137C22" w14:paraId="0B59DDDA" w14:textId="77777777" w:rsidTr="79DBD942">
        <w:trPr>
          <w:trHeight w:val="1225"/>
          <w:jc w:val="center"/>
        </w:trPr>
        <w:tc>
          <w:tcPr>
            <w:tcW w:w="272" w:type="pct"/>
          </w:tcPr>
          <w:p w14:paraId="131096AE" w14:textId="77777777" w:rsidR="00C46F26" w:rsidRDefault="00487CD4" w:rsidP="00487CD4">
            <w:r>
              <w:t>02.</w:t>
            </w:r>
            <w:r w:rsidR="00A60C7B">
              <w:t>0</w:t>
            </w:r>
            <w:r>
              <w:t>5</w:t>
            </w:r>
          </w:p>
          <w:p w14:paraId="7E714DE6" w14:textId="77777777" w:rsidR="00C46F26" w:rsidRPr="00C46F26" w:rsidRDefault="00C46F26" w:rsidP="00C46F26"/>
          <w:p w14:paraId="5BC675B3" w14:textId="77777777" w:rsidR="00C46F26" w:rsidRPr="00C46F26" w:rsidRDefault="00C46F26" w:rsidP="00C46F26"/>
          <w:p w14:paraId="679E4BB0" w14:textId="77777777" w:rsidR="00C46F26" w:rsidRPr="00C46F26" w:rsidRDefault="00C46F26" w:rsidP="00C46F26"/>
          <w:p w14:paraId="3ECA7BD9" w14:textId="77777777" w:rsidR="00C46F26" w:rsidRPr="00C46F26" w:rsidRDefault="00C46F26" w:rsidP="00C46F26"/>
          <w:p w14:paraId="78FE16A9" w14:textId="77777777" w:rsidR="00C46F26" w:rsidRPr="00C46F26" w:rsidRDefault="00C46F26" w:rsidP="00C46F26"/>
          <w:p w14:paraId="46B841A3" w14:textId="77777777" w:rsidR="00C46F26" w:rsidRPr="00C46F26" w:rsidRDefault="00C46F26" w:rsidP="00C46F26"/>
          <w:p w14:paraId="25BAE7F4" w14:textId="77777777" w:rsidR="00C46F26" w:rsidRPr="00C46F26" w:rsidRDefault="00C46F26" w:rsidP="00C46F26"/>
          <w:p w14:paraId="0E613809" w14:textId="77777777" w:rsidR="00C46F26" w:rsidRPr="00C46F26" w:rsidRDefault="00C46F26" w:rsidP="00C46F26"/>
          <w:p w14:paraId="42AF742E" w14:textId="77777777" w:rsidR="00D76998" w:rsidRPr="00C46F26" w:rsidRDefault="00D76998" w:rsidP="00C46F26"/>
        </w:tc>
        <w:tc>
          <w:tcPr>
            <w:tcW w:w="323" w:type="pct"/>
          </w:tcPr>
          <w:p w14:paraId="6008EA6A" w14:textId="77777777" w:rsidR="00D76998" w:rsidRPr="00304C7F" w:rsidRDefault="00D76998" w:rsidP="00452DFA">
            <w:r w:rsidRPr="00304C7F">
              <w:lastRenderedPageBreak/>
              <w:t>IsTOP_Offset</w:t>
            </w:r>
          </w:p>
        </w:tc>
        <w:tc>
          <w:tcPr>
            <w:tcW w:w="275" w:type="pct"/>
          </w:tcPr>
          <w:p w14:paraId="5115DF51" w14:textId="77777777" w:rsidR="00D76998" w:rsidRPr="00304C7F" w:rsidRDefault="00D76998" w:rsidP="00304C7F">
            <w:r w:rsidRPr="00304C7F">
              <w:t>AN</w:t>
            </w:r>
          </w:p>
        </w:tc>
        <w:tc>
          <w:tcPr>
            <w:tcW w:w="477" w:type="pct"/>
          </w:tcPr>
          <w:p w14:paraId="4F24F51A" w14:textId="77777777" w:rsidR="00D76998" w:rsidRPr="00304C7F" w:rsidRDefault="000E7E64" w:rsidP="00452DFA">
            <w:r>
              <w:t>”0”;”1”</w:t>
            </w:r>
          </w:p>
        </w:tc>
        <w:tc>
          <w:tcPr>
            <w:tcW w:w="341" w:type="pct"/>
          </w:tcPr>
          <w:p w14:paraId="57DBB5A5" w14:textId="77777777" w:rsidR="00D76998" w:rsidRPr="00304C7F" w:rsidRDefault="00D76998" w:rsidP="00452DFA">
            <w:r w:rsidRPr="00304C7F">
              <w:t>1</w:t>
            </w:r>
          </w:p>
        </w:tc>
        <w:tc>
          <w:tcPr>
            <w:tcW w:w="361" w:type="pct"/>
          </w:tcPr>
          <w:p w14:paraId="22D4548F" w14:textId="77777777" w:rsidR="00D76998" w:rsidRPr="00304C7F" w:rsidRDefault="00D76998" w:rsidP="00452DFA">
            <w:r w:rsidRPr="00304C7F">
              <w:fldChar w:fldCharType="begin"/>
            </w:r>
            <w:r w:rsidRPr="00304C7F">
              <w:instrText xml:space="preserve"> =G7+1 </w:instrText>
            </w:r>
            <w:r w:rsidRPr="00304C7F">
              <w:fldChar w:fldCharType="separate"/>
            </w:r>
            <w:r w:rsidRPr="00304C7F">
              <w:rPr>
                <w:noProof/>
              </w:rPr>
              <w:t>30</w:t>
            </w:r>
            <w:r w:rsidRPr="00304C7F">
              <w:fldChar w:fldCharType="end"/>
            </w:r>
          </w:p>
        </w:tc>
        <w:tc>
          <w:tcPr>
            <w:tcW w:w="361" w:type="pct"/>
          </w:tcPr>
          <w:p w14:paraId="46BCAEB7" w14:textId="77777777" w:rsidR="00D76998" w:rsidRPr="00304C7F" w:rsidRDefault="00D76998" w:rsidP="00452DFA">
            <w:r w:rsidRPr="00304C7F">
              <w:fldChar w:fldCharType="begin"/>
            </w:r>
            <w:r w:rsidRPr="00304C7F">
              <w:instrText xml:space="preserve"> =F8+E8-1 </w:instrText>
            </w:r>
            <w:r w:rsidRPr="00304C7F">
              <w:fldChar w:fldCharType="separate"/>
            </w:r>
            <w:r w:rsidRPr="00304C7F">
              <w:rPr>
                <w:noProof/>
              </w:rPr>
              <w:t>30</w:t>
            </w:r>
            <w:r w:rsidRPr="00304C7F">
              <w:fldChar w:fldCharType="end"/>
            </w:r>
          </w:p>
        </w:tc>
        <w:tc>
          <w:tcPr>
            <w:tcW w:w="454" w:type="pct"/>
          </w:tcPr>
          <w:p w14:paraId="4F87883C" w14:textId="77777777" w:rsidR="00D76998" w:rsidRPr="00304C7F" w:rsidRDefault="00123C07" w:rsidP="00452DFA">
            <w:r>
              <w:t>n/a</w:t>
            </w:r>
          </w:p>
        </w:tc>
        <w:tc>
          <w:tcPr>
            <w:tcW w:w="451" w:type="pct"/>
          </w:tcPr>
          <w:p w14:paraId="1D8232E7" w14:textId="77777777" w:rsidR="00D76998" w:rsidRPr="00304C7F" w:rsidRDefault="00D76998" w:rsidP="00452DFA"/>
        </w:tc>
        <w:tc>
          <w:tcPr>
            <w:tcW w:w="482" w:type="pct"/>
          </w:tcPr>
          <w:p w14:paraId="26E777E0" w14:textId="77777777" w:rsidR="00D76998" w:rsidRPr="00304C7F" w:rsidRDefault="00D76998" w:rsidP="00452DFA">
            <w:r w:rsidRPr="00304C7F">
              <w:t>TOP Eligibility Indicator</w:t>
            </w:r>
          </w:p>
        </w:tc>
        <w:tc>
          <w:tcPr>
            <w:tcW w:w="594" w:type="pct"/>
          </w:tcPr>
          <w:p w14:paraId="18EE8972" w14:textId="77777777" w:rsidR="000E7E64" w:rsidRPr="00304C7F" w:rsidRDefault="000E7E64" w:rsidP="000E7E64">
            <w:r>
              <w:t>”0” = no</w:t>
            </w:r>
          </w:p>
          <w:p w14:paraId="121B8F51" w14:textId="77777777" w:rsidR="000E7E64" w:rsidRDefault="000E7E64" w:rsidP="000E7E64">
            <w:r w:rsidRPr="00304C7F">
              <w:t>“1” = yes</w:t>
            </w:r>
            <w:r>
              <w:t xml:space="preserve"> </w:t>
            </w:r>
          </w:p>
          <w:p w14:paraId="4655D30B" w14:textId="77777777" w:rsidR="00D76998" w:rsidRPr="00304C7F" w:rsidRDefault="0099080A" w:rsidP="00CA1800">
            <w:r>
              <w:t>Any value</w:t>
            </w:r>
            <w:r w:rsidR="00C46F26">
              <w:t xml:space="preserve"> </w:t>
            </w:r>
            <w:r>
              <w:t>other than 0 will be defaulted to a 1.</w:t>
            </w:r>
            <w:r w:rsidR="00D76998">
              <w:t>.</w:t>
            </w:r>
            <w:r w:rsidR="00CA1800">
              <w:t>Agreed upon between TOP and agency.</w:t>
            </w:r>
          </w:p>
        </w:tc>
        <w:tc>
          <w:tcPr>
            <w:tcW w:w="609" w:type="pct"/>
          </w:tcPr>
          <w:p w14:paraId="658E24CF" w14:textId="77777777" w:rsidR="00694C05" w:rsidRDefault="00D76998" w:rsidP="00452DFA">
            <w:r w:rsidRPr="00304C7F">
              <w:t>TOP</w:t>
            </w:r>
          </w:p>
          <w:p w14:paraId="268BCEDF" w14:textId="77777777" w:rsidR="002B435D" w:rsidRDefault="002B435D" w:rsidP="00304C7F"/>
          <w:p w14:paraId="192714E9" w14:textId="4CB34A32" w:rsidR="00BB497B" w:rsidRPr="00304C7F" w:rsidRDefault="00BB497B" w:rsidP="00304C7F">
            <w:r>
              <w:t>SRF</w:t>
            </w:r>
          </w:p>
        </w:tc>
      </w:tr>
      <w:tr w:rsidR="00137C22" w14:paraId="65A8D1A8" w14:textId="77777777" w:rsidTr="79DBD942">
        <w:trPr>
          <w:trHeight w:val="3090"/>
          <w:jc w:val="center"/>
        </w:trPr>
        <w:tc>
          <w:tcPr>
            <w:tcW w:w="272" w:type="pct"/>
          </w:tcPr>
          <w:p w14:paraId="11A0B84F" w14:textId="77777777" w:rsidR="00D76998" w:rsidRDefault="00487CD4" w:rsidP="00487CD4">
            <w:r>
              <w:t>02.</w:t>
            </w:r>
            <w:r w:rsidR="00A60C7B">
              <w:t>0</w:t>
            </w:r>
            <w:r>
              <w:t>6</w:t>
            </w:r>
          </w:p>
        </w:tc>
        <w:tc>
          <w:tcPr>
            <w:tcW w:w="323" w:type="pct"/>
          </w:tcPr>
          <w:p w14:paraId="5DCB6672" w14:textId="77777777" w:rsidR="00D76998" w:rsidRDefault="005F3078" w:rsidP="00452DFA">
            <w:r>
              <w:t>PayeeName</w:t>
            </w:r>
          </w:p>
        </w:tc>
        <w:tc>
          <w:tcPr>
            <w:tcW w:w="275" w:type="pct"/>
          </w:tcPr>
          <w:p w14:paraId="5F2602A5" w14:textId="77777777" w:rsidR="00D76998" w:rsidRDefault="00D76998" w:rsidP="00452DFA">
            <w:r>
              <w:t>AN</w:t>
            </w:r>
          </w:p>
        </w:tc>
        <w:tc>
          <w:tcPr>
            <w:tcW w:w="477" w:type="pct"/>
          </w:tcPr>
          <w:p w14:paraId="50406EF9" w14:textId="77777777" w:rsidR="00D76998" w:rsidRDefault="00D76998" w:rsidP="00452DFA"/>
        </w:tc>
        <w:tc>
          <w:tcPr>
            <w:tcW w:w="341" w:type="pct"/>
          </w:tcPr>
          <w:p w14:paraId="52EE2A09" w14:textId="77777777" w:rsidR="00D76998" w:rsidRDefault="00D76998" w:rsidP="00452DFA">
            <w:r>
              <w:t>35</w:t>
            </w:r>
          </w:p>
        </w:tc>
        <w:tc>
          <w:tcPr>
            <w:tcW w:w="361" w:type="pct"/>
          </w:tcPr>
          <w:p w14:paraId="15CF8479" w14:textId="77777777" w:rsidR="00D76998" w:rsidRDefault="00D76998" w:rsidP="00452DFA">
            <w:r>
              <w:fldChar w:fldCharType="begin"/>
            </w:r>
            <w:r>
              <w:instrText xml:space="preserve"> =G8+1 </w:instrText>
            </w:r>
            <w:r>
              <w:fldChar w:fldCharType="separate"/>
            </w:r>
            <w:r>
              <w:rPr>
                <w:noProof/>
              </w:rPr>
              <w:t>31</w:t>
            </w:r>
            <w:r>
              <w:fldChar w:fldCharType="end"/>
            </w:r>
          </w:p>
        </w:tc>
        <w:tc>
          <w:tcPr>
            <w:tcW w:w="361" w:type="pct"/>
          </w:tcPr>
          <w:p w14:paraId="5519CA55" w14:textId="77777777" w:rsidR="00D76998" w:rsidRDefault="00D76998" w:rsidP="00452DFA">
            <w:r>
              <w:fldChar w:fldCharType="begin"/>
            </w:r>
            <w:r>
              <w:instrText xml:space="preserve"> =F9+E9-1 </w:instrText>
            </w:r>
            <w:r>
              <w:fldChar w:fldCharType="separate"/>
            </w:r>
            <w:r>
              <w:rPr>
                <w:noProof/>
              </w:rPr>
              <w:t>65</w:t>
            </w:r>
            <w:r>
              <w:fldChar w:fldCharType="end"/>
            </w:r>
          </w:p>
        </w:tc>
        <w:tc>
          <w:tcPr>
            <w:tcW w:w="454" w:type="pct"/>
          </w:tcPr>
          <w:p w14:paraId="5973F771" w14:textId="77777777" w:rsidR="00D76998" w:rsidRDefault="00D76998" w:rsidP="00452DFA">
            <w:r>
              <w:t>Left justify, blank fill.</w:t>
            </w:r>
          </w:p>
          <w:p w14:paraId="50E89EB7" w14:textId="77777777" w:rsidR="00D76998" w:rsidRDefault="00D76998" w:rsidP="00452DFA">
            <w:r>
              <w:t xml:space="preserve"> If all blank, mark payment as invalid.</w:t>
            </w:r>
          </w:p>
        </w:tc>
        <w:tc>
          <w:tcPr>
            <w:tcW w:w="451" w:type="pct"/>
          </w:tcPr>
          <w:p w14:paraId="071DA535" w14:textId="77777777" w:rsidR="00D76998" w:rsidRDefault="00D76998" w:rsidP="00452DFA">
            <w:r>
              <w:t>Reason group 5 message 3</w:t>
            </w:r>
          </w:p>
        </w:tc>
        <w:tc>
          <w:tcPr>
            <w:tcW w:w="482" w:type="pct"/>
          </w:tcPr>
          <w:p w14:paraId="175783C0" w14:textId="77777777" w:rsidR="00D76998" w:rsidRDefault="00D76998" w:rsidP="00452DFA">
            <w:r>
              <w:t>Payee Name</w:t>
            </w:r>
          </w:p>
        </w:tc>
        <w:tc>
          <w:tcPr>
            <w:tcW w:w="594" w:type="pct"/>
          </w:tcPr>
          <w:p w14:paraId="136617A6" w14:textId="77777777" w:rsidR="00D76998" w:rsidRDefault="00D76998" w:rsidP="00025173">
            <w:r>
              <w:t xml:space="preserve">This will be truncated to 22 characters when sent to FedACH for </w:t>
            </w:r>
            <w:r w:rsidR="00025173">
              <w:t xml:space="preserve">PPD and CCD.  It will be truncated to 16 for CTX and 35 for </w:t>
            </w:r>
            <w:r>
              <w:t>IAT.</w:t>
            </w:r>
          </w:p>
        </w:tc>
        <w:tc>
          <w:tcPr>
            <w:tcW w:w="609" w:type="pct"/>
          </w:tcPr>
          <w:p w14:paraId="4EA5E5F0" w14:textId="77777777" w:rsidR="00EE6FD4" w:rsidRDefault="00EE6FD4" w:rsidP="00452DFA">
            <w:r>
              <w:t>DNP</w:t>
            </w:r>
          </w:p>
          <w:p w14:paraId="4D730F97" w14:textId="77777777" w:rsidR="00D76998" w:rsidRDefault="00D76998" w:rsidP="00452DFA">
            <w:r>
              <w:t>PACER</w:t>
            </w:r>
          </w:p>
          <w:p w14:paraId="5229E0CE" w14:textId="77777777" w:rsidR="00EE6FD4" w:rsidRDefault="00EE6FD4" w:rsidP="00452DFA">
            <w:r>
              <w:t>PIR</w:t>
            </w:r>
          </w:p>
          <w:p w14:paraId="2BA22D95" w14:textId="77777777" w:rsidR="00A6147C" w:rsidRDefault="00A6147C" w:rsidP="00452DFA">
            <w:r>
              <w:t>PPS</w:t>
            </w:r>
          </w:p>
          <w:p w14:paraId="07BB7271" w14:textId="77777777" w:rsidR="00D76998" w:rsidRDefault="00D76998" w:rsidP="00452DFA">
            <w:r>
              <w:t>TOP</w:t>
            </w:r>
          </w:p>
          <w:p w14:paraId="3D220D34" w14:textId="77777777" w:rsidR="00D76998" w:rsidRDefault="00D76998" w:rsidP="00452DFA">
            <w:r>
              <w:t>TCS</w:t>
            </w:r>
          </w:p>
          <w:p w14:paraId="5E61478D" w14:textId="77777777" w:rsidR="00D76998" w:rsidRDefault="00D76998" w:rsidP="00452DFA">
            <w:r>
              <w:t>IPP</w:t>
            </w:r>
          </w:p>
          <w:p w14:paraId="5502C6E3" w14:textId="77777777" w:rsidR="00D76998" w:rsidRDefault="00D76998" w:rsidP="00452DFA">
            <w:r>
              <w:t>FedACH</w:t>
            </w:r>
          </w:p>
          <w:p w14:paraId="6694C40F" w14:textId="77777777" w:rsidR="00B97419" w:rsidRDefault="00B97419" w:rsidP="00452DFA">
            <w:r>
              <w:t>Offset Notices</w:t>
            </w:r>
          </w:p>
          <w:p w14:paraId="74326C3B" w14:textId="77777777" w:rsidR="00D76998" w:rsidRDefault="000068D7" w:rsidP="00452DFA">
            <w:r>
              <w:t>SnAP</w:t>
            </w:r>
          </w:p>
          <w:p w14:paraId="4D6F0C25" w14:textId="1532513C" w:rsidR="00F6710D" w:rsidRDefault="00F6710D" w:rsidP="00F6710D">
            <w:r>
              <w:t>DoD-DCAS</w:t>
            </w:r>
          </w:p>
          <w:p w14:paraId="466338F2" w14:textId="678C870F" w:rsidR="00BB497B" w:rsidRDefault="00BB497B" w:rsidP="00F6710D"/>
          <w:p w14:paraId="152640EA" w14:textId="59236E93" w:rsidR="00BB497B" w:rsidRDefault="00BB497B" w:rsidP="00F6710D">
            <w:r>
              <w:t>SRF</w:t>
            </w:r>
          </w:p>
          <w:p w14:paraId="3831B2E5" w14:textId="77777777" w:rsidR="00F6710D" w:rsidRDefault="00F6710D" w:rsidP="00452DFA"/>
        </w:tc>
      </w:tr>
      <w:tr w:rsidR="00137C22" w14:paraId="7AC55EBB" w14:textId="77777777" w:rsidTr="79DBD942">
        <w:trPr>
          <w:trHeight w:val="228"/>
          <w:jc w:val="center"/>
        </w:trPr>
        <w:tc>
          <w:tcPr>
            <w:tcW w:w="272" w:type="pct"/>
          </w:tcPr>
          <w:p w14:paraId="18800B67" w14:textId="77777777" w:rsidR="00D76998" w:rsidRDefault="00487CD4" w:rsidP="00487CD4">
            <w:r>
              <w:t>02.</w:t>
            </w:r>
            <w:r w:rsidR="00A60C7B">
              <w:t>0</w:t>
            </w:r>
            <w:r>
              <w:t>7</w:t>
            </w:r>
          </w:p>
        </w:tc>
        <w:tc>
          <w:tcPr>
            <w:tcW w:w="323" w:type="pct"/>
          </w:tcPr>
          <w:p w14:paraId="03421B14" w14:textId="77777777" w:rsidR="00D76998" w:rsidRDefault="00D76998" w:rsidP="00452DFA">
            <w:r>
              <w:t>PayeeAddressLine_1</w:t>
            </w:r>
          </w:p>
          <w:p w14:paraId="1A158BA2" w14:textId="77777777" w:rsidR="00D76998" w:rsidRDefault="00D76998" w:rsidP="00452DFA"/>
          <w:p w14:paraId="479A96A0" w14:textId="77777777" w:rsidR="00D76998" w:rsidRDefault="00D76998" w:rsidP="00452DFA"/>
          <w:p w14:paraId="109161A1" w14:textId="77777777" w:rsidR="00D76998" w:rsidRDefault="00D76998" w:rsidP="00452DFA"/>
          <w:p w14:paraId="345B0760" w14:textId="77777777" w:rsidR="00D76998" w:rsidRDefault="00D76998" w:rsidP="00452DFA"/>
          <w:p w14:paraId="2336B5F5" w14:textId="77777777" w:rsidR="00D76998" w:rsidRDefault="00D76998" w:rsidP="00452DFA"/>
        </w:tc>
        <w:tc>
          <w:tcPr>
            <w:tcW w:w="275" w:type="pct"/>
          </w:tcPr>
          <w:p w14:paraId="04EF47CE" w14:textId="77777777" w:rsidR="00D76998" w:rsidRDefault="00D76998" w:rsidP="00452DFA">
            <w:r>
              <w:t>AN</w:t>
            </w:r>
          </w:p>
        </w:tc>
        <w:tc>
          <w:tcPr>
            <w:tcW w:w="477" w:type="pct"/>
          </w:tcPr>
          <w:p w14:paraId="6AA26E78" w14:textId="77777777" w:rsidR="00D76998" w:rsidRDefault="00D76998" w:rsidP="00452DFA"/>
        </w:tc>
        <w:tc>
          <w:tcPr>
            <w:tcW w:w="341" w:type="pct"/>
          </w:tcPr>
          <w:p w14:paraId="7474DA1E" w14:textId="77777777" w:rsidR="00D76998" w:rsidRDefault="00D76998" w:rsidP="00452DFA">
            <w:r>
              <w:t>35</w:t>
            </w:r>
          </w:p>
        </w:tc>
        <w:tc>
          <w:tcPr>
            <w:tcW w:w="361" w:type="pct"/>
          </w:tcPr>
          <w:p w14:paraId="41E099A6" w14:textId="77777777" w:rsidR="00D76998" w:rsidDel="00CB7287" w:rsidRDefault="00D76998" w:rsidP="00452DFA">
            <w:r>
              <w:fldChar w:fldCharType="begin"/>
            </w:r>
            <w:r>
              <w:instrText xml:space="preserve"> =G9+1 </w:instrText>
            </w:r>
            <w:r>
              <w:fldChar w:fldCharType="separate"/>
            </w:r>
            <w:r>
              <w:rPr>
                <w:noProof/>
              </w:rPr>
              <w:t>66</w:t>
            </w:r>
            <w:r>
              <w:fldChar w:fldCharType="end"/>
            </w:r>
          </w:p>
        </w:tc>
        <w:tc>
          <w:tcPr>
            <w:tcW w:w="361" w:type="pct"/>
          </w:tcPr>
          <w:p w14:paraId="60734CBF" w14:textId="77777777" w:rsidR="00D76998" w:rsidRDefault="00D76998" w:rsidP="00452DFA">
            <w:r>
              <w:fldChar w:fldCharType="begin"/>
            </w:r>
            <w:r>
              <w:instrText xml:space="preserve"> =F10+E10-1 </w:instrText>
            </w:r>
            <w:r>
              <w:fldChar w:fldCharType="separate"/>
            </w:r>
            <w:r>
              <w:rPr>
                <w:noProof/>
              </w:rPr>
              <w:t>100</w:t>
            </w:r>
            <w:r>
              <w:fldChar w:fldCharType="end"/>
            </w:r>
          </w:p>
        </w:tc>
        <w:tc>
          <w:tcPr>
            <w:tcW w:w="454" w:type="pct"/>
          </w:tcPr>
          <w:p w14:paraId="42541440" w14:textId="77777777" w:rsidR="00D76998" w:rsidRDefault="00D76998" w:rsidP="00452DFA">
            <w:r>
              <w:t>If IAT and this is all blank, mark payment as invalid</w:t>
            </w:r>
          </w:p>
          <w:p w14:paraId="2E99C56D" w14:textId="77777777" w:rsidR="00D76998" w:rsidRDefault="00D76998" w:rsidP="00452DFA"/>
          <w:p w14:paraId="5C37A8D5" w14:textId="77777777" w:rsidR="00D76998" w:rsidRDefault="00D76998" w:rsidP="00452DFA"/>
        </w:tc>
        <w:tc>
          <w:tcPr>
            <w:tcW w:w="451" w:type="pct"/>
          </w:tcPr>
          <w:p w14:paraId="5E54E318" w14:textId="77777777" w:rsidR="00D76998" w:rsidRDefault="00D76998" w:rsidP="00452DFA">
            <w:r>
              <w:t>Reason group 5 message 3</w:t>
            </w:r>
          </w:p>
        </w:tc>
        <w:tc>
          <w:tcPr>
            <w:tcW w:w="482" w:type="pct"/>
          </w:tcPr>
          <w:p w14:paraId="79990940" w14:textId="77777777" w:rsidR="00D76998" w:rsidRDefault="00D76998" w:rsidP="00452DFA">
            <w:r>
              <w:t>Payee</w:t>
            </w:r>
            <w:r w:rsidR="0013322F">
              <w:t xml:space="preserve"> </w:t>
            </w:r>
            <w:r>
              <w:t>Address Line 1</w:t>
            </w:r>
          </w:p>
        </w:tc>
        <w:tc>
          <w:tcPr>
            <w:tcW w:w="594" w:type="pct"/>
          </w:tcPr>
          <w:p w14:paraId="7F04CDEA" w14:textId="77777777" w:rsidR="00D76998" w:rsidRDefault="00D76998" w:rsidP="00452DFA">
            <w:r>
              <w:t>If IAT, this is required.  This is designated as the payee street address for IAT payments.</w:t>
            </w:r>
          </w:p>
          <w:p w14:paraId="765C78F9" w14:textId="77777777" w:rsidR="00D76998" w:rsidRDefault="00D76998" w:rsidP="00452DFA">
            <w:r>
              <w:t xml:space="preserve">While not required for other entry </w:t>
            </w:r>
            <w:r>
              <w:lastRenderedPageBreak/>
              <w:t>class codes, address data is requested from agencies so RFCs can send offset letters if necessary.</w:t>
            </w:r>
          </w:p>
        </w:tc>
        <w:tc>
          <w:tcPr>
            <w:tcW w:w="609" w:type="pct"/>
          </w:tcPr>
          <w:p w14:paraId="5499E91C" w14:textId="77777777" w:rsidR="00502ABD" w:rsidRDefault="00502ABD" w:rsidP="00452DFA">
            <w:r>
              <w:lastRenderedPageBreak/>
              <w:t>DNP</w:t>
            </w:r>
          </w:p>
          <w:p w14:paraId="2F90AC5E" w14:textId="77777777" w:rsidR="00D76998" w:rsidRDefault="00D76998" w:rsidP="00452DFA">
            <w:r>
              <w:t>FedACH</w:t>
            </w:r>
          </w:p>
          <w:p w14:paraId="5C3159C7" w14:textId="77777777" w:rsidR="0052134F" w:rsidRDefault="0052134F" w:rsidP="00452DFA">
            <w:r>
              <w:t>IPP</w:t>
            </w:r>
          </w:p>
          <w:p w14:paraId="6C4E1A01" w14:textId="77777777" w:rsidR="00B97419" w:rsidRDefault="00B97419" w:rsidP="00452DFA">
            <w:r>
              <w:t>Offset Notices</w:t>
            </w:r>
          </w:p>
          <w:p w14:paraId="0B489C17" w14:textId="77777777" w:rsidR="00EE6FD4" w:rsidRDefault="00EE6FD4" w:rsidP="00452DFA">
            <w:r>
              <w:t>PIR</w:t>
            </w:r>
          </w:p>
          <w:p w14:paraId="7B98DE6A" w14:textId="77777777" w:rsidR="00EE6FD4" w:rsidRDefault="00EE6FD4" w:rsidP="00452DFA">
            <w:r>
              <w:t>PPS</w:t>
            </w:r>
          </w:p>
          <w:p w14:paraId="32999453" w14:textId="77777777" w:rsidR="00FB7181" w:rsidRDefault="00FB7181" w:rsidP="00452DFA">
            <w:r>
              <w:t>TOP</w:t>
            </w:r>
          </w:p>
          <w:p w14:paraId="48DC0BE5" w14:textId="77777777" w:rsidR="00FB7181" w:rsidRDefault="00FB7181" w:rsidP="00452DFA">
            <w:r>
              <w:t>TCS</w:t>
            </w:r>
          </w:p>
          <w:p w14:paraId="3CC11E91" w14:textId="77777777" w:rsidR="000068D7" w:rsidRDefault="000068D7" w:rsidP="00452DFA">
            <w:r>
              <w:t>SnAP</w:t>
            </w:r>
          </w:p>
          <w:p w14:paraId="57BE7A5D" w14:textId="77777777" w:rsidR="00923801" w:rsidRDefault="00923801" w:rsidP="00923801">
            <w:r>
              <w:lastRenderedPageBreak/>
              <w:t>DoD-DCAS</w:t>
            </w:r>
          </w:p>
          <w:p w14:paraId="5F7C25A9" w14:textId="77777777" w:rsidR="00694C05" w:rsidRDefault="00694C05" w:rsidP="00452DFA"/>
          <w:p w14:paraId="41692BE2" w14:textId="206530A5" w:rsidR="00BB497B" w:rsidRDefault="00BB497B" w:rsidP="00452DFA">
            <w:r>
              <w:t>SRF</w:t>
            </w:r>
          </w:p>
        </w:tc>
      </w:tr>
      <w:tr w:rsidR="00137C22" w14:paraId="7441260E" w14:textId="77777777" w:rsidTr="79DBD942">
        <w:trPr>
          <w:trHeight w:val="228"/>
          <w:jc w:val="center"/>
        </w:trPr>
        <w:tc>
          <w:tcPr>
            <w:tcW w:w="272" w:type="pct"/>
          </w:tcPr>
          <w:p w14:paraId="00D01FC7" w14:textId="77777777" w:rsidR="00D76998" w:rsidRDefault="00487CD4" w:rsidP="00487CD4">
            <w:r>
              <w:lastRenderedPageBreak/>
              <w:t>02.</w:t>
            </w:r>
            <w:r w:rsidR="00A60C7B">
              <w:t>0</w:t>
            </w:r>
            <w:r>
              <w:t>8</w:t>
            </w:r>
          </w:p>
        </w:tc>
        <w:tc>
          <w:tcPr>
            <w:tcW w:w="323" w:type="pct"/>
          </w:tcPr>
          <w:p w14:paraId="4B5FC1E0" w14:textId="77777777" w:rsidR="00D76998" w:rsidRDefault="00D76998" w:rsidP="00452DFA">
            <w:r>
              <w:t>PayeeAddressLine_2</w:t>
            </w:r>
          </w:p>
        </w:tc>
        <w:tc>
          <w:tcPr>
            <w:tcW w:w="275" w:type="pct"/>
          </w:tcPr>
          <w:p w14:paraId="339D8B23" w14:textId="77777777" w:rsidR="00D76998" w:rsidRDefault="00D76998" w:rsidP="00452DFA">
            <w:r>
              <w:t>AN</w:t>
            </w:r>
          </w:p>
        </w:tc>
        <w:tc>
          <w:tcPr>
            <w:tcW w:w="477" w:type="pct"/>
          </w:tcPr>
          <w:p w14:paraId="3DEF9E13" w14:textId="77777777" w:rsidR="00D76998" w:rsidRDefault="00D76998" w:rsidP="00452DFA"/>
        </w:tc>
        <w:tc>
          <w:tcPr>
            <w:tcW w:w="341" w:type="pct"/>
          </w:tcPr>
          <w:p w14:paraId="2C900902" w14:textId="77777777" w:rsidR="00D76998" w:rsidRDefault="00D76998" w:rsidP="00452DFA">
            <w:r>
              <w:t>35</w:t>
            </w:r>
          </w:p>
        </w:tc>
        <w:tc>
          <w:tcPr>
            <w:tcW w:w="361" w:type="pct"/>
          </w:tcPr>
          <w:p w14:paraId="2CB65DDB" w14:textId="77777777" w:rsidR="00D76998" w:rsidDel="00CB7287" w:rsidRDefault="00D76998" w:rsidP="00452DFA">
            <w:r>
              <w:fldChar w:fldCharType="begin"/>
            </w:r>
            <w:r>
              <w:instrText xml:space="preserve"> =G10+1 </w:instrText>
            </w:r>
            <w:r>
              <w:fldChar w:fldCharType="separate"/>
            </w:r>
            <w:r>
              <w:rPr>
                <w:noProof/>
              </w:rPr>
              <w:t>101</w:t>
            </w:r>
            <w:r>
              <w:fldChar w:fldCharType="end"/>
            </w:r>
          </w:p>
        </w:tc>
        <w:tc>
          <w:tcPr>
            <w:tcW w:w="361" w:type="pct"/>
          </w:tcPr>
          <w:p w14:paraId="6B3B6303" w14:textId="77777777" w:rsidR="00D76998" w:rsidRDefault="00D76998" w:rsidP="00452DFA">
            <w:r>
              <w:fldChar w:fldCharType="begin"/>
            </w:r>
            <w:r>
              <w:instrText xml:space="preserve"> =F11+E11-1 </w:instrText>
            </w:r>
            <w:r>
              <w:fldChar w:fldCharType="separate"/>
            </w:r>
            <w:r>
              <w:rPr>
                <w:noProof/>
              </w:rPr>
              <w:t>135</w:t>
            </w:r>
            <w:r>
              <w:fldChar w:fldCharType="end"/>
            </w:r>
          </w:p>
        </w:tc>
        <w:tc>
          <w:tcPr>
            <w:tcW w:w="454" w:type="pct"/>
          </w:tcPr>
          <w:p w14:paraId="60525CBA" w14:textId="77777777" w:rsidR="00D76998" w:rsidRDefault="00694FAF" w:rsidP="00452DFA">
            <w:r>
              <w:t>n/a</w:t>
            </w:r>
          </w:p>
        </w:tc>
        <w:tc>
          <w:tcPr>
            <w:tcW w:w="451" w:type="pct"/>
          </w:tcPr>
          <w:p w14:paraId="52BC487A" w14:textId="77777777" w:rsidR="00D76998" w:rsidRDefault="00D76998" w:rsidP="00452DFA"/>
        </w:tc>
        <w:tc>
          <w:tcPr>
            <w:tcW w:w="482" w:type="pct"/>
          </w:tcPr>
          <w:p w14:paraId="1C35424B" w14:textId="77777777" w:rsidR="00D76998" w:rsidRDefault="00D76998" w:rsidP="00452DFA">
            <w:r>
              <w:t>Payee</w:t>
            </w:r>
            <w:r w:rsidR="0013322F">
              <w:t xml:space="preserve"> </w:t>
            </w:r>
            <w:r>
              <w:t>Address Line 2</w:t>
            </w:r>
          </w:p>
        </w:tc>
        <w:tc>
          <w:tcPr>
            <w:tcW w:w="594" w:type="pct"/>
          </w:tcPr>
          <w:p w14:paraId="423D0625" w14:textId="77777777" w:rsidR="00D76998" w:rsidRDefault="00D76998" w:rsidP="00EF36B4">
            <w:r>
              <w:t>Optional address line</w:t>
            </w:r>
            <w:r w:rsidR="00EF36B4">
              <w:t>.</w:t>
            </w:r>
          </w:p>
        </w:tc>
        <w:tc>
          <w:tcPr>
            <w:tcW w:w="609" w:type="pct"/>
          </w:tcPr>
          <w:p w14:paraId="3A219D8C" w14:textId="77777777" w:rsidR="00502ABD" w:rsidRDefault="00502ABD" w:rsidP="00452DFA">
            <w:r>
              <w:t>DNP</w:t>
            </w:r>
          </w:p>
          <w:p w14:paraId="36A5D11D" w14:textId="77777777" w:rsidR="0052134F" w:rsidRDefault="0052134F" w:rsidP="00452DFA">
            <w:r>
              <w:t>IPP</w:t>
            </w:r>
          </w:p>
          <w:p w14:paraId="1254036E" w14:textId="77777777" w:rsidR="00B97419" w:rsidRDefault="00B97419" w:rsidP="00452DFA">
            <w:r>
              <w:t>Offset Notices</w:t>
            </w:r>
          </w:p>
          <w:p w14:paraId="3C1447C9" w14:textId="77777777" w:rsidR="00EE6FD4" w:rsidRDefault="00EE6FD4" w:rsidP="00452DFA">
            <w:r>
              <w:t>PIR</w:t>
            </w:r>
          </w:p>
          <w:p w14:paraId="7112C607" w14:textId="77777777" w:rsidR="00EE6FD4" w:rsidRDefault="00EE6FD4" w:rsidP="00452DFA">
            <w:r>
              <w:t>PPS</w:t>
            </w:r>
          </w:p>
          <w:p w14:paraId="7843FCD7" w14:textId="77777777" w:rsidR="00FB7181" w:rsidRDefault="00FB7181" w:rsidP="00452DFA">
            <w:r>
              <w:t>TOP</w:t>
            </w:r>
          </w:p>
          <w:p w14:paraId="6347BF83" w14:textId="77777777" w:rsidR="00D76998" w:rsidRDefault="00FB7181" w:rsidP="00452DFA">
            <w:r>
              <w:t>TCS</w:t>
            </w:r>
          </w:p>
          <w:p w14:paraId="528AE4B9" w14:textId="77777777" w:rsidR="00923801" w:rsidRDefault="00923801" w:rsidP="00923801">
            <w:r>
              <w:t>DoD-DCAS</w:t>
            </w:r>
          </w:p>
          <w:p w14:paraId="7958E874" w14:textId="77777777" w:rsidR="00923801" w:rsidRDefault="00923801" w:rsidP="00452DFA"/>
          <w:p w14:paraId="785321C4" w14:textId="77777777" w:rsidR="00BB497B" w:rsidRDefault="00BB497B" w:rsidP="00452DFA">
            <w:r>
              <w:t>SRF</w:t>
            </w:r>
          </w:p>
          <w:p w14:paraId="357568C5" w14:textId="051100AA" w:rsidR="00BB497B" w:rsidRDefault="00BB497B" w:rsidP="00452DFA"/>
        </w:tc>
      </w:tr>
      <w:tr w:rsidR="00137C22" w14:paraId="45F52E87" w14:textId="77777777" w:rsidTr="79DBD942">
        <w:trPr>
          <w:trHeight w:val="228"/>
          <w:jc w:val="center"/>
        </w:trPr>
        <w:tc>
          <w:tcPr>
            <w:tcW w:w="272" w:type="pct"/>
          </w:tcPr>
          <w:p w14:paraId="025DD4C9" w14:textId="77777777" w:rsidR="00D76998" w:rsidRDefault="00487CD4" w:rsidP="00487CD4">
            <w:r>
              <w:t>02.</w:t>
            </w:r>
            <w:r w:rsidR="00A60C7B">
              <w:t>0</w:t>
            </w:r>
            <w:r>
              <w:t>9</w:t>
            </w:r>
          </w:p>
        </w:tc>
        <w:tc>
          <w:tcPr>
            <w:tcW w:w="323" w:type="pct"/>
          </w:tcPr>
          <w:p w14:paraId="64B8D37F" w14:textId="77777777" w:rsidR="00D76998" w:rsidRDefault="00D76998" w:rsidP="00452DFA">
            <w:r>
              <w:t>CityName</w:t>
            </w:r>
          </w:p>
        </w:tc>
        <w:tc>
          <w:tcPr>
            <w:tcW w:w="275" w:type="pct"/>
          </w:tcPr>
          <w:p w14:paraId="21969CFC" w14:textId="77777777" w:rsidR="00D76998" w:rsidRDefault="00D76998" w:rsidP="00452DFA">
            <w:r>
              <w:t>AN</w:t>
            </w:r>
          </w:p>
        </w:tc>
        <w:tc>
          <w:tcPr>
            <w:tcW w:w="477" w:type="pct"/>
          </w:tcPr>
          <w:p w14:paraId="2A1144F7" w14:textId="77777777" w:rsidR="00D76998" w:rsidRDefault="00D76998" w:rsidP="00452DFA"/>
        </w:tc>
        <w:tc>
          <w:tcPr>
            <w:tcW w:w="341" w:type="pct"/>
          </w:tcPr>
          <w:p w14:paraId="738F9444" w14:textId="77777777" w:rsidR="00D76998" w:rsidRDefault="00D76998" w:rsidP="00452DFA">
            <w:r>
              <w:t>27</w:t>
            </w:r>
          </w:p>
        </w:tc>
        <w:tc>
          <w:tcPr>
            <w:tcW w:w="361" w:type="pct"/>
          </w:tcPr>
          <w:p w14:paraId="6637DB0E" w14:textId="77777777" w:rsidR="00D76998" w:rsidRDefault="00D76998" w:rsidP="00452DFA">
            <w:r>
              <w:fldChar w:fldCharType="begin"/>
            </w:r>
            <w:r>
              <w:instrText xml:space="preserve"> =G11+1 </w:instrText>
            </w:r>
            <w:r>
              <w:fldChar w:fldCharType="separate"/>
            </w:r>
            <w:r>
              <w:rPr>
                <w:noProof/>
              </w:rPr>
              <w:t>136</w:t>
            </w:r>
            <w:r>
              <w:fldChar w:fldCharType="end"/>
            </w:r>
          </w:p>
        </w:tc>
        <w:tc>
          <w:tcPr>
            <w:tcW w:w="361" w:type="pct"/>
          </w:tcPr>
          <w:p w14:paraId="07DB86B9" w14:textId="77777777" w:rsidR="00D76998" w:rsidRDefault="00D76998" w:rsidP="00452DFA">
            <w:r>
              <w:fldChar w:fldCharType="begin"/>
            </w:r>
            <w:r>
              <w:instrText xml:space="preserve"> =F14+E14-1 </w:instrText>
            </w:r>
            <w:r>
              <w:fldChar w:fldCharType="end"/>
            </w:r>
            <w:r>
              <w:fldChar w:fldCharType="begin"/>
            </w:r>
            <w:r>
              <w:instrText xml:space="preserve"> =F12+E12-1 </w:instrText>
            </w:r>
            <w:r>
              <w:fldChar w:fldCharType="separate"/>
            </w:r>
            <w:r>
              <w:rPr>
                <w:noProof/>
              </w:rPr>
              <w:t>162</w:t>
            </w:r>
            <w:r>
              <w:fldChar w:fldCharType="end"/>
            </w:r>
          </w:p>
        </w:tc>
        <w:tc>
          <w:tcPr>
            <w:tcW w:w="454" w:type="pct"/>
          </w:tcPr>
          <w:p w14:paraId="0BCC2A7F" w14:textId="77777777" w:rsidR="00D76998" w:rsidRDefault="00720B3B" w:rsidP="00452DFA">
            <w:r>
              <w:t xml:space="preserve">Left justify, blank fill. </w:t>
            </w:r>
            <w:r w:rsidR="00D76998">
              <w:t>If IAT and this is all blank, mark payment as invalid</w:t>
            </w:r>
          </w:p>
        </w:tc>
        <w:tc>
          <w:tcPr>
            <w:tcW w:w="451" w:type="pct"/>
          </w:tcPr>
          <w:p w14:paraId="328701F6" w14:textId="77777777" w:rsidR="00D76998" w:rsidRDefault="00D76998" w:rsidP="00452DFA">
            <w:r>
              <w:t>Reason group 5 message 3</w:t>
            </w:r>
          </w:p>
        </w:tc>
        <w:tc>
          <w:tcPr>
            <w:tcW w:w="482" w:type="pct"/>
          </w:tcPr>
          <w:p w14:paraId="0062FA36" w14:textId="77777777" w:rsidR="00D76998" w:rsidRDefault="00D76998" w:rsidP="00452DFA">
            <w:r>
              <w:t>City</w:t>
            </w:r>
          </w:p>
        </w:tc>
        <w:tc>
          <w:tcPr>
            <w:tcW w:w="594" w:type="pct"/>
          </w:tcPr>
          <w:p w14:paraId="702593CD" w14:textId="77777777" w:rsidR="00D76998" w:rsidRDefault="00D76998" w:rsidP="00452DFA">
            <w:r>
              <w:t xml:space="preserve">Foreign city if IAT.  Will be truncated to 23 characters </w:t>
            </w:r>
            <w:r w:rsidR="00EF36B4">
              <w:t>when sent to FedACH</w:t>
            </w:r>
            <w:r>
              <w:t>.</w:t>
            </w:r>
          </w:p>
          <w:p w14:paraId="6CA4036D" w14:textId="77777777" w:rsidR="00D76998" w:rsidRDefault="006949BF" w:rsidP="00452DFA">
            <w:r>
              <w:t>Optional</w:t>
            </w:r>
            <w:r w:rsidR="00D76998">
              <w:t xml:space="preserve"> for </w:t>
            </w:r>
            <w:r w:rsidR="00EF36B4">
              <w:t xml:space="preserve">domestic payments </w:t>
            </w:r>
            <w:r w:rsidR="00EF36B4">
              <w:lastRenderedPageBreak/>
              <w:t xml:space="preserve">(entry class codes </w:t>
            </w:r>
            <w:r w:rsidR="00D76998">
              <w:t>other</w:t>
            </w:r>
            <w:r w:rsidR="00EF36B4">
              <w:t xml:space="preserve"> than IAT).</w:t>
            </w:r>
            <w:r w:rsidR="00D76998">
              <w:t xml:space="preserve"> </w:t>
            </w:r>
          </w:p>
        </w:tc>
        <w:tc>
          <w:tcPr>
            <w:tcW w:w="609" w:type="pct"/>
          </w:tcPr>
          <w:p w14:paraId="6B2460A9" w14:textId="77777777" w:rsidR="00502ABD" w:rsidRDefault="00502ABD" w:rsidP="00452DFA">
            <w:r>
              <w:lastRenderedPageBreak/>
              <w:t>DNP</w:t>
            </w:r>
          </w:p>
          <w:p w14:paraId="6D9D1B2B" w14:textId="77777777" w:rsidR="00D76998" w:rsidRDefault="00D76998" w:rsidP="00452DFA">
            <w:r>
              <w:t>FedACH</w:t>
            </w:r>
          </w:p>
          <w:p w14:paraId="3F28307D" w14:textId="77777777" w:rsidR="0052134F" w:rsidRDefault="0052134F" w:rsidP="00452DFA">
            <w:r>
              <w:t>IPP</w:t>
            </w:r>
          </w:p>
          <w:p w14:paraId="03D90C99" w14:textId="77777777" w:rsidR="00EE6FD4" w:rsidRDefault="00EE6FD4" w:rsidP="00452DFA">
            <w:r>
              <w:t>PIR</w:t>
            </w:r>
          </w:p>
          <w:p w14:paraId="38C4ED40" w14:textId="77777777" w:rsidR="00EE6FD4" w:rsidRDefault="00EE6FD4" w:rsidP="00452DFA">
            <w:r>
              <w:t>PPS</w:t>
            </w:r>
          </w:p>
          <w:p w14:paraId="75CE7568" w14:textId="77777777" w:rsidR="00D76998" w:rsidRDefault="00FB7181" w:rsidP="00452DFA">
            <w:r>
              <w:t>TOP</w:t>
            </w:r>
          </w:p>
          <w:p w14:paraId="0C7B09BA" w14:textId="77777777" w:rsidR="00FB7181" w:rsidRDefault="00FB7181" w:rsidP="00452DFA">
            <w:r>
              <w:t>TCS</w:t>
            </w:r>
          </w:p>
          <w:p w14:paraId="6730CA42" w14:textId="77777777" w:rsidR="00694C05" w:rsidRDefault="00EF36B4" w:rsidP="00452DFA">
            <w:r>
              <w:t>Offset Notices</w:t>
            </w:r>
          </w:p>
          <w:p w14:paraId="55CC2DD3" w14:textId="28435C42" w:rsidR="00923801" w:rsidRDefault="00923801" w:rsidP="00923801">
            <w:r>
              <w:t>DoD-DCAS</w:t>
            </w:r>
          </w:p>
          <w:p w14:paraId="3B3713CA" w14:textId="4AFEEE9E" w:rsidR="00BB497B" w:rsidRDefault="00BB497B" w:rsidP="00923801"/>
          <w:p w14:paraId="3115131E" w14:textId="09C05101" w:rsidR="00BB497B" w:rsidRDefault="00BB497B" w:rsidP="00923801">
            <w:r>
              <w:t>SRF</w:t>
            </w:r>
          </w:p>
          <w:p w14:paraId="1506EE6B" w14:textId="77777777" w:rsidR="00923801" w:rsidRDefault="00923801" w:rsidP="00452DFA"/>
        </w:tc>
      </w:tr>
      <w:tr w:rsidR="00137C22" w14:paraId="6A92D5DA" w14:textId="77777777" w:rsidTr="79DBD942">
        <w:trPr>
          <w:trHeight w:val="228"/>
          <w:jc w:val="center"/>
        </w:trPr>
        <w:tc>
          <w:tcPr>
            <w:tcW w:w="272" w:type="pct"/>
          </w:tcPr>
          <w:p w14:paraId="6A06B899" w14:textId="77777777" w:rsidR="00D76998" w:rsidRDefault="00487CD4" w:rsidP="00487CD4">
            <w:r>
              <w:lastRenderedPageBreak/>
              <w:t>02.10</w:t>
            </w:r>
          </w:p>
        </w:tc>
        <w:tc>
          <w:tcPr>
            <w:tcW w:w="323" w:type="pct"/>
          </w:tcPr>
          <w:p w14:paraId="1EE4B155" w14:textId="77777777" w:rsidR="00D76998" w:rsidRDefault="00D76998" w:rsidP="00452DFA">
            <w:r>
              <w:t>StateName</w:t>
            </w:r>
          </w:p>
        </w:tc>
        <w:tc>
          <w:tcPr>
            <w:tcW w:w="275" w:type="pct"/>
          </w:tcPr>
          <w:p w14:paraId="4673C4FF" w14:textId="77777777" w:rsidR="00D76998" w:rsidRDefault="00D76998" w:rsidP="00452DFA">
            <w:r>
              <w:t>AN</w:t>
            </w:r>
          </w:p>
        </w:tc>
        <w:tc>
          <w:tcPr>
            <w:tcW w:w="477" w:type="pct"/>
          </w:tcPr>
          <w:p w14:paraId="6259508A" w14:textId="77777777" w:rsidR="00D76998" w:rsidRDefault="00D76998" w:rsidP="00452DFA"/>
        </w:tc>
        <w:tc>
          <w:tcPr>
            <w:tcW w:w="341" w:type="pct"/>
          </w:tcPr>
          <w:p w14:paraId="1773992C" w14:textId="77777777" w:rsidR="00D76998" w:rsidRDefault="00D76998" w:rsidP="00452DFA">
            <w:r>
              <w:t>10</w:t>
            </w:r>
          </w:p>
        </w:tc>
        <w:tc>
          <w:tcPr>
            <w:tcW w:w="361" w:type="pct"/>
          </w:tcPr>
          <w:p w14:paraId="48C7FB0F" w14:textId="77777777" w:rsidR="00D76998" w:rsidRDefault="00D76998" w:rsidP="00452DFA">
            <w:r>
              <w:fldChar w:fldCharType="begin"/>
            </w:r>
            <w:r>
              <w:instrText xml:space="preserve"> =G12+1 </w:instrText>
            </w:r>
            <w:r>
              <w:fldChar w:fldCharType="separate"/>
            </w:r>
            <w:r>
              <w:rPr>
                <w:noProof/>
              </w:rPr>
              <w:t>163</w:t>
            </w:r>
            <w:r>
              <w:fldChar w:fldCharType="end"/>
            </w:r>
          </w:p>
        </w:tc>
        <w:tc>
          <w:tcPr>
            <w:tcW w:w="361" w:type="pct"/>
          </w:tcPr>
          <w:p w14:paraId="3AF752A1" w14:textId="77777777" w:rsidR="00D76998" w:rsidRDefault="00D76998" w:rsidP="00452DFA">
            <w:r>
              <w:fldChar w:fldCharType="begin"/>
            </w:r>
            <w:r>
              <w:instrText xml:space="preserve"> =F13+E13-1 </w:instrText>
            </w:r>
            <w:r>
              <w:fldChar w:fldCharType="separate"/>
            </w:r>
            <w:r>
              <w:rPr>
                <w:noProof/>
              </w:rPr>
              <w:t>172</w:t>
            </w:r>
            <w:r>
              <w:fldChar w:fldCharType="end"/>
            </w:r>
          </w:p>
        </w:tc>
        <w:tc>
          <w:tcPr>
            <w:tcW w:w="454" w:type="pct"/>
          </w:tcPr>
          <w:p w14:paraId="3D29BEB5" w14:textId="77777777" w:rsidR="00D76998" w:rsidRDefault="00D76998" w:rsidP="00B47D36">
            <w:r>
              <w:t>n/a</w:t>
            </w:r>
          </w:p>
        </w:tc>
        <w:tc>
          <w:tcPr>
            <w:tcW w:w="451" w:type="pct"/>
          </w:tcPr>
          <w:p w14:paraId="058605E4" w14:textId="77777777" w:rsidR="00D76998" w:rsidRDefault="00D76998" w:rsidP="00452DFA"/>
        </w:tc>
        <w:tc>
          <w:tcPr>
            <w:tcW w:w="482" w:type="pct"/>
          </w:tcPr>
          <w:p w14:paraId="019CB108" w14:textId="77777777" w:rsidR="00D76998" w:rsidRDefault="00D76998" w:rsidP="00452DFA">
            <w:r>
              <w:t>State Name</w:t>
            </w:r>
          </w:p>
        </w:tc>
        <w:tc>
          <w:tcPr>
            <w:tcW w:w="594" w:type="pct"/>
          </w:tcPr>
          <w:p w14:paraId="73403208" w14:textId="77777777" w:rsidR="00D76998" w:rsidRDefault="00D76998" w:rsidP="00452DFA">
            <w:r>
              <w:t>If IAT, the foreign state, territory or province name is provided in this field</w:t>
            </w:r>
            <w:r w:rsidR="009D7282">
              <w:t>, if applicable</w:t>
            </w:r>
            <w:r>
              <w:t xml:space="preserve">.  </w:t>
            </w:r>
          </w:p>
        </w:tc>
        <w:tc>
          <w:tcPr>
            <w:tcW w:w="609" w:type="pct"/>
          </w:tcPr>
          <w:p w14:paraId="00CC4A9B" w14:textId="77777777" w:rsidR="00EE6FD4" w:rsidRDefault="00D76998" w:rsidP="00452DFA">
            <w:r>
              <w:t>FedACH</w:t>
            </w:r>
          </w:p>
          <w:p w14:paraId="3856D854" w14:textId="77777777" w:rsidR="00EE6FD4" w:rsidRDefault="00EF36B4" w:rsidP="00452DFA">
            <w:r>
              <w:t>Offset Notices</w:t>
            </w:r>
          </w:p>
          <w:p w14:paraId="76B5D4F2" w14:textId="77777777" w:rsidR="00923801" w:rsidRDefault="00A3038A" w:rsidP="00923801">
            <w:r>
              <w:t>PPS</w:t>
            </w:r>
          </w:p>
          <w:p w14:paraId="68DD8328" w14:textId="77777777" w:rsidR="00923801" w:rsidRDefault="00923801" w:rsidP="00452DFA"/>
          <w:p w14:paraId="38B749B1" w14:textId="39149CC1" w:rsidR="00BB497B" w:rsidRDefault="00BB497B" w:rsidP="00452DFA">
            <w:r>
              <w:t>SRF</w:t>
            </w:r>
          </w:p>
        </w:tc>
      </w:tr>
      <w:tr w:rsidR="00137C22" w14:paraId="2656B86C" w14:textId="77777777" w:rsidTr="79DBD942">
        <w:trPr>
          <w:trHeight w:val="228"/>
          <w:jc w:val="center"/>
        </w:trPr>
        <w:tc>
          <w:tcPr>
            <w:tcW w:w="272" w:type="pct"/>
          </w:tcPr>
          <w:p w14:paraId="1E230223" w14:textId="77777777" w:rsidR="00D76998" w:rsidRDefault="00487CD4" w:rsidP="00487CD4">
            <w:r>
              <w:t>02.11</w:t>
            </w:r>
          </w:p>
        </w:tc>
        <w:tc>
          <w:tcPr>
            <w:tcW w:w="323" w:type="pct"/>
          </w:tcPr>
          <w:p w14:paraId="4015A872" w14:textId="77777777" w:rsidR="00D76998" w:rsidRDefault="00D76998" w:rsidP="00452DFA">
            <w:r>
              <w:t>StateCodeText</w:t>
            </w:r>
          </w:p>
        </w:tc>
        <w:tc>
          <w:tcPr>
            <w:tcW w:w="275" w:type="pct"/>
          </w:tcPr>
          <w:p w14:paraId="19EBEBF1" w14:textId="77777777" w:rsidR="00D76998" w:rsidRDefault="00D76998" w:rsidP="00452DFA">
            <w:r>
              <w:t>AN</w:t>
            </w:r>
          </w:p>
        </w:tc>
        <w:tc>
          <w:tcPr>
            <w:tcW w:w="477" w:type="pct"/>
          </w:tcPr>
          <w:p w14:paraId="0AC73DD1" w14:textId="77777777" w:rsidR="00D76998" w:rsidRDefault="00D76998" w:rsidP="00452DFA"/>
        </w:tc>
        <w:tc>
          <w:tcPr>
            <w:tcW w:w="341" w:type="pct"/>
          </w:tcPr>
          <w:p w14:paraId="189B366C" w14:textId="77777777" w:rsidR="00D76998" w:rsidRDefault="00D76998" w:rsidP="00452DFA">
            <w:r>
              <w:t>2</w:t>
            </w:r>
          </w:p>
        </w:tc>
        <w:tc>
          <w:tcPr>
            <w:tcW w:w="361" w:type="pct"/>
          </w:tcPr>
          <w:p w14:paraId="15838941" w14:textId="77777777" w:rsidR="00D76998" w:rsidRDefault="00D76998" w:rsidP="00452DFA">
            <w:r>
              <w:fldChar w:fldCharType="begin"/>
            </w:r>
            <w:r>
              <w:instrText xml:space="preserve"> =G13+1 </w:instrText>
            </w:r>
            <w:r>
              <w:fldChar w:fldCharType="separate"/>
            </w:r>
            <w:r>
              <w:rPr>
                <w:noProof/>
              </w:rPr>
              <w:t>173</w:t>
            </w:r>
            <w:r>
              <w:fldChar w:fldCharType="end"/>
            </w:r>
          </w:p>
        </w:tc>
        <w:tc>
          <w:tcPr>
            <w:tcW w:w="361" w:type="pct"/>
          </w:tcPr>
          <w:p w14:paraId="7235490B" w14:textId="77777777" w:rsidR="00D76998" w:rsidRDefault="00D76998" w:rsidP="00452DFA">
            <w:r>
              <w:fldChar w:fldCharType="begin"/>
            </w:r>
            <w:r>
              <w:instrText xml:space="preserve"> =F14+E14-1 </w:instrText>
            </w:r>
            <w:r>
              <w:fldChar w:fldCharType="separate"/>
            </w:r>
            <w:r>
              <w:rPr>
                <w:noProof/>
              </w:rPr>
              <w:t>174</w:t>
            </w:r>
            <w:r>
              <w:fldChar w:fldCharType="end"/>
            </w:r>
          </w:p>
        </w:tc>
        <w:tc>
          <w:tcPr>
            <w:tcW w:w="454" w:type="pct"/>
          </w:tcPr>
          <w:p w14:paraId="01402150" w14:textId="77777777" w:rsidR="00D76998" w:rsidRDefault="00D76998" w:rsidP="00452DFA">
            <w:r>
              <w:t>n/a</w:t>
            </w:r>
          </w:p>
        </w:tc>
        <w:tc>
          <w:tcPr>
            <w:tcW w:w="451" w:type="pct"/>
          </w:tcPr>
          <w:p w14:paraId="144AA659" w14:textId="77777777" w:rsidR="00D76998" w:rsidRDefault="00D76998" w:rsidP="00452DFA"/>
        </w:tc>
        <w:tc>
          <w:tcPr>
            <w:tcW w:w="482" w:type="pct"/>
          </w:tcPr>
          <w:p w14:paraId="0EDC6539" w14:textId="77777777" w:rsidR="00D76998" w:rsidRDefault="00D76998" w:rsidP="00452DFA">
            <w:r>
              <w:t>State</w:t>
            </w:r>
          </w:p>
        </w:tc>
        <w:tc>
          <w:tcPr>
            <w:tcW w:w="594" w:type="pct"/>
          </w:tcPr>
          <w:p w14:paraId="38240639" w14:textId="77777777" w:rsidR="00D76998" w:rsidRDefault="00D76998" w:rsidP="00452DFA">
            <w:r>
              <w:t>Optional field for domestic state abbreviation for PPD/CCD entries.</w:t>
            </w:r>
          </w:p>
        </w:tc>
        <w:tc>
          <w:tcPr>
            <w:tcW w:w="609" w:type="pct"/>
          </w:tcPr>
          <w:p w14:paraId="590F97FA" w14:textId="77777777" w:rsidR="00502ABD" w:rsidRDefault="00502ABD" w:rsidP="00452DFA">
            <w:r>
              <w:t>DNP</w:t>
            </w:r>
          </w:p>
          <w:p w14:paraId="46463D1E" w14:textId="77777777" w:rsidR="0052134F" w:rsidRDefault="0052134F" w:rsidP="00452DFA">
            <w:r>
              <w:t>IPP</w:t>
            </w:r>
          </w:p>
          <w:p w14:paraId="0FA385F0" w14:textId="77777777" w:rsidR="00EE6FD4" w:rsidRDefault="00EE6FD4" w:rsidP="00452DFA">
            <w:r>
              <w:t>PIR</w:t>
            </w:r>
          </w:p>
          <w:p w14:paraId="0F55FA18" w14:textId="77777777" w:rsidR="00D577A7" w:rsidRDefault="00D577A7" w:rsidP="00452DFA">
            <w:r>
              <w:t>PPS</w:t>
            </w:r>
          </w:p>
          <w:p w14:paraId="70681D25" w14:textId="77777777" w:rsidR="00D76998" w:rsidRDefault="00FB7181" w:rsidP="00452DFA">
            <w:r>
              <w:t>TOP</w:t>
            </w:r>
          </w:p>
          <w:p w14:paraId="6532F7A5" w14:textId="77777777" w:rsidR="00D76998" w:rsidRDefault="00FB7181" w:rsidP="00452DFA">
            <w:r>
              <w:t>TCS</w:t>
            </w:r>
          </w:p>
          <w:p w14:paraId="6F5361A9" w14:textId="77777777" w:rsidR="00694C05" w:rsidRDefault="00EF36B4" w:rsidP="00452DFA">
            <w:r>
              <w:t>Offset Notices</w:t>
            </w:r>
          </w:p>
          <w:p w14:paraId="6CD67FBC" w14:textId="66CE6E47" w:rsidR="00923801" w:rsidRDefault="00923801" w:rsidP="00923801">
            <w:r>
              <w:t>DoD-DCAS</w:t>
            </w:r>
          </w:p>
          <w:p w14:paraId="186995A7" w14:textId="259EE4D0" w:rsidR="00BB497B" w:rsidRDefault="00BB497B" w:rsidP="00923801"/>
          <w:p w14:paraId="5BBCBB6E" w14:textId="075DA196" w:rsidR="00BB497B" w:rsidRDefault="00BB497B" w:rsidP="00923801">
            <w:r>
              <w:t>SRF</w:t>
            </w:r>
          </w:p>
          <w:p w14:paraId="7BEF4C80" w14:textId="77777777" w:rsidR="00923801" w:rsidRDefault="00923801" w:rsidP="00452DFA"/>
        </w:tc>
      </w:tr>
      <w:tr w:rsidR="00137C22" w14:paraId="4548148C" w14:textId="77777777" w:rsidTr="79DBD942">
        <w:trPr>
          <w:trHeight w:val="228"/>
          <w:jc w:val="center"/>
        </w:trPr>
        <w:tc>
          <w:tcPr>
            <w:tcW w:w="272" w:type="pct"/>
          </w:tcPr>
          <w:p w14:paraId="67EDCCB1" w14:textId="77777777" w:rsidR="00D76998" w:rsidRDefault="00487CD4" w:rsidP="00487CD4">
            <w:r>
              <w:t>02.12</w:t>
            </w:r>
          </w:p>
        </w:tc>
        <w:tc>
          <w:tcPr>
            <w:tcW w:w="323" w:type="pct"/>
          </w:tcPr>
          <w:p w14:paraId="28D28AC1" w14:textId="77777777" w:rsidR="00D76998" w:rsidRDefault="00D76998" w:rsidP="00452DFA">
            <w:r>
              <w:t>PostalCode</w:t>
            </w:r>
          </w:p>
        </w:tc>
        <w:tc>
          <w:tcPr>
            <w:tcW w:w="275" w:type="pct"/>
          </w:tcPr>
          <w:p w14:paraId="3021C988" w14:textId="77777777" w:rsidR="00D76998" w:rsidRDefault="00D76998" w:rsidP="00452DFA">
            <w:r>
              <w:t>AN</w:t>
            </w:r>
          </w:p>
        </w:tc>
        <w:tc>
          <w:tcPr>
            <w:tcW w:w="477" w:type="pct"/>
          </w:tcPr>
          <w:p w14:paraId="1B3D41D2" w14:textId="77777777" w:rsidR="00D76998" w:rsidRDefault="00D76998" w:rsidP="00452DFA"/>
        </w:tc>
        <w:tc>
          <w:tcPr>
            <w:tcW w:w="341" w:type="pct"/>
          </w:tcPr>
          <w:p w14:paraId="1812DFD8" w14:textId="77777777" w:rsidR="00D76998" w:rsidRDefault="00D76998" w:rsidP="00452DFA">
            <w:r>
              <w:t>5</w:t>
            </w:r>
          </w:p>
        </w:tc>
        <w:tc>
          <w:tcPr>
            <w:tcW w:w="361" w:type="pct"/>
          </w:tcPr>
          <w:p w14:paraId="2722310B" w14:textId="77777777" w:rsidR="00D76998" w:rsidRDefault="00D76998" w:rsidP="00452DFA">
            <w:r>
              <w:fldChar w:fldCharType="begin"/>
            </w:r>
            <w:r>
              <w:instrText xml:space="preserve"> =G14+1 </w:instrText>
            </w:r>
            <w:r>
              <w:fldChar w:fldCharType="separate"/>
            </w:r>
            <w:r>
              <w:rPr>
                <w:noProof/>
              </w:rPr>
              <w:t>175</w:t>
            </w:r>
            <w:r>
              <w:fldChar w:fldCharType="end"/>
            </w:r>
          </w:p>
        </w:tc>
        <w:tc>
          <w:tcPr>
            <w:tcW w:w="361" w:type="pct"/>
          </w:tcPr>
          <w:p w14:paraId="65C04916" w14:textId="77777777" w:rsidR="00D76998" w:rsidRDefault="00D76998" w:rsidP="00452DFA">
            <w:r>
              <w:fldChar w:fldCharType="begin"/>
            </w:r>
            <w:r>
              <w:instrText xml:space="preserve"> =F15+E15-1 </w:instrText>
            </w:r>
            <w:r>
              <w:fldChar w:fldCharType="separate"/>
            </w:r>
            <w:r>
              <w:rPr>
                <w:noProof/>
              </w:rPr>
              <w:t>179</w:t>
            </w:r>
            <w:r>
              <w:fldChar w:fldCharType="end"/>
            </w:r>
          </w:p>
        </w:tc>
        <w:tc>
          <w:tcPr>
            <w:tcW w:w="454" w:type="pct"/>
          </w:tcPr>
          <w:p w14:paraId="1CC0C5E2" w14:textId="77777777" w:rsidR="00D76998" w:rsidRDefault="00D76998" w:rsidP="00452DFA">
            <w:r>
              <w:t>n/a</w:t>
            </w:r>
          </w:p>
        </w:tc>
        <w:tc>
          <w:tcPr>
            <w:tcW w:w="451" w:type="pct"/>
          </w:tcPr>
          <w:p w14:paraId="2A74305E" w14:textId="77777777" w:rsidR="00D76998" w:rsidRDefault="00D76998" w:rsidP="00452DFA"/>
        </w:tc>
        <w:tc>
          <w:tcPr>
            <w:tcW w:w="482" w:type="pct"/>
          </w:tcPr>
          <w:p w14:paraId="467041A4" w14:textId="77777777" w:rsidR="00434B71" w:rsidRDefault="00D76998" w:rsidP="00434B71">
            <w:r>
              <w:t xml:space="preserve">Zip </w:t>
            </w:r>
            <w:r w:rsidR="00F0661A">
              <w:t xml:space="preserve">Code </w:t>
            </w:r>
            <w:r>
              <w:t>5</w:t>
            </w:r>
            <w:r w:rsidR="00434B71">
              <w:t xml:space="preserve"> or Geo Code</w:t>
            </w:r>
          </w:p>
          <w:p w14:paraId="5B9312F5" w14:textId="77777777" w:rsidR="00D76998" w:rsidRDefault="00434B71" w:rsidP="00434B71">
            <w:r>
              <w:t xml:space="preserve">If </w:t>
            </w:r>
            <w:r w:rsidRPr="00521835">
              <w:rPr>
                <w:strike/>
              </w:rPr>
              <w:t>bb</w:t>
            </w:r>
            <w:r>
              <w:t xml:space="preserve">nnn, store as Geo Code if Geo </w:t>
            </w:r>
            <w:r>
              <w:lastRenderedPageBreak/>
              <w:t>Code is not populated</w:t>
            </w:r>
          </w:p>
        </w:tc>
        <w:tc>
          <w:tcPr>
            <w:tcW w:w="594" w:type="pct"/>
          </w:tcPr>
          <w:p w14:paraId="344B2DCD" w14:textId="77777777" w:rsidR="00D76998" w:rsidRDefault="00D76998" w:rsidP="00452DFA">
            <w:r>
              <w:lastRenderedPageBreak/>
              <w:t>Foreign postal code (IAT) or domestic zip code (all other entry class codes).</w:t>
            </w:r>
          </w:p>
        </w:tc>
        <w:tc>
          <w:tcPr>
            <w:tcW w:w="609" w:type="pct"/>
          </w:tcPr>
          <w:p w14:paraId="4328E16C" w14:textId="77777777" w:rsidR="00502ABD" w:rsidRDefault="00502ABD" w:rsidP="00452DFA">
            <w:r>
              <w:t>DNP</w:t>
            </w:r>
          </w:p>
          <w:p w14:paraId="125CBECF" w14:textId="77777777" w:rsidR="00D76998" w:rsidRDefault="00D76998" w:rsidP="00452DFA">
            <w:r>
              <w:t>FedACH</w:t>
            </w:r>
          </w:p>
          <w:p w14:paraId="0B10C51F" w14:textId="77777777" w:rsidR="0052134F" w:rsidRDefault="0052134F" w:rsidP="00452DFA">
            <w:r>
              <w:t>IPP</w:t>
            </w:r>
          </w:p>
          <w:p w14:paraId="1D66F966" w14:textId="77777777" w:rsidR="00EE6FD4" w:rsidRDefault="00EE6FD4" w:rsidP="00452DFA">
            <w:r>
              <w:t>PIR</w:t>
            </w:r>
          </w:p>
          <w:p w14:paraId="127A8E4E" w14:textId="77777777" w:rsidR="00EE6FD4" w:rsidRDefault="00EE6FD4" w:rsidP="00452DFA">
            <w:r>
              <w:t>PPS</w:t>
            </w:r>
          </w:p>
          <w:p w14:paraId="02B20E6C" w14:textId="77777777" w:rsidR="00D76998" w:rsidRDefault="00B97419" w:rsidP="00452DFA">
            <w:r>
              <w:t>TOP</w:t>
            </w:r>
          </w:p>
          <w:p w14:paraId="03DFEEAC" w14:textId="77777777" w:rsidR="00FB7181" w:rsidRDefault="00FB7181" w:rsidP="00452DFA">
            <w:r>
              <w:lastRenderedPageBreak/>
              <w:t>TCS</w:t>
            </w:r>
          </w:p>
          <w:p w14:paraId="40D4011F" w14:textId="77777777" w:rsidR="00D76998" w:rsidRDefault="00EF36B4" w:rsidP="00452DFA">
            <w:r>
              <w:t>Offset Notices</w:t>
            </w:r>
          </w:p>
          <w:p w14:paraId="203BDB6B" w14:textId="77777777" w:rsidR="00694C05" w:rsidRDefault="000C5FC3" w:rsidP="00452DFA">
            <w:r>
              <w:t>SnAP</w:t>
            </w:r>
          </w:p>
          <w:p w14:paraId="335D6845" w14:textId="77777777" w:rsidR="00923801" w:rsidRDefault="00923801" w:rsidP="00923801">
            <w:r>
              <w:t>DoD-DCAS</w:t>
            </w:r>
          </w:p>
          <w:p w14:paraId="3458BCAD" w14:textId="77777777" w:rsidR="00923801" w:rsidRDefault="00923801" w:rsidP="00452DFA"/>
          <w:p w14:paraId="0071D58E" w14:textId="77777777" w:rsidR="00BB497B" w:rsidRDefault="00BB497B" w:rsidP="00452DFA">
            <w:r>
              <w:t>SRF</w:t>
            </w:r>
          </w:p>
          <w:p w14:paraId="2175F516" w14:textId="61BBE5F5" w:rsidR="00BB497B" w:rsidRDefault="00BB497B" w:rsidP="00452DFA"/>
        </w:tc>
      </w:tr>
      <w:tr w:rsidR="00137C22" w14:paraId="111C5F31" w14:textId="77777777" w:rsidTr="79DBD942">
        <w:trPr>
          <w:trHeight w:val="228"/>
          <w:jc w:val="center"/>
        </w:trPr>
        <w:tc>
          <w:tcPr>
            <w:tcW w:w="272" w:type="pct"/>
          </w:tcPr>
          <w:p w14:paraId="79492A9A" w14:textId="77777777" w:rsidR="00D76998" w:rsidRDefault="00487CD4" w:rsidP="00487CD4">
            <w:r>
              <w:lastRenderedPageBreak/>
              <w:t>02.13</w:t>
            </w:r>
          </w:p>
        </w:tc>
        <w:tc>
          <w:tcPr>
            <w:tcW w:w="323" w:type="pct"/>
          </w:tcPr>
          <w:p w14:paraId="06F45DCB" w14:textId="77777777" w:rsidR="00D76998" w:rsidRDefault="00D76998" w:rsidP="00452DFA">
            <w:r>
              <w:t>Postal</w:t>
            </w:r>
            <w:r w:rsidR="00221CBD">
              <w:t>Code</w:t>
            </w:r>
            <w:r>
              <w:t>Extension</w:t>
            </w:r>
          </w:p>
        </w:tc>
        <w:tc>
          <w:tcPr>
            <w:tcW w:w="275" w:type="pct"/>
          </w:tcPr>
          <w:p w14:paraId="67BEF45C" w14:textId="77777777" w:rsidR="00D76998" w:rsidRDefault="00D76998" w:rsidP="00452DFA">
            <w:r>
              <w:t>AN</w:t>
            </w:r>
          </w:p>
        </w:tc>
        <w:tc>
          <w:tcPr>
            <w:tcW w:w="477" w:type="pct"/>
          </w:tcPr>
          <w:p w14:paraId="23B14F6E" w14:textId="77777777" w:rsidR="00D76998" w:rsidRDefault="00D76998" w:rsidP="00452DFA"/>
        </w:tc>
        <w:tc>
          <w:tcPr>
            <w:tcW w:w="341" w:type="pct"/>
          </w:tcPr>
          <w:p w14:paraId="6440F8EA" w14:textId="77777777" w:rsidR="00D76998" w:rsidRDefault="00D76998" w:rsidP="00452DFA">
            <w:r>
              <w:t>5</w:t>
            </w:r>
          </w:p>
          <w:p w14:paraId="2B9A0D90" w14:textId="77777777" w:rsidR="00D76998" w:rsidRDefault="00D76998" w:rsidP="00452DFA"/>
        </w:tc>
        <w:tc>
          <w:tcPr>
            <w:tcW w:w="361" w:type="pct"/>
          </w:tcPr>
          <w:p w14:paraId="50071E02" w14:textId="77777777" w:rsidR="00D76998" w:rsidRDefault="00D76998" w:rsidP="00452DFA">
            <w:r>
              <w:fldChar w:fldCharType="begin"/>
            </w:r>
            <w:r>
              <w:instrText xml:space="preserve"> =G15+1 </w:instrText>
            </w:r>
            <w:r>
              <w:fldChar w:fldCharType="separate"/>
            </w:r>
            <w:r>
              <w:rPr>
                <w:noProof/>
              </w:rPr>
              <w:t>180</w:t>
            </w:r>
            <w:r>
              <w:fldChar w:fldCharType="end"/>
            </w:r>
          </w:p>
        </w:tc>
        <w:tc>
          <w:tcPr>
            <w:tcW w:w="361" w:type="pct"/>
          </w:tcPr>
          <w:p w14:paraId="3C17249E" w14:textId="77777777" w:rsidR="00D76998" w:rsidRDefault="00D76998" w:rsidP="00452DFA">
            <w:r>
              <w:fldChar w:fldCharType="begin"/>
            </w:r>
            <w:r>
              <w:instrText xml:space="preserve"> =F16+E16-1 </w:instrText>
            </w:r>
            <w:r>
              <w:fldChar w:fldCharType="separate"/>
            </w:r>
            <w:r>
              <w:rPr>
                <w:noProof/>
              </w:rPr>
              <w:t>184</w:t>
            </w:r>
            <w:r>
              <w:fldChar w:fldCharType="end"/>
            </w:r>
          </w:p>
        </w:tc>
        <w:tc>
          <w:tcPr>
            <w:tcW w:w="454" w:type="pct"/>
          </w:tcPr>
          <w:p w14:paraId="5EE49ED5" w14:textId="77777777" w:rsidR="00D76998" w:rsidRDefault="00D76998" w:rsidP="00452DFA">
            <w:r>
              <w:t>n/a</w:t>
            </w:r>
          </w:p>
        </w:tc>
        <w:tc>
          <w:tcPr>
            <w:tcW w:w="451" w:type="pct"/>
          </w:tcPr>
          <w:p w14:paraId="03AE3EA1" w14:textId="77777777" w:rsidR="00D76998" w:rsidRDefault="00D76998" w:rsidP="00452DFA"/>
        </w:tc>
        <w:tc>
          <w:tcPr>
            <w:tcW w:w="482" w:type="pct"/>
          </w:tcPr>
          <w:p w14:paraId="4EA55385" w14:textId="77777777" w:rsidR="00D76998" w:rsidRDefault="00D76998" w:rsidP="00452DFA">
            <w:r>
              <w:t xml:space="preserve">Zip </w:t>
            </w:r>
            <w:r w:rsidR="00F0661A">
              <w:t xml:space="preserve">Code </w:t>
            </w:r>
            <w:r>
              <w:t>4</w:t>
            </w:r>
          </w:p>
        </w:tc>
        <w:tc>
          <w:tcPr>
            <w:tcW w:w="594" w:type="pct"/>
          </w:tcPr>
          <w:p w14:paraId="3781F586" w14:textId="77777777" w:rsidR="00D76998" w:rsidRDefault="00D76998" w:rsidP="00452DFA">
            <w:r>
              <w:t>Remainder of foreign postal code (IAT) or domestic 4-digit zip (all other entry class codes).</w:t>
            </w:r>
          </w:p>
        </w:tc>
        <w:tc>
          <w:tcPr>
            <w:tcW w:w="609" w:type="pct"/>
          </w:tcPr>
          <w:p w14:paraId="0FB4F837" w14:textId="77777777" w:rsidR="00502ABD" w:rsidRDefault="00502ABD" w:rsidP="00452DFA">
            <w:r>
              <w:t>DNP</w:t>
            </w:r>
          </w:p>
          <w:p w14:paraId="2CA303FD" w14:textId="77777777" w:rsidR="00D76998" w:rsidRDefault="00D76998" w:rsidP="00452DFA">
            <w:r>
              <w:t>FedACH</w:t>
            </w:r>
          </w:p>
          <w:p w14:paraId="04DCC89F" w14:textId="77777777" w:rsidR="0052134F" w:rsidRDefault="0052134F" w:rsidP="00452DFA">
            <w:r>
              <w:t>IPP</w:t>
            </w:r>
          </w:p>
          <w:p w14:paraId="250928B8" w14:textId="77777777" w:rsidR="00EE6FD4" w:rsidRDefault="00EE6FD4" w:rsidP="00452DFA">
            <w:r>
              <w:t>PIR</w:t>
            </w:r>
          </w:p>
          <w:p w14:paraId="6B6BF415" w14:textId="77777777" w:rsidR="00EE6FD4" w:rsidRDefault="00EE6FD4" w:rsidP="00452DFA">
            <w:r>
              <w:t>PPS</w:t>
            </w:r>
          </w:p>
          <w:p w14:paraId="277FB048" w14:textId="77777777" w:rsidR="00B97419" w:rsidRDefault="00B97419" w:rsidP="00452DFA">
            <w:r>
              <w:t>TOP</w:t>
            </w:r>
          </w:p>
          <w:p w14:paraId="689A8E4C" w14:textId="77777777" w:rsidR="00FB7181" w:rsidRDefault="00FB7181" w:rsidP="00452DFA">
            <w:r>
              <w:t>TCS</w:t>
            </w:r>
          </w:p>
          <w:p w14:paraId="0C51F924" w14:textId="77777777" w:rsidR="00EF36B4" w:rsidRDefault="00EF36B4" w:rsidP="00452DFA">
            <w:r>
              <w:t>Offset Notices</w:t>
            </w:r>
          </w:p>
          <w:p w14:paraId="3FCF9366" w14:textId="77777777" w:rsidR="00694C05" w:rsidRDefault="000C5FC3" w:rsidP="00452DFA">
            <w:r>
              <w:t>SnAP</w:t>
            </w:r>
          </w:p>
          <w:p w14:paraId="1956882C" w14:textId="2A1A4B21" w:rsidR="00923801" w:rsidRDefault="00923801" w:rsidP="00923801">
            <w:r>
              <w:t>DoD-DCAS</w:t>
            </w:r>
          </w:p>
          <w:p w14:paraId="4DC100B6" w14:textId="004535A7" w:rsidR="00BB497B" w:rsidRDefault="00BB497B" w:rsidP="00923801"/>
          <w:p w14:paraId="03861C7A" w14:textId="4AFF3309" w:rsidR="00BB497B" w:rsidRDefault="00BB497B" w:rsidP="00923801">
            <w:r>
              <w:t>SRF</w:t>
            </w:r>
          </w:p>
          <w:p w14:paraId="27B2CAD7" w14:textId="77777777" w:rsidR="00923801" w:rsidRDefault="00923801" w:rsidP="00452DFA"/>
        </w:tc>
      </w:tr>
      <w:tr w:rsidR="00137C22" w14:paraId="2D5579E9" w14:textId="77777777" w:rsidTr="79DBD942">
        <w:trPr>
          <w:trHeight w:val="228"/>
          <w:jc w:val="center"/>
        </w:trPr>
        <w:tc>
          <w:tcPr>
            <w:tcW w:w="272" w:type="pct"/>
          </w:tcPr>
          <w:p w14:paraId="087CA06A" w14:textId="77777777" w:rsidR="00D76998" w:rsidRPr="00BA0DA8" w:rsidRDefault="00487CD4" w:rsidP="00487CD4">
            <w:r>
              <w:t>02.14</w:t>
            </w:r>
          </w:p>
        </w:tc>
        <w:tc>
          <w:tcPr>
            <w:tcW w:w="323" w:type="pct"/>
          </w:tcPr>
          <w:p w14:paraId="3022AC2B" w14:textId="77777777" w:rsidR="00D76998" w:rsidRPr="001B1985" w:rsidRDefault="00D76998" w:rsidP="00452DFA">
            <w:r w:rsidRPr="001B1985">
              <w:t>CountryCodeText</w:t>
            </w:r>
          </w:p>
        </w:tc>
        <w:tc>
          <w:tcPr>
            <w:tcW w:w="275" w:type="pct"/>
          </w:tcPr>
          <w:p w14:paraId="3D33C729" w14:textId="77777777" w:rsidR="00D76998" w:rsidRPr="00BA0DA8" w:rsidRDefault="00D76998" w:rsidP="00452DFA">
            <w:r w:rsidRPr="002A598F">
              <w:t>A</w:t>
            </w:r>
            <w:r>
              <w:t>N</w:t>
            </w:r>
          </w:p>
        </w:tc>
        <w:tc>
          <w:tcPr>
            <w:tcW w:w="477" w:type="pct"/>
          </w:tcPr>
          <w:p w14:paraId="066C4C0F" w14:textId="77777777" w:rsidR="00D76998" w:rsidRPr="00BA0DA8" w:rsidRDefault="00D76998" w:rsidP="00452DFA"/>
        </w:tc>
        <w:tc>
          <w:tcPr>
            <w:tcW w:w="341" w:type="pct"/>
          </w:tcPr>
          <w:p w14:paraId="03AE9EF7" w14:textId="77777777" w:rsidR="00D76998" w:rsidRPr="00BA0DA8" w:rsidRDefault="00D76998" w:rsidP="00452DFA">
            <w:r w:rsidRPr="002A598F">
              <w:t>2</w:t>
            </w:r>
          </w:p>
        </w:tc>
        <w:tc>
          <w:tcPr>
            <w:tcW w:w="361" w:type="pct"/>
          </w:tcPr>
          <w:p w14:paraId="5D151018" w14:textId="77777777" w:rsidR="00D76998" w:rsidRDefault="00D76998" w:rsidP="00452DFA">
            <w:r>
              <w:fldChar w:fldCharType="begin"/>
            </w:r>
            <w:r>
              <w:instrText xml:space="preserve"> =G16+1 </w:instrText>
            </w:r>
            <w:r>
              <w:fldChar w:fldCharType="separate"/>
            </w:r>
            <w:r>
              <w:rPr>
                <w:noProof/>
              </w:rPr>
              <w:t>185</w:t>
            </w:r>
            <w:r>
              <w:fldChar w:fldCharType="end"/>
            </w:r>
          </w:p>
        </w:tc>
        <w:tc>
          <w:tcPr>
            <w:tcW w:w="361" w:type="pct"/>
          </w:tcPr>
          <w:p w14:paraId="0C174290" w14:textId="77777777" w:rsidR="00D76998" w:rsidRPr="00BA0DA8" w:rsidRDefault="00D76998" w:rsidP="00452DFA">
            <w:r>
              <w:fldChar w:fldCharType="begin"/>
            </w:r>
            <w:r>
              <w:instrText xml:space="preserve"> =F17+E17-1 </w:instrText>
            </w:r>
            <w:r>
              <w:fldChar w:fldCharType="separate"/>
            </w:r>
            <w:r>
              <w:rPr>
                <w:noProof/>
              </w:rPr>
              <w:t>186</w:t>
            </w:r>
            <w:r>
              <w:fldChar w:fldCharType="end"/>
            </w:r>
          </w:p>
        </w:tc>
        <w:tc>
          <w:tcPr>
            <w:tcW w:w="454" w:type="pct"/>
          </w:tcPr>
          <w:p w14:paraId="7361399E" w14:textId="77777777" w:rsidR="00D76998" w:rsidRDefault="00D76998" w:rsidP="00134739">
            <w:r>
              <w:t xml:space="preserve">If IAT and </w:t>
            </w:r>
            <w:r w:rsidR="002C3E1E">
              <w:t xml:space="preserve">value </w:t>
            </w:r>
            <w:r>
              <w:t>is blank</w:t>
            </w:r>
            <w:r w:rsidR="002C3E1E">
              <w:t xml:space="preserve"> and/or contains zeros,</w:t>
            </w:r>
            <w:r>
              <w:t xml:space="preserve"> mark </w:t>
            </w:r>
            <w:r>
              <w:lastRenderedPageBreak/>
              <w:t>payment as invalid</w:t>
            </w:r>
            <w:r w:rsidR="002C3E1E">
              <w:t>.</w:t>
            </w:r>
          </w:p>
          <w:p w14:paraId="73EC6226" w14:textId="77777777" w:rsidR="002C3E1E" w:rsidRDefault="002C3E1E" w:rsidP="00134739"/>
          <w:p w14:paraId="4E7E4078" w14:textId="77777777" w:rsidR="002C3E1E" w:rsidRPr="00BA0DA8" w:rsidRDefault="002C3E1E" w:rsidP="00134739"/>
        </w:tc>
        <w:tc>
          <w:tcPr>
            <w:tcW w:w="451" w:type="pct"/>
          </w:tcPr>
          <w:p w14:paraId="5C7C0E63" w14:textId="77777777" w:rsidR="00D76998" w:rsidRDefault="00D76998" w:rsidP="00452DFA">
            <w:r>
              <w:lastRenderedPageBreak/>
              <w:t>Reason group 5 message 3</w:t>
            </w:r>
          </w:p>
          <w:p w14:paraId="1E40E128" w14:textId="77777777" w:rsidR="00D76998" w:rsidRPr="00BA0DA8" w:rsidRDefault="00D76998" w:rsidP="00452DFA"/>
        </w:tc>
        <w:tc>
          <w:tcPr>
            <w:tcW w:w="482" w:type="pct"/>
          </w:tcPr>
          <w:p w14:paraId="3A0A724E" w14:textId="77777777" w:rsidR="00D76998" w:rsidRPr="00BA0DA8" w:rsidRDefault="00D76998" w:rsidP="00452DFA">
            <w:r w:rsidRPr="002A598F">
              <w:t>Country</w:t>
            </w:r>
            <w:r>
              <w:t xml:space="preserve"> </w:t>
            </w:r>
            <w:r w:rsidRPr="002A598F">
              <w:t>Code</w:t>
            </w:r>
            <w:r w:rsidR="000F162D" w:rsidRPr="00DD198D">
              <w:rPr>
                <w:lang w:val="en"/>
              </w:rPr>
              <w:t xml:space="preserve"> </w:t>
            </w:r>
            <w:r w:rsidR="000F162D" w:rsidRPr="000F162D">
              <w:t>treasury.gov</w:t>
            </w:r>
          </w:p>
        </w:tc>
        <w:tc>
          <w:tcPr>
            <w:tcW w:w="594" w:type="pct"/>
          </w:tcPr>
          <w:p w14:paraId="3DCFEBB5" w14:textId="77777777" w:rsidR="002C3E1E" w:rsidRDefault="007352F2" w:rsidP="007352F2">
            <w:r w:rsidRPr="002A598F">
              <w:t>If IAT</w:t>
            </w:r>
            <w:r>
              <w:t xml:space="preserve"> the ISO country code is</w:t>
            </w:r>
            <w:r w:rsidRPr="002A598F">
              <w:t xml:space="preserve"> required</w:t>
            </w:r>
            <w:r>
              <w:t xml:space="preserve">.  </w:t>
            </w:r>
          </w:p>
          <w:p w14:paraId="6C9262A2" w14:textId="77777777" w:rsidR="00D76998" w:rsidRDefault="00D76998" w:rsidP="007352F2"/>
          <w:p w14:paraId="46DEBF90" w14:textId="77777777" w:rsidR="00AB0AD3" w:rsidRDefault="00D82EA8" w:rsidP="000A3A29">
            <w:pPr>
              <w:pStyle w:val="Default"/>
              <w:rPr>
                <w:sz w:val="23"/>
                <w:szCs w:val="23"/>
              </w:rPr>
            </w:pPr>
            <w:r w:rsidRPr="79DBD942">
              <w:rPr>
                <w:sz w:val="23"/>
                <w:szCs w:val="23"/>
              </w:rPr>
              <w:t xml:space="preserve">Contact the Treasury Agency </w:t>
            </w:r>
            <w:r w:rsidRPr="79DBD942">
              <w:rPr>
                <w:sz w:val="23"/>
                <w:szCs w:val="23"/>
              </w:rPr>
              <w:lastRenderedPageBreak/>
              <w:t xml:space="preserve">Outreach Team </w:t>
            </w:r>
            <w:r w:rsidR="000A3A29" w:rsidRPr="79DBD942">
              <w:rPr>
                <w:sz w:val="23"/>
                <w:szCs w:val="23"/>
              </w:rPr>
              <w:t xml:space="preserve">for a complete list of country codes at </w:t>
            </w:r>
          </w:p>
          <w:p w14:paraId="6A67C190" w14:textId="77777777" w:rsidR="000A3A29" w:rsidRPr="00BA0DA8" w:rsidRDefault="000F162D" w:rsidP="007352F2">
            <w:r w:rsidRPr="79DBD942">
              <w:rPr>
                <w:rFonts w:ascii="Arial" w:hAnsi="Arial" w:cs="Arial"/>
                <w:color w:val="333333"/>
                <w:sz w:val="21"/>
                <w:szCs w:val="21"/>
                <w:lang w:val="en"/>
              </w:rPr>
              <w:t>FS.AgencyOutreach@fiscal.treasury.gov</w:t>
            </w:r>
          </w:p>
        </w:tc>
        <w:tc>
          <w:tcPr>
            <w:tcW w:w="609" w:type="pct"/>
          </w:tcPr>
          <w:p w14:paraId="2979B1BE" w14:textId="77777777" w:rsidR="00502ABD" w:rsidRDefault="00502ABD" w:rsidP="00452DFA">
            <w:r>
              <w:lastRenderedPageBreak/>
              <w:t>DNP</w:t>
            </w:r>
          </w:p>
          <w:p w14:paraId="3CA4863D" w14:textId="77777777" w:rsidR="00D76998" w:rsidRDefault="00D76998" w:rsidP="00452DFA">
            <w:r>
              <w:t>F</w:t>
            </w:r>
            <w:r w:rsidRPr="002A598F">
              <w:t>edACH</w:t>
            </w:r>
          </w:p>
          <w:p w14:paraId="0EBE9F31" w14:textId="77777777" w:rsidR="0052134F" w:rsidRDefault="0052134F" w:rsidP="00452DFA">
            <w:r>
              <w:t>IPP</w:t>
            </w:r>
          </w:p>
          <w:p w14:paraId="41EDC3C9" w14:textId="77777777" w:rsidR="00EF36B4" w:rsidRDefault="00EF36B4" w:rsidP="00452DFA">
            <w:r>
              <w:t>Offset Notices</w:t>
            </w:r>
          </w:p>
          <w:p w14:paraId="597CDD92" w14:textId="77777777" w:rsidR="00EE6FD4" w:rsidRDefault="00EE6FD4" w:rsidP="00EE6FD4">
            <w:r>
              <w:t>PIR</w:t>
            </w:r>
          </w:p>
          <w:p w14:paraId="264D04EE" w14:textId="77777777" w:rsidR="00694C05" w:rsidRDefault="00EE6FD4" w:rsidP="00EE6FD4">
            <w:r>
              <w:t>PPS</w:t>
            </w:r>
          </w:p>
          <w:p w14:paraId="73C2DE99" w14:textId="77777777" w:rsidR="00923801" w:rsidRDefault="00923801" w:rsidP="00923801">
            <w:r>
              <w:t>DoD-DCAS</w:t>
            </w:r>
          </w:p>
          <w:p w14:paraId="630273A5" w14:textId="77777777" w:rsidR="00923801" w:rsidRDefault="00923801" w:rsidP="00EE6FD4"/>
          <w:p w14:paraId="15E28002" w14:textId="7160D0E7" w:rsidR="00BB497B" w:rsidRDefault="00BB497B" w:rsidP="00EE6FD4">
            <w:r>
              <w:t>SRF</w:t>
            </w:r>
          </w:p>
        </w:tc>
      </w:tr>
      <w:tr w:rsidR="00721960" w14:paraId="528C0D8D" w14:textId="77777777" w:rsidTr="79DBD942">
        <w:trPr>
          <w:trHeight w:val="228"/>
          <w:jc w:val="center"/>
        </w:trPr>
        <w:tc>
          <w:tcPr>
            <w:tcW w:w="272" w:type="pct"/>
          </w:tcPr>
          <w:p w14:paraId="4332A76D" w14:textId="77777777" w:rsidR="00721960" w:rsidRDefault="002C2B43" w:rsidP="00721960">
            <w:r>
              <w:lastRenderedPageBreak/>
              <w:t>02.15</w:t>
            </w:r>
          </w:p>
        </w:tc>
        <w:tc>
          <w:tcPr>
            <w:tcW w:w="323" w:type="pct"/>
          </w:tcPr>
          <w:p w14:paraId="094DDAE4" w14:textId="77777777" w:rsidR="00721960" w:rsidRDefault="00721960" w:rsidP="00721960">
            <w:r>
              <w:t>Routing Number</w:t>
            </w:r>
          </w:p>
          <w:p w14:paraId="0AD30B96" w14:textId="77777777" w:rsidR="00721960" w:rsidRDefault="00721960" w:rsidP="00721960"/>
          <w:p w14:paraId="5D703A27" w14:textId="77777777" w:rsidR="00721960" w:rsidRDefault="00721960" w:rsidP="00721960"/>
          <w:p w14:paraId="3573E101" w14:textId="77777777" w:rsidR="00721960" w:rsidRDefault="00721960" w:rsidP="00721960"/>
          <w:p w14:paraId="398BC05A" w14:textId="77777777" w:rsidR="00721960" w:rsidRDefault="00721960" w:rsidP="00721960"/>
          <w:p w14:paraId="415F0022" w14:textId="77777777" w:rsidR="00721960" w:rsidRDefault="00721960" w:rsidP="00721960"/>
          <w:p w14:paraId="7494DE1B" w14:textId="77777777" w:rsidR="00721960" w:rsidRDefault="00721960" w:rsidP="00721960"/>
        </w:tc>
        <w:tc>
          <w:tcPr>
            <w:tcW w:w="275" w:type="pct"/>
          </w:tcPr>
          <w:p w14:paraId="0E19B623" w14:textId="77777777" w:rsidR="00721960" w:rsidRDefault="00721960" w:rsidP="00721960">
            <w:r>
              <w:t>N</w:t>
            </w:r>
          </w:p>
        </w:tc>
        <w:tc>
          <w:tcPr>
            <w:tcW w:w="477" w:type="pct"/>
          </w:tcPr>
          <w:p w14:paraId="0B6D07CD" w14:textId="77777777" w:rsidR="00721960" w:rsidRDefault="00721960" w:rsidP="00721960"/>
        </w:tc>
        <w:tc>
          <w:tcPr>
            <w:tcW w:w="341" w:type="pct"/>
          </w:tcPr>
          <w:p w14:paraId="70D107F4" w14:textId="77777777" w:rsidR="00721960" w:rsidRDefault="00721960" w:rsidP="00721960">
            <w:r>
              <w:t>9</w:t>
            </w:r>
          </w:p>
        </w:tc>
        <w:tc>
          <w:tcPr>
            <w:tcW w:w="361" w:type="pct"/>
          </w:tcPr>
          <w:p w14:paraId="1E2B1C98" w14:textId="77777777" w:rsidR="00721960" w:rsidRDefault="00721960" w:rsidP="00721960">
            <w:r>
              <w:fldChar w:fldCharType="begin"/>
            </w:r>
            <w:r>
              <w:instrText xml:space="preserve"> =G17+1 </w:instrText>
            </w:r>
            <w:r>
              <w:fldChar w:fldCharType="separate"/>
            </w:r>
            <w:r>
              <w:rPr>
                <w:noProof/>
              </w:rPr>
              <w:t>187</w:t>
            </w:r>
            <w:r>
              <w:fldChar w:fldCharType="end"/>
            </w:r>
          </w:p>
        </w:tc>
        <w:tc>
          <w:tcPr>
            <w:tcW w:w="361" w:type="pct"/>
          </w:tcPr>
          <w:p w14:paraId="76F4BDEB" w14:textId="77777777" w:rsidR="00721960" w:rsidRDefault="00721960" w:rsidP="00721960">
            <w:r>
              <w:fldChar w:fldCharType="begin"/>
            </w:r>
            <w:r>
              <w:instrText xml:space="preserve"> =F18+E18-1 </w:instrText>
            </w:r>
            <w:r>
              <w:fldChar w:fldCharType="separate"/>
            </w:r>
            <w:r>
              <w:rPr>
                <w:noProof/>
              </w:rPr>
              <w:t>195</w:t>
            </w:r>
            <w:r>
              <w:fldChar w:fldCharType="end"/>
            </w:r>
          </w:p>
        </w:tc>
        <w:tc>
          <w:tcPr>
            <w:tcW w:w="454" w:type="pct"/>
          </w:tcPr>
          <w:p w14:paraId="2626E43F" w14:textId="77777777" w:rsidR="00721960" w:rsidRDefault="00721960" w:rsidP="00721960">
            <w:r>
              <w:t xml:space="preserve">If not valid RTN, mark payment as invalid.   </w:t>
            </w:r>
          </w:p>
        </w:tc>
        <w:tc>
          <w:tcPr>
            <w:tcW w:w="451" w:type="pct"/>
          </w:tcPr>
          <w:p w14:paraId="3D0F12BD" w14:textId="77777777" w:rsidR="00721960" w:rsidRDefault="00721960" w:rsidP="00721960">
            <w:r>
              <w:t>Reason Group 5 message 3</w:t>
            </w:r>
          </w:p>
        </w:tc>
        <w:tc>
          <w:tcPr>
            <w:tcW w:w="482" w:type="pct"/>
          </w:tcPr>
          <w:p w14:paraId="064EABF0" w14:textId="77777777" w:rsidR="00721960" w:rsidRDefault="00721960" w:rsidP="00721960">
            <w:r>
              <w:t>Depositor RTN</w:t>
            </w:r>
          </w:p>
        </w:tc>
        <w:tc>
          <w:tcPr>
            <w:tcW w:w="594" w:type="pct"/>
          </w:tcPr>
          <w:p w14:paraId="1326D069" w14:textId="77777777" w:rsidR="00721960" w:rsidRDefault="00721960" w:rsidP="00721960"/>
        </w:tc>
        <w:tc>
          <w:tcPr>
            <w:tcW w:w="609" w:type="pct"/>
          </w:tcPr>
          <w:p w14:paraId="531604CA" w14:textId="77777777" w:rsidR="00721960" w:rsidRDefault="00721960" w:rsidP="00721960">
            <w:r>
              <w:t>DNP</w:t>
            </w:r>
          </w:p>
          <w:p w14:paraId="0EC29F83" w14:textId="77777777" w:rsidR="00721960" w:rsidRDefault="00721960" w:rsidP="00721960">
            <w:r>
              <w:t>PACER</w:t>
            </w:r>
          </w:p>
          <w:p w14:paraId="5B6E2E2B" w14:textId="77777777" w:rsidR="00721960" w:rsidRDefault="00721960" w:rsidP="00721960">
            <w:r>
              <w:t>PIR</w:t>
            </w:r>
          </w:p>
          <w:p w14:paraId="2CEE0FB3" w14:textId="77777777" w:rsidR="00721960" w:rsidRDefault="00721960" w:rsidP="00721960">
            <w:r>
              <w:t>PPS</w:t>
            </w:r>
          </w:p>
          <w:p w14:paraId="43DD04F8" w14:textId="77777777" w:rsidR="00721960" w:rsidRDefault="00721960" w:rsidP="00721960">
            <w:r>
              <w:t>FedACH</w:t>
            </w:r>
          </w:p>
          <w:p w14:paraId="111467C0" w14:textId="77777777" w:rsidR="00721960" w:rsidRDefault="00721960" w:rsidP="00721960">
            <w:r>
              <w:t>TCS</w:t>
            </w:r>
          </w:p>
          <w:p w14:paraId="56DCF96E" w14:textId="77777777" w:rsidR="00721960" w:rsidRDefault="00721960" w:rsidP="00721960">
            <w:r>
              <w:t>TOP</w:t>
            </w:r>
          </w:p>
          <w:p w14:paraId="7659D224" w14:textId="77777777" w:rsidR="00721960" w:rsidRDefault="00721960" w:rsidP="00721960">
            <w:r>
              <w:t>IPP</w:t>
            </w:r>
          </w:p>
          <w:p w14:paraId="6EDF9F78" w14:textId="77777777" w:rsidR="00721960" w:rsidRDefault="00721960" w:rsidP="00721960">
            <w:r>
              <w:t>SnAP</w:t>
            </w:r>
          </w:p>
          <w:p w14:paraId="399C217F" w14:textId="77777777" w:rsidR="00BA3DF6" w:rsidRDefault="00BA3DF6" w:rsidP="00721960">
            <w:r>
              <w:t>DoD-CAS</w:t>
            </w:r>
          </w:p>
          <w:p w14:paraId="508489F7" w14:textId="77777777" w:rsidR="00BB497B" w:rsidRDefault="00BB497B" w:rsidP="00721960"/>
          <w:p w14:paraId="14413412" w14:textId="77777777" w:rsidR="00BB497B" w:rsidRDefault="00BB497B" w:rsidP="00721960">
            <w:r>
              <w:t>SRF</w:t>
            </w:r>
          </w:p>
          <w:p w14:paraId="13F5AA1E" w14:textId="7BCA202C" w:rsidR="00BB497B" w:rsidRDefault="00BB497B" w:rsidP="00721960"/>
        </w:tc>
      </w:tr>
      <w:tr w:rsidR="00721960" w14:paraId="16BDE78D" w14:textId="77777777" w:rsidTr="79DBD942">
        <w:trPr>
          <w:trHeight w:val="23"/>
          <w:jc w:val="center"/>
        </w:trPr>
        <w:tc>
          <w:tcPr>
            <w:tcW w:w="272" w:type="pct"/>
          </w:tcPr>
          <w:p w14:paraId="61F0AD17" w14:textId="77777777" w:rsidR="00721960" w:rsidRDefault="00721960" w:rsidP="00721960">
            <w:r>
              <w:t>02.16</w:t>
            </w:r>
          </w:p>
        </w:tc>
        <w:tc>
          <w:tcPr>
            <w:tcW w:w="323" w:type="pct"/>
          </w:tcPr>
          <w:p w14:paraId="692D4782" w14:textId="77777777" w:rsidR="00721960" w:rsidRDefault="00721960" w:rsidP="00721960">
            <w:r>
              <w:t>Account Number</w:t>
            </w:r>
          </w:p>
        </w:tc>
        <w:tc>
          <w:tcPr>
            <w:tcW w:w="275" w:type="pct"/>
          </w:tcPr>
          <w:p w14:paraId="091D459C" w14:textId="77777777" w:rsidR="00721960" w:rsidRDefault="00721960" w:rsidP="00721960">
            <w:r>
              <w:t>AN</w:t>
            </w:r>
          </w:p>
        </w:tc>
        <w:tc>
          <w:tcPr>
            <w:tcW w:w="477" w:type="pct"/>
          </w:tcPr>
          <w:p w14:paraId="43041D0E" w14:textId="77777777" w:rsidR="00721960" w:rsidRDefault="00721960" w:rsidP="00721960"/>
        </w:tc>
        <w:tc>
          <w:tcPr>
            <w:tcW w:w="341" w:type="pct"/>
          </w:tcPr>
          <w:p w14:paraId="0FDB8272" w14:textId="77777777" w:rsidR="00721960" w:rsidRDefault="00721960" w:rsidP="00721960">
            <w:r>
              <w:t>17</w:t>
            </w:r>
          </w:p>
        </w:tc>
        <w:tc>
          <w:tcPr>
            <w:tcW w:w="361" w:type="pct"/>
          </w:tcPr>
          <w:p w14:paraId="73281984" w14:textId="77777777" w:rsidR="00721960" w:rsidRDefault="00721960" w:rsidP="00721960">
            <w:r>
              <w:fldChar w:fldCharType="begin"/>
            </w:r>
            <w:r>
              <w:instrText xml:space="preserve"> =G18+1 </w:instrText>
            </w:r>
            <w:r>
              <w:fldChar w:fldCharType="separate"/>
            </w:r>
            <w:r>
              <w:rPr>
                <w:noProof/>
              </w:rPr>
              <w:t>196</w:t>
            </w:r>
            <w:r>
              <w:fldChar w:fldCharType="end"/>
            </w:r>
          </w:p>
        </w:tc>
        <w:tc>
          <w:tcPr>
            <w:tcW w:w="361" w:type="pct"/>
          </w:tcPr>
          <w:p w14:paraId="6467CF71" w14:textId="77777777" w:rsidR="00721960" w:rsidRDefault="00721960" w:rsidP="00721960">
            <w:r>
              <w:fldChar w:fldCharType="begin"/>
            </w:r>
            <w:r>
              <w:instrText xml:space="preserve"> =F19+E19-1 </w:instrText>
            </w:r>
            <w:r>
              <w:fldChar w:fldCharType="separate"/>
            </w:r>
            <w:r>
              <w:rPr>
                <w:noProof/>
              </w:rPr>
              <w:t>212</w:t>
            </w:r>
            <w:r>
              <w:fldChar w:fldCharType="end"/>
            </w:r>
          </w:p>
        </w:tc>
        <w:tc>
          <w:tcPr>
            <w:tcW w:w="454" w:type="pct"/>
          </w:tcPr>
          <w:p w14:paraId="7D8E10DE" w14:textId="77777777" w:rsidR="00721960" w:rsidRDefault="00721960" w:rsidP="00721960">
            <w:r>
              <w:t>If all blank or if value contains only zeroes, mark payment as invalid.</w:t>
            </w:r>
          </w:p>
        </w:tc>
        <w:tc>
          <w:tcPr>
            <w:tcW w:w="451" w:type="pct"/>
          </w:tcPr>
          <w:p w14:paraId="4E2A074A" w14:textId="77777777" w:rsidR="00721960" w:rsidRDefault="00721960" w:rsidP="00721960">
            <w:r>
              <w:t>Reason Group 5 message 3</w:t>
            </w:r>
          </w:p>
        </w:tc>
        <w:tc>
          <w:tcPr>
            <w:tcW w:w="482" w:type="pct"/>
          </w:tcPr>
          <w:p w14:paraId="3D66786D" w14:textId="77777777" w:rsidR="00721960" w:rsidRDefault="00721960" w:rsidP="00721960">
            <w:r>
              <w:t>Depositor Account Number</w:t>
            </w:r>
          </w:p>
        </w:tc>
        <w:tc>
          <w:tcPr>
            <w:tcW w:w="594" w:type="pct"/>
          </w:tcPr>
          <w:p w14:paraId="1F26BF92" w14:textId="77777777" w:rsidR="00721960" w:rsidRDefault="00721960" w:rsidP="00721960"/>
        </w:tc>
        <w:tc>
          <w:tcPr>
            <w:tcW w:w="609" w:type="pct"/>
          </w:tcPr>
          <w:p w14:paraId="2C9012F1" w14:textId="77777777" w:rsidR="00721960" w:rsidRDefault="00721960" w:rsidP="00721960">
            <w:r>
              <w:t>DNP</w:t>
            </w:r>
          </w:p>
          <w:p w14:paraId="2E33654B" w14:textId="77777777" w:rsidR="00721960" w:rsidRDefault="00721960" w:rsidP="00721960">
            <w:r>
              <w:t>PACER</w:t>
            </w:r>
          </w:p>
          <w:p w14:paraId="04C1BB80" w14:textId="77777777" w:rsidR="00721960" w:rsidRDefault="00721960" w:rsidP="00721960">
            <w:r>
              <w:t>PIR</w:t>
            </w:r>
          </w:p>
          <w:p w14:paraId="1742DB65" w14:textId="77777777" w:rsidR="00721960" w:rsidRDefault="00721960" w:rsidP="00721960">
            <w:r>
              <w:t>PPS</w:t>
            </w:r>
          </w:p>
          <w:p w14:paraId="7AE76683" w14:textId="77777777" w:rsidR="00721960" w:rsidRDefault="00721960" w:rsidP="00721960">
            <w:r>
              <w:t>FedACH</w:t>
            </w:r>
          </w:p>
          <w:p w14:paraId="1A54B1F8" w14:textId="77777777" w:rsidR="00721960" w:rsidRDefault="00721960" w:rsidP="00721960">
            <w:r>
              <w:t>TCS</w:t>
            </w:r>
          </w:p>
          <w:p w14:paraId="3E3C2CAB" w14:textId="77777777" w:rsidR="00721960" w:rsidRDefault="00721960" w:rsidP="00721960">
            <w:r>
              <w:t>TOP</w:t>
            </w:r>
          </w:p>
          <w:p w14:paraId="258A7117" w14:textId="77777777" w:rsidR="00721960" w:rsidRDefault="00721960" w:rsidP="00721960">
            <w:r>
              <w:t>IPP</w:t>
            </w:r>
          </w:p>
          <w:p w14:paraId="4B215872" w14:textId="77777777" w:rsidR="00721960" w:rsidRDefault="00721960" w:rsidP="00721960">
            <w:r>
              <w:lastRenderedPageBreak/>
              <w:t>SnAP</w:t>
            </w:r>
          </w:p>
          <w:p w14:paraId="594AE621" w14:textId="77777777" w:rsidR="00721960" w:rsidRDefault="00721960" w:rsidP="00721960">
            <w:r>
              <w:t>DoD-DCAS</w:t>
            </w:r>
          </w:p>
          <w:p w14:paraId="0E345A94" w14:textId="77777777" w:rsidR="00721960" w:rsidRDefault="00721960" w:rsidP="00721960"/>
          <w:p w14:paraId="4B427293" w14:textId="77777777" w:rsidR="00BB497B" w:rsidRDefault="00BB497B" w:rsidP="00721960">
            <w:r>
              <w:t>SRF</w:t>
            </w:r>
          </w:p>
          <w:p w14:paraId="296B5C3A" w14:textId="23533C71" w:rsidR="00BB497B" w:rsidRDefault="00BB497B" w:rsidP="00721960"/>
        </w:tc>
      </w:tr>
      <w:tr w:rsidR="00721960" w14:paraId="19E63B0C" w14:textId="77777777" w:rsidTr="79DBD942">
        <w:trPr>
          <w:trHeight w:val="1508"/>
          <w:jc w:val="center"/>
        </w:trPr>
        <w:tc>
          <w:tcPr>
            <w:tcW w:w="272" w:type="pct"/>
          </w:tcPr>
          <w:p w14:paraId="0E68D4D5" w14:textId="77777777" w:rsidR="00721960" w:rsidDel="00EA6EC8" w:rsidRDefault="00721960" w:rsidP="00721960">
            <w:r>
              <w:lastRenderedPageBreak/>
              <w:t>02.17</w:t>
            </w:r>
          </w:p>
        </w:tc>
        <w:tc>
          <w:tcPr>
            <w:tcW w:w="323" w:type="pct"/>
          </w:tcPr>
          <w:p w14:paraId="66B9A33A" w14:textId="77777777" w:rsidR="00721960" w:rsidRDefault="00721960" w:rsidP="00721960">
            <w:r w:rsidRPr="005D5E82">
              <w:t>ACH_TransactionCode</w:t>
            </w:r>
          </w:p>
          <w:p w14:paraId="7AB7DC95" w14:textId="77777777" w:rsidR="00721960" w:rsidRDefault="00721960" w:rsidP="00721960"/>
          <w:p w14:paraId="7A962B46" w14:textId="77777777" w:rsidR="00721960" w:rsidRDefault="00721960" w:rsidP="00721960"/>
          <w:p w14:paraId="6E07130A" w14:textId="77777777" w:rsidR="00721960" w:rsidRDefault="00721960" w:rsidP="00721960"/>
          <w:p w14:paraId="20725528" w14:textId="77777777" w:rsidR="00721960" w:rsidRDefault="00721960" w:rsidP="00721960"/>
          <w:p w14:paraId="5D399002" w14:textId="77777777" w:rsidR="00721960" w:rsidRDefault="00721960" w:rsidP="00721960"/>
          <w:p w14:paraId="04568A93" w14:textId="77777777" w:rsidR="00721960" w:rsidRDefault="00721960" w:rsidP="00721960"/>
          <w:p w14:paraId="070EE7D2" w14:textId="77777777" w:rsidR="00721960" w:rsidRDefault="00721960" w:rsidP="00721960"/>
          <w:p w14:paraId="61E02287" w14:textId="77777777" w:rsidR="00721960" w:rsidRDefault="00721960" w:rsidP="00721960"/>
        </w:tc>
        <w:tc>
          <w:tcPr>
            <w:tcW w:w="275" w:type="pct"/>
          </w:tcPr>
          <w:p w14:paraId="6E997A91" w14:textId="77777777" w:rsidR="00721960" w:rsidRDefault="00721960" w:rsidP="00721960">
            <w:r>
              <w:t>N</w:t>
            </w:r>
          </w:p>
        </w:tc>
        <w:tc>
          <w:tcPr>
            <w:tcW w:w="477" w:type="pct"/>
          </w:tcPr>
          <w:p w14:paraId="1100119A" w14:textId="77777777" w:rsidR="00721960" w:rsidDel="005E0B2F" w:rsidRDefault="00721960" w:rsidP="00721960"/>
        </w:tc>
        <w:tc>
          <w:tcPr>
            <w:tcW w:w="341" w:type="pct"/>
          </w:tcPr>
          <w:p w14:paraId="4AAFFD6A" w14:textId="77777777" w:rsidR="00721960" w:rsidRDefault="00721960" w:rsidP="00721960">
            <w:r w:rsidRPr="005D5E82">
              <w:t>2</w:t>
            </w:r>
          </w:p>
        </w:tc>
        <w:tc>
          <w:tcPr>
            <w:tcW w:w="361" w:type="pct"/>
          </w:tcPr>
          <w:p w14:paraId="5C999563" w14:textId="77777777" w:rsidR="00721960" w:rsidRDefault="00721960" w:rsidP="00721960">
            <w:r>
              <w:fldChar w:fldCharType="begin"/>
            </w:r>
            <w:r>
              <w:instrText xml:space="preserve"> =G19+1 </w:instrText>
            </w:r>
            <w:r>
              <w:fldChar w:fldCharType="separate"/>
            </w:r>
            <w:r>
              <w:rPr>
                <w:noProof/>
              </w:rPr>
              <w:t>213</w:t>
            </w:r>
            <w:r>
              <w:fldChar w:fldCharType="end"/>
            </w:r>
          </w:p>
        </w:tc>
        <w:tc>
          <w:tcPr>
            <w:tcW w:w="361" w:type="pct"/>
          </w:tcPr>
          <w:p w14:paraId="0B04D48E" w14:textId="77777777" w:rsidR="00721960" w:rsidDel="009D073F" w:rsidRDefault="00721960" w:rsidP="00721960">
            <w:r>
              <w:fldChar w:fldCharType="begin"/>
            </w:r>
            <w:r>
              <w:instrText xml:space="preserve"> =F20+E20-1 </w:instrText>
            </w:r>
            <w:r>
              <w:fldChar w:fldCharType="separate"/>
            </w:r>
            <w:r>
              <w:rPr>
                <w:noProof/>
              </w:rPr>
              <w:t>214</w:t>
            </w:r>
            <w:r>
              <w:fldChar w:fldCharType="end"/>
            </w:r>
          </w:p>
        </w:tc>
        <w:tc>
          <w:tcPr>
            <w:tcW w:w="454" w:type="pct"/>
          </w:tcPr>
          <w:p w14:paraId="535AFA0A" w14:textId="77777777" w:rsidR="00721960" w:rsidRDefault="00721960" w:rsidP="00721960">
            <w:r w:rsidRPr="005D5E82">
              <w:t xml:space="preserve">If </w:t>
            </w:r>
            <w:r>
              <w:t>1) not one of the values listed 2) Codes 42, 43, 52, or 53 are used for a type of payment other than Vendor or 3) all blank, mark payment as invalid.</w:t>
            </w:r>
          </w:p>
        </w:tc>
        <w:tc>
          <w:tcPr>
            <w:tcW w:w="451" w:type="pct"/>
          </w:tcPr>
          <w:p w14:paraId="64374326" w14:textId="77777777" w:rsidR="00721960" w:rsidRDefault="00721960" w:rsidP="00721960">
            <w:r>
              <w:t>Reason Group 5 message 3</w:t>
            </w:r>
          </w:p>
        </w:tc>
        <w:tc>
          <w:tcPr>
            <w:tcW w:w="482" w:type="pct"/>
          </w:tcPr>
          <w:p w14:paraId="3717E9C3" w14:textId="77777777" w:rsidR="00721960" w:rsidRDefault="00721960" w:rsidP="00721960">
            <w:r w:rsidRPr="005D5E82">
              <w:t>ACH Transaction Code</w:t>
            </w:r>
            <w:r>
              <w:t xml:space="preserve"> +</w:t>
            </w:r>
          </w:p>
          <w:p w14:paraId="2B6FB954" w14:textId="77777777" w:rsidR="00721960" w:rsidRDefault="00721960" w:rsidP="00721960">
            <w:r>
              <w:t>Account Type</w:t>
            </w:r>
          </w:p>
        </w:tc>
        <w:tc>
          <w:tcPr>
            <w:tcW w:w="594" w:type="pct"/>
          </w:tcPr>
          <w:p w14:paraId="78259D09" w14:textId="77777777" w:rsidR="00721960" w:rsidRDefault="00721960" w:rsidP="00721960">
            <w:r>
              <w:t xml:space="preserve">See </w:t>
            </w:r>
            <w:hyperlink w:anchor="_Appendix_A_-" w:history="1">
              <w:r w:rsidRPr="003D0D82">
                <w:rPr>
                  <w:rStyle w:val="Hyperlink"/>
                </w:rPr>
                <w:t>Appendix A</w:t>
              </w:r>
            </w:hyperlink>
            <w:r>
              <w:t xml:space="preserve"> for values / definitions / stored values</w:t>
            </w:r>
          </w:p>
          <w:p w14:paraId="56065416" w14:textId="77777777" w:rsidR="00721960" w:rsidRDefault="00721960" w:rsidP="00721960"/>
          <w:p w14:paraId="4BD4A689" w14:textId="77777777" w:rsidR="00721960" w:rsidRDefault="00721960" w:rsidP="00721960"/>
        </w:tc>
        <w:tc>
          <w:tcPr>
            <w:tcW w:w="609" w:type="pct"/>
          </w:tcPr>
          <w:p w14:paraId="3805A7BE" w14:textId="77777777" w:rsidR="00721960" w:rsidRDefault="00721960" w:rsidP="00721960">
            <w:r>
              <w:t>DNP</w:t>
            </w:r>
          </w:p>
          <w:p w14:paraId="4C00F2EC" w14:textId="77777777" w:rsidR="00721960" w:rsidRDefault="00721960" w:rsidP="00721960">
            <w:r>
              <w:t>PACER</w:t>
            </w:r>
          </w:p>
          <w:p w14:paraId="5B742BD6" w14:textId="77777777" w:rsidR="00721960" w:rsidRDefault="00721960" w:rsidP="00721960">
            <w:r>
              <w:t>PIR</w:t>
            </w:r>
          </w:p>
          <w:p w14:paraId="12C2A45C" w14:textId="77777777" w:rsidR="00721960" w:rsidRDefault="00721960" w:rsidP="00721960">
            <w:r>
              <w:t>PPS</w:t>
            </w:r>
          </w:p>
          <w:p w14:paraId="50281B50" w14:textId="77777777" w:rsidR="00721960" w:rsidRDefault="00721960" w:rsidP="00721960">
            <w:r>
              <w:t>FedACH</w:t>
            </w:r>
          </w:p>
          <w:p w14:paraId="2DACA740" w14:textId="77777777" w:rsidR="00721960" w:rsidRDefault="00721960" w:rsidP="00721960">
            <w:r>
              <w:t>TCS</w:t>
            </w:r>
          </w:p>
          <w:p w14:paraId="53991E43" w14:textId="77777777" w:rsidR="00721960" w:rsidRDefault="00721960" w:rsidP="00721960">
            <w:r>
              <w:t>TOP</w:t>
            </w:r>
          </w:p>
          <w:p w14:paraId="342ACC47" w14:textId="77777777" w:rsidR="00721960" w:rsidRDefault="00721960" w:rsidP="00721960">
            <w:r>
              <w:t>IPP</w:t>
            </w:r>
          </w:p>
          <w:p w14:paraId="68EB94C2" w14:textId="77777777" w:rsidR="00721960" w:rsidRDefault="00721960" w:rsidP="00721960">
            <w:r>
              <w:t>SnAP</w:t>
            </w:r>
          </w:p>
          <w:p w14:paraId="30B6D5EE" w14:textId="77777777" w:rsidR="00721960" w:rsidRDefault="00721960" w:rsidP="00721960">
            <w:r>
              <w:t>DoD-DCAS</w:t>
            </w:r>
          </w:p>
          <w:p w14:paraId="7139E42C" w14:textId="4F323BBB" w:rsidR="00721960" w:rsidRDefault="00721960" w:rsidP="00721960"/>
          <w:p w14:paraId="552A55F7" w14:textId="7F5B88EE" w:rsidR="00BB497B" w:rsidRDefault="00BB497B" w:rsidP="00721960">
            <w:r>
              <w:t>SRF</w:t>
            </w:r>
          </w:p>
          <w:p w14:paraId="54F36E95" w14:textId="77777777" w:rsidR="00721960" w:rsidRDefault="00721960" w:rsidP="00721960"/>
        </w:tc>
      </w:tr>
      <w:tr w:rsidR="00721960" w14:paraId="02961414" w14:textId="77777777" w:rsidTr="79DBD942">
        <w:trPr>
          <w:trHeight w:val="2118"/>
          <w:jc w:val="center"/>
        </w:trPr>
        <w:tc>
          <w:tcPr>
            <w:tcW w:w="272" w:type="pct"/>
          </w:tcPr>
          <w:p w14:paraId="30740AEF" w14:textId="77777777" w:rsidR="00721960" w:rsidRDefault="00721960" w:rsidP="00721960">
            <w:r>
              <w:lastRenderedPageBreak/>
              <w:t>02.18</w:t>
            </w:r>
          </w:p>
        </w:tc>
        <w:tc>
          <w:tcPr>
            <w:tcW w:w="323" w:type="pct"/>
          </w:tcPr>
          <w:p w14:paraId="6ED448EA" w14:textId="6CB27ABF" w:rsidR="00721960" w:rsidRDefault="00721960" w:rsidP="00721960">
            <w:r>
              <w:t>PayeeIdentifier_</w:t>
            </w:r>
            <w:del w:id="822" w:author="Linda Calder (FRB)" w:date="2021-12-20T10:02:00Z">
              <w:r w:rsidDel="00721960">
                <w:delText>Secondary</w:delText>
              </w:r>
            </w:del>
            <w:ins w:id="823" w:author="Linda Calder (FRB)" w:date="2021-12-20T10:02:00Z">
              <w:r w:rsidR="001F669B">
                <w:t>Additional</w:t>
              </w:r>
            </w:ins>
          </w:p>
        </w:tc>
        <w:tc>
          <w:tcPr>
            <w:tcW w:w="275" w:type="pct"/>
          </w:tcPr>
          <w:p w14:paraId="60FE2DE5" w14:textId="77777777" w:rsidR="00721960" w:rsidRDefault="00721960" w:rsidP="00721960">
            <w:r>
              <w:t>AN</w:t>
            </w:r>
          </w:p>
        </w:tc>
        <w:tc>
          <w:tcPr>
            <w:tcW w:w="477" w:type="pct"/>
          </w:tcPr>
          <w:p w14:paraId="123391D2" w14:textId="77777777" w:rsidR="00721960" w:rsidRDefault="00721960" w:rsidP="00721960"/>
        </w:tc>
        <w:tc>
          <w:tcPr>
            <w:tcW w:w="341" w:type="pct"/>
          </w:tcPr>
          <w:p w14:paraId="5F6DE0C8" w14:textId="77777777" w:rsidR="00721960" w:rsidRDefault="00721960" w:rsidP="00721960">
            <w:r>
              <w:t>9</w:t>
            </w:r>
          </w:p>
        </w:tc>
        <w:tc>
          <w:tcPr>
            <w:tcW w:w="361" w:type="pct"/>
          </w:tcPr>
          <w:p w14:paraId="15553B0A" w14:textId="77777777" w:rsidR="00721960" w:rsidRDefault="00721960" w:rsidP="00721960">
            <w:r>
              <w:fldChar w:fldCharType="begin"/>
            </w:r>
            <w:r>
              <w:instrText xml:space="preserve"> =G20+1 </w:instrText>
            </w:r>
            <w:r>
              <w:fldChar w:fldCharType="separate"/>
            </w:r>
            <w:r>
              <w:rPr>
                <w:noProof/>
              </w:rPr>
              <w:t>215</w:t>
            </w:r>
            <w:r>
              <w:fldChar w:fldCharType="end"/>
            </w:r>
          </w:p>
        </w:tc>
        <w:tc>
          <w:tcPr>
            <w:tcW w:w="361" w:type="pct"/>
          </w:tcPr>
          <w:p w14:paraId="01C6B512" w14:textId="77777777" w:rsidR="00721960" w:rsidRDefault="00721960" w:rsidP="00721960">
            <w:r>
              <w:fldChar w:fldCharType="begin"/>
            </w:r>
            <w:r>
              <w:instrText xml:space="preserve"> =F21+E21-1 </w:instrText>
            </w:r>
            <w:r>
              <w:fldChar w:fldCharType="separate"/>
            </w:r>
            <w:r>
              <w:rPr>
                <w:noProof/>
              </w:rPr>
              <w:t>223</w:t>
            </w:r>
            <w:r>
              <w:fldChar w:fldCharType="end"/>
            </w:r>
          </w:p>
        </w:tc>
        <w:tc>
          <w:tcPr>
            <w:tcW w:w="454" w:type="pct"/>
          </w:tcPr>
          <w:p w14:paraId="3F1D1D20" w14:textId="77777777" w:rsidR="00721960" w:rsidRDefault="00721960" w:rsidP="00721960">
            <w:r>
              <w:t>If not 9 numeric or all blank, mark payment as invalid. Blank is the only non-numeric allowed</w:t>
            </w:r>
            <w:r w:rsidDel="00544A02">
              <w:t xml:space="preserve"> </w:t>
            </w:r>
          </w:p>
        </w:tc>
        <w:tc>
          <w:tcPr>
            <w:tcW w:w="451" w:type="pct"/>
          </w:tcPr>
          <w:p w14:paraId="5AF32732" w14:textId="77777777" w:rsidR="00721960" w:rsidRDefault="00721960" w:rsidP="00721960">
            <w:r>
              <w:t>Reason Group 5 message 3</w:t>
            </w:r>
          </w:p>
        </w:tc>
        <w:tc>
          <w:tcPr>
            <w:tcW w:w="482" w:type="pct"/>
          </w:tcPr>
          <w:p w14:paraId="3D33A073" w14:textId="77777777" w:rsidR="00721960" w:rsidRDefault="00721960" w:rsidP="00721960">
            <w:r>
              <w:t xml:space="preserve"> Secondary TIN</w:t>
            </w:r>
          </w:p>
        </w:tc>
        <w:tc>
          <w:tcPr>
            <w:tcW w:w="594" w:type="pct"/>
          </w:tcPr>
          <w:p w14:paraId="009F3C37" w14:textId="77777777" w:rsidR="00721960" w:rsidRDefault="00721960" w:rsidP="00721960">
            <w:r>
              <w:t>Used to provide TOP with additional information.</w:t>
            </w:r>
          </w:p>
        </w:tc>
        <w:tc>
          <w:tcPr>
            <w:tcW w:w="609" w:type="pct"/>
          </w:tcPr>
          <w:p w14:paraId="77D5B4B0" w14:textId="77777777" w:rsidR="00721960" w:rsidRDefault="00721960" w:rsidP="00721960">
            <w:r>
              <w:t>DNP</w:t>
            </w:r>
          </w:p>
          <w:p w14:paraId="5C81B24E" w14:textId="77777777" w:rsidR="00721960" w:rsidRDefault="00721960" w:rsidP="00721960">
            <w:r>
              <w:t>IPP</w:t>
            </w:r>
          </w:p>
          <w:p w14:paraId="76A25524" w14:textId="77777777" w:rsidR="00721960" w:rsidRDefault="00721960" w:rsidP="00721960">
            <w:r>
              <w:t>TOP</w:t>
            </w:r>
          </w:p>
          <w:p w14:paraId="4CA93B1E" w14:textId="77777777" w:rsidR="00721960" w:rsidRDefault="00721960" w:rsidP="00721960">
            <w:r>
              <w:t>TCS</w:t>
            </w:r>
          </w:p>
          <w:p w14:paraId="134DBD40" w14:textId="77777777" w:rsidR="00721960" w:rsidRDefault="00721960" w:rsidP="00721960">
            <w:r>
              <w:t>PACER</w:t>
            </w:r>
          </w:p>
          <w:p w14:paraId="28620170" w14:textId="77777777" w:rsidR="00721960" w:rsidRDefault="00721960" w:rsidP="00721960">
            <w:r>
              <w:t>PPS</w:t>
            </w:r>
          </w:p>
          <w:p w14:paraId="52DE0093" w14:textId="77777777" w:rsidR="00721960" w:rsidRDefault="00721960" w:rsidP="00721960">
            <w:r>
              <w:t>PIR</w:t>
            </w:r>
          </w:p>
          <w:p w14:paraId="29C8EDE8" w14:textId="77777777" w:rsidR="00721960" w:rsidRDefault="00721960" w:rsidP="00721960">
            <w:r>
              <w:t>DoD-DCAS</w:t>
            </w:r>
          </w:p>
          <w:p w14:paraId="1C5BA357" w14:textId="77777777" w:rsidR="00721960" w:rsidRDefault="00721960" w:rsidP="00721960"/>
        </w:tc>
      </w:tr>
      <w:tr w:rsidR="00721960" w14:paraId="26B1655D" w14:textId="77777777" w:rsidTr="79DBD942">
        <w:trPr>
          <w:trHeight w:val="163"/>
          <w:jc w:val="center"/>
        </w:trPr>
        <w:tc>
          <w:tcPr>
            <w:tcW w:w="272" w:type="pct"/>
          </w:tcPr>
          <w:p w14:paraId="528D0414" w14:textId="77777777" w:rsidR="00721960" w:rsidRDefault="00721960" w:rsidP="00721960">
            <w:r>
              <w:t>02.19</w:t>
            </w:r>
          </w:p>
        </w:tc>
        <w:tc>
          <w:tcPr>
            <w:tcW w:w="323" w:type="pct"/>
          </w:tcPr>
          <w:p w14:paraId="06E251AE" w14:textId="079E9637" w:rsidR="00721960" w:rsidRDefault="00721960" w:rsidP="00721960">
            <w:r>
              <w:t>Pa</w:t>
            </w:r>
            <w:del w:id="824" w:author="Linda Calder (FRB)" w:date="2021-12-20T10:04:00Z">
              <w:r w:rsidDel="00721960">
                <w:delText>r</w:delText>
              </w:r>
            </w:del>
            <w:del w:id="825" w:author="Linda Calder (FRB)" w:date="2021-12-20T10:03:00Z">
              <w:r w:rsidDel="00721960">
                <w:delText>t</w:delText>
              </w:r>
            </w:del>
            <w:del w:id="826" w:author="Linda Calder (FRB)" w:date="2021-12-20T10:04:00Z">
              <w:r w:rsidDel="00721960">
                <w:delText>y</w:delText>
              </w:r>
            </w:del>
            <w:ins w:id="827" w:author="Linda Calder (FRB)" w:date="2021-12-20T10:04:00Z">
              <w:r w:rsidR="001F669B">
                <w:t>yee</w:t>
              </w:r>
            </w:ins>
            <w:r>
              <w:t>Name_</w:t>
            </w:r>
            <w:del w:id="828" w:author="Linda Calder (FRB)" w:date="2021-12-20T10:04:00Z">
              <w:r w:rsidDel="00721960">
                <w:delText>Secondary</w:delText>
              </w:r>
            </w:del>
            <w:ins w:id="829" w:author="Linda Calder (FRB)" w:date="2021-12-20T10:04:00Z">
              <w:r w:rsidR="001F669B">
                <w:t>Additional</w:t>
              </w:r>
            </w:ins>
          </w:p>
        </w:tc>
        <w:tc>
          <w:tcPr>
            <w:tcW w:w="275" w:type="pct"/>
          </w:tcPr>
          <w:p w14:paraId="33644598" w14:textId="77777777" w:rsidR="00721960" w:rsidRDefault="00721960" w:rsidP="00721960">
            <w:r>
              <w:t>AN</w:t>
            </w:r>
          </w:p>
        </w:tc>
        <w:tc>
          <w:tcPr>
            <w:tcW w:w="477" w:type="pct"/>
          </w:tcPr>
          <w:p w14:paraId="28CEB9B4" w14:textId="77777777" w:rsidR="00721960" w:rsidRDefault="00721960" w:rsidP="00721960"/>
        </w:tc>
        <w:tc>
          <w:tcPr>
            <w:tcW w:w="341" w:type="pct"/>
          </w:tcPr>
          <w:p w14:paraId="1DB6EDEF" w14:textId="77777777" w:rsidR="00721960" w:rsidDel="009D073F" w:rsidRDefault="00721960" w:rsidP="00721960">
            <w:r>
              <w:t>35</w:t>
            </w:r>
          </w:p>
        </w:tc>
        <w:tc>
          <w:tcPr>
            <w:tcW w:w="361" w:type="pct"/>
          </w:tcPr>
          <w:p w14:paraId="0DD29E81" w14:textId="77777777" w:rsidR="00721960" w:rsidRDefault="00721960" w:rsidP="00721960">
            <w:r>
              <w:fldChar w:fldCharType="begin"/>
            </w:r>
            <w:r>
              <w:instrText xml:space="preserve"> =G21+1 </w:instrText>
            </w:r>
            <w:r>
              <w:fldChar w:fldCharType="separate"/>
            </w:r>
            <w:r>
              <w:rPr>
                <w:noProof/>
              </w:rPr>
              <w:t>224</w:t>
            </w:r>
            <w:r>
              <w:fldChar w:fldCharType="end"/>
            </w:r>
          </w:p>
        </w:tc>
        <w:tc>
          <w:tcPr>
            <w:tcW w:w="361" w:type="pct"/>
          </w:tcPr>
          <w:p w14:paraId="64176293" w14:textId="77777777" w:rsidR="00721960" w:rsidRDefault="00721960" w:rsidP="00721960">
            <w:r>
              <w:fldChar w:fldCharType="begin"/>
            </w:r>
            <w:r>
              <w:instrText xml:space="preserve"> =F22+E22-1 </w:instrText>
            </w:r>
            <w:r>
              <w:fldChar w:fldCharType="separate"/>
            </w:r>
            <w:r>
              <w:rPr>
                <w:noProof/>
              </w:rPr>
              <w:t>258</w:t>
            </w:r>
            <w:r>
              <w:fldChar w:fldCharType="end"/>
            </w:r>
          </w:p>
        </w:tc>
        <w:tc>
          <w:tcPr>
            <w:tcW w:w="454" w:type="pct"/>
          </w:tcPr>
          <w:p w14:paraId="702D8594" w14:textId="77777777" w:rsidR="00721960" w:rsidRDefault="00721960" w:rsidP="00721960">
            <w:r>
              <w:t>n/a</w:t>
            </w:r>
          </w:p>
        </w:tc>
        <w:tc>
          <w:tcPr>
            <w:tcW w:w="451" w:type="pct"/>
          </w:tcPr>
          <w:p w14:paraId="1D6A795A" w14:textId="77777777" w:rsidR="00721960" w:rsidRDefault="00721960" w:rsidP="00721960"/>
        </w:tc>
        <w:tc>
          <w:tcPr>
            <w:tcW w:w="482" w:type="pct"/>
          </w:tcPr>
          <w:p w14:paraId="18BE2B78" w14:textId="77777777" w:rsidR="00721960" w:rsidRDefault="00721960" w:rsidP="00721960">
            <w:r>
              <w:t>Secondary Name</w:t>
            </w:r>
          </w:p>
        </w:tc>
        <w:tc>
          <w:tcPr>
            <w:tcW w:w="594" w:type="pct"/>
          </w:tcPr>
          <w:p w14:paraId="52964FCB" w14:textId="77777777" w:rsidR="00721960" w:rsidRDefault="00721960" w:rsidP="00721960">
            <w:r>
              <w:t>Used to provide TOP with additional information.</w:t>
            </w:r>
          </w:p>
        </w:tc>
        <w:tc>
          <w:tcPr>
            <w:tcW w:w="609" w:type="pct"/>
          </w:tcPr>
          <w:p w14:paraId="6B7FF73C" w14:textId="77777777" w:rsidR="00721960" w:rsidRDefault="00721960" w:rsidP="00721960">
            <w:r>
              <w:t>DNP</w:t>
            </w:r>
          </w:p>
          <w:p w14:paraId="273CA67E" w14:textId="77777777" w:rsidR="00721960" w:rsidRDefault="00721960" w:rsidP="00721960">
            <w:r>
              <w:t>IPP</w:t>
            </w:r>
          </w:p>
          <w:p w14:paraId="5CCC069D" w14:textId="77777777" w:rsidR="00721960" w:rsidRDefault="00721960" w:rsidP="00721960">
            <w:r>
              <w:t>TOP</w:t>
            </w:r>
          </w:p>
          <w:p w14:paraId="1A26A2E2" w14:textId="77777777" w:rsidR="00721960" w:rsidRDefault="00721960" w:rsidP="00721960">
            <w:r>
              <w:t>PACER</w:t>
            </w:r>
          </w:p>
          <w:p w14:paraId="57437684" w14:textId="77777777" w:rsidR="00721960" w:rsidRDefault="00721960" w:rsidP="00721960">
            <w:r>
              <w:t>PIR</w:t>
            </w:r>
          </w:p>
          <w:p w14:paraId="52268B8E" w14:textId="77777777" w:rsidR="00721960" w:rsidRDefault="00721960" w:rsidP="00721960">
            <w:r>
              <w:t>PPS</w:t>
            </w:r>
          </w:p>
          <w:p w14:paraId="2BC4AC1E" w14:textId="77777777" w:rsidR="00721960" w:rsidRDefault="00721960" w:rsidP="00721960">
            <w:r>
              <w:t>TCS</w:t>
            </w:r>
          </w:p>
          <w:p w14:paraId="330BB319" w14:textId="77777777" w:rsidR="00721960" w:rsidRDefault="00721960" w:rsidP="00721960">
            <w:r>
              <w:t>DoD-DCAS</w:t>
            </w:r>
          </w:p>
          <w:p w14:paraId="3E4D6167" w14:textId="77777777" w:rsidR="00721960" w:rsidRDefault="00721960" w:rsidP="00721960"/>
          <w:p w14:paraId="459C06EA" w14:textId="77777777" w:rsidR="00BB497B" w:rsidRDefault="00BB497B" w:rsidP="00721960">
            <w:r>
              <w:t>SRF</w:t>
            </w:r>
          </w:p>
          <w:p w14:paraId="62E28266" w14:textId="6BE83090" w:rsidR="00BB497B" w:rsidRDefault="00BB497B" w:rsidP="00721960"/>
        </w:tc>
      </w:tr>
      <w:tr w:rsidR="00721960" w14:paraId="03B0C883" w14:textId="77777777" w:rsidTr="79DBD942">
        <w:trPr>
          <w:trHeight w:val="2118"/>
          <w:jc w:val="center"/>
        </w:trPr>
        <w:tc>
          <w:tcPr>
            <w:tcW w:w="272" w:type="pct"/>
          </w:tcPr>
          <w:p w14:paraId="7E8A603F" w14:textId="77777777" w:rsidR="00721960" w:rsidRDefault="00721960" w:rsidP="00721960">
            <w:r>
              <w:lastRenderedPageBreak/>
              <w:t>02.20</w:t>
            </w:r>
          </w:p>
        </w:tc>
        <w:tc>
          <w:tcPr>
            <w:tcW w:w="323" w:type="pct"/>
          </w:tcPr>
          <w:p w14:paraId="1D9B4B52" w14:textId="77777777" w:rsidR="00721960" w:rsidRDefault="00721960" w:rsidP="00721960">
            <w:r>
              <w:t>PaymentID</w:t>
            </w:r>
          </w:p>
        </w:tc>
        <w:tc>
          <w:tcPr>
            <w:tcW w:w="275" w:type="pct"/>
          </w:tcPr>
          <w:p w14:paraId="69A55B22" w14:textId="77777777" w:rsidR="00721960" w:rsidRDefault="00721960" w:rsidP="00721960">
            <w:r>
              <w:t>AN</w:t>
            </w:r>
          </w:p>
        </w:tc>
        <w:tc>
          <w:tcPr>
            <w:tcW w:w="477" w:type="pct"/>
          </w:tcPr>
          <w:p w14:paraId="07A61919" w14:textId="77777777" w:rsidR="00721960" w:rsidRDefault="00721960" w:rsidP="00721960"/>
        </w:tc>
        <w:tc>
          <w:tcPr>
            <w:tcW w:w="341" w:type="pct"/>
          </w:tcPr>
          <w:p w14:paraId="0A1D7D39" w14:textId="77777777" w:rsidR="00721960" w:rsidDel="00101A27" w:rsidRDefault="00721960" w:rsidP="00721960">
            <w:r>
              <w:t>20</w:t>
            </w:r>
          </w:p>
        </w:tc>
        <w:tc>
          <w:tcPr>
            <w:tcW w:w="361" w:type="pct"/>
          </w:tcPr>
          <w:p w14:paraId="28599C78" w14:textId="77777777" w:rsidR="00721960" w:rsidRDefault="00721960" w:rsidP="00721960">
            <w:r>
              <w:fldChar w:fldCharType="begin"/>
            </w:r>
            <w:r>
              <w:instrText xml:space="preserve"> =G22+1 </w:instrText>
            </w:r>
            <w:r>
              <w:fldChar w:fldCharType="separate"/>
            </w:r>
            <w:r>
              <w:rPr>
                <w:noProof/>
              </w:rPr>
              <w:t>259</w:t>
            </w:r>
            <w:r>
              <w:fldChar w:fldCharType="end"/>
            </w:r>
          </w:p>
        </w:tc>
        <w:tc>
          <w:tcPr>
            <w:tcW w:w="361" w:type="pct"/>
          </w:tcPr>
          <w:p w14:paraId="10D47A3E" w14:textId="77777777" w:rsidR="00721960" w:rsidRDefault="00721960" w:rsidP="00721960">
            <w:r>
              <w:fldChar w:fldCharType="begin"/>
            </w:r>
            <w:r>
              <w:instrText xml:space="preserve"> =F23+E23-1 </w:instrText>
            </w:r>
            <w:r>
              <w:fldChar w:fldCharType="separate"/>
            </w:r>
            <w:r>
              <w:rPr>
                <w:noProof/>
              </w:rPr>
              <w:t>278</w:t>
            </w:r>
            <w:r>
              <w:fldChar w:fldCharType="end"/>
            </w:r>
          </w:p>
        </w:tc>
        <w:tc>
          <w:tcPr>
            <w:tcW w:w="454" w:type="pct"/>
          </w:tcPr>
          <w:p w14:paraId="42625D69" w14:textId="77777777" w:rsidR="00721960" w:rsidRDefault="00721960" w:rsidP="00721960">
            <w:r>
              <w:t>If all blank or duplicate within the schedule, reject the schedule.</w:t>
            </w:r>
          </w:p>
        </w:tc>
        <w:tc>
          <w:tcPr>
            <w:tcW w:w="451" w:type="pct"/>
          </w:tcPr>
          <w:p w14:paraId="52A66A86" w14:textId="77777777" w:rsidR="00721960" w:rsidRDefault="00721960" w:rsidP="00721960">
            <w:r>
              <w:t>Reason Group 1 message 6</w:t>
            </w:r>
          </w:p>
        </w:tc>
        <w:tc>
          <w:tcPr>
            <w:tcW w:w="482" w:type="pct"/>
          </w:tcPr>
          <w:p w14:paraId="5551674D" w14:textId="77777777" w:rsidR="00721960" w:rsidRDefault="00721960" w:rsidP="00721960">
            <w:r>
              <w:t>Payment ID</w:t>
            </w:r>
          </w:p>
        </w:tc>
        <w:tc>
          <w:tcPr>
            <w:tcW w:w="594" w:type="pct"/>
          </w:tcPr>
          <w:p w14:paraId="2EF4DFE6" w14:textId="77777777" w:rsidR="00721960" w:rsidRDefault="00721960" w:rsidP="00721960">
            <w:r>
              <w:t xml:space="preserve">Unique payment identifier within the schedule for associating all related records for the payment.  </w:t>
            </w:r>
          </w:p>
        </w:tc>
        <w:tc>
          <w:tcPr>
            <w:tcW w:w="609" w:type="pct"/>
          </w:tcPr>
          <w:p w14:paraId="033E35C1" w14:textId="77777777" w:rsidR="00721960" w:rsidRDefault="00721960" w:rsidP="00721960">
            <w:r>
              <w:t>DNP</w:t>
            </w:r>
          </w:p>
          <w:p w14:paraId="04A0CD43" w14:textId="77777777" w:rsidR="00721960" w:rsidRDefault="00721960" w:rsidP="00721960">
            <w:r>
              <w:t>IPP</w:t>
            </w:r>
          </w:p>
          <w:p w14:paraId="27EF33E6" w14:textId="77777777" w:rsidR="00721960" w:rsidRDefault="00721960" w:rsidP="00721960">
            <w:r>
              <w:t>PIR</w:t>
            </w:r>
          </w:p>
          <w:p w14:paraId="1EA6BDA3" w14:textId="77777777" w:rsidR="00721960" w:rsidRDefault="00721960" w:rsidP="00721960">
            <w:r>
              <w:t>PPS</w:t>
            </w:r>
          </w:p>
          <w:p w14:paraId="7DC5DE8E" w14:textId="77777777" w:rsidR="00721960" w:rsidRDefault="00721960" w:rsidP="00721960">
            <w:r>
              <w:t>DoD-DCAS</w:t>
            </w:r>
          </w:p>
          <w:p w14:paraId="04DAA76A" w14:textId="77777777" w:rsidR="00721960" w:rsidRDefault="00721960" w:rsidP="00721960"/>
          <w:p w14:paraId="2AF7E8F5" w14:textId="1EA982CD" w:rsidR="00BB497B" w:rsidRDefault="00BB497B" w:rsidP="00721960">
            <w:r>
              <w:t>SRF</w:t>
            </w:r>
          </w:p>
        </w:tc>
      </w:tr>
      <w:tr w:rsidR="00721960" w14:paraId="6A5AF730" w14:textId="77777777" w:rsidTr="79DBD942">
        <w:trPr>
          <w:trHeight w:val="228"/>
          <w:jc w:val="center"/>
        </w:trPr>
        <w:tc>
          <w:tcPr>
            <w:tcW w:w="272" w:type="pct"/>
          </w:tcPr>
          <w:p w14:paraId="30090456" w14:textId="77777777" w:rsidR="00721960" w:rsidRDefault="00721960" w:rsidP="00721960">
            <w:r>
              <w:t>02.21</w:t>
            </w:r>
          </w:p>
        </w:tc>
        <w:tc>
          <w:tcPr>
            <w:tcW w:w="323" w:type="pct"/>
          </w:tcPr>
          <w:p w14:paraId="64F81A4D" w14:textId="77777777" w:rsidR="00721960" w:rsidRDefault="00721960" w:rsidP="00721960">
            <w:r>
              <w:t>Reconcilement</w:t>
            </w:r>
          </w:p>
        </w:tc>
        <w:tc>
          <w:tcPr>
            <w:tcW w:w="275" w:type="pct"/>
          </w:tcPr>
          <w:p w14:paraId="1D15EB9E" w14:textId="77777777" w:rsidR="00721960" w:rsidRDefault="00721960" w:rsidP="00721960">
            <w:r>
              <w:t>AN</w:t>
            </w:r>
          </w:p>
        </w:tc>
        <w:tc>
          <w:tcPr>
            <w:tcW w:w="477" w:type="pct"/>
          </w:tcPr>
          <w:p w14:paraId="6CFCD899" w14:textId="77777777" w:rsidR="00721960" w:rsidRDefault="00721960" w:rsidP="00721960"/>
        </w:tc>
        <w:tc>
          <w:tcPr>
            <w:tcW w:w="341" w:type="pct"/>
          </w:tcPr>
          <w:p w14:paraId="3B0E5B5F" w14:textId="77777777" w:rsidR="00721960" w:rsidRDefault="00721960" w:rsidP="00721960">
            <w:r>
              <w:t>100</w:t>
            </w:r>
          </w:p>
        </w:tc>
        <w:tc>
          <w:tcPr>
            <w:tcW w:w="361" w:type="pct"/>
          </w:tcPr>
          <w:p w14:paraId="30D413AB" w14:textId="77777777" w:rsidR="00721960" w:rsidRDefault="00721960" w:rsidP="00721960">
            <w:r>
              <w:fldChar w:fldCharType="begin"/>
            </w:r>
            <w:r>
              <w:instrText xml:space="preserve"> =G23+1 </w:instrText>
            </w:r>
            <w:r>
              <w:fldChar w:fldCharType="separate"/>
            </w:r>
            <w:r>
              <w:rPr>
                <w:noProof/>
              </w:rPr>
              <w:t>279</w:t>
            </w:r>
            <w:r>
              <w:fldChar w:fldCharType="end"/>
            </w:r>
          </w:p>
        </w:tc>
        <w:tc>
          <w:tcPr>
            <w:tcW w:w="361" w:type="pct"/>
          </w:tcPr>
          <w:p w14:paraId="53035DE3" w14:textId="77777777" w:rsidR="00721960" w:rsidRDefault="00721960" w:rsidP="00721960">
            <w:r>
              <w:fldChar w:fldCharType="begin"/>
            </w:r>
            <w:r>
              <w:instrText xml:space="preserve"> =F24+E24-1 </w:instrText>
            </w:r>
            <w:r>
              <w:fldChar w:fldCharType="separate"/>
            </w:r>
            <w:r>
              <w:rPr>
                <w:noProof/>
              </w:rPr>
              <w:t>378</w:t>
            </w:r>
            <w:r>
              <w:fldChar w:fldCharType="end"/>
            </w:r>
          </w:p>
        </w:tc>
        <w:tc>
          <w:tcPr>
            <w:tcW w:w="454" w:type="pct"/>
          </w:tcPr>
          <w:p w14:paraId="4335B457" w14:textId="77777777" w:rsidR="00721960" w:rsidRDefault="00721960" w:rsidP="00721960">
            <w:r>
              <w:t>Store value as received, do not justify</w:t>
            </w:r>
          </w:p>
        </w:tc>
        <w:tc>
          <w:tcPr>
            <w:tcW w:w="451" w:type="pct"/>
          </w:tcPr>
          <w:p w14:paraId="7E545680" w14:textId="77777777" w:rsidR="00721960" w:rsidRDefault="00721960" w:rsidP="00721960"/>
        </w:tc>
        <w:tc>
          <w:tcPr>
            <w:tcW w:w="482" w:type="pct"/>
          </w:tcPr>
          <w:p w14:paraId="04877818" w14:textId="77777777" w:rsidR="00721960" w:rsidRDefault="00721960" w:rsidP="00721960">
            <w:r>
              <w:t>Reconcilement</w:t>
            </w:r>
          </w:p>
        </w:tc>
        <w:tc>
          <w:tcPr>
            <w:tcW w:w="594" w:type="pct"/>
          </w:tcPr>
          <w:p w14:paraId="5C16F37A" w14:textId="77777777" w:rsidR="00721960" w:rsidRDefault="00721960" w:rsidP="00721960">
            <w:r>
              <w:t xml:space="preserve">Limited Use.  Requires agency / Treasury </w:t>
            </w:r>
          </w:p>
          <w:p w14:paraId="77878973" w14:textId="77777777" w:rsidR="00721960" w:rsidRDefault="00721960" w:rsidP="00721960">
            <w:r>
              <w:t>collaboration prior to use.</w:t>
            </w:r>
          </w:p>
          <w:p w14:paraId="25B103D4" w14:textId="77777777" w:rsidR="00721960" w:rsidRDefault="00721960" w:rsidP="00721960"/>
          <w:p w14:paraId="12ECAA05" w14:textId="77777777" w:rsidR="00721960" w:rsidRDefault="00721960" w:rsidP="00721960">
            <w:r>
              <w:t xml:space="preserve">See </w:t>
            </w:r>
            <w:hyperlink w:anchor="_Appendix_B_–" w:history="1">
              <w:r w:rsidRPr="003D0D82">
                <w:rPr>
                  <w:rStyle w:val="Hyperlink"/>
                </w:rPr>
                <w:t>Appendix B</w:t>
              </w:r>
            </w:hyperlink>
            <w:r>
              <w:t xml:space="preserve"> for Agency Specific Values.</w:t>
            </w:r>
          </w:p>
        </w:tc>
        <w:tc>
          <w:tcPr>
            <w:tcW w:w="609" w:type="pct"/>
          </w:tcPr>
          <w:p w14:paraId="1C4338AB" w14:textId="77777777" w:rsidR="00721960" w:rsidRDefault="00721960" w:rsidP="00721960">
            <w:r>
              <w:t>PACER</w:t>
            </w:r>
          </w:p>
          <w:p w14:paraId="59E1AA19" w14:textId="77777777" w:rsidR="00721960" w:rsidRDefault="00721960" w:rsidP="00721960">
            <w:r>
              <w:t>PPS</w:t>
            </w:r>
          </w:p>
          <w:p w14:paraId="67F5A8E2" w14:textId="77777777" w:rsidR="00721960" w:rsidRDefault="00721960" w:rsidP="00721960"/>
          <w:p w14:paraId="414760D7" w14:textId="3D8961F8" w:rsidR="00BB497B" w:rsidRDefault="00BB497B" w:rsidP="00721960"/>
        </w:tc>
      </w:tr>
      <w:tr w:rsidR="00721960" w14:paraId="2E3DCC6B" w14:textId="77777777" w:rsidTr="79DBD942">
        <w:trPr>
          <w:trHeight w:val="2223"/>
          <w:jc w:val="center"/>
        </w:trPr>
        <w:tc>
          <w:tcPr>
            <w:tcW w:w="272" w:type="pct"/>
          </w:tcPr>
          <w:p w14:paraId="3EC9D989" w14:textId="77777777" w:rsidR="00721960" w:rsidRDefault="00721960" w:rsidP="00721960">
            <w:r>
              <w:lastRenderedPageBreak/>
              <w:t>02.22</w:t>
            </w:r>
          </w:p>
        </w:tc>
        <w:tc>
          <w:tcPr>
            <w:tcW w:w="323" w:type="pct"/>
          </w:tcPr>
          <w:p w14:paraId="60AB223A" w14:textId="77777777" w:rsidR="00721960" w:rsidRDefault="00721960" w:rsidP="00721960">
            <w:r>
              <w:t>TIN</w:t>
            </w:r>
          </w:p>
        </w:tc>
        <w:tc>
          <w:tcPr>
            <w:tcW w:w="275" w:type="pct"/>
          </w:tcPr>
          <w:p w14:paraId="204CF386" w14:textId="77777777" w:rsidR="00721960" w:rsidRDefault="00721960" w:rsidP="00721960">
            <w:r>
              <w:t>AN</w:t>
            </w:r>
          </w:p>
        </w:tc>
        <w:tc>
          <w:tcPr>
            <w:tcW w:w="477" w:type="pct"/>
          </w:tcPr>
          <w:p w14:paraId="43271719" w14:textId="77777777" w:rsidR="00721960" w:rsidRDefault="00721960" w:rsidP="00721960"/>
        </w:tc>
        <w:tc>
          <w:tcPr>
            <w:tcW w:w="341" w:type="pct"/>
          </w:tcPr>
          <w:p w14:paraId="4DADF57E" w14:textId="77777777" w:rsidR="00721960" w:rsidRDefault="00721960" w:rsidP="00721960">
            <w:r>
              <w:t>9</w:t>
            </w:r>
          </w:p>
        </w:tc>
        <w:tc>
          <w:tcPr>
            <w:tcW w:w="361" w:type="pct"/>
          </w:tcPr>
          <w:p w14:paraId="25AFD3B1" w14:textId="77777777" w:rsidR="00721960" w:rsidRDefault="00721960" w:rsidP="00721960">
            <w:r>
              <w:t>379</w:t>
            </w:r>
          </w:p>
        </w:tc>
        <w:tc>
          <w:tcPr>
            <w:tcW w:w="361" w:type="pct"/>
          </w:tcPr>
          <w:p w14:paraId="6558FCDF" w14:textId="77777777" w:rsidR="00721960" w:rsidRDefault="00721960" w:rsidP="00721960">
            <w:r>
              <w:t>387</w:t>
            </w:r>
          </w:p>
        </w:tc>
        <w:tc>
          <w:tcPr>
            <w:tcW w:w="454" w:type="pct"/>
          </w:tcPr>
          <w:p w14:paraId="21E9F378" w14:textId="77777777" w:rsidR="00721960" w:rsidRDefault="00721960" w:rsidP="00721960">
            <w:r>
              <w:t>If not 9 numeric or all blank, mark payment as invalid. Blank is the only non-numeric allowed</w:t>
            </w:r>
            <w:r w:rsidDel="006D160C">
              <w:t xml:space="preserve"> </w:t>
            </w:r>
          </w:p>
        </w:tc>
        <w:tc>
          <w:tcPr>
            <w:tcW w:w="451" w:type="pct"/>
            <w:tcBorders>
              <w:top w:val="single" w:sz="6" w:space="0" w:color="auto"/>
            </w:tcBorders>
          </w:tcPr>
          <w:p w14:paraId="272E111F" w14:textId="77777777" w:rsidR="00721960" w:rsidRDefault="00721960" w:rsidP="00721960">
            <w:r>
              <w:t>Reason Group 5 message 3</w:t>
            </w:r>
          </w:p>
        </w:tc>
        <w:tc>
          <w:tcPr>
            <w:tcW w:w="482" w:type="pct"/>
            <w:tcBorders>
              <w:top w:val="single" w:sz="6" w:space="0" w:color="auto"/>
            </w:tcBorders>
          </w:tcPr>
          <w:p w14:paraId="2D539387" w14:textId="77777777" w:rsidR="00721960" w:rsidRDefault="00721960" w:rsidP="00721960">
            <w:r>
              <w:t>TIN</w:t>
            </w:r>
          </w:p>
        </w:tc>
        <w:tc>
          <w:tcPr>
            <w:tcW w:w="594" w:type="pct"/>
          </w:tcPr>
          <w:p w14:paraId="7A4F5D88" w14:textId="77777777" w:rsidR="00721960" w:rsidRDefault="00721960" w:rsidP="00721960">
            <w:r>
              <w:t>This is the payee  TIN.</w:t>
            </w:r>
          </w:p>
          <w:p w14:paraId="51C43326" w14:textId="77777777" w:rsidR="00721960" w:rsidRDefault="00721960" w:rsidP="00721960">
            <w:r>
              <w:t>This field is associated with Payee Name.</w:t>
            </w:r>
          </w:p>
          <w:p w14:paraId="6EEB25AC" w14:textId="77777777" w:rsidR="00721960" w:rsidRDefault="00721960" w:rsidP="00721960"/>
        </w:tc>
        <w:tc>
          <w:tcPr>
            <w:tcW w:w="609" w:type="pct"/>
          </w:tcPr>
          <w:p w14:paraId="4E1134C4" w14:textId="77777777" w:rsidR="00721960" w:rsidRDefault="00721960" w:rsidP="00721960">
            <w:r>
              <w:t>DNP</w:t>
            </w:r>
          </w:p>
          <w:p w14:paraId="052211A8" w14:textId="77777777" w:rsidR="00721960" w:rsidRDefault="00721960" w:rsidP="00721960">
            <w:r>
              <w:t>PACER</w:t>
            </w:r>
          </w:p>
          <w:p w14:paraId="070C1454" w14:textId="77777777" w:rsidR="00721960" w:rsidRDefault="00721960" w:rsidP="00721960">
            <w:r>
              <w:t>PIR</w:t>
            </w:r>
          </w:p>
          <w:p w14:paraId="75749A20" w14:textId="77777777" w:rsidR="00721960" w:rsidRDefault="00721960" w:rsidP="00721960">
            <w:r>
              <w:t>PPS</w:t>
            </w:r>
          </w:p>
          <w:p w14:paraId="1549C5FF" w14:textId="77777777" w:rsidR="00721960" w:rsidRDefault="00721960" w:rsidP="00721960">
            <w:r>
              <w:t>TOP</w:t>
            </w:r>
          </w:p>
          <w:p w14:paraId="4A3D9197" w14:textId="77777777" w:rsidR="00721960" w:rsidRDefault="00721960" w:rsidP="00721960">
            <w:r>
              <w:t>TCS</w:t>
            </w:r>
          </w:p>
          <w:p w14:paraId="37073269" w14:textId="77777777" w:rsidR="00721960" w:rsidRDefault="00721960" w:rsidP="00721960">
            <w:r>
              <w:t>IPP</w:t>
            </w:r>
          </w:p>
          <w:p w14:paraId="2A25B6D8" w14:textId="77777777" w:rsidR="00721960" w:rsidRDefault="00721960" w:rsidP="00721960">
            <w:r>
              <w:t>SnAP</w:t>
            </w:r>
          </w:p>
          <w:p w14:paraId="03E44800" w14:textId="77777777" w:rsidR="00721960" w:rsidRDefault="00721960" w:rsidP="00721960">
            <w:r>
              <w:t>DoD-DCAS</w:t>
            </w:r>
          </w:p>
          <w:p w14:paraId="67AADF12" w14:textId="680BA7D2" w:rsidR="00721960" w:rsidRDefault="00721960" w:rsidP="00721960"/>
          <w:p w14:paraId="223209B8" w14:textId="67309762" w:rsidR="00BB497B" w:rsidRDefault="00BB497B" w:rsidP="00721960">
            <w:r>
              <w:t>SRF</w:t>
            </w:r>
          </w:p>
          <w:p w14:paraId="213CA2C9" w14:textId="77777777" w:rsidR="00721960" w:rsidRDefault="00721960" w:rsidP="00721960"/>
        </w:tc>
      </w:tr>
      <w:tr w:rsidR="00721960" w14:paraId="73CC960F" w14:textId="77777777" w:rsidTr="79DBD942">
        <w:trPr>
          <w:trHeight w:val="593"/>
          <w:jc w:val="center"/>
        </w:trPr>
        <w:tc>
          <w:tcPr>
            <w:tcW w:w="272" w:type="pct"/>
          </w:tcPr>
          <w:p w14:paraId="13D7DEB8" w14:textId="77777777" w:rsidR="00721960" w:rsidRDefault="00721960" w:rsidP="00721960">
            <w:r>
              <w:t>02.23</w:t>
            </w:r>
          </w:p>
        </w:tc>
        <w:tc>
          <w:tcPr>
            <w:tcW w:w="323" w:type="pct"/>
          </w:tcPr>
          <w:p w14:paraId="5B87F503" w14:textId="77777777" w:rsidR="00721960" w:rsidRDefault="00721960" w:rsidP="00721960">
            <w:r>
              <w:t>Payment Recipient TIN indicator</w:t>
            </w:r>
          </w:p>
        </w:tc>
        <w:tc>
          <w:tcPr>
            <w:tcW w:w="275" w:type="pct"/>
          </w:tcPr>
          <w:p w14:paraId="09CF4876" w14:textId="77777777" w:rsidR="00721960" w:rsidRDefault="00721960" w:rsidP="00721960">
            <w:r>
              <w:t>AN</w:t>
            </w:r>
          </w:p>
        </w:tc>
        <w:tc>
          <w:tcPr>
            <w:tcW w:w="477" w:type="pct"/>
          </w:tcPr>
          <w:p w14:paraId="701B9E92" w14:textId="77777777" w:rsidR="00721960" w:rsidRDefault="00721960" w:rsidP="00721960">
            <w:r>
              <w:t>“1”=SSN</w:t>
            </w:r>
          </w:p>
          <w:p w14:paraId="6E9F40B8" w14:textId="77777777" w:rsidR="00721960" w:rsidRDefault="00721960" w:rsidP="00721960">
            <w:r>
              <w:t>“2”=EIN</w:t>
            </w:r>
          </w:p>
          <w:p w14:paraId="6E82D272" w14:textId="77777777" w:rsidR="00721960" w:rsidRDefault="00721960" w:rsidP="00721960">
            <w:r>
              <w:t>“3”=ITIN</w:t>
            </w:r>
          </w:p>
          <w:p w14:paraId="2BD04624" w14:textId="77777777" w:rsidR="00721960" w:rsidRDefault="00721960" w:rsidP="00721960">
            <w:r>
              <w:t>or blank</w:t>
            </w:r>
          </w:p>
        </w:tc>
        <w:tc>
          <w:tcPr>
            <w:tcW w:w="341" w:type="pct"/>
          </w:tcPr>
          <w:p w14:paraId="701FAE1D" w14:textId="77777777" w:rsidR="00721960" w:rsidDel="006F6C12" w:rsidRDefault="00721960" w:rsidP="00721960">
            <w:r>
              <w:t>1</w:t>
            </w:r>
          </w:p>
        </w:tc>
        <w:tc>
          <w:tcPr>
            <w:tcW w:w="361" w:type="pct"/>
          </w:tcPr>
          <w:p w14:paraId="0A6782FA" w14:textId="77777777" w:rsidR="00721960" w:rsidRDefault="00721960" w:rsidP="00721960">
            <w:r>
              <w:t>388</w:t>
            </w:r>
          </w:p>
        </w:tc>
        <w:tc>
          <w:tcPr>
            <w:tcW w:w="361" w:type="pct"/>
          </w:tcPr>
          <w:p w14:paraId="40186EC9" w14:textId="77777777" w:rsidR="00721960" w:rsidRDefault="00721960" w:rsidP="00721960">
            <w:r>
              <w:t>388</w:t>
            </w:r>
          </w:p>
        </w:tc>
        <w:tc>
          <w:tcPr>
            <w:tcW w:w="454" w:type="pct"/>
          </w:tcPr>
          <w:p w14:paraId="045EF72E" w14:textId="77777777" w:rsidR="00721960" w:rsidRDefault="00721960" w:rsidP="00721960">
            <w:r>
              <w:t>If not 1, 2, 3 or blank, mark payment as invalid. Blank is the only non-numeric allowed</w:t>
            </w:r>
            <w:r w:rsidDel="006D160C">
              <w:t xml:space="preserve"> </w:t>
            </w:r>
          </w:p>
        </w:tc>
        <w:tc>
          <w:tcPr>
            <w:tcW w:w="451" w:type="pct"/>
          </w:tcPr>
          <w:p w14:paraId="4A3D513D" w14:textId="77777777" w:rsidR="00721960" w:rsidRDefault="00721960" w:rsidP="00721960">
            <w:r>
              <w:t>Reason Group 5 message 3</w:t>
            </w:r>
          </w:p>
        </w:tc>
        <w:tc>
          <w:tcPr>
            <w:tcW w:w="482" w:type="pct"/>
          </w:tcPr>
          <w:p w14:paraId="2D626D79" w14:textId="77777777" w:rsidR="00721960" w:rsidRDefault="00721960" w:rsidP="00721960">
            <w:r>
              <w:t>TOP Payment Recipient TIN Indicator</w:t>
            </w:r>
          </w:p>
        </w:tc>
        <w:tc>
          <w:tcPr>
            <w:tcW w:w="594" w:type="pct"/>
          </w:tcPr>
          <w:p w14:paraId="340E8C68" w14:textId="77777777" w:rsidR="00721960" w:rsidRDefault="00721960" w:rsidP="00721960">
            <w:r>
              <w:t xml:space="preserve">Indicates the type of payee identifier provided in </w:t>
            </w:r>
            <w:r w:rsidR="009377B9">
              <w:t xml:space="preserve">the TIN </w:t>
            </w:r>
            <w:r>
              <w:t>field</w:t>
            </w:r>
            <w:r w:rsidR="009377B9">
              <w:t>.</w:t>
            </w:r>
          </w:p>
        </w:tc>
        <w:tc>
          <w:tcPr>
            <w:tcW w:w="609" w:type="pct"/>
          </w:tcPr>
          <w:p w14:paraId="2D2D3644" w14:textId="77777777" w:rsidR="00721960" w:rsidRDefault="00721960" w:rsidP="00721960">
            <w:r>
              <w:t>DNP</w:t>
            </w:r>
          </w:p>
          <w:p w14:paraId="3A87A94B" w14:textId="77777777" w:rsidR="00721960" w:rsidRDefault="00721960" w:rsidP="00721960">
            <w:r>
              <w:t>IPP</w:t>
            </w:r>
          </w:p>
          <w:p w14:paraId="01766CE1" w14:textId="77777777" w:rsidR="00721960" w:rsidRDefault="00721960" w:rsidP="00721960">
            <w:r>
              <w:t>PIR</w:t>
            </w:r>
          </w:p>
          <w:p w14:paraId="373BA3EB" w14:textId="77777777" w:rsidR="00721960" w:rsidRDefault="00721960" w:rsidP="00721960">
            <w:r>
              <w:t>PPS</w:t>
            </w:r>
          </w:p>
          <w:p w14:paraId="060C4059" w14:textId="77777777" w:rsidR="00721960" w:rsidRDefault="00721960" w:rsidP="00721960">
            <w:r>
              <w:t>TOP NG</w:t>
            </w:r>
          </w:p>
          <w:p w14:paraId="1F0D4A56" w14:textId="77777777" w:rsidR="00721960" w:rsidRDefault="00721960" w:rsidP="00721960">
            <w:r>
              <w:t>DoD-DCAS</w:t>
            </w:r>
          </w:p>
          <w:p w14:paraId="5BE97AF7" w14:textId="77777777" w:rsidR="00721960" w:rsidRDefault="00721960" w:rsidP="00721960"/>
          <w:p w14:paraId="271F38A3" w14:textId="25B56483" w:rsidR="00721960" w:rsidRDefault="00BB497B" w:rsidP="00721960">
            <w:r>
              <w:t>SRF</w:t>
            </w:r>
          </w:p>
        </w:tc>
      </w:tr>
      <w:tr w:rsidR="00721960" w14:paraId="245BF34B" w14:textId="77777777" w:rsidTr="79DBD942">
        <w:trPr>
          <w:trHeight w:val="593"/>
          <w:jc w:val="center"/>
        </w:trPr>
        <w:tc>
          <w:tcPr>
            <w:tcW w:w="272" w:type="pct"/>
          </w:tcPr>
          <w:p w14:paraId="0AA5BD48" w14:textId="77777777" w:rsidR="00721960" w:rsidRDefault="00721960" w:rsidP="00721960">
            <w:r>
              <w:t>02.24</w:t>
            </w:r>
          </w:p>
        </w:tc>
        <w:tc>
          <w:tcPr>
            <w:tcW w:w="323" w:type="pct"/>
          </w:tcPr>
          <w:p w14:paraId="135B2224" w14:textId="28B114DD" w:rsidR="00721960" w:rsidRDefault="00721960" w:rsidP="00721960">
            <w:del w:id="830" w:author="Linda Calder (FRB)" w:date="2021-12-20T10:09:00Z">
              <w:r w:rsidDel="00721960">
                <w:delText>Secondary</w:delText>
              </w:r>
            </w:del>
            <w:ins w:id="831" w:author="Linda Calder (FRB)" w:date="2021-12-20T10:09:00Z">
              <w:r w:rsidR="001F669B">
                <w:t>Additional</w:t>
              </w:r>
            </w:ins>
            <w:r>
              <w:t xml:space="preserve"> Payee TIN </w:t>
            </w:r>
            <w:r>
              <w:lastRenderedPageBreak/>
              <w:t>Indicator</w:t>
            </w:r>
          </w:p>
        </w:tc>
        <w:tc>
          <w:tcPr>
            <w:tcW w:w="275" w:type="pct"/>
          </w:tcPr>
          <w:p w14:paraId="2A396E49" w14:textId="77777777" w:rsidR="00721960" w:rsidRDefault="00721960" w:rsidP="00721960">
            <w:r>
              <w:lastRenderedPageBreak/>
              <w:t>AN</w:t>
            </w:r>
          </w:p>
        </w:tc>
        <w:tc>
          <w:tcPr>
            <w:tcW w:w="477" w:type="pct"/>
          </w:tcPr>
          <w:p w14:paraId="7848AAA0" w14:textId="77777777" w:rsidR="00721960" w:rsidRDefault="00721960" w:rsidP="00721960">
            <w:r>
              <w:t>“1”=SSN</w:t>
            </w:r>
          </w:p>
          <w:p w14:paraId="16C6C09A" w14:textId="77777777" w:rsidR="00721960" w:rsidRDefault="00721960" w:rsidP="00721960">
            <w:r>
              <w:t>“2”=EIN</w:t>
            </w:r>
          </w:p>
          <w:p w14:paraId="61D78CD0" w14:textId="77777777" w:rsidR="00721960" w:rsidRDefault="00721960" w:rsidP="00721960">
            <w:r>
              <w:t>“3”=ITIN</w:t>
            </w:r>
          </w:p>
          <w:p w14:paraId="25420299" w14:textId="77777777" w:rsidR="00721960" w:rsidRDefault="00721960" w:rsidP="00721960">
            <w:r>
              <w:t>or blank</w:t>
            </w:r>
          </w:p>
        </w:tc>
        <w:tc>
          <w:tcPr>
            <w:tcW w:w="341" w:type="pct"/>
          </w:tcPr>
          <w:p w14:paraId="706A64CC" w14:textId="77777777" w:rsidR="00721960" w:rsidDel="006F6C12" w:rsidRDefault="00721960" w:rsidP="00721960">
            <w:r>
              <w:t>1</w:t>
            </w:r>
          </w:p>
        </w:tc>
        <w:tc>
          <w:tcPr>
            <w:tcW w:w="361" w:type="pct"/>
          </w:tcPr>
          <w:p w14:paraId="3CA9CF4F" w14:textId="77777777" w:rsidR="00721960" w:rsidRDefault="00721960" w:rsidP="00721960">
            <w:r>
              <w:t>389</w:t>
            </w:r>
          </w:p>
        </w:tc>
        <w:tc>
          <w:tcPr>
            <w:tcW w:w="361" w:type="pct"/>
          </w:tcPr>
          <w:p w14:paraId="5982E470" w14:textId="77777777" w:rsidR="00721960" w:rsidRDefault="00721960" w:rsidP="00721960">
            <w:r>
              <w:t>389</w:t>
            </w:r>
          </w:p>
        </w:tc>
        <w:tc>
          <w:tcPr>
            <w:tcW w:w="454" w:type="pct"/>
          </w:tcPr>
          <w:p w14:paraId="0D827542" w14:textId="77777777" w:rsidR="00721960" w:rsidRDefault="00721960" w:rsidP="00721960">
            <w:r>
              <w:t xml:space="preserve">If not 1, 2, 3 or blank, mark payment as invalid. </w:t>
            </w:r>
            <w:r>
              <w:lastRenderedPageBreak/>
              <w:t>Blank is the only non-numeric allowed</w:t>
            </w:r>
            <w:r w:rsidDel="006D160C">
              <w:t xml:space="preserve"> </w:t>
            </w:r>
          </w:p>
        </w:tc>
        <w:tc>
          <w:tcPr>
            <w:tcW w:w="451" w:type="pct"/>
          </w:tcPr>
          <w:p w14:paraId="60D90CE9" w14:textId="77777777" w:rsidR="00721960" w:rsidRDefault="00721960" w:rsidP="00721960">
            <w:r>
              <w:lastRenderedPageBreak/>
              <w:t>Reason Group 5 message 3</w:t>
            </w:r>
          </w:p>
        </w:tc>
        <w:tc>
          <w:tcPr>
            <w:tcW w:w="482" w:type="pct"/>
          </w:tcPr>
          <w:p w14:paraId="01D13FBC" w14:textId="77777777" w:rsidR="00721960" w:rsidRDefault="00721960" w:rsidP="00721960">
            <w:r>
              <w:t>TOP Secondary Payee TIN Indicator</w:t>
            </w:r>
          </w:p>
        </w:tc>
        <w:tc>
          <w:tcPr>
            <w:tcW w:w="594" w:type="pct"/>
          </w:tcPr>
          <w:p w14:paraId="5386B0CA" w14:textId="6ABCFE8A" w:rsidR="00721960" w:rsidRDefault="00721960" w:rsidP="00D15940">
            <w:r>
              <w:t xml:space="preserve">Indicates the type of payee identifier provided in </w:t>
            </w:r>
            <w:r w:rsidR="009377B9">
              <w:t>the PayeeIdentifier</w:t>
            </w:r>
            <w:r w:rsidR="009377B9">
              <w:lastRenderedPageBreak/>
              <w:t>_</w:t>
            </w:r>
            <w:del w:id="832" w:author="Linda Calder (FRB)" w:date="2021-12-20T10:09:00Z">
              <w:r w:rsidDel="00D15940">
                <w:delText>Secondary</w:delText>
              </w:r>
            </w:del>
            <w:ins w:id="833" w:author="Linda Calder (FRB)" w:date="2021-12-20T10:09:00Z">
              <w:r w:rsidR="001F669B">
                <w:t>Additioanl</w:t>
              </w:r>
            </w:ins>
            <w:r w:rsidR="006507BF">
              <w:t xml:space="preserve"> </w:t>
            </w:r>
            <w:r>
              <w:t>field</w:t>
            </w:r>
            <w:r w:rsidR="009377B9">
              <w:t>.</w:t>
            </w:r>
            <w:r w:rsidR="006507BF">
              <w:t xml:space="preserve"> </w:t>
            </w:r>
            <w:r>
              <w:t xml:space="preserve"> </w:t>
            </w:r>
          </w:p>
        </w:tc>
        <w:tc>
          <w:tcPr>
            <w:tcW w:w="609" w:type="pct"/>
          </w:tcPr>
          <w:p w14:paraId="713916A4" w14:textId="77777777" w:rsidR="00721960" w:rsidRDefault="00721960" w:rsidP="00721960">
            <w:r>
              <w:lastRenderedPageBreak/>
              <w:t>DNP</w:t>
            </w:r>
          </w:p>
          <w:p w14:paraId="36267994" w14:textId="77777777" w:rsidR="00721960" w:rsidRDefault="00721960" w:rsidP="00721960">
            <w:r>
              <w:t>IPP</w:t>
            </w:r>
          </w:p>
          <w:p w14:paraId="7D130119" w14:textId="77777777" w:rsidR="00721960" w:rsidRDefault="00721960" w:rsidP="00721960">
            <w:r>
              <w:t>PIR</w:t>
            </w:r>
          </w:p>
          <w:p w14:paraId="5D1E1038" w14:textId="77777777" w:rsidR="00721960" w:rsidRDefault="00721960" w:rsidP="00721960">
            <w:r>
              <w:t>PPS</w:t>
            </w:r>
          </w:p>
          <w:p w14:paraId="65612329" w14:textId="77777777" w:rsidR="00721960" w:rsidRDefault="00721960" w:rsidP="00721960">
            <w:r>
              <w:t>TOP NG</w:t>
            </w:r>
          </w:p>
          <w:p w14:paraId="5A8ECE89" w14:textId="77777777" w:rsidR="00721960" w:rsidRDefault="00721960" w:rsidP="00721960">
            <w:r>
              <w:lastRenderedPageBreak/>
              <w:t>DoD-DCAS</w:t>
            </w:r>
            <w:r w:rsidR="00685CA3">
              <w:t>,</w:t>
            </w:r>
          </w:p>
          <w:p w14:paraId="6885B67D" w14:textId="77777777" w:rsidR="00721960" w:rsidRDefault="00721960" w:rsidP="00721960"/>
          <w:p w14:paraId="3396342A" w14:textId="0271BC39" w:rsidR="00BB497B" w:rsidRDefault="00BB497B" w:rsidP="00721960">
            <w:r>
              <w:t>SRF</w:t>
            </w:r>
          </w:p>
        </w:tc>
      </w:tr>
      <w:tr w:rsidR="00721960" w14:paraId="71139808" w14:textId="77777777" w:rsidTr="79DBD942">
        <w:trPr>
          <w:trHeight w:val="593"/>
          <w:jc w:val="center"/>
        </w:trPr>
        <w:tc>
          <w:tcPr>
            <w:tcW w:w="272" w:type="pct"/>
          </w:tcPr>
          <w:p w14:paraId="76915B62" w14:textId="77777777" w:rsidR="00721960" w:rsidRDefault="00721960" w:rsidP="00721960">
            <w:r>
              <w:lastRenderedPageBreak/>
              <w:t>02.25</w:t>
            </w:r>
          </w:p>
        </w:tc>
        <w:tc>
          <w:tcPr>
            <w:tcW w:w="323" w:type="pct"/>
          </w:tcPr>
          <w:p w14:paraId="416BC852" w14:textId="77777777" w:rsidR="00721960" w:rsidRDefault="00721960" w:rsidP="00721960">
            <w:r>
              <w:t>Amount eligible for offset</w:t>
            </w:r>
          </w:p>
        </w:tc>
        <w:tc>
          <w:tcPr>
            <w:tcW w:w="275" w:type="pct"/>
          </w:tcPr>
          <w:p w14:paraId="5EF0C63B" w14:textId="77777777" w:rsidR="00721960" w:rsidRDefault="00721960" w:rsidP="00721960">
            <w:r>
              <w:t>AN</w:t>
            </w:r>
          </w:p>
        </w:tc>
        <w:tc>
          <w:tcPr>
            <w:tcW w:w="477" w:type="pct"/>
          </w:tcPr>
          <w:p w14:paraId="55F1BA78" w14:textId="77777777" w:rsidR="00721960" w:rsidRDefault="00721960" w:rsidP="00721960"/>
        </w:tc>
        <w:tc>
          <w:tcPr>
            <w:tcW w:w="341" w:type="pct"/>
          </w:tcPr>
          <w:p w14:paraId="358B8328" w14:textId="77777777" w:rsidR="00721960" w:rsidDel="006F6C12" w:rsidRDefault="00721960" w:rsidP="00721960">
            <w:r>
              <w:t>10</w:t>
            </w:r>
          </w:p>
        </w:tc>
        <w:tc>
          <w:tcPr>
            <w:tcW w:w="361" w:type="pct"/>
          </w:tcPr>
          <w:p w14:paraId="44336F25" w14:textId="77777777" w:rsidR="00721960" w:rsidRDefault="00721960" w:rsidP="00721960">
            <w:r>
              <w:t>390</w:t>
            </w:r>
          </w:p>
        </w:tc>
        <w:tc>
          <w:tcPr>
            <w:tcW w:w="361" w:type="pct"/>
          </w:tcPr>
          <w:p w14:paraId="043BC193" w14:textId="77777777" w:rsidR="00721960" w:rsidRDefault="00721960" w:rsidP="00721960">
            <w:r>
              <w:t>399</w:t>
            </w:r>
          </w:p>
        </w:tc>
        <w:tc>
          <w:tcPr>
            <w:tcW w:w="454" w:type="pct"/>
          </w:tcPr>
          <w:p w14:paraId="037DE3CC" w14:textId="77777777" w:rsidR="00721960" w:rsidRDefault="00721960" w:rsidP="00721960">
            <w:r>
              <w:t>If not all blank or all numeric, mark payment as invalid. Blank is the only non-numeric allowed.</w:t>
            </w:r>
          </w:p>
          <w:p w14:paraId="0F98AFDA" w14:textId="77777777" w:rsidR="00721960" w:rsidRDefault="00721960" w:rsidP="00721960"/>
        </w:tc>
        <w:tc>
          <w:tcPr>
            <w:tcW w:w="451" w:type="pct"/>
          </w:tcPr>
          <w:p w14:paraId="6F9EEE26" w14:textId="77777777" w:rsidR="00721960" w:rsidRDefault="00721960" w:rsidP="00721960">
            <w:r>
              <w:t>Reason Group 5 message 3</w:t>
            </w:r>
          </w:p>
        </w:tc>
        <w:tc>
          <w:tcPr>
            <w:tcW w:w="482" w:type="pct"/>
          </w:tcPr>
          <w:p w14:paraId="3F230B3C" w14:textId="77777777" w:rsidR="00721960" w:rsidRDefault="00721960" w:rsidP="00721960">
            <w:r>
              <w:t>Amount eligible for offset</w:t>
            </w:r>
          </w:p>
        </w:tc>
        <w:tc>
          <w:tcPr>
            <w:tcW w:w="594" w:type="pct"/>
          </w:tcPr>
          <w:p w14:paraId="3E72D823" w14:textId="77777777" w:rsidR="00721960" w:rsidRDefault="00721960" w:rsidP="00721960">
            <w:r>
              <w:t>The amount of the payment that is eligible for offset.  Will be sent to TOP.</w:t>
            </w:r>
          </w:p>
          <w:p w14:paraId="56DA7A4D" w14:textId="77777777" w:rsidR="00721960" w:rsidRDefault="00721960" w:rsidP="00721960">
            <w:r>
              <w:t>If the entire payment is eligible for offset, pass blanks in this field.  If a portion of the payment is eligible for offset, specify the amount in this field.</w:t>
            </w:r>
          </w:p>
          <w:p w14:paraId="1692AFAC" w14:textId="77777777" w:rsidR="00721960" w:rsidRDefault="00721960" w:rsidP="00721960"/>
        </w:tc>
        <w:tc>
          <w:tcPr>
            <w:tcW w:w="609" w:type="pct"/>
          </w:tcPr>
          <w:p w14:paraId="146A08D8" w14:textId="77777777" w:rsidR="00721960" w:rsidRDefault="00721960" w:rsidP="00721960">
            <w:r>
              <w:t xml:space="preserve">TOP </w:t>
            </w:r>
          </w:p>
          <w:p w14:paraId="42E1F227" w14:textId="77777777" w:rsidR="00721960" w:rsidRDefault="00721960" w:rsidP="00721960"/>
        </w:tc>
      </w:tr>
      <w:tr w:rsidR="00721960" w14:paraId="4ADE0D00" w14:textId="77777777" w:rsidTr="79DBD942">
        <w:trPr>
          <w:trHeight w:val="593"/>
          <w:jc w:val="center"/>
        </w:trPr>
        <w:tc>
          <w:tcPr>
            <w:tcW w:w="272" w:type="pct"/>
          </w:tcPr>
          <w:p w14:paraId="17BC7141" w14:textId="77777777" w:rsidR="00721960" w:rsidRDefault="00721960" w:rsidP="00721960">
            <w:r>
              <w:t>02.26</w:t>
            </w:r>
          </w:p>
        </w:tc>
        <w:tc>
          <w:tcPr>
            <w:tcW w:w="323" w:type="pct"/>
          </w:tcPr>
          <w:p w14:paraId="33519851" w14:textId="77777777" w:rsidR="00721960" w:rsidRDefault="00721960" w:rsidP="00721960">
            <w:r>
              <w:t>PayeeAddressLine_3</w:t>
            </w:r>
          </w:p>
        </w:tc>
        <w:tc>
          <w:tcPr>
            <w:tcW w:w="275" w:type="pct"/>
          </w:tcPr>
          <w:p w14:paraId="5C4D1CC3" w14:textId="77777777" w:rsidR="00721960" w:rsidRDefault="00721960" w:rsidP="00721960">
            <w:r>
              <w:t>AN</w:t>
            </w:r>
          </w:p>
        </w:tc>
        <w:tc>
          <w:tcPr>
            <w:tcW w:w="477" w:type="pct"/>
          </w:tcPr>
          <w:p w14:paraId="15554DAB" w14:textId="77777777" w:rsidR="00721960" w:rsidRDefault="00721960" w:rsidP="00721960"/>
        </w:tc>
        <w:tc>
          <w:tcPr>
            <w:tcW w:w="341" w:type="pct"/>
          </w:tcPr>
          <w:p w14:paraId="04915106" w14:textId="77777777" w:rsidR="00721960" w:rsidRDefault="00721960" w:rsidP="00721960">
            <w:r>
              <w:t>35</w:t>
            </w:r>
          </w:p>
        </w:tc>
        <w:tc>
          <w:tcPr>
            <w:tcW w:w="361" w:type="pct"/>
          </w:tcPr>
          <w:p w14:paraId="55DDF39F" w14:textId="77777777" w:rsidR="00721960" w:rsidRDefault="00721960" w:rsidP="00721960">
            <w:r>
              <w:t>400</w:t>
            </w:r>
          </w:p>
        </w:tc>
        <w:tc>
          <w:tcPr>
            <w:tcW w:w="361" w:type="pct"/>
          </w:tcPr>
          <w:p w14:paraId="3ED80D8D" w14:textId="77777777" w:rsidR="00721960" w:rsidRDefault="00721960" w:rsidP="00721960">
            <w:r>
              <w:t>434</w:t>
            </w:r>
          </w:p>
        </w:tc>
        <w:tc>
          <w:tcPr>
            <w:tcW w:w="454" w:type="pct"/>
          </w:tcPr>
          <w:p w14:paraId="018CBE8E" w14:textId="77777777" w:rsidR="00721960" w:rsidRDefault="00721960" w:rsidP="00721960">
            <w:r>
              <w:t>n/a</w:t>
            </w:r>
          </w:p>
        </w:tc>
        <w:tc>
          <w:tcPr>
            <w:tcW w:w="451" w:type="pct"/>
          </w:tcPr>
          <w:p w14:paraId="0F770962" w14:textId="77777777" w:rsidR="00721960" w:rsidRDefault="00721960" w:rsidP="00721960"/>
        </w:tc>
        <w:tc>
          <w:tcPr>
            <w:tcW w:w="482" w:type="pct"/>
          </w:tcPr>
          <w:p w14:paraId="64AFA621" w14:textId="77777777" w:rsidR="00721960" w:rsidRDefault="00721960" w:rsidP="00721960">
            <w:r>
              <w:t>Payee Address Line 3</w:t>
            </w:r>
          </w:p>
        </w:tc>
        <w:tc>
          <w:tcPr>
            <w:tcW w:w="594" w:type="pct"/>
          </w:tcPr>
          <w:p w14:paraId="418527CD" w14:textId="77777777" w:rsidR="00721960" w:rsidRDefault="00721960" w:rsidP="00721960">
            <w:r>
              <w:t>Optional address line.</w:t>
            </w:r>
          </w:p>
        </w:tc>
        <w:tc>
          <w:tcPr>
            <w:tcW w:w="609" w:type="pct"/>
          </w:tcPr>
          <w:p w14:paraId="2C54C388" w14:textId="77777777" w:rsidR="00721960" w:rsidRDefault="00721960" w:rsidP="00721960"/>
        </w:tc>
      </w:tr>
      <w:tr w:rsidR="00721960" w14:paraId="09B1B297" w14:textId="77777777" w:rsidTr="79DBD942">
        <w:trPr>
          <w:trHeight w:val="593"/>
          <w:jc w:val="center"/>
        </w:trPr>
        <w:tc>
          <w:tcPr>
            <w:tcW w:w="272" w:type="pct"/>
          </w:tcPr>
          <w:p w14:paraId="43A5959D" w14:textId="77777777" w:rsidR="00721960" w:rsidRDefault="00721960" w:rsidP="00721960">
            <w:r>
              <w:lastRenderedPageBreak/>
              <w:t>02.27</w:t>
            </w:r>
          </w:p>
        </w:tc>
        <w:tc>
          <w:tcPr>
            <w:tcW w:w="323" w:type="pct"/>
          </w:tcPr>
          <w:p w14:paraId="42696EFE" w14:textId="77777777" w:rsidR="00721960" w:rsidRDefault="00721960" w:rsidP="00721960">
            <w:r>
              <w:t>PayeeAddressLine_4</w:t>
            </w:r>
          </w:p>
        </w:tc>
        <w:tc>
          <w:tcPr>
            <w:tcW w:w="275" w:type="pct"/>
          </w:tcPr>
          <w:p w14:paraId="61D3E0A3" w14:textId="77777777" w:rsidR="00721960" w:rsidRDefault="00721960" w:rsidP="00721960">
            <w:r>
              <w:t>AN</w:t>
            </w:r>
          </w:p>
        </w:tc>
        <w:tc>
          <w:tcPr>
            <w:tcW w:w="477" w:type="pct"/>
          </w:tcPr>
          <w:p w14:paraId="185DA94E" w14:textId="77777777" w:rsidR="00721960" w:rsidRDefault="00721960" w:rsidP="00721960"/>
        </w:tc>
        <w:tc>
          <w:tcPr>
            <w:tcW w:w="341" w:type="pct"/>
          </w:tcPr>
          <w:p w14:paraId="5C34D1E0" w14:textId="77777777" w:rsidR="00721960" w:rsidRDefault="00721960" w:rsidP="00721960">
            <w:r>
              <w:t>35</w:t>
            </w:r>
          </w:p>
        </w:tc>
        <w:tc>
          <w:tcPr>
            <w:tcW w:w="361" w:type="pct"/>
          </w:tcPr>
          <w:p w14:paraId="71647595" w14:textId="77777777" w:rsidR="00721960" w:rsidRDefault="00721960" w:rsidP="00721960">
            <w:r>
              <w:t>435</w:t>
            </w:r>
          </w:p>
        </w:tc>
        <w:tc>
          <w:tcPr>
            <w:tcW w:w="361" w:type="pct"/>
          </w:tcPr>
          <w:p w14:paraId="35FFD4F5" w14:textId="77777777" w:rsidR="00721960" w:rsidRDefault="00721960" w:rsidP="00721960">
            <w:r>
              <w:t>469</w:t>
            </w:r>
          </w:p>
        </w:tc>
        <w:tc>
          <w:tcPr>
            <w:tcW w:w="454" w:type="pct"/>
          </w:tcPr>
          <w:p w14:paraId="32999059" w14:textId="77777777" w:rsidR="00721960" w:rsidRDefault="00721960" w:rsidP="00721960">
            <w:r>
              <w:t>n/a</w:t>
            </w:r>
          </w:p>
        </w:tc>
        <w:tc>
          <w:tcPr>
            <w:tcW w:w="451" w:type="pct"/>
          </w:tcPr>
          <w:p w14:paraId="48437BE6" w14:textId="77777777" w:rsidR="00721960" w:rsidRDefault="00721960" w:rsidP="00721960"/>
        </w:tc>
        <w:tc>
          <w:tcPr>
            <w:tcW w:w="482" w:type="pct"/>
          </w:tcPr>
          <w:p w14:paraId="5FF51107" w14:textId="77777777" w:rsidR="00721960" w:rsidRDefault="00721960" w:rsidP="00721960">
            <w:r>
              <w:t>Payee Address Line 4</w:t>
            </w:r>
          </w:p>
        </w:tc>
        <w:tc>
          <w:tcPr>
            <w:tcW w:w="594" w:type="pct"/>
          </w:tcPr>
          <w:p w14:paraId="579B17A7" w14:textId="77777777" w:rsidR="00721960" w:rsidRDefault="00721960" w:rsidP="00721960">
            <w:r>
              <w:t>Optional address line.</w:t>
            </w:r>
          </w:p>
        </w:tc>
        <w:tc>
          <w:tcPr>
            <w:tcW w:w="609" w:type="pct"/>
          </w:tcPr>
          <w:p w14:paraId="73E740E6" w14:textId="77777777" w:rsidR="00721960" w:rsidRDefault="00721960" w:rsidP="00721960"/>
        </w:tc>
      </w:tr>
      <w:tr w:rsidR="00721960" w14:paraId="519C0CEF" w14:textId="77777777" w:rsidTr="79DBD942">
        <w:trPr>
          <w:trHeight w:val="593"/>
          <w:jc w:val="center"/>
        </w:trPr>
        <w:tc>
          <w:tcPr>
            <w:tcW w:w="272" w:type="pct"/>
          </w:tcPr>
          <w:p w14:paraId="011D083A" w14:textId="77777777" w:rsidR="00721960" w:rsidRDefault="00721960" w:rsidP="00721960">
            <w:r>
              <w:t>02.28</w:t>
            </w:r>
          </w:p>
        </w:tc>
        <w:tc>
          <w:tcPr>
            <w:tcW w:w="323" w:type="pct"/>
          </w:tcPr>
          <w:p w14:paraId="51D1437B" w14:textId="77777777" w:rsidR="00721960" w:rsidRDefault="00721960" w:rsidP="00721960">
            <w:r>
              <w:t>CountryName</w:t>
            </w:r>
          </w:p>
        </w:tc>
        <w:tc>
          <w:tcPr>
            <w:tcW w:w="275" w:type="pct"/>
          </w:tcPr>
          <w:p w14:paraId="6416982E" w14:textId="77777777" w:rsidR="00721960" w:rsidRDefault="00721960" w:rsidP="00721960">
            <w:r>
              <w:t>AN</w:t>
            </w:r>
          </w:p>
        </w:tc>
        <w:tc>
          <w:tcPr>
            <w:tcW w:w="477" w:type="pct"/>
          </w:tcPr>
          <w:p w14:paraId="51D9017D" w14:textId="77777777" w:rsidR="00721960" w:rsidRDefault="00721960" w:rsidP="00721960"/>
        </w:tc>
        <w:tc>
          <w:tcPr>
            <w:tcW w:w="341" w:type="pct"/>
          </w:tcPr>
          <w:p w14:paraId="0D1AFE04" w14:textId="77777777" w:rsidR="00721960" w:rsidRDefault="00721960" w:rsidP="00721960">
            <w:r>
              <w:t>40</w:t>
            </w:r>
          </w:p>
        </w:tc>
        <w:tc>
          <w:tcPr>
            <w:tcW w:w="361" w:type="pct"/>
          </w:tcPr>
          <w:p w14:paraId="5F8F9E9E" w14:textId="77777777" w:rsidR="00721960" w:rsidRDefault="00721960" w:rsidP="00721960">
            <w:r>
              <w:t>470</w:t>
            </w:r>
          </w:p>
        </w:tc>
        <w:tc>
          <w:tcPr>
            <w:tcW w:w="361" w:type="pct"/>
          </w:tcPr>
          <w:p w14:paraId="23C4F1F6" w14:textId="77777777" w:rsidR="00721960" w:rsidRDefault="00721960" w:rsidP="00721960">
            <w:r>
              <w:t>509</w:t>
            </w:r>
          </w:p>
        </w:tc>
        <w:tc>
          <w:tcPr>
            <w:tcW w:w="454" w:type="pct"/>
          </w:tcPr>
          <w:p w14:paraId="558326AF" w14:textId="77777777" w:rsidR="00721960" w:rsidRDefault="00721960" w:rsidP="00721960">
            <w:r>
              <w:t>n/a</w:t>
            </w:r>
          </w:p>
        </w:tc>
        <w:tc>
          <w:tcPr>
            <w:tcW w:w="451" w:type="pct"/>
          </w:tcPr>
          <w:p w14:paraId="236FE9E2" w14:textId="77777777" w:rsidR="00721960" w:rsidRDefault="00721960" w:rsidP="00721960"/>
        </w:tc>
        <w:tc>
          <w:tcPr>
            <w:tcW w:w="482" w:type="pct"/>
          </w:tcPr>
          <w:p w14:paraId="176C4292" w14:textId="77777777" w:rsidR="00721960" w:rsidRDefault="00721960" w:rsidP="00721960">
            <w:r>
              <w:t>Country Name</w:t>
            </w:r>
          </w:p>
        </w:tc>
        <w:tc>
          <w:tcPr>
            <w:tcW w:w="594" w:type="pct"/>
          </w:tcPr>
          <w:p w14:paraId="2F4288BF" w14:textId="77777777" w:rsidR="00721960" w:rsidRDefault="00721960" w:rsidP="00721960">
            <w:r>
              <w:t>Full name of country for foreign addresses</w:t>
            </w:r>
          </w:p>
        </w:tc>
        <w:tc>
          <w:tcPr>
            <w:tcW w:w="609" w:type="pct"/>
          </w:tcPr>
          <w:p w14:paraId="2684D996" w14:textId="77777777" w:rsidR="00721960" w:rsidRDefault="00721960" w:rsidP="00721960"/>
        </w:tc>
      </w:tr>
      <w:tr w:rsidR="00721960" w14:paraId="155572DC" w14:textId="77777777" w:rsidTr="79DBD942">
        <w:trPr>
          <w:trHeight w:val="593"/>
          <w:jc w:val="center"/>
        </w:trPr>
        <w:tc>
          <w:tcPr>
            <w:tcW w:w="272" w:type="pct"/>
          </w:tcPr>
          <w:p w14:paraId="6AA90490" w14:textId="77777777" w:rsidR="00721960" w:rsidRDefault="00721960" w:rsidP="00721960">
            <w:r>
              <w:t>02.29</w:t>
            </w:r>
          </w:p>
        </w:tc>
        <w:tc>
          <w:tcPr>
            <w:tcW w:w="323" w:type="pct"/>
          </w:tcPr>
          <w:p w14:paraId="7120FD0C" w14:textId="77777777" w:rsidR="00721960" w:rsidRDefault="00721960" w:rsidP="00721960">
            <w:r w:rsidRPr="002A598F">
              <w:t>ConsularCode</w:t>
            </w:r>
          </w:p>
        </w:tc>
        <w:tc>
          <w:tcPr>
            <w:tcW w:w="275" w:type="pct"/>
          </w:tcPr>
          <w:p w14:paraId="1998B56A" w14:textId="77777777" w:rsidR="00721960" w:rsidRDefault="00721960" w:rsidP="00721960">
            <w:r w:rsidRPr="002A598F">
              <w:t>AN</w:t>
            </w:r>
          </w:p>
        </w:tc>
        <w:tc>
          <w:tcPr>
            <w:tcW w:w="477" w:type="pct"/>
          </w:tcPr>
          <w:p w14:paraId="12746752" w14:textId="77777777" w:rsidR="00721960" w:rsidRDefault="00721960" w:rsidP="00721960"/>
        </w:tc>
        <w:tc>
          <w:tcPr>
            <w:tcW w:w="341" w:type="pct"/>
          </w:tcPr>
          <w:p w14:paraId="16AC7707" w14:textId="77777777" w:rsidR="00721960" w:rsidRDefault="00721960" w:rsidP="00721960">
            <w:r w:rsidRPr="002A598F">
              <w:t>3</w:t>
            </w:r>
          </w:p>
        </w:tc>
        <w:tc>
          <w:tcPr>
            <w:tcW w:w="361" w:type="pct"/>
          </w:tcPr>
          <w:p w14:paraId="715F10E5" w14:textId="77777777" w:rsidR="00721960" w:rsidRDefault="00721960" w:rsidP="00721960">
            <w:r>
              <w:t>510</w:t>
            </w:r>
          </w:p>
        </w:tc>
        <w:tc>
          <w:tcPr>
            <w:tcW w:w="361" w:type="pct"/>
          </w:tcPr>
          <w:p w14:paraId="67181AB9" w14:textId="77777777" w:rsidR="00721960" w:rsidRDefault="00721960" w:rsidP="00721960">
            <w:r>
              <w:t>512</w:t>
            </w:r>
          </w:p>
        </w:tc>
        <w:tc>
          <w:tcPr>
            <w:tcW w:w="454" w:type="pct"/>
          </w:tcPr>
          <w:p w14:paraId="22C61D06" w14:textId="77777777" w:rsidR="00721960" w:rsidRDefault="00721960" w:rsidP="00721960">
            <w:r>
              <w:t>n/a</w:t>
            </w:r>
          </w:p>
        </w:tc>
        <w:tc>
          <w:tcPr>
            <w:tcW w:w="451" w:type="pct"/>
          </w:tcPr>
          <w:p w14:paraId="255445A6" w14:textId="77777777" w:rsidR="00721960" w:rsidRDefault="00721960" w:rsidP="00721960"/>
        </w:tc>
        <w:tc>
          <w:tcPr>
            <w:tcW w:w="482" w:type="pct"/>
          </w:tcPr>
          <w:p w14:paraId="2D00BC4F" w14:textId="77777777" w:rsidR="00721960" w:rsidRDefault="00721960" w:rsidP="00721960">
            <w:r w:rsidRPr="002A598F">
              <w:t>Geo Code</w:t>
            </w:r>
          </w:p>
        </w:tc>
        <w:tc>
          <w:tcPr>
            <w:tcW w:w="594" w:type="pct"/>
          </w:tcPr>
          <w:p w14:paraId="1044F5B9" w14:textId="77777777" w:rsidR="00D82EA8" w:rsidRDefault="00D82EA8" w:rsidP="00721960"/>
          <w:p w14:paraId="40937793" w14:textId="77777777" w:rsidR="00333DBC" w:rsidRDefault="00D82EA8" w:rsidP="00721960">
            <w:pPr>
              <w:rPr>
                <w:rStyle w:val="Hyperlink"/>
                <w:rFonts w:ascii="Arial" w:hAnsi="Arial"/>
                <w:strike/>
                <w:sz w:val="21"/>
                <w:szCs w:val="21"/>
                <w:lang w:val="en"/>
              </w:rPr>
            </w:pPr>
            <w:r>
              <w:t xml:space="preserve">Contact the Agency Outreach Team </w:t>
            </w:r>
            <w:r w:rsidR="00721960" w:rsidRPr="000B1B68">
              <w:t xml:space="preserve">for a complete list of consular / geo codes at </w:t>
            </w:r>
          </w:p>
          <w:p w14:paraId="745F132C" w14:textId="77777777" w:rsidR="00721960" w:rsidRDefault="00333DBC" w:rsidP="00333DBC">
            <w:r w:rsidRPr="79DBD942">
              <w:rPr>
                <w:rFonts w:ascii="Arial" w:hAnsi="Arial" w:cs="Arial"/>
                <w:color w:val="333333"/>
                <w:sz w:val="21"/>
                <w:szCs w:val="21"/>
                <w:lang w:val="en"/>
              </w:rPr>
              <w:t>FS.AgencyOutreach@fiscal.treasury.gov</w:t>
            </w:r>
          </w:p>
        </w:tc>
        <w:tc>
          <w:tcPr>
            <w:tcW w:w="609" w:type="pct"/>
          </w:tcPr>
          <w:p w14:paraId="7E6F77D7" w14:textId="6BE82FB0" w:rsidR="00721960" w:rsidRDefault="00BB497B" w:rsidP="00721960">
            <w:r>
              <w:t>SRF</w:t>
            </w:r>
          </w:p>
        </w:tc>
      </w:tr>
      <w:tr w:rsidR="00721960" w14:paraId="743F5CB8" w14:textId="77777777" w:rsidTr="79DBD942">
        <w:trPr>
          <w:trHeight w:val="593"/>
          <w:jc w:val="center"/>
        </w:trPr>
        <w:tc>
          <w:tcPr>
            <w:tcW w:w="272" w:type="pct"/>
          </w:tcPr>
          <w:p w14:paraId="0A24303A" w14:textId="77777777" w:rsidR="00721960" w:rsidRDefault="00721960" w:rsidP="00721960">
            <w:r>
              <w:t>02.30</w:t>
            </w:r>
          </w:p>
        </w:tc>
        <w:tc>
          <w:tcPr>
            <w:tcW w:w="323" w:type="pct"/>
          </w:tcPr>
          <w:p w14:paraId="295ACD6E" w14:textId="77777777" w:rsidR="00721960" w:rsidRDefault="00721960" w:rsidP="00721960">
            <w:r>
              <w:t>SubPaymentTypeCode</w:t>
            </w:r>
          </w:p>
        </w:tc>
        <w:tc>
          <w:tcPr>
            <w:tcW w:w="275" w:type="pct"/>
          </w:tcPr>
          <w:p w14:paraId="1B87BCD2" w14:textId="77777777" w:rsidR="00721960" w:rsidRDefault="00721960" w:rsidP="00721960">
            <w:r>
              <w:t>AN</w:t>
            </w:r>
          </w:p>
        </w:tc>
        <w:tc>
          <w:tcPr>
            <w:tcW w:w="477" w:type="pct"/>
          </w:tcPr>
          <w:p w14:paraId="41637F2F" w14:textId="77777777" w:rsidR="00721960" w:rsidRDefault="00721960" w:rsidP="00721960"/>
        </w:tc>
        <w:tc>
          <w:tcPr>
            <w:tcW w:w="341" w:type="pct"/>
          </w:tcPr>
          <w:p w14:paraId="2112FF13" w14:textId="77777777" w:rsidR="00721960" w:rsidRDefault="00721960" w:rsidP="00721960">
            <w:r>
              <w:t>32</w:t>
            </w:r>
          </w:p>
        </w:tc>
        <w:tc>
          <w:tcPr>
            <w:tcW w:w="361" w:type="pct"/>
          </w:tcPr>
          <w:p w14:paraId="70D03CF0" w14:textId="77777777" w:rsidR="00721960" w:rsidRDefault="00721960" w:rsidP="00721960">
            <w:r>
              <w:t>513</w:t>
            </w:r>
          </w:p>
        </w:tc>
        <w:tc>
          <w:tcPr>
            <w:tcW w:w="361" w:type="pct"/>
          </w:tcPr>
          <w:p w14:paraId="7FBEB680" w14:textId="77777777" w:rsidR="00721960" w:rsidRDefault="00721960" w:rsidP="00721960">
            <w:r>
              <w:t>544</w:t>
            </w:r>
          </w:p>
        </w:tc>
        <w:tc>
          <w:tcPr>
            <w:tcW w:w="454" w:type="pct"/>
          </w:tcPr>
          <w:p w14:paraId="526C3B51" w14:textId="77777777" w:rsidR="00721960" w:rsidRDefault="00721960" w:rsidP="00721960">
            <w:r>
              <w:t>n/a</w:t>
            </w:r>
          </w:p>
        </w:tc>
        <w:tc>
          <w:tcPr>
            <w:tcW w:w="451" w:type="pct"/>
          </w:tcPr>
          <w:p w14:paraId="1D2C8525" w14:textId="77777777" w:rsidR="00721960" w:rsidRDefault="00721960" w:rsidP="00721960"/>
        </w:tc>
        <w:tc>
          <w:tcPr>
            <w:tcW w:w="482" w:type="pct"/>
          </w:tcPr>
          <w:p w14:paraId="4FFC9370" w14:textId="77777777" w:rsidR="00721960" w:rsidRDefault="00721960" w:rsidP="00721960">
            <w:r>
              <w:t>Sub Payment Type Code</w:t>
            </w:r>
          </w:p>
        </w:tc>
        <w:tc>
          <w:tcPr>
            <w:tcW w:w="594" w:type="pct"/>
          </w:tcPr>
          <w:p w14:paraId="27B115F7" w14:textId="77777777" w:rsidR="00721960" w:rsidRDefault="001E345D" w:rsidP="00721960">
            <w:r>
              <w:t>Value agreed to between Agency and Treasury.</w:t>
            </w:r>
          </w:p>
        </w:tc>
        <w:tc>
          <w:tcPr>
            <w:tcW w:w="609" w:type="pct"/>
          </w:tcPr>
          <w:p w14:paraId="4FA47C3F" w14:textId="4A62033D" w:rsidR="00721960" w:rsidRDefault="00BB497B" w:rsidP="00721960">
            <w:r>
              <w:t>SRF</w:t>
            </w:r>
          </w:p>
        </w:tc>
      </w:tr>
      <w:tr w:rsidR="00721960" w14:paraId="622D943A" w14:textId="77777777" w:rsidTr="79DBD942">
        <w:trPr>
          <w:trHeight w:val="593"/>
          <w:jc w:val="center"/>
        </w:trPr>
        <w:tc>
          <w:tcPr>
            <w:tcW w:w="272" w:type="pct"/>
          </w:tcPr>
          <w:p w14:paraId="3DD4E4E6" w14:textId="77777777" w:rsidR="00721960" w:rsidRDefault="00721960" w:rsidP="00721960">
            <w:r>
              <w:t>02.31</w:t>
            </w:r>
          </w:p>
        </w:tc>
        <w:tc>
          <w:tcPr>
            <w:tcW w:w="323" w:type="pct"/>
          </w:tcPr>
          <w:p w14:paraId="2B5E0E51" w14:textId="77777777" w:rsidR="00721960" w:rsidRDefault="00721960" w:rsidP="00721960">
            <w:r>
              <w:t>PayerMechanism</w:t>
            </w:r>
          </w:p>
        </w:tc>
        <w:tc>
          <w:tcPr>
            <w:tcW w:w="275" w:type="pct"/>
          </w:tcPr>
          <w:p w14:paraId="52580D32" w14:textId="77777777" w:rsidR="00721960" w:rsidRDefault="00721960" w:rsidP="00721960">
            <w:r>
              <w:t>AN</w:t>
            </w:r>
          </w:p>
        </w:tc>
        <w:tc>
          <w:tcPr>
            <w:tcW w:w="477" w:type="pct"/>
          </w:tcPr>
          <w:p w14:paraId="16FF13DA" w14:textId="77777777" w:rsidR="00721960" w:rsidRDefault="00721960" w:rsidP="00721960">
            <w:r>
              <w:t xml:space="preserve">CreditCard, DebitCard, SVC, ACH, BookEntry, </w:t>
            </w:r>
            <w:r>
              <w:lastRenderedPageBreak/>
              <w:t>EBT, or blank</w:t>
            </w:r>
          </w:p>
        </w:tc>
        <w:tc>
          <w:tcPr>
            <w:tcW w:w="341" w:type="pct"/>
          </w:tcPr>
          <w:p w14:paraId="52A9601F" w14:textId="77777777" w:rsidR="00721960" w:rsidDel="003154FE" w:rsidRDefault="00721960" w:rsidP="00721960">
            <w:r>
              <w:lastRenderedPageBreak/>
              <w:t>20</w:t>
            </w:r>
          </w:p>
        </w:tc>
        <w:tc>
          <w:tcPr>
            <w:tcW w:w="361" w:type="pct"/>
          </w:tcPr>
          <w:p w14:paraId="46D95B81" w14:textId="77777777" w:rsidR="00721960" w:rsidRDefault="00721960" w:rsidP="00721960">
            <w:r>
              <w:t>545</w:t>
            </w:r>
          </w:p>
        </w:tc>
        <w:tc>
          <w:tcPr>
            <w:tcW w:w="361" w:type="pct"/>
          </w:tcPr>
          <w:p w14:paraId="1B984054" w14:textId="77777777" w:rsidR="00721960" w:rsidRDefault="00721960" w:rsidP="00721960">
            <w:r>
              <w:t>564</w:t>
            </w:r>
          </w:p>
        </w:tc>
        <w:tc>
          <w:tcPr>
            <w:tcW w:w="454" w:type="pct"/>
          </w:tcPr>
          <w:p w14:paraId="3AE88F89" w14:textId="77777777" w:rsidR="00721960" w:rsidRDefault="00721960" w:rsidP="00721960">
            <w:r>
              <w:t xml:space="preserve">If not one of the values listed, </w:t>
            </w:r>
            <w:r>
              <w:lastRenderedPageBreak/>
              <w:t>mark invalid.</w:t>
            </w:r>
          </w:p>
        </w:tc>
        <w:tc>
          <w:tcPr>
            <w:tcW w:w="451" w:type="pct"/>
          </w:tcPr>
          <w:p w14:paraId="06D75D61" w14:textId="77777777" w:rsidR="00721960" w:rsidRDefault="00721960" w:rsidP="00721960">
            <w:r>
              <w:lastRenderedPageBreak/>
              <w:t>Reason Group 5 message 3</w:t>
            </w:r>
          </w:p>
        </w:tc>
        <w:tc>
          <w:tcPr>
            <w:tcW w:w="482" w:type="pct"/>
          </w:tcPr>
          <w:p w14:paraId="0F260737" w14:textId="77777777" w:rsidR="00721960" w:rsidRDefault="00721960" w:rsidP="00721960">
            <w:r>
              <w:t>Payer Mechanism</w:t>
            </w:r>
          </w:p>
        </w:tc>
        <w:tc>
          <w:tcPr>
            <w:tcW w:w="594" w:type="pct"/>
          </w:tcPr>
          <w:p w14:paraId="40EF8C91" w14:textId="77777777" w:rsidR="00721960" w:rsidRDefault="00721960" w:rsidP="00721960"/>
        </w:tc>
        <w:tc>
          <w:tcPr>
            <w:tcW w:w="609" w:type="pct"/>
          </w:tcPr>
          <w:p w14:paraId="40F06A5F" w14:textId="45A227CC" w:rsidR="00721960" w:rsidRDefault="0064259A" w:rsidP="00721960">
            <w:r>
              <w:t>SRF</w:t>
            </w:r>
          </w:p>
        </w:tc>
      </w:tr>
      <w:tr w:rsidR="00721960" w14:paraId="152CE7E8" w14:textId="77777777" w:rsidTr="79DBD942">
        <w:trPr>
          <w:trHeight w:val="593"/>
          <w:jc w:val="center"/>
        </w:trPr>
        <w:tc>
          <w:tcPr>
            <w:tcW w:w="272" w:type="pct"/>
          </w:tcPr>
          <w:p w14:paraId="099C6D7C" w14:textId="77777777" w:rsidR="00721960" w:rsidRDefault="00721960" w:rsidP="00721960">
            <w:r>
              <w:t>02.32</w:t>
            </w:r>
          </w:p>
        </w:tc>
        <w:tc>
          <w:tcPr>
            <w:tcW w:w="323" w:type="pct"/>
          </w:tcPr>
          <w:p w14:paraId="5120DD8D" w14:textId="77777777" w:rsidR="00721960" w:rsidRDefault="00721960" w:rsidP="00721960">
            <w:r>
              <w:t>PaymentDescriptionCode</w:t>
            </w:r>
          </w:p>
        </w:tc>
        <w:tc>
          <w:tcPr>
            <w:tcW w:w="275" w:type="pct"/>
          </w:tcPr>
          <w:p w14:paraId="74E04A34" w14:textId="77777777" w:rsidR="00721960" w:rsidRDefault="00721960" w:rsidP="00721960">
            <w:r>
              <w:t>AN</w:t>
            </w:r>
          </w:p>
        </w:tc>
        <w:tc>
          <w:tcPr>
            <w:tcW w:w="477" w:type="pct"/>
          </w:tcPr>
          <w:p w14:paraId="5B8BA0E1" w14:textId="77777777" w:rsidR="00721960" w:rsidRDefault="00721960" w:rsidP="00721960"/>
        </w:tc>
        <w:tc>
          <w:tcPr>
            <w:tcW w:w="341" w:type="pct"/>
          </w:tcPr>
          <w:p w14:paraId="16A7B879" w14:textId="77777777" w:rsidR="00721960" w:rsidRDefault="00721960" w:rsidP="00721960">
            <w:r>
              <w:t>2</w:t>
            </w:r>
          </w:p>
        </w:tc>
        <w:tc>
          <w:tcPr>
            <w:tcW w:w="361" w:type="pct"/>
          </w:tcPr>
          <w:p w14:paraId="3B5CC08A" w14:textId="77777777" w:rsidR="00721960" w:rsidRDefault="00721960" w:rsidP="00721960">
            <w:r>
              <w:t>565</w:t>
            </w:r>
          </w:p>
        </w:tc>
        <w:tc>
          <w:tcPr>
            <w:tcW w:w="361" w:type="pct"/>
          </w:tcPr>
          <w:p w14:paraId="70534C04" w14:textId="77777777" w:rsidR="00721960" w:rsidRDefault="00721960" w:rsidP="00721960">
            <w:r>
              <w:t>566</w:t>
            </w:r>
          </w:p>
        </w:tc>
        <w:tc>
          <w:tcPr>
            <w:tcW w:w="454" w:type="pct"/>
          </w:tcPr>
          <w:p w14:paraId="46982625" w14:textId="77777777" w:rsidR="00721960" w:rsidRDefault="00721960" w:rsidP="00721960">
            <w:r>
              <w:t>n/a</w:t>
            </w:r>
          </w:p>
        </w:tc>
        <w:tc>
          <w:tcPr>
            <w:tcW w:w="451" w:type="pct"/>
          </w:tcPr>
          <w:p w14:paraId="55FC3A79" w14:textId="77777777" w:rsidR="00721960" w:rsidRDefault="00721960" w:rsidP="00721960">
            <w:r>
              <w:t>n/a</w:t>
            </w:r>
          </w:p>
        </w:tc>
        <w:tc>
          <w:tcPr>
            <w:tcW w:w="482" w:type="pct"/>
          </w:tcPr>
          <w:p w14:paraId="485C166A" w14:textId="77777777" w:rsidR="00721960" w:rsidRDefault="00721960" w:rsidP="00721960">
            <w:r>
              <w:t>Payment Description Code</w:t>
            </w:r>
          </w:p>
        </w:tc>
        <w:tc>
          <w:tcPr>
            <w:tcW w:w="594" w:type="pct"/>
          </w:tcPr>
          <w:p w14:paraId="0FD4ADE9" w14:textId="77777777" w:rsidR="00721960" w:rsidRDefault="00721960" w:rsidP="00721960">
            <w:r>
              <w:t>Provides additional description for TOP offsetting. Values agreed to between Agency and TOP.</w:t>
            </w:r>
          </w:p>
        </w:tc>
        <w:tc>
          <w:tcPr>
            <w:tcW w:w="609" w:type="pct"/>
          </w:tcPr>
          <w:p w14:paraId="6D208F78" w14:textId="77777777" w:rsidR="00721960" w:rsidRDefault="00721960" w:rsidP="00525AE5">
            <w:r>
              <w:t>TOP</w:t>
            </w:r>
          </w:p>
        </w:tc>
      </w:tr>
      <w:tr w:rsidR="00721960" w14:paraId="734A4916" w14:textId="77777777" w:rsidTr="79DBD942">
        <w:trPr>
          <w:trHeight w:val="593"/>
          <w:jc w:val="center"/>
        </w:trPr>
        <w:tc>
          <w:tcPr>
            <w:tcW w:w="272" w:type="pct"/>
          </w:tcPr>
          <w:p w14:paraId="76C965C0" w14:textId="77777777" w:rsidR="00721960" w:rsidRDefault="00721960" w:rsidP="00721960">
            <w:r>
              <w:t>02.33</w:t>
            </w:r>
          </w:p>
        </w:tc>
        <w:tc>
          <w:tcPr>
            <w:tcW w:w="323" w:type="pct"/>
          </w:tcPr>
          <w:p w14:paraId="275178FA" w14:textId="77777777" w:rsidR="00721960" w:rsidRDefault="00721960" w:rsidP="00721960">
            <w:r>
              <w:t>Filler</w:t>
            </w:r>
          </w:p>
        </w:tc>
        <w:tc>
          <w:tcPr>
            <w:tcW w:w="275" w:type="pct"/>
          </w:tcPr>
          <w:p w14:paraId="7B9ADCF8" w14:textId="77777777" w:rsidR="00721960" w:rsidRDefault="00721960" w:rsidP="00721960"/>
        </w:tc>
        <w:tc>
          <w:tcPr>
            <w:tcW w:w="477" w:type="pct"/>
          </w:tcPr>
          <w:p w14:paraId="7F1C013D" w14:textId="77777777" w:rsidR="00721960" w:rsidRDefault="00721960" w:rsidP="00721960"/>
        </w:tc>
        <w:tc>
          <w:tcPr>
            <w:tcW w:w="341" w:type="pct"/>
          </w:tcPr>
          <w:p w14:paraId="706877C5" w14:textId="77777777" w:rsidR="00721960" w:rsidDel="003154FE" w:rsidRDefault="00721960" w:rsidP="00721960">
            <w:r>
              <w:t>284</w:t>
            </w:r>
          </w:p>
        </w:tc>
        <w:tc>
          <w:tcPr>
            <w:tcW w:w="361" w:type="pct"/>
          </w:tcPr>
          <w:p w14:paraId="72C7AF15" w14:textId="77777777" w:rsidR="00721960" w:rsidRDefault="00721960" w:rsidP="00721960">
            <w:r>
              <w:t>567</w:t>
            </w:r>
          </w:p>
        </w:tc>
        <w:tc>
          <w:tcPr>
            <w:tcW w:w="361" w:type="pct"/>
          </w:tcPr>
          <w:p w14:paraId="7194B5D5" w14:textId="77777777" w:rsidR="00721960" w:rsidRDefault="00721960" w:rsidP="00721960">
            <w:r>
              <w:fldChar w:fldCharType="begin"/>
            </w:r>
            <w:r>
              <w:instrText xml:space="preserve"> =F25+E25-1 </w:instrText>
            </w:r>
            <w:r>
              <w:fldChar w:fldCharType="separate"/>
            </w:r>
            <w:r>
              <w:rPr>
                <w:noProof/>
              </w:rPr>
              <w:t>850</w:t>
            </w:r>
            <w:r>
              <w:fldChar w:fldCharType="end"/>
            </w:r>
          </w:p>
        </w:tc>
        <w:tc>
          <w:tcPr>
            <w:tcW w:w="454" w:type="pct"/>
          </w:tcPr>
          <w:p w14:paraId="71109A4C" w14:textId="77777777" w:rsidR="00721960" w:rsidRDefault="00721960" w:rsidP="00721960">
            <w:r>
              <w:t>n/a</w:t>
            </w:r>
          </w:p>
        </w:tc>
        <w:tc>
          <w:tcPr>
            <w:tcW w:w="451" w:type="pct"/>
          </w:tcPr>
          <w:p w14:paraId="24FC416F" w14:textId="77777777" w:rsidR="00721960" w:rsidRDefault="00721960" w:rsidP="00721960"/>
        </w:tc>
        <w:tc>
          <w:tcPr>
            <w:tcW w:w="482" w:type="pct"/>
          </w:tcPr>
          <w:p w14:paraId="7C67017C" w14:textId="77777777" w:rsidR="00721960" w:rsidRDefault="00721960" w:rsidP="00721960">
            <w:r>
              <w:t>n/a</w:t>
            </w:r>
          </w:p>
        </w:tc>
        <w:tc>
          <w:tcPr>
            <w:tcW w:w="594" w:type="pct"/>
          </w:tcPr>
          <w:p w14:paraId="16B0DACD" w14:textId="77777777" w:rsidR="00721960" w:rsidRDefault="00721960" w:rsidP="00721960"/>
        </w:tc>
        <w:tc>
          <w:tcPr>
            <w:tcW w:w="609" w:type="pct"/>
          </w:tcPr>
          <w:p w14:paraId="19C69B8E" w14:textId="77777777" w:rsidR="00721960" w:rsidRDefault="00721960" w:rsidP="00721960"/>
        </w:tc>
      </w:tr>
    </w:tbl>
    <w:p w14:paraId="03E2BB2B" w14:textId="77777777" w:rsidR="000C4FC4" w:rsidRDefault="000C4FC4" w:rsidP="00C36BA5"/>
    <w:p w14:paraId="2C3322EF" w14:textId="77777777" w:rsidR="006B6E12" w:rsidRDefault="006B6E12" w:rsidP="00C36BA5"/>
    <w:p w14:paraId="40CFFB26" w14:textId="77777777" w:rsidR="0013322F" w:rsidRDefault="0070111E" w:rsidP="0013322F">
      <w:pPr>
        <w:pStyle w:val="Heading2"/>
      </w:pPr>
      <w:bookmarkStart w:id="834" w:name="_Check_Payment_Data"/>
      <w:bookmarkStart w:id="835" w:name="_Toc273379787"/>
      <w:bookmarkStart w:id="836" w:name="_Toc273561692"/>
      <w:bookmarkStart w:id="837" w:name="_Toc512413630"/>
      <w:bookmarkStart w:id="838" w:name="_Toc512414153"/>
      <w:bookmarkStart w:id="839" w:name="_Toc512414425"/>
      <w:bookmarkStart w:id="840" w:name="_Toc512414609"/>
      <w:bookmarkEnd w:id="834"/>
      <w:r>
        <w:br w:type="page"/>
      </w:r>
      <w:bookmarkStart w:id="841" w:name="_Toc512414652"/>
      <w:bookmarkStart w:id="842" w:name="_Toc512414815"/>
      <w:bookmarkStart w:id="843" w:name="_Toc512414967"/>
      <w:bookmarkStart w:id="844" w:name="_Toc512415115"/>
      <w:bookmarkStart w:id="845" w:name="_Toc512415269"/>
      <w:bookmarkStart w:id="846" w:name="_Toc512415365"/>
      <w:bookmarkStart w:id="847" w:name="_Toc512415439"/>
      <w:bookmarkStart w:id="848" w:name="_Toc533161023"/>
      <w:bookmarkStart w:id="849" w:name="_Toc90909129"/>
      <w:r w:rsidR="0013322F">
        <w:lastRenderedPageBreak/>
        <w:t>Check Payment Data Record</w:t>
      </w:r>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p>
    <w:p w14:paraId="05E2AFDC" w14:textId="77777777" w:rsidR="00452DFA" w:rsidRDefault="00741710" w:rsidP="00C36BA5">
      <w:r>
        <w:t xml:space="preserve">For additional clarifications for populating address fields, refer to </w:t>
      </w:r>
      <w:hyperlink w:anchor="_Appendix_C_-" w:history="1">
        <w:r w:rsidRPr="003D0D82">
          <w:rPr>
            <w:rStyle w:val="Hyperlink"/>
          </w:rPr>
          <w:t>Appendix C</w:t>
        </w:r>
      </w:hyperlink>
      <w:r>
        <w:t>.</w:t>
      </w:r>
    </w:p>
    <w:p w14:paraId="6481303C" w14:textId="77777777" w:rsidR="003D0D82" w:rsidRDefault="003D0D82" w:rsidP="00C36BA5"/>
    <w:tbl>
      <w:tblPr>
        <w:tblW w:w="566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760"/>
        <w:gridCol w:w="1065"/>
        <w:gridCol w:w="882"/>
        <w:gridCol w:w="1416"/>
        <w:gridCol w:w="973"/>
        <w:gridCol w:w="1061"/>
        <w:gridCol w:w="1064"/>
        <w:gridCol w:w="1331"/>
        <w:gridCol w:w="1152"/>
        <w:gridCol w:w="1416"/>
        <w:gridCol w:w="1683"/>
        <w:gridCol w:w="15"/>
        <w:gridCol w:w="1841"/>
      </w:tblGrid>
      <w:tr w:rsidR="0013322F" w:rsidRPr="00B33B13" w14:paraId="4C7DABA0" w14:textId="77777777" w:rsidTr="79DBD942">
        <w:trPr>
          <w:tblHeader/>
          <w:jc w:val="center"/>
        </w:trPr>
        <w:tc>
          <w:tcPr>
            <w:tcW w:w="5000" w:type="pct"/>
            <w:gridSpan w:val="13"/>
            <w:tcBorders>
              <w:top w:val="single" w:sz="4" w:space="0" w:color="auto"/>
              <w:bottom w:val="single" w:sz="6" w:space="0" w:color="auto"/>
            </w:tcBorders>
            <w:shd w:val="clear" w:color="auto" w:fill="B8CCE4"/>
          </w:tcPr>
          <w:p w14:paraId="4B24592B" w14:textId="77777777" w:rsidR="0013322F" w:rsidRPr="00B33B13" w:rsidRDefault="0013322F" w:rsidP="0013322F">
            <w:pPr>
              <w:rPr>
                <w:b/>
              </w:rPr>
            </w:pPr>
            <w:r>
              <w:rPr>
                <w:b/>
              </w:rPr>
              <w:t>Check Payment Data Record</w:t>
            </w:r>
          </w:p>
        </w:tc>
      </w:tr>
      <w:tr w:rsidR="007F2AB6" w:rsidRPr="00B33B13" w14:paraId="48EAA9FB" w14:textId="77777777" w:rsidTr="79DBD942">
        <w:trPr>
          <w:tblHeader/>
          <w:jc w:val="center"/>
        </w:trPr>
        <w:tc>
          <w:tcPr>
            <w:tcW w:w="259" w:type="pct"/>
            <w:tcBorders>
              <w:top w:val="single" w:sz="6" w:space="0" w:color="auto"/>
              <w:bottom w:val="single" w:sz="6" w:space="0" w:color="auto"/>
            </w:tcBorders>
            <w:shd w:val="clear" w:color="auto" w:fill="B8CCE4"/>
          </w:tcPr>
          <w:p w14:paraId="0C2DED46" w14:textId="77777777" w:rsidR="0013322F" w:rsidRPr="00B33B13" w:rsidRDefault="0013322F" w:rsidP="0013322F">
            <w:pPr>
              <w:rPr>
                <w:b/>
              </w:rPr>
            </w:pPr>
            <w:r w:rsidRPr="00B33B13">
              <w:rPr>
                <w:b/>
              </w:rPr>
              <w:t xml:space="preserve"> #</w:t>
            </w:r>
          </w:p>
        </w:tc>
        <w:tc>
          <w:tcPr>
            <w:tcW w:w="363" w:type="pct"/>
            <w:tcBorders>
              <w:top w:val="single" w:sz="6" w:space="0" w:color="auto"/>
              <w:bottom w:val="single" w:sz="6" w:space="0" w:color="auto"/>
            </w:tcBorders>
            <w:shd w:val="clear" w:color="auto" w:fill="B8CCE4"/>
          </w:tcPr>
          <w:p w14:paraId="58F4493B" w14:textId="77777777" w:rsidR="0013322F" w:rsidRPr="00B33B13" w:rsidRDefault="0013322F" w:rsidP="0013322F">
            <w:pPr>
              <w:rPr>
                <w:b/>
              </w:rPr>
            </w:pPr>
            <w:r w:rsidRPr="00B33B13">
              <w:rPr>
                <w:b/>
              </w:rPr>
              <w:t>Field Name</w:t>
            </w:r>
          </w:p>
        </w:tc>
        <w:tc>
          <w:tcPr>
            <w:tcW w:w="301" w:type="pct"/>
            <w:tcBorders>
              <w:top w:val="single" w:sz="6" w:space="0" w:color="auto"/>
              <w:bottom w:val="single" w:sz="6" w:space="0" w:color="auto"/>
            </w:tcBorders>
            <w:shd w:val="clear" w:color="auto" w:fill="B8CCE4"/>
          </w:tcPr>
          <w:p w14:paraId="2EAA3C1E" w14:textId="77777777" w:rsidR="0013322F" w:rsidRPr="00B33B13" w:rsidRDefault="0013322F" w:rsidP="0013322F">
            <w:pPr>
              <w:rPr>
                <w:b/>
              </w:rPr>
            </w:pPr>
            <w:r w:rsidRPr="00B33B13">
              <w:rPr>
                <w:b/>
              </w:rPr>
              <w:t>Type</w:t>
            </w:r>
          </w:p>
        </w:tc>
        <w:tc>
          <w:tcPr>
            <w:tcW w:w="483" w:type="pct"/>
            <w:tcBorders>
              <w:top w:val="single" w:sz="6" w:space="0" w:color="auto"/>
              <w:bottom w:val="single" w:sz="6" w:space="0" w:color="auto"/>
            </w:tcBorders>
            <w:shd w:val="clear" w:color="auto" w:fill="B8CCE4"/>
          </w:tcPr>
          <w:p w14:paraId="53D12303" w14:textId="77777777" w:rsidR="0013322F" w:rsidRPr="00B33B13" w:rsidRDefault="0013322F" w:rsidP="0013322F">
            <w:pPr>
              <w:rPr>
                <w:b/>
              </w:rPr>
            </w:pPr>
            <w:r w:rsidRPr="00B33B13">
              <w:rPr>
                <w:b/>
              </w:rPr>
              <w:t>Field Value</w:t>
            </w:r>
          </w:p>
        </w:tc>
        <w:tc>
          <w:tcPr>
            <w:tcW w:w="332" w:type="pct"/>
            <w:tcBorders>
              <w:top w:val="single" w:sz="6" w:space="0" w:color="auto"/>
              <w:bottom w:val="single" w:sz="6" w:space="0" w:color="auto"/>
            </w:tcBorders>
            <w:shd w:val="clear" w:color="auto" w:fill="B8CCE4"/>
          </w:tcPr>
          <w:p w14:paraId="19391B4F" w14:textId="77777777" w:rsidR="0013322F" w:rsidRPr="00B33B13" w:rsidRDefault="0013322F" w:rsidP="0013322F">
            <w:pPr>
              <w:rPr>
                <w:b/>
              </w:rPr>
            </w:pPr>
            <w:r w:rsidRPr="00B33B13">
              <w:rPr>
                <w:b/>
              </w:rPr>
              <w:t>Length</w:t>
            </w:r>
          </w:p>
        </w:tc>
        <w:tc>
          <w:tcPr>
            <w:tcW w:w="362" w:type="pct"/>
            <w:tcBorders>
              <w:top w:val="single" w:sz="6" w:space="0" w:color="auto"/>
              <w:bottom w:val="single" w:sz="6" w:space="0" w:color="auto"/>
            </w:tcBorders>
            <w:shd w:val="clear" w:color="auto" w:fill="B8CCE4"/>
          </w:tcPr>
          <w:p w14:paraId="3ED96AC9" w14:textId="77777777" w:rsidR="0013322F" w:rsidRPr="00B33B13" w:rsidRDefault="0013322F" w:rsidP="0013322F">
            <w:pPr>
              <w:rPr>
                <w:b/>
              </w:rPr>
            </w:pPr>
            <w:r>
              <w:rPr>
                <w:b/>
              </w:rPr>
              <w:t xml:space="preserve">Start </w:t>
            </w:r>
            <w:r w:rsidRPr="00B33B13">
              <w:rPr>
                <w:b/>
              </w:rPr>
              <w:t>Position</w:t>
            </w:r>
          </w:p>
        </w:tc>
        <w:tc>
          <w:tcPr>
            <w:tcW w:w="363" w:type="pct"/>
            <w:tcBorders>
              <w:top w:val="single" w:sz="6" w:space="0" w:color="auto"/>
              <w:bottom w:val="single" w:sz="6" w:space="0" w:color="auto"/>
            </w:tcBorders>
            <w:shd w:val="clear" w:color="auto" w:fill="B8CCE4"/>
          </w:tcPr>
          <w:p w14:paraId="35E266A1" w14:textId="77777777" w:rsidR="0013322F" w:rsidRPr="00B33B13" w:rsidRDefault="0013322F" w:rsidP="0013322F">
            <w:pPr>
              <w:rPr>
                <w:b/>
              </w:rPr>
            </w:pPr>
            <w:r>
              <w:rPr>
                <w:b/>
              </w:rPr>
              <w:t>End Position</w:t>
            </w:r>
          </w:p>
        </w:tc>
        <w:tc>
          <w:tcPr>
            <w:tcW w:w="454" w:type="pct"/>
            <w:tcBorders>
              <w:top w:val="single" w:sz="6" w:space="0" w:color="auto"/>
              <w:bottom w:val="single" w:sz="6" w:space="0" w:color="auto"/>
            </w:tcBorders>
            <w:shd w:val="clear" w:color="auto" w:fill="B8CCE4"/>
          </w:tcPr>
          <w:p w14:paraId="4987FE83" w14:textId="77777777" w:rsidR="0013322F" w:rsidRPr="00B33B13" w:rsidRDefault="0013322F" w:rsidP="0013322F">
            <w:pPr>
              <w:rPr>
                <w:b/>
              </w:rPr>
            </w:pPr>
            <w:r w:rsidRPr="00B33B13">
              <w:rPr>
                <w:b/>
              </w:rPr>
              <w:t>Validation rules</w:t>
            </w:r>
          </w:p>
        </w:tc>
        <w:tc>
          <w:tcPr>
            <w:tcW w:w="393" w:type="pct"/>
            <w:tcBorders>
              <w:top w:val="single" w:sz="6" w:space="0" w:color="auto"/>
              <w:bottom w:val="single" w:sz="6" w:space="0" w:color="auto"/>
            </w:tcBorders>
            <w:shd w:val="clear" w:color="auto" w:fill="B8CCE4"/>
          </w:tcPr>
          <w:p w14:paraId="013BC122" w14:textId="77777777" w:rsidR="0013322F" w:rsidRPr="00B33B13" w:rsidRDefault="0013322F" w:rsidP="0013322F">
            <w:pPr>
              <w:rPr>
                <w:b/>
              </w:rPr>
            </w:pPr>
            <w:r>
              <w:rPr>
                <w:b/>
              </w:rPr>
              <w:t>Error Code</w:t>
            </w:r>
          </w:p>
        </w:tc>
        <w:tc>
          <w:tcPr>
            <w:tcW w:w="483" w:type="pct"/>
            <w:tcBorders>
              <w:top w:val="single" w:sz="6" w:space="0" w:color="auto"/>
              <w:bottom w:val="single" w:sz="6" w:space="0" w:color="auto"/>
            </w:tcBorders>
            <w:shd w:val="clear" w:color="auto" w:fill="B8CCE4"/>
          </w:tcPr>
          <w:p w14:paraId="6C6CEB26" w14:textId="77777777" w:rsidR="0013322F" w:rsidRPr="00B33B13" w:rsidRDefault="0013322F" w:rsidP="0013322F">
            <w:pPr>
              <w:rPr>
                <w:b/>
              </w:rPr>
            </w:pPr>
            <w:r w:rsidRPr="00B33B13">
              <w:rPr>
                <w:b/>
              </w:rPr>
              <w:t>Stored Name</w:t>
            </w:r>
          </w:p>
        </w:tc>
        <w:tc>
          <w:tcPr>
            <w:tcW w:w="574" w:type="pct"/>
            <w:tcBorders>
              <w:top w:val="single" w:sz="6" w:space="0" w:color="auto"/>
              <w:bottom w:val="single" w:sz="6" w:space="0" w:color="auto"/>
            </w:tcBorders>
            <w:shd w:val="clear" w:color="auto" w:fill="B8CCE4"/>
          </w:tcPr>
          <w:p w14:paraId="2985FAAE" w14:textId="77777777" w:rsidR="0013322F" w:rsidRPr="00B33B13" w:rsidRDefault="0013322F" w:rsidP="0013322F">
            <w:pPr>
              <w:rPr>
                <w:b/>
              </w:rPr>
            </w:pPr>
            <w:r w:rsidRPr="00B33B13">
              <w:rPr>
                <w:b/>
              </w:rPr>
              <w:t>Notes</w:t>
            </w:r>
          </w:p>
        </w:tc>
        <w:tc>
          <w:tcPr>
            <w:tcW w:w="633" w:type="pct"/>
            <w:gridSpan w:val="2"/>
            <w:tcBorders>
              <w:top w:val="single" w:sz="6" w:space="0" w:color="auto"/>
              <w:bottom w:val="single" w:sz="6" w:space="0" w:color="auto"/>
            </w:tcBorders>
            <w:shd w:val="clear" w:color="auto" w:fill="B8CCE4"/>
          </w:tcPr>
          <w:p w14:paraId="13EEBD8E" w14:textId="77777777" w:rsidR="0013322F" w:rsidRPr="00B33B13" w:rsidRDefault="0013322F" w:rsidP="0013322F">
            <w:pPr>
              <w:rPr>
                <w:b/>
              </w:rPr>
            </w:pPr>
            <w:r>
              <w:rPr>
                <w:b/>
              </w:rPr>
              <w:t>Downstream Mapping</w:t>
            </w:r>
          </w:p>
        </w:tc>
      </w:tr>
      <w:tr w:rsidR="007F2AB6" w14:paraId="64A4BC96" w14:textId="77777777" w:rsidTr="79DBD942">
        <w:trPr>
          <w:jc w:val="center"/>
        </w:trPr>
        <w:tc>
          <w:tcPr>
            <w:tcW w:w="259" w:type="pct"/>
            <w:tcBorders>
              <w:top w:val="single" w:sz="6" w:space="0" w:color="auto"/>
            </w:tcBorders>
          </w:tcPr>
          <w:p w14:paraId="6D87E144" w14:textId="77777777" w:rsidR="0013322F" w:rsidRDefault="00487CD4" w:rsidP="00487CD4">
            <w:r>
              <w:t>12.</w:t>
            </w:r>
            <w:r w:rsidR="00A60C7B">
              <w:t>0</w:t>
            </w:r>
            <w:r>
              <w:t>1</w:t>
            </w:r>
          </w:p>
        </w:tc>
        <w:tc>
          <w:tcPr>
            <w:tcW w:w="363" w:type="pct"/>
            <w:tcBorders>
              <w:top w:val="single" w:sz="6" w:space="0" w:color="auto"/>
            </w:tcBorders>
          </w:tcPr>
          <w:p w14:paraId="10D9DACD" w14:textId="77777777" w:rsidR="0013322F" w:rsidRDefault="0013322F" w:rsidP="0013322F">
            <w:r>
              <w:t>Record Code</w:t>
            </w:r>
          </w:p>
        </w:tc>
        <w:tc>
          <w:tcPr>
            <w:tcW w:w="301" w:type="pct"/>
            <w:tcBorders>
              <w:top w:val="single" w:sz="6" w:space="0" w:color="auto"/>
            </w:tcBorders>
          </w:tcPr>
          <w:p w14:paraId="10ABAFEF" w14:textId="77777777" w:rsidR="0013322F" w:rsidRDefault="0013322F" w:rsidP="0013322F">
            <w:r>
              <w:t>AN</w:t>
            </w:r>
          </w:p>
        </w:tc>
        <w:tc>
          <w:tcPr>
            <w:tcW w:w="483" w:type="pct"/>
            <w:tcBorders>
              <w:top w:val="single" w:sz="6" w:space="0" w:color="auto"/>
            </w:tcBorders>
          </w:tcPr>
          <w:p w14:paraId="258925EA" w14:textId="77777777" w:rsidR="0013322F" w:rsidRDefault="0013322F" w:rsidP="0013322F">
            <w:r>
              <w:t>“12”</w:t>
            </w:r>
          </w:p>
        </w:tc>
        <w:tc>
          <w:tcPr>
            <w:tcW w:w="332" w:type="pct"/>
            <w:tcBorders>
              <w:top w:val="single" w:sz="6" w:space="0" w:color="auto"/>
            </w:tcBorders>
          </w:tcPr>
          <w:p w14:paraId="19803D6E" w14:textId="77777777" w:rsidR="0013322F" w:rsidRDefault="0013322F" w:rsidP="0013322F">
            <w:r>
              <w:t>2</w:t>
            </w:r>
          </w:p>
        </w:tc>
        <w:tc>
          <w:tcPr>
            <w:tcW w:w="362" w:type="pct"/>
            <w:tcBorders>
              <w:top w:val="single" w:sz="6" w:space="0" w:color="auto"/>
            </w:tcBorders>
          </w:tcPr>
          <w:p w14:paraId="67C15A02" w14:textId="77777777" w:rsidR="0013322F" w:rsidRDefault="0013322F" w:rsidP="0013322F">
            <w:r>
              <w:t>1</w:t>
            </w:r>
          </w:p>
        </w:tc>
        <w:tc>
          <w:tcPr>
            <w:tcW w:w="363" w:type="pct"/>
            <w:tcBorders>
              <w:top w:val="single" w:sz="6" w:space="0" w:color="auto"/>
            </w:tcBorders>
          </w:tcPr>
          <w:p w14:paraId="7FA6EFA4" w14:textId="77777777" w:rsidR="0013322F" w:rsidRDefault="0013322F" w:rsidP="0013322F">
            <w:r>
              <w:fldChar w:fldCharType="begin"/>
            </w:r>
            <w:r>
              <w:instrText xml:space="preserve"> =F3+E3-1 </w:instrText>
            </w:r>
            <w:r>
              <w:fldChar w:fldCharType="separate"/>
            </w:r>
            <w:r>
              <w:rPr>
                <w:noProof/>
              </w:rPr>
              <w:t>2</w:t>
            </w:r>
            <w:r>
              <w:fldChar w:fldCharType="end"/>
            </w:r>
          </w:p>
        </w:tc>
        <w:tc>
          <w:tcPr>
            <w:tcW w:w="454" w:type="pct"/>
            <w:tcBorders>
              <w:top w:val="single" w:sz="6" w:space="0" w:color="auto"/>
              <w:right w:val="single" w:sz="6" w:space="0" w:color="auto"/>
            </w:tcBorders>
          </w:tcPr>
          <w:p w14:paraId="42445C84" w14:textId="77777777" w:rsidR="0013322F" w:rsidRDefault="0013322F" w:rsidP="0013322F">
            <w:r>
              <w:t>If invalid, missing or out of order, reject the file</w:t>
            </w:r>
          </w:p>
        </w:tc>
        <w:tc>
          <w:tcPr>
            <w:tcW w:w="393" w:type="pct"/>
            <w:tcBorders>
              <w:top w:val="single" w:sz="6" w:space="0" w:color="auto"/>
              <w:left w:val="single" w:sz="6" w:space="0" w:color="auto"/>
              <w:bottom w:val="single" w:sz="6" w:space="0" w:color="auto"/>
              <w:right w:val="single" w:sz="6" w:space="0" w:color="auto"/>
            </w:tcBorders>
            <w:shd w:val="clear" w:color="auto" w:fill="FFFFFF" w:themeFill="background1"/>
          </w:tcPr>
          <w:p w14:paraId="539E0A32" w14:textId="77777777" w:rsidR="0013322F" w:rsidRDefault="0013322F" w:rsidP="0013322F">
            <w:r>
              <w:t>Invalid: Reason Group 1 message 6.  Missing or out of order: Reason Group 1 message 4.</w:t>
            </w:r>
          </w:p>
        </w:tc>
        <w:tc>
          <w:tcPr>
            <w:tcW w:w="483" w:type="pct"/>
            <w:tcBorders>
              <w:top w:val="single" w:sz="6" w:space="0" w:color="auto"/>
              <w:left w:val="single" w:sz="6" w:space="0" w:color="auto"/>
              <w:bottom w:val="single" w:sz="6" w:space="0" w:color="auto"/>
            </w:tcBorders>
            <w:shd w:val="clear" w:color="auto" w:fill="FFFFFF" w:themeFill="background1"/>
          </w:tcPr>
          <w:p w14:paraId="70F9FC9F" w14:textId="77777777" w:rsidR="0013322F" w:rsidRDefault="0013322F" w:rsidP="0013322F">
            <w:r>
              <w:t>n/a</w:t>
            </w:r>
          </w:p>
        </w:tc>
        <w:tc>
          <w:tcPr>
            <w:tcW w:w="574" w:type="pct"/>
            <w:tcBorders>
              <w:top w:val="single" w:sz="6" w:space="0" w:color="auto"/>
            </w:tcBorders>
          </w:tcPr>
          <w:p w14:paraId="415D6582" w14:textId="77777777" w:rsidR="0013322F" w:rsidRDefault="0013322F" w:rsidP="0013322F">
            <w:r>
              <w:t>Check Payment Data Record Indicator = “12”</w:t>
            </w:r>
          </w:p>
        </w:tc>
        <w:tc>
          <w:tcPr>
            <w:tcW w:w="633" w:type="pct"/>
            <w:gridSpan w:val="2"/>
            <w:tcBorders>
              <w:top w:val="single" w:sz="6" w:space="0" w:color="auto"/>
            </w:tcBorders>
          </w:tcPr>
          <w:p w14:paraId="370C0EE8" w14:textId="77777777" w:rsidR="00B65197" w:rsidRDefault="00B65197" w:rsidP="0013322F"/>
        </w:tc>
      </w:tr>
      <w:tr w:rsidR="007F2AB6" w14:paraId="37844157" w14:textId="77777777" w:rsidTr="79DBD942">
        <w:trPr>
          <w:jc w:val="center"/>
        </w:trPr>
        <w:tc>
          <w:tcPr>
            <w:tcW w:w="259" w:type="pct"/>
          </w:tcPr>
          <w:p w14:paraId="1EE3AC52" w14:textId="77777777" w:rsidR="0013322F" w:rsidRDefault="00487CD4" w:rsidP="00A60C7B">
            <w:r>
              <w:t>12</w:t>
            </w:r>
            <w:r w:rsidR="00A60C7B">
              <w:t>.0</w:t>
            </w:r>
            <w:r>
              <w:t>2</w:t>
            </w:r>
          </w:p>
        </w:tc>
        <w:tc>
          <w:tcPr>
            <w:tcW w:w="363" w:type="pct"/>
          </w:tcPr>
          <w:p w14:paraId="1F5699DC" w14:textId="77777777" w:rsidR="0013322F" w:rsidRDefault="00C97F49" w:rsidP="0013322F">
            <w:r>
              <w:t>AgencyAccountIdentifier</w:t>
            </w:r>
          </w:p>
        </w:tc>
        <w:tc>
          <w:tcPr>
            <w:tcW w:w="301" w:type="pct"/>
          </w:tcPr>
          <w:p w14:paraId="58595F1E" w14:textId="77777777" w:rsidR="0013322F" w:rsidRDefault="0013322F" w:rsidP="0013322F">
            <w:r>
              <w:t>AN</w:t>
            </w:r>
          </w:p>
        </w:tc>
        <w:tc>
          <w:tcPr>
            <w:tcW w:w="483" w:type="pct"/>
          </w:tcPr>
          <w:p w14:paraId="77A2E5B3" w14:textId="77777777" w:rsidR="0013322F" w:rsidRDefault="0013322F" w:rsidP="0013322F"/>
        </w:tc>
        <w:tc>
          <w:tcPr>
            <w:tcW w:w="332" w:type="pct"/>
          </w:tcPr>
          <w:p w14:paraId="3F530222" w14:textId="77777777" w:rsidR="0013322F" w:rsidRDefault="006F6C12" w:rsidP="0013322F">
            <w:r>
              <w:t>16</w:t>
            </w:r>
          </w:p>
        </w:tc>
        <w:tc>
          <w:tcPr>
            <w:tcW w:w="362" w:type="pct"/>
          </w:tcPr>
          <w:p w14:paraId="6E85A0CD" w14:textId="77777777" w:rsidR="0013322F" w:rsidRDefault="0013322F" w:rsidP="0013322F">
            <w:r>
              <w:fldChar w:fldCharType="begin"/>
            </w:r>
            <w:r>
              <w:instrText xml:space="preserve"> =G3+1 </w:instrText>
            </w:r>
            <w:r>
              <w:fldChar w:fldCharType="separate"/>
            </w:r>
            <w:r>
              <w:rPr>
                <w:noProof/>
              </w:rPr>
              <w:t>3</w:t>
            </w:r>
            <w:r>
              <w:fldChar w:fldCharType="end"/>
            </w:r>
          </w:p>
        </w:tc>
        <w:tc>
          <w:tcPr>
            <w:tcW w:w="363" w:type="pct"/>
          </w:tcPr>
          <w:p w14:paraId="1776B922" w14:textId="77777777" w:rsidR="0013322F" w:rsidRDefault="006F6C12" w:rsidP="006F6C12">
            <w:r>
              <w:fldChar w:fldCharType="begin"/>
            </w:r>
            <w:r>
              <w:instrText xml:space="preserve"> =F4+E4-1 </w:instrText>
            </w:r>
            <w:r>
              <w:fldChar w:fldCharType="separate"/>
            </w:r>
            <w:r>
              <w:rPr>
                <w:noProof/>
              </w:rPr>
              <w:t>18</w:t>
            </w:r>
            <w:r>
              <w:fldChar w:fldCharType="end"/>
            </w:r>
          </w:p>
        </w:tc>
        <w:tc>
          <w:tcPr>
            <w:tcW w:w="454" w:type="pct"/>
          </w:tcPr>
          <w:p w14:paraId="40A90D1E" w14:textId="77777777" w:rsidR="00B1284F" w:rsidRDefault="00B1284F" w:rsidP="00B1284F">
            <w:r>
              <w:t>Can be less than 16 characters.</w:t>
            </w:r>
          </w:p>
          <w:p w14:paraId="3069017B" w14:textId="77777777" w:rsidR="006E6DA1" w:rsidRDefault="006E6DA1" w:rsidP="0013322F"/>
        </w:tc>
        <w:tc>
          <w:tcPr>
            <w:tcW w:w="393" w:type="pct"/>
            <w:tcBorders>
              <w:top w:val="single" w:sz="6" w:space="0" w:color="auto"/>
            </w:tcBorders>
          </w:tcPr>
          <w:p w14:paraId="476A8D65" w14:textId="77777777" w:rsidR="0013322F" w:rsidRDefault="0013322F" w:rsidP="0013322F"/>
        </w:tc>
        <w:tc>
          <w:tcPr>
            <w:tcW w:w="483" w:type="pct"/>
            <w:tcBorders>
              <w:top w:val="single" w:sz="6" w:space="0" w:color="auto"/>
            </w:tcBorders>
          </w:tcPr>
          <w:p w14:paraId="5DBF40FE" w14:textId="77777777" w:rsidR="0013322F" w:rsidRDefault="0013322F" w:rsidP="0013322F">
            <w:r>
              <w:t>Account Number</w:t>
            </w:r>
          </w:p>
        </w:tc>
        <w:tc>
          <w:tcPr>
            <w:tcW w:w="574" w:type="pct"/>
          </w:tcPr>
          <w:p w14:paraId="0D2D404B" w14:textId="77777777" w:rsidR="00C401B9" w:rsidRDefault="00C401B9" w:rsidP="00C401B9">
            <w:r>
              <w:t xml:space="preserve">This is the payee account number used by the agency if different from TIN.  TIN must be provided in the Payee Identifier field. </w:t>
            </w:r>
            <w:r w:rsidR="00353F89">
              <w:t>See field below.</w:t>
            </w:r>
            <w:r>
              <w:t xml:space="preserve"> </w:t>
            </w:r>
          </w:p>
          <w:p w14:paraId="1C0845EE" w14:textId="77777777" w:rsidR="000B1B68" w:rsidRDefault="00CD037C" w:rsidP="0013322F">
            <w:r>
              <w:lastRenderedPageBreak/>
              <w:t xml:space="preserve">If Custom Agency Rule ID = ‘VACP’, do not justify, store value as received.  </w:t>
            </w:r>
          </w:p>
          <w:p w14:paraId="046F7649" w14:textId="77777777" w:rsidR="000B1B68" w:rsidRDefault="000B1B68" w:rsidP="0013322F"/>
          <w:p w14:paraId="4319722F" w14:textId="77777777" w:rsidR="000B1B68" w:rsidRPr="000B1B68" w:rsidRDefault="000B1B68" w:rsidP="000B1B68">
            <w:pPr>
              <w:pStyle w:val="Default"/>
            </w:pPr>
            <w:r>
              <w:t xml:space="preserve">This field is passed to </w:t>
            </w:r>
          </w:p>
          <w:p w14:paraId="423E6099" w14:textId="77777777" w:rsidR="0013322F" w:rsidRDefault="000B1B68" w:rsidP="000B1B68">
            <w:r>
              <w:t>PACER/PPS as the Payee Account Number and displayed as the Payee ID in PACER/PPS and TCIS.</w:t>
            </w:r>
            <w:r w:rsidRPr="79DBD942">
              <w:rPr>
                <w:sz w:val="23"/>
                <w:szCs w:val="23"/>
              </w:rPr>
              <w:t xml:space="preserve"> </w:t>
            </w:r>
            <w:r w:rsidR="00CD037C">
              <w:t xml:space="preserve"> </w:t>
            </w:r>
          </w:p>
        </w:tc>
        <w:tc>
          <w:tcPr>
            <w:tcW w:w="633" w:type="pct"/>
            <w:gridSpan w:val="2"/>
          </w:tcPr>
          <w:p w14:paraId="6E0C9A28" w14:textId="77777777" w:rsidR="006A43F7" w:rsidRDefault="006A43F7" w:rsidP="0013322F">
            <w:r>
              <w:lastRenderedPageBreak/>
              <w:t>DNP</w:t>
            </w:r>
          </w:p>
          <w:p w14:paraId="7482E2CB" w14:textId="77777777" w:rsidR="0052134F" w:rsidRDefault="0052134F" w:rsidP="0013322F">
            <w:r>
              <w:t>IPP</w:t>
            </w:r>
          </w:p>
          <w:p w14:paraId="5C438619" w14:textId="77777777" w:rsidR="0013322F" w:rsidRDefault="0013322F" w:rsidP="0013322F">
            <w:r>
              <w:t>PACER</w:t>
            </w:r>
          </w:p>
          <w:p w14:paraId="257C4CC4" w14:textId="77777777" w:rsidR="006A43F7" w:rsidRDefault="006A43F7" w:rsidP="0013322F">
            <w:r>
              <w:t>PIR</w:t>
            </w:r>
          </w:p>
          <w:p w14:paraId="2C99D352" w14:textId="77777777" w:rsidR="00290ACB" w:rsidRDefault="00290ACB" w:rsidP="0013322F">
            <w:r>
              <w:t>PPS</w:t>
            </w:r>
          </w:p>
          <w:p w14:paraId="244CBBA5" w14:textId="77777777" w:rsidR="0013322F" w:rsidRDefault="0013322F" w:rsidP="0013322F">
            <w:r>
              <w:t>TCS</w:t>
            </w:r>
          </w:p>
          <w:p w14:paraId="2EC76E07" w14:textId="77777777" w:rsidR="00B65197" w:rsidRDefault="0013322F" w:rsidP="0013322F">
            <w:r>
              <w:t>TCIS</w:t>
            </w:r>
          </w:p>
          <w:p w14:paraId="33D4C827" w14:textId="77777777" w:rsidR="000758C8" w:rsidRDefault="000758C8" w:rsidP="000758C8">
            <w:r>
              <w:t>DoD-DCAS</w:t>
            </w:r>
          </w:p>
          <w:p w14:paraId="4D156197" w14:textId="77777777" w:rsidR="0013322F" w:rsidRDefault="0013322F" w:rsidP="006F6C12"/>
          <w:p w14:paraId="050F5032" w14:textId="1705C8EA" w:rsidR="0064259A" w:rsidRDefault="0064259A" w:rsidP="006F6C12">
            <w:r>
              <w:t>SRF</w:t>
            </w:r>
          </w:p>
        </w:tc>
      </w:tr>
      <w:tr w:rsidR="007F2AB6" w14:paraId="4D79CE88" w14:textId="77777777" w:rsidTr="79DBD942">
        <w:trPr>
          <w:trHeight w:val="552"/>
          <w:jc w:val="center"/>
        </w:trPr>
        <w:tc>
          <w:tcPr>
            <w:tcW w:w="259" w:type="pct"/>
          </w:tcPr>
          <w:p w14:paraId="67CB82C4" w14:textId="77777777" w:rsidR="0013322F" w:rsidRDefault="00487CD4" w:rsidP="00487CD4">
            <w:r>
              <w:t>12.</w:t>
            </w:r>
            <w:r w:rsidR="00A60C7B">
              <w:t>0</w:t>
            </w:r>
            <w:r>
              <w:t>3</w:t>
            </w:r>
          </w:p>
        </w:tc>
        <w:tc>
          <w:tcPr>
            <w:tcW w:w="363" w:type="pct"/>
          </w:tcPr>
          <w:p w14:paraId="05648315" w14:textId="77777777" w:rsidR="0013322F" w:rsidRDefault="0013322F" w:rsidP="0013322F">
            <w:r>
              <w:t>Amount</w:t>
            </w:r>
          </w:p>
          <w:p w14:paraId="7C0562FD" w14:textId="77777777" w:rsidR="0013322F" w:rsidRDefault="0013322F" w:rsidP="0013322F"/>
          <w:p w14:paraId="75B3841C" w14:textId="77777777" w:rsidR="0013322F" w:rsidRDefault="0013322F" w:rsidP="0013322F"/>
          <w:p w14:paraId="02E01E49" w14:textId="77777777" w:rsidR="0013322F" w:rsidRDefault="0013322F" w:rsidP="0013322F"/>
          <w:p w14:paraId="6AF69096" w14:textId="77777777" w:rsidR="0013322F" w:rsidRDefault="0013322F" w:rsidP="0013322F"/>
          <w:p w14:paraId="1015C1EF" w14:textId="77777777" w:rsidR="0013322F" w:rsidRDefault="0013322F" w:rsidP="0013322F"/>
          <w:p w14:paraId="2DBDA68C" w14:textId="77777777" w:rsidR="0013322F" w:rsidRDefault="0013322F" w:rsidP="0013322F"/>
          <w:p w14:paraId="5FAB0F97" w14:textId="77777777" w:rsidR="0013322F" w:rsidRDefault="0013322F" w:rsidP="0013322F"/>
          <w:p w14:paraId="4081FFAD" w14:textId="77777777" w:rsidR="0013322F" w:rsidRDefault="0013322F" w:rsidP="0013322F"/>
          <w:p w14:paraId="563A784C" w14:textId="77777777" w:rsidR="0013322F" w:rsidRDefault="0013322F" w:rsidP="0013322F"/>
          <w:p w14:paraId="1C25DD65" w14:textId="77777777" w:rsidR="0013322F" w:rsidRDefault="0013322F" w:rsidP="0013322F"/>
          <w:p w14:paraId="73AB20BD" w14:textId="77777777" w:rsidR="0013322F" w:rsidRDefault="0013322F" w:rsidP="0013322F"/>
          <w:p w14:paraId="0713E395" w14:textId="77777777" w:rsidR="0013322F" w:rsidRDefault="0013322F" w:rsidP="0013322F"/>
          <w:p w14:paraId="210E746B" w14:textId="77777777" w:rsidR="0013322F" w:rsidRDefault="0013322F" w:rsidP="0013322F"/>
          <w:p w14:paraId="4294E392" w14:textId="77777777" w:rsidR="0013322F" w:rsidRDefault="0013322F" w:rsidP="0013322F"/>
          <w:p w14:paraId="64EB2271" w14:textId="77777777" w:rsidR="0013322F" w:rsidRDefault="0013322F" w:rsidP="0013322F"/>
          <w:p w14:paraId="2B95310E" w14:textId="77777777" w:rsidR="0013322F" w:rsidRDefault="0013322F" w:rsidP="0013322F"/>
          <w:p w14:paraId="15879E0F" w14:textId="77777777" w:rsidR="0013322F" w:rsidRDefault="0013322F" w:rsidP="0013322F"/>
          <w:p w14:paraId="0EC7733A" w14:textId="77777777" w:rsidR="0013322F" w:rsidRDefault="0013322F" w:rsidP="0013322F"/>
        </w:tc>
        <w:tc>
          <w:tcPr>
            <w:tcW w:w="301" w:type="pct"/>
          </w:tcPr>
          <w:p w14:paraId="149C4061" w14:textId="77777777" w:rsidR="0013322F" w:rsidRDefault="0013322F" w:rsidP="0013322F">
            <w:r>
              <w:lastRenderedPageBreak/>
              <w:t>N</w:t>
            </w:r>
          </w:p>
        </w:tc>
        <w:tc>
          <w:tcPr>
            <w:tcW w:w="483" w:type="pct"/>
          </w:tcPr>
          <w:p w14:paraId="495E8794" w14:textId="77777777" w:rsidR="0013322F" w:rsidRDefault="0013322F" w:rsidP="0013322F">
            <w:r>
              <w:t>$$$$$$$$cc</w:t>
            </w:r>
          </w:p>
        </w:tc>
        <w:tc>
          <w:tcPr>
            <w:tcW w:w="332" w:type="pct"/>
          </w:tcPr>
          <w:p w14:paraId="4A841766" w14:textId="77777777" w:rsidR="0013322F" w:rsidRDefault="0013322F" w:rsidP="0013322F">
            <w:r>
              <w:t>10</w:t>
            </w:r>
          </w:p>
        </w:tc>
        <w:tc>
          <w:tcPr>
            <w:tcW w:w="362" w:type="pct"/>
          </w:tcPr>
          <w:p w14:paraId="48828DB4" w14:textId="77777777" w:rsidR="0013322F" w:rsidRDefault="0013322F" w:rsidP="0013322F">
            <w:r>
              <w:fldChar w:fldCharType="begin"/>
            </w:r>
            <w:r>
              <w:instrText xml:space="preserve"> =G5+1 </w:instrText>
            </w:r>
            <w:r>
              <w:fldChar w:fldCharType="separate"/>
            </w:r>
            <w:r>
              <w:rPr>
                <w:noProof/>
              </w:rPr>
              <w:t>19</w:t>
            </w:r>
            <w:r>
              <w:fldChar w:fldCharType="end"/>
            </w:r>
          </w:p>
        </w:tc>
        <w:tc>
          <w:tcPr>
            <w:tcW w:w="363" w:type="pct"/>
          </w:tcPr>
          <w:p w14:paraId="53831093" w14:textId="77777777" w:rsidR="0013322F" w:rsidRDefault="0013322F" w:rsidP="0013322F">
            <w:r>
              <w:fldChar w:fldCharType="begin"/>
            </w:r>
            <w:r>
              <w:instrText xml:space="preserve"> =F6+E6-1 </w:instrText>
            </w:r>
            <w:r>
              <w:fldChar w:fldCharType="separate"/>
            </w:r>
            <w:r>
              <w:rPr>
                <w:noProof/>
              </w:rPr>
              <w:t>28</w:t>
            </w:r>
            <w:r>
              <w:fldChar w:fldCharType="end"/>
            </w:r>
          </w:p>
        </w:tc>
        <w:tc>
          <w:tcPr>
            <w:tcW w:w="454" w:type="pct"/>
          </w:tcPr>
          <w:p w14:paraId="661FBD9A" w14:textId="77777777" w:rsidR="0013322F" w:rsidRDefault="0013322F" w:rsidP="0013322F">
            <w:r>
              <w:t xml:space="preserve">Right justify, zero fill. </w:t>
            </w:r>
          </w:p>
          <w:p w14:paraId="6AB9B3DB" w14:textId="6CB5B3DF" w:rsidR="0013322F" w:rsidRDefault="0013322F" w:rsidP="006E3F42">
            <w:r>
              <w:t>If</w:t>
            </w:r>
            <w:r w:rsidR="00BC4754">
              <w:t xml:space="preserve"> </w:t>
            </w:r>
            <w:r>
              <w:t>all blank</w:t>
            </w:r>
            <w:r w:rsidR="009A1183">
              <w:t xml:space="preserve"> or zero dollar</w:t>
            </w:r>
            <w:r>
              <w:t xml:space="preserve">, mark payment as invalid. </w:t>
            </w:r>
          </w:p>
        </w:tc>
        <w:tc>
          <w:tcPr>
            <w:tcW w:w="393" w:type="pct"/>
          </w:tcPr>
          <w:p w14:paraId="7135BC83" w14:textId="77777777" w:rsidR="0013322F" w:rsidRDefault="0013322F" w:rsidP="0013322F">
            <w:r>
              <w:t xml:space="preserve">If </w:t>
            </w:r>
            <w:r w:rsidR="008768CD">
              <w:t>invalid</w:t>
            </w:r>
            <w:r>
              <w:t>, Reason Group 5 message 3.</w:t>
            </w:r>
          </w:p>
          <w:p w14:paraId="358DD345" w14:textId="77777777" w:rsidR="0013322F" w:rsidRDefault="0013322F" w:rsidP="0013322F"/>
        </w:tc>
        <w:tc>
          <w:tcPr>
            <w:tcW w:w="483" w:type="pct"/>
          </w:tcPr>
          <w:p w14:paraId="1CEEC447" w14:textId="77777777" w:rsidR="0013322F" w:rsidRDefault="0013322F" w:rsidP="0013322F">
            <w:r>
              <w:t>Payment Amount</w:t>
            </w:r>
          </w:p>
        </w:tc>
        <w:tc>
          <w:tcPr>
            <w:tcW w:w="574" w:type="pct"/>
          </w:tcPr>
          <w:p w14:paraId="0EEC92D7" w14:textId="77777777" w:rsidR="0013322F" w:rsidRDefault="0013322F" w:rsidP="008768CD"/>
        </w:tc>
        <w:tc>
          <w:tcPr>
            <w:tcW w:w="633" w:type="pct"/>
            <w:gridSpan w:val="2"/>
          </w:tcPr>
          <w:p w14:paraId="24C9FAAE" w14:textId="77777777" w:rsidR="006A43F7" w:rsidRDefault="006A43F7" w:rsidP="0013322F">
            <w:r>
              <w:t>DNP</w:t>
            </w:r>
          </w:p>
          <w:p w14:paraId="73A29E01" w14:textId="77777777" w:rsidR="0052134F" w:rsidRDefault="0052134F" w:rsidP="0013322F">
            <w:r>
              <w:t>IPP</w:t>
            </w:r>
          </w:p>
          <w:p w14:paraId="4094806D" w14:textId="77777777" w:rsidR="0013322F" w:rsidRDefault="0013322F" w:rsidP="0013322F">
            <w:r>
              <w:t>PACER</w:t>
            </w:r>
          </w:p>
          <w:p w14:paraId="1C0FBD60" w14:textId="77777777" w:rsidR="006A43F7" w:rsidRDefault="006A43F7" w:rsidP="0013322F">
            <w:r>
              <w:t>PIR</w:t>
            </w:r>
          </w:p>
          <w:p w14:paraId="22E0D54F" w14:textId="77777777" w:rsidR="00290ACB" w:rsidRDefault="00290ACB" w:rsidP="0013322F">
            <w:r>
              <w:t>PPS</w:t>
            </w:r>
          </w:p>
          <w:p w14:paraId="2663EB7A" w14:textId="77777777" w:rsidR="0013322F" w:rsidRDefault="0013322F" w:rsidP="0013322F">
            <w:r>
              <w:t>TOP</w:t>
            </w:r>
          </w:p>
          <w:p w14:paraId="624D6E80" w14:textId="77777777" w:rsidR="0013322F" w:rsidRDefault="0013322F" w:rsidP="0013322F">
            <w:r>
              <w:t>TCS</w:t>
            </w:r>
          </w:p>
          <w:p w14:paraId="4F9513C5" w14:textId="77777777" w:rsidR="0013322F" w:rsidRDefault="0013322F" w:rsidP="0013322F">
            <w:r>
              <w:t>TCIS</w:t>
            </w:r>
          </w:p>
          <w:p w14:paraId="25243C4B" w14:textId="77777777" w:rsidR="0013322F" w:rsidRDefault="0013322F" w:rsidP="0013322F">
            <w:r>
              <w:t>PrinCE</w:t>
            </w:r>
          </w:p>
          <w:p w14:paraId="7A29C6E9" w14:textId="77777777" w:rsidR="000758C8" w:rsidRDefault="000758C8" w:rsidP="000758C8">
            <w:r>
              <w:t>DoD-DCAS</w:t>
            </w:r>
          </w:p>
          <w:p w14:paraId="2FC0C54B" w14:textId="77777777" w:rsidR="000758C8" w:rsidRDefault="000758C8" w:rsidP="0013322F"/>
          <w:p w14:paraId="115D9069" w14:textId="77777777" w:rsidR="00B65197" w:rsidRDefault="00B65197" w:rsidP="0013322F"/>
        </w:tc>
      </w:tr>
      <w:tr w:rsidR="007F2AB6" w14:paraId="591D12D5" w14:textId="77777777" w:rsidTr="79DBD942">
        <w:trPr>
          <w:jc w:val="center"/>
        </w:trPr>
        <w:tc>
          <w:tcPr>
            <w:tcW w:w="259" w:type="pct"/>
          </w:tcPr>
          <w:p w14:paraId="54F50EB2" w14:textId="77777777" w:rsidR="0013322F" w:rsidRDefault="00487CD4" w:rsidP="00487CD4">
            <w:r>
              <w:lastRenderedPageBreak/>
              <w:t>12.</w:t>
            </w:r>
            <w:r w:rsidR="00A60C7B">
              <w:t>0</w:t>
            </w:r>
            <w:r>
              <w:t>4</w:t>
            </w:r>
          </w:p>
        </w:tc>
        <w:tc>
          <w:tcPr>
            <w:tcW w:w="363" w:type="pct"/>
          </w:tcPr>
          <w:p w14:paraId="5841B3F4" w14:textId="77777777" w:rsidR="0013322F" w:rsidRDefault="0013322F" w:rsidP="0013322F">
            <w:r>
              <w:t>AgencyPaymentTypeCode</w:t>
            </w:r>
          </w:p>
        </w:tc>
        <w:tc>
          <w:tcPr>
            <w:tcW w:w="301" w:type="pct"/>
          </w:tcPr>
          <w:p w14:paraId="6BA18A0E" w14:textId="77777777" w:rsidR="0013322F" w:rsidRDefault="0013322F" w:rsidP="0013322F">
            <w:r>
              <w:t>AN</w:t>
            </w:r>
          </w:p>
        </w:tc>
        <w:tc>
          <w:tcPr>
            <w:tcW w:w="483" w:type="pct"/>
          </w:tcPr>
          <w:p w14:paraId="2F3A22F0" w14:textId="77777777" w:rsidR="0013322F" w:rsidRDefault="0013322F" w:rsidP="0013322F"/>
        </w:tc>
        <w:tc>
          <w:tcPr>
            <w:tcW w:w="332" w:type="pct"/>
          </w:tcPr>
          <w:p w14:paraId="645B21BC" w14:textId="77777777" w:rsidR="0013322F" w:rsidRDefault="0013322F" w:rsidP="0013322F">
            <w:r>
              <w:t>1</w:t>
            </w:r>
          </w:p>
        </w:tc>
        <w:tc>
          <w:tcPr>
            <w:tcW w:w="362" w:type="pct"/>
          </w:tcPr>
          <w:p w14:paraId="172A0D41" w14:textId="77777777" w:rsidR="0013322F" w:rsidRDefault="0013322F" w:rsidP="0013322F">
            <w:r>
              <w:fldChar w:fldCharType="begin"/>
            </w:r>
            <w:r>
              <w:instrText xml:space="preserve"> =G6+1 </w:instrText>
            </w:r>
            <w:r>
              <w:fldChar w:fldCharType="separate"/>
            </w:r>
            <w:r>
              <w:rPr>
                <w:noProof/>
              </w:rPr>
              <w:t>29</w:t>
            </w:r>
            <w:r>
              <w:fldChar w:fldCharType="end"/>
            </w:r>
          </w:p>
        </w:tc>
        <w:tc>
          <w:tcPr>
            <w:tcW w:w="363" w:type="pct"/>
          </w:tcPr>
          <w:p w14:paraId="434B35EE" w14:textId="77777777" w:rsidR="0013322F" w:rsidRDefault="0013322F" w:rsidP="0013322F">
            <w:r>
              <w:fldChar w:fldCharType="begin"/>
            </w:r>
            <w:r>
              <w:instrText xml:space="preserve"> =F7+E7-1 </w:instrText>
            </w:r>
            <w:r>
              <w:fldChar w:fldCharType="separate"/>
            </w:r>
            <w:r>
              <w:rPr>
                <w:noProof/>
              </w:rPr>
              <w:t>29</w:t>
            </w:r>
            <w:r>
              <w:fldChar w:fldCharType="end"/>
            </w:r>
          </w:p>
        </w:tc>
        <w:tc>
          <w:tcPr>
            <w:tcW w:w="454" w:type="pct"/>
          </w:tcPr>
          <w:p w14:paraId="3760B198" w14:textId="77777777" w:rsidR="0013322F" w:rsidRDefault="0013322F" w:rsidP="0013322F">
            <w:r>
              <w:t>n/a</w:t>
            </w:r>
          </w:p>
        </w:tc>
        <w:tc>
          <w:tcPr>
            <w:tcW w:w="393" w:type="pct"/>
          </w:tcPr>
          <w:p w14:paraId="1389EEA9" w14:textId="77777777" w:rsidR="0013322F" w:rsidRDefault="0013322F" w:rsidP="0013322F"/>
        </w:tc>
        <w:tc>
          <w:tcPr>
            <w:tcW w:w="483" w:type="pct"/>
          </w:tcPr>
          <w:p w14:paraId="2D958617" w14:textId="77777777" w:rsidR="0013322F" w:rsidRDefault="0013322F" w:rsidP="0013322F">
            <w:r>
              <w:t>Agency Payment Code</w:t>
            </w:r>
          </w:p>
        </w:tc>
        <w:tc>
          <w:tcPr>
            <w:tcW w:w="574" w:type="pct"/>
          </w:tcPr>
          <w:p w14:paraId="5C45D8C6" w14:textId="77777777" w:rsidR="0013322F" w:rsidRDefault="0013322F" w:rsidP="0013322F"/>
        </w:tc>
        <w:tc>
          <w:tcPr>
            <w:tcW w:w="633" w:type="pct"/>
            <w:gridSpan w:val="2"/>
          </w:tcPr>
          <w:p w14:paraId="7E9A1B83" w14:textId="77777777" w:rsidR="00502ABD" w:rsidRDefault="00502ABD" w:rsidP="0013322F">
            <w:r>
              <w:t>DNP</w:t>
            </w:r>
          </w:p>
          <w:p w14:paraId="791E6CE5" w14:textId="77777777" w:rsidR="0052134F" w:rsidRDefault="0052134F" w:rsidP="0013322F">
            <w:r>
              <w:t>IPP</w:t>
            </w:r>
          </w:p>
          <w:p w14:paraId="1F447438" w14:textId="77777777" w:rsidR="0013322F" w:rsidRDefault="0013322F" w:rsidP="0013322F">
            <w:r>
              <w:t>PACER</w:t>
            </w:r>
          </w:p>
          <w:p w14:paraId="202B58E5" w14:textId="77777777" w:rsidR="006A43F7" w:rsidRDefault="006A43F7" w:rsidP="0013322F">
            <w:r>
              <w:t>PIR</w:t>
            </w:r>
          </w:p>
          <w:p w14:paraId="39FE06C8" w14:textId="77777777" w:rsidR="00290ACB" w:rsidRDefault="00290ACB" w:rsidP="0013322F">
            <w:r>
              <w:t>PPS</w:t>
            </w:r>
          </w:p>
          <w:p w14:paraId="61570C55" w14:textId="77777777" w:rsidR="0013322F" w:rsidRDefault="0013322F" w:rsidP="0013322F">
            <w:r>
              <w:t>TCIS</w:t>
            </w:r>
          </w:p>
          <w:p w14:paraId="63810560" w14:textId="77777777" w:rsidR="0013322F" w:rsidRDefault="00B97419" w:rsidP="0013322F">
            <w:r>
              <w:t>Offset Notices</w:t>
            </w:r>
          </w:p>
          <w:p w14:paraId="67B80E50" w14:textId="77777777" w:rsidR="000758C8" w:rsidRDefault="000758C8" w:rsidP="000758C8">
            <w:r>
              <w:t>DoD-DCAS</w:t>
            </w:r>
          </w:p>
          <w:p w14:paraId="1B09F61F" w14:textId="77777777" w:rsidR="000758C8" w:rsidRDefault="000758C8" w:rsidP="0013322F"/>
          <w:p w14:paraId="6833BBAE" w14:textId="7135E599" w:rsidR="0013322F" w:rsidRDefault="0064259A" w:rsidP="0013322F">
            <w:r>
              <w:t>SRF</w:t>
            </w:r>
          </w:p>
          <w:p w14:paraId="23B3F9CC" w14:textId="77777777" w:rsidR="0013322F" w:rsidRDefault="0013322F" w:rsidP="0013322F"/>
          <w:p w14:paraId="4A82DD0D" w14:textId="77777777" w:rsidR="0013322F" w:rsidRDefault="0013322F" w:rsidP="0013322F"/>
          <w:p w14:paraId="196722AD" w14:textId="77777777" w:rsidR="0013322F" w:rsidRDefault="0013322F" w:rsidP="0013322F"/>
          <w:p w14:paraId="24AA105B" w14:textId="77777777" w:rsidR="0013322F" w:rsidRDefault="0013322F" w:rsidP="0013322F"/>
          <w:p w14:paraId="2B422DCE" w14:textId="77777777" w:rsidR="0013322F" w:rsidRDefault="0013322F" w:rsidP="0013322F"/>
          <w:p w14:paraId="24E3FAE6" w14:textId="77777777" w:rsidR="0013322F" w:rsidRDefault="0013322F" w:rsidP="0013322F"/>
        </w:tc>
      </w:tr>
      <w:tr w:rsidR="007F2AB6" w14:paraId="5B4FFCA8" w14:textId="77777777" w:rsidTr="79DBD942">
        <w:trPr>
          <w:jc w:val="center"/>
        </w:trPr>
        <w:tc>
          <w:tcPr>
            <w:tcW w:w="259" w:type="pct"/>
          </w:tcPr>
          <w:p w14:paraId="4B6867F2" w14:textId="77777777" w:rsidR="0013322F" w:rsidRDefault="00487CD4" w:rsidP="00487CD4">
            <w:r>
              <w:t>12.</w:t>
            </w:r>
            <w:r w:rsidR="00A60C7B">
              <w:t>0</w:t>
            </w:r>
            <w:r>
              <w:t>5</w:t>
            </w:r>
          </w:p>
        </w:tc>
        <w:tc>
          <w:tcPr>
            <w:tcW w:w="363" w:type="pct"/>
          </w:tcPr>
          <w:p w14:paraId="7F687E56" w14:textId="77777777" w:rsidR="0013322F" w:rsidRDefault="0013322F" w:rsidP="0013322F">
            <w:r>
              <w:t>IsTOP_Offset</w:t>
            </w:r>
          </w:p>
        </w:tc>
        <w:tc>
          <w:tcPr>
            <w:tcW w:w="301" w:type="pct"/>
          </w:tcPr>
          <w:p w14:paraId="66C397C2" w14:textId="77777777" w:rsidR="0013322F" w:rsidRDefault="0013322F" w:rsidP="0013322F">
            <w:r>
              <w:t>AN</w:t>
            </w:r>
          </w:p>
        </w:tc>
        <w:tc>
          <w:tcPr>
            <w:tcW w:w="483" w:type="pct"/>
          </w:tcPr>
          <w:p w14:paraId="78A1EAAE" w14:textId="77777777" w:rsidR="0013322F" w:rsidRDefault="000E7E64" w:rsidP="0013322F">
            <w:r>
              <w:t>”0”;”1”</w:t>
            </w:r>
          </w:p>
        </w:tc>
        <w:tc>
          <w:tcPr>
            <w:tcW w:w="332" w:type="pct"/>
          </w:tcPr>
          <w:p w14:paraId="76B5030E" w14:textId="77777777" w:rsidR="0013322F" w:rsidRDefault="0013322F" w:rsidP="0013322F">
            <w:r>
              <w:t>1</w:t>
            </w:r>
          </w:p>
        </w:tc>
        <w:tc>
          <w:tcPr>
            <w:tcW w:w="362" w:type="pct"/>
          </w:tcPr>
          <w:p w14:paraId="19431504" w14:textId="77777777" w:rsidR="0013322F" w:rsidRDefault="0013322F" w:rsidP="0013322F">
            <w:r>
              <w:fldChar w:fldCharType="begin"/>
            </w:r>
            <w:r>
              <w:instrText xml:space="preserve"> =G7+1 </w:instrText>
            </w:r>
            <w:r>
              <w:fldChar w:fldCharType="separate"/>
            </w:r>
            <w:r>
              <w:rPr>
                <w:noProof/>
              </w:rPr>
              <w:t>30</w:t>
            </w:r>
            <w:r>
              <w:fldChar w:fldCharType="end"/>
            </w:r>
          </w:p>
        </w:tc>
        <w:tc>
          <w:tcPr>
            <w:tcW w:w="363" w:type="pct"/>
          </w:tcPr>
          <w:p w14:paraId="3D8A07B4" w14:textId="77777777" w:rsidR="0013322F" w:rsidDel="00E36D10" w:rsidRDefault="0013322F" w:rsidP="0013322F">
            <w:r>
              <w:fldChar w:fldCharType="begin"/>
            </w:r>
            <w:r>
              <w:instrText xml:space="preserve"> =F8+E8-1 </w:instrText>
            </w:r>
            <w:r>
              <w:fldChar w:fldCharType="separate"/>
            </w:r>
            <w:r>
              <w:rPr>
                <w:noProof/>
              </w:rPr>
              <w:t>30</w:t>
            </w:r>
            <w:r>
              <w:fldChar w:fldCharType="end"/>
            </w:r>
          </w:p>
        </w:tc>
        <w:tc>
          <w:tcPr>
            <w:tcW w:w="454" w:type="pct"/>
          </w:tcPr>
          <w:p w14:paraId="735668A4" w14:textId="77777777" w:rsidR="0013322F" w:rsidRDefault="008768CD" w:rsidP="0013322F">
            <w:r>
              <w:t>n/a</w:t>
            </w:r>
            <w:r w:rsidR="0013322F">
              <w:t xml:space="preserve"> </w:t>
            </w:r>
          </w:p>
        </w:tc>
        <w:tc>
          <w:tcPr>
            <w:tcW w:w="393" w:type="pct"/>
          </w:tcPr>
          <w:p w14:paraId="54F95D21" w14:textId="77777777" w:rsidR="0013322F" w:rsidRDefault="0013322F" w:rsidP="0013322F"/>
        </w:tc>
        <w:tc>
          <w:tcPr>
            <w:tcW w:w="483" w:type="pct"/>
          </w:tcPr>
          <w:p w14:paraId="7D769712" w14:textId="77777777" w:rsidR="0013322F" w:rsidRDefault="0013322F" w:rsidP="0013322F">
            <w:r>
              <w:t>TOP Eligibility Indicator</w:t>
            </w:r>
          </w:p>
        </w:tc>
        <w:tc>
          <w:tcPr>
            <w:tcW w:w="574" w:type="pct"/>
          </w:tcPr>
          <w:p w14:paraId="498E96CF" w14:textId="77777777" w:rsidR="000E7E64" w:rsidRPr="00304C7F" w:rsidRDefault="000E7E64" w:rsidP="000E7E64">
            <w:r>
              <w:t>”0” = no</w:t>
            </w:r>
          </w:p>
          <w:p w14:paraId="7E3C540B" w14:textId="77777777" w:rsidR="000E7E64" w:rsidRDefault="000E7E64" w:rsidP="000E7E64">
            <w:r w:rsidRPr="00304C7F">
              <w:t>“1” = yes</w:t>
            </w:r>
            <w:r>
              <w:t xml:space="preserve"> </w:t>
            </w:r>
          </w:p>
          <w:p w14:paraId="6B7129D2" w14:textId="77777777" w:rsidR="008768CD" w:rsidRDefault="004F5B06" w:rsidP="008768CD">
            <w:r>
              <w:lastRenderedPageBreak/>
              <w:t>Any value other than 0 will be defaulted to a 1.</w:t>
            </w:r>
            <w:r w:rsidR="00CA1800">
              <w:t xml:space="preserve"> Agreed upon between TOP and agency.</w:t>
            </w:r>
          </w:p>
          <w:p w14:paraId="6F5E58FE" w14:textId="77777777" w:rsidR="0013322F" w:rsidRDefault="0013322F" w:rsidP="0013322F"/>
        </w:tc>
        <w:tc>
          <w:tcPr>
            <w:tcW w:w="633" w:type="pct"/>
            <w:gridSpan w:val="2"/>
          </w:tcPr>
          <w:p w14:paraId="11890448" w14:textId="77777777" w:rsidR="0013322F" w:rsidRDefault="0013322F" w:rsidP="0013322F">
            <w:r>
              <w:lastRenderedPageBreak/>
              <w:t>TOP</w:t>
            </w:r>
          </w:p>
          <w:p w14:paraId="5329E963" w14:textId="77777777" w:rsidR="000758C8" w:rsidRDefault="000758C8" w:rsidP="0013322F"/>
          <w:p w14:paraId="5076094F" w14:textId="04D97ADE" w:rsidR="0064259A" w:rsidRDefault="0064259A" w:rsidP="0013322F">
            <w:r>
              <w:t>SRF</w:t>
            </w:r>
          </w:p>
        </w:tc>
      </w:tr>
      <w:tr w:rsidR="007F2AB6" w14:paraId="2A64C0B8" w14:textId="77777777" w:rsidTr="79DBD942">
        <w:trPr>
          <w:jc w:val="center"/>
        </w:trPr>
        <w:tc>
          <w:tcPr>
            <w:tcW w:w="259" w:type="pct"/>
          </w:tcPr>
          <w:p w14:paraId="269C9485" w14:textId="77777777" w:rsidR="0013322F" w:rsidRDefault="00487CD4" w:rsidP="00487CD4">
            <w:r>
              <w:t>12.</w:t>
            </w:r>
            <w:r w:rsidR="00A60C7B">
              <w:t>0</w:t>
            </w:r>
            <w:r>
              <w:t>6</w:t>
            </w:r>
          </w:p>
        </w:tc>
        <w:tc>
          <w:tcPr>
            <w:tcW w:w="363" w:type="pct"/>
          </w:tcPr>
          <w:p w14:paraId="5FFA83D6" w14:textId="77777777" w:rsidR="0013322F" w:rsidRDefault="00E73574" w:rsidP="0013322F">
            <w:r>
              <w:t>PayeeName</w:t>
            </w:r>
          </w:p>
        </w:tc>
        <w:tc>
          <w:tcPr>
            <w:tcW w:w="301" w:type="pct"/>
          </w:tcPr>
          <w:p w14:paraId="28A09A8F" w14:textId="77777777" w:rsidR="0013322F" w:rsidRDefault="0013322F" w:rsidP="0013322F">
            <w:r>
              <w:t>AN</w:t>
            </w:r>
          </w:p>
        </w:tc>
        <w:tc>
          <w:tcPr>
            <w:tcW w:w="483" w:type="pct"/>
          </w:tcPr>
          <w:p w14:paraId="3456366B" w14:textId="77777777" w:rsidR="0013322F" w:rsidRDefault="0013322F" w:rsidP="0013322F"/>
        </w:tc>
        <w:tc>
          <w:tcPr>
            <w:tcW w:w="332" w:type="pct"/>
          </w:tcPr>
          <w:p w14:paraId="6A7271DF" w14:textId="77777777" w:rsidR="0013322F" w:rsidRDefault="0013322F" w:rsidP="0013322F">
            <w:r>
              <w:t>35</w:t>
            </w:r>
          </w:p>
        </w:tc>
        <w:tc>
          <w:tcPr>
            <w:tcW w:w="362" w:type="pct"/>
          </w:tcPr>
          <w:p w14:paraId="43877165" w14:textId="77777777" w:rsidR="0013322F" w:rsidRDefault="0013322F" w:rsidP="0013322F">
            <w:r>
              <w:fldChar w:fldCharType="begin"/>
            </w:r>
            <w:r>
              <w:instrText xml:space="preserve"> =G8+1 </w:instrText>
            </w:r>
            <w:r>
              <w:fldChar w:fldCharType="separate"/>
            </w:r>
            <w:r>
              <w:rPr>
                <w:noProof/>
              </w:rPr>
              <w:t>31</w:t>
            </w:r>
            <w:r>
              <w:fldChar w:fldCharType="end"/>
            </w:r>
          </w:p>
        </w:tc>
        <w:tc>
          <w:tcPr>
            <w:tcW w:w="363" w:type="pct"/>
          </w:tcPr>
          <w:p w14:paraId="3E16136C" w14:textId="77777777" w:rsidR="0013322F" w:rsidRDefault="0013322F" w:rsidP="0013322F">
            <w:r>
              <w:fldChar w:fldCharType="begin"/>
            </w:r>
            <w:r>
              <w:instrText xml:space="preserve"> =F9+E9-1 </w:instrText>
            </w:r>
            <w:r>
              <w:fldChar w:fldCharType="separate"/>
            </w:r>
            <w:r>
              <w:rPr>
                <w:noProof/>
              </w:rPr>
              <w:t>65</w:t>
            </w:r>
            <w:r>
              <w:fldChar w:fldCharType="end"/>
            </w:r>
          </w:p>
        </w:tc>
        <w:tc>
          <w:tcPr>
            <w:tcW w:w="454" w:type="pct"/>
          </w:tcPr>
          <w:p w14:paraId="6FF3E701" w14:textId="77777777" w:rsidR="0013322F" w:rsidRDefault="0013322F" w:rsidP="0013322F">
            <w:r>
              <w:t>Left Justify, blank fill.</w:t>
            </w:r>
          </w:p>
          <w:p w14:paraId="7AF20A38" w14:textId="77777777" w:rsidR="0013322F" w:rsidRDefault="0013322F" w:rsidP="0013322F">
            <w:r>
              <w:t xml:space="preserve"> If all blank, mark payment as invalid</w:t>
            </w:r>
          </w:p>
        </w:tc>
        <w:tc>
          <w:tcPr>
            <w:tcW w:w="393" w:type="pct"/>
          </w:tcPr>
          <w:p w14:paraId="327F0619" w14:textId="77777777" w:rsidR="0013322F" w:rsidRDefault="0013322F" w:rsidP="0013322F">
            <w:r>
              <w:t>Reason group 5 message 3</w:t>
            </w:r>
          </w:p>
        </w:tc>
        <w:tc>
          <w:tcPr>
            <w:tcW w:w="483" w:type="pct"/>
          </w:tcPr>
          <w:p w14:paraId="4E19BB62" w14:textId="77777777" w:rsidR="0013322F" w:rsidRDefault="0013322F" w:rsidP="0013322F">
            <w:r>
              <w:t>Payee Name</w:t>
            </w:r>
          </w:p>
        </w:tc>
        <w:tc>
          <w:tcPr>
            <w:tcW w:w="574" w:type="pct"/>
          </w:tcPr>
          <w:p w14:paraId="4C367152" w14:textId="77777777" w:rsidR="0013322F" w:rsidRDefault="0013322F" w:rsidP="0013322F"/>
        </w:tc>
        <w:tc>
          <w:tcPr>
            <w:tcW w:w="633" w:type="pct"/>
            <w:gridSpan w:val="2"/>
          </w:tcPr>
          <w:p w14:paraId="5FA64502" w14:textId="77777777" w:rsidR="006A43F7" w:rsidRDefault="006A43F7" w:rsidP="0013322F">
            <w:r>
              <w:t>DNP</w:t>
            </w:r>
          </w:p>
          <w:p w14:paraId="08B23EFD" w14:textId="77777777" w:rsidR="0052134F" w:rsidRDefault="0052134F" w:rsidP="0013322F">
            <w:r>
              <w:t>IPP</w:t>
            </w:r>
          </w:p>
          <w:p w14:paraId="39271A8C" w14:textId="77777777" w:rsidR="0013322F" w:rsidRDefault="0013322F" w:rsidP="0013322F">
            <w:r>
              <w:t>PACER</w:t>
            </w:r>
          </w:p>
          <w:p w14:paraId="2C322DE6" w14:textId="77777777" w:rsidR="006A43F7" w:rsidRDefault="006A43F7" w:rsidP="0013322F">
            <w:r>
              <w:t>PIR</w:t>
            </w:r>
          </w:p>
          <w:p w14:paraId="1C179D82" w14:textId="77777777" w:rsidR="00290ACB" w:rsidRDefault="00290ACB" w:rsidP="0013322F">
            <w:r>
              <w:t>PPS</w:t>
            </w:r>
          </w:p>
          <w:p w14:paraId="51024C9B" w14:textId="77777777" w:rsidR="0013322F" w:rsidRDefault="0013322F" w:rsidP="0013322F">
            <w:r>
              <w:t>TOP</w:t>
            </w:r>
          </w:p>
          <w:p w14:paraId="6041C1FB" w14:textId="77777777" w:rsidR="0013322F" w:rsidRDefault="0013322F" w:rsidP="0013322F">
            <w:r>
              <w:t>TCS</w:t>
            </w:r>
          </w:p>
          <w:p w14:paraId="55BB94B2" w14:textId="77777777" w:rsidR="0013322F" w:rsidRDefault="0013322F" w:rsidP="0013322F">
            <w:r>
              <w:t>TCIS</w:t>
            </w:r>
          </w:p>
          <w:p w14:paraId="18445AB1" w14:textId="77777777" w:rsidR="0013322F" w:rsidRDefault="0013322F" w:rsidP="0013322F">
            <w:r>
              <w:t>PrinCE</w:t>
            </w:r>
          </w:p>
          <w:p w14:paraId="1157EC9B" w14:textId="77777777" w:rsidR="000C5FC3" w:rsidRDefault="00B97419" w:rsidP="006A43F7">
            <w:r>
              <w:t>Offset Notices</w:t>
            </w:r>
          </w:p>
          <w:p w14:paraId="751CA18A" w14:textId="77777777" w:rsidR="000758C8" w:rsidRDefault="000758C8" w:rsidP="000758C8">
            <w:r>
              <w:t>DoD-DCAS</w:t>
            </w:r>
          </w:p>
          <w:p w14:paraId="30C6868A" w14:textId="77777777" w:rsidR="000758C8" w:rsidRDefault="000758C8" w:rsidP="006A43F7"/>
          <w:p w14:paraId="666E23EA" w14:textId="0F6F962A" w:rsidR="0064259A" w:rsidRDefault="0064259A" w:rsidP="006A43F7">
            <w:r>
              <w:t>SRF</w:t>
            </w:r>
          </w:p>
        </w:tc>
      </w:tr>
      <w:tr w:rsidR="007F2AB6" w14:paraId="39DAC5CF" w14:textId="77777777" w:rsidTr="79DBD942">
        <w:trPr>
          <w:jc w:val="center"/>
        </w:trPr>
        <w:tc>
          <w:tcPr>
            <w:tcW w:w="259" w:type="pct"/>
          </w:tcPr>
          <w:p w14:paraId="76421E38" w14:textId="77777777" w:rsidR="0013322F" w:rsidRDefault="00487CD4" w:rsidP="00487CD4">
            <w:r>
              <w:t>12.</w:t>
            </w:r>
            <w:r w:rsidR="00A60C7B">
              <w:t>0</w:t>
            </w:r>
            <w:r>
              <w:t>7</w:t>
            </w:r>
          </w:p>
        </w:tc>
        <w:tc>
          <w:tcPr>
            <w:tcW w:w="363" w:type="pct"/>
          </w:tcPr>
          <w:p w14:paraId="618E4034" w14:textId="77777777" w:rsidR="0013322F" w:rsidRDefault="0013322F" w:rsidP="0013322F">
            <w:r>
              <w:t>PayeeAddressLine_1</w:t>
            </w:r>
          </w:p>
        </w:tc>
        <w:tc>
          <w:tcPr>
            <w:tcW w:w="301" w:type="pct"/>
          </w:tcPr>
          <w:p w14:paraId="29420074" w14:textId="77777777" w:rsidR="0013322F" w:rsidRDefault="0013322F" w:rsidP="0013322F">
            <w:r>
              <w:t>AN</w:t>
            </w:r>
          </w:p>
        </w:tc>
        <w:tc>
          <w:tcPr>
            <w:tcW w:w="483" w:type="pct"/>
          </w:tcPr>
          <w:p w14:paraId="64183BC1" w14:textId="77777777" w:rsidR="0013322F" w:rsidRDefault="0013322F" w:rsidP="0013322F"/>
        </w:tc>
        <w:tc>
          <w:tcPr>
            <w:tcW w:w="332" w:type="pct"/>
          </w:tcPr>
          <w:p w14:paraId="10B93E3F" w14:textId="77777777" w:rsidR="0013322F" w:rsidRDefault="0013322F" w:rsidP="0013322F">
            <w:r>
              <w:t>35</w:t>
            </w:r>
          </w:p>
        </w:tc>
        <w:tc>
          <w:tcPr>
            <w:tcW w:w="362" w:type="pct"/>
          </w:tcPr>
          <w:p w14:paraId="2D95B647" w14:textId="77777777" w:rsidR="0013322F" w:rsidRDefault="0013322F" w:rsidP="0013322F">
            <w:r>
              <w:fldChar w:fldCharType="begin"/>
            </w:r>
            <w:r>
              <w:instrText xml:space="preserve"> =G9+1 </w:instrText>
            </w:r>
            <w:r>
              <w:fldChar w:fldCharType="separate"/>
            </w:r>
            <w:r>
              <w:rPr>
                <w:noProof/>
              </w:rPr>
              <w:t>66</w:t>
            </w:r>
            <w:r>
              <w:fldChar w:fldCharType="end"/>
            </w:r>
          </w:p>
        </w:tc>
        <w:tc>
          <w:tcPr>
            <w:tcW w:w="363" w:type="pct"/>
          </w:tcPr>
          <w:p w14:paraId="637E8EE4" w14:textId="77777777" w:rsidR="0013322F" w:rsidRDefault="0013322F" w:rsidP="0013322F">
            <w:r>
              <w:fldChar w:fldCharType="begin"/>
            </w:r>
            <w:r>
              <w:instrText xml:space="preserve"> =F10+E10-1 </w:instrText>
            </w:r>
            <w:r>
              <w:fldChar w:fldCharType="separate"/>
            </w:r>
            <w:r>
              <w:rPr>
                <w:noProof/>
              </w:rPr>
              <w:t>100</w:t>
            </w:r>
            <w:r>
              <w:fldChar w:fldCharType="end"/>
            </w:r>
          </w:p>
        </w:tc>
        <w:tc>
          <w:tcPr>
            <w:tcW w:w="454" w:type="pct"/>
          </w:tcPr>
          <w:p w14:paraId="093CBD83" w14:textId="77777777" w:rsidR="0013322F" w:rsidRDefault="0057777F" w:rsidP="0013322F">
            <w:r>
              <w:t xml:space="preserve">If </w:t>
            </w:r>
            <w:r w:rsidR="00A60D98">
              <w:t xml:space="preserve">blank and </w:t>
            </w:r>
            <w:r>
              <w:t xml:space="preserve">enclosure code is </w:t>
            </w:r>
            <w:r w:rsidR="00832B4F">
              <w:t>not “nameonly”</w:t>
            </w:r>
            <w:r w:rsidR="00A60D98">
              <w:t xml:space="preserve">, mark </w:t>
            </w:r>
            <w:r w:rsidR="00A60D98">
              <w:lastRenderedPageBreak/>
              <w:t>payment as suspect.</w:t>
            </w:r>
          </w:p>
        </w:tc>
        <w:tc>
          <w:tcPr>
            <w:tcW w:w="393" w:type="pct"/>
          </w:tcPr>
          <w:p w14:paraId="7A3F07A7" w14:textId="77777777" w:rsidR="0013322F" w:rsidRDefault="0013322F" w:rsidP="0013322F"/>
        </w:tc>
        <w:tc>
          <w:tcPr>
            <w:tcW w:w="483" w:type="pct"/>
          </w:tcPr>
          <w:p w14:paraId="5F15934B" w14:textId="77777777" w:rsidR="0013322F" w:rsidRDefault="0013322F" w:rsidP="0013322F">
            <w:r>
              <w:t>Payee Address Line 1</w:t>
            </w:r>
          </w:p>
        </w:tc>
        <w:tc>
          <w:tcPr>
            <w:tcW w:w="574" w:type="pct"/>
          </w:tcPr>
          <w:p w14:paraId="59C08760" w14:textId="77777777" w:rsidR="006F7E24" w:rsidRDefault="008768CD" w:rsidP="0013322F">
            <w:r>
              <w:t xml:space="preserve">Suspect indicates an internal </w:t>
            </w:r>
          </w:p>
          <w:p w14:paraId="4A1653A1" w14:textId="77777777" w:rsidR="0013322F" w:rsidRDefault="006F7E24" w:rsidP="006F7E24">
            <w:pPr>
              <w:pStyle w:val="Default"/>
            </w:pPr>
            <w:r>
              <w:t xml:space="preserve">Treasury </w:t>
            </w:r>
            <w:r w:rsidR="008768CD">
              <w:t xml:space="preserve">review for mail ability; it </w:t>
            </w:r>
            <w:r w:rsidR="008768CD">
              <w:lastRenderedPageBreak/>
              <w:t xml:space="preserve">is not marked invalid. </w:t>
            </w:r>
          </w:p>
        </w:tc>
        <w:tc>
          <w:tcPr>
            <w:tcW w:w="633" w:type="pct"/>
            <w:gridSpan w:val="2"/>
          </w:tcPr>
          <w:p w14:paraId="55931497" w14:textId="77777777" w:rsidR="0052134F" w:rsidRDefault="00502ABD" w:rsidP="0013322F">
            <w:r>
              <w:lastRenderedPageBreak/>
              <w:t>DNP</w:t>
            </w:r>
          </w:p>
          <w:p w14:paraId="0689BB2D" w14:textId="77777777" w:rsidR="0052134F" w:rsidRDefault="0052134F" w:rsidP="0013322F">
            <w:r>
              <w:t>IPP</w:t>
            </w:r>
          </w:p>
          <w:p w14:paraId="6CDE6A69" w14:textId="77777777" w:rsidR="0013322F" w:rsidRDefault="0013322F" w:rsidP="0013322F">
            <w:r>
              <w:t>PACER</w:t>
            </w:r>
          </w:p>
          <w:p w14:paraId="2BA53FC6" w14:textId="77777777" w:rsidR="006A43F7" w:rsidRDefault="006A43F7" w:rsidP="0013322F">
            <w:r>
              <w:t>PIR</w:t>
            </w:r>
          </w:p>
          <w:p w14:paraId="7D8C4BB1" w14:textId="77777777" w:rsidR="00290ACB" w:rsidRDefault="00290ACB" w:rsidP="0013322F">
            <w:r>
              <w:t>PPS</w:t>
            </w:r>
          </w:p>
          <w:p w14:paraId="0A40D16C" w14:textId="77777777" w:rsidR="0013322F" w:rsidRDefault="0013322F" w:rsidP="0013322F">
            <w:r>
              <w:t>TOP</w:t>
            </w:r>
          </w:p>
          <w:p w14:paraId="73AEC31F" w14:textId="77777777" w:rsidR="0013322F" w:rsidRDefault="0013322F" w:rsidP="0013322F">
            <w:r>
              <w:lastRenderedPageBreak/>
              <w:t>TCS</w:t>
            </w:r>
          </w:p>
          <w:p w14:paraId="12806085" w14:textId="77777777" w:rsidR="0013322F" w:rsidRDefault="0013322F" w:rsidP="0013322F">
            <w:r>
              <w:t>PrinCE</w:t>
            </w:r>
          </w:p>
          <w:p w14:paraId="6203834A" w14:textId="77777777" w:rsidR="00B97419" w:rsidRDefault="00B97419" w:rsidP="0013322F">
            <w:r>
              <w:t>Offset Notices</w:t>
            </w:r>
          </w:p>
          <w:p w14:paraId="3BD097D5" w14:textId="77777777" w:rsidR="000758C8" w:rsidRDefault="000758C8" w:rsidP="000758C8">
            <w:r>
              <w:t>DoD-DCAS</w:t>
            </w:r>
          </w:p>
          <w:p w14:paraId="4C5D9A13" w14:textId="77777777" w:rsidR="000758C8" w:rsidRDefault="000758C8" w:rsidP="0013322F"/>
          <w:p w14:paraId="3DECA09F" w14:textId="7E8F4E55" w:rsidR="0013322F" w:rsidRDefault="0064259A" w:rsidP="006A43F7">
            <w:r>
              <w:t>SRF</w:t>
            </w:r>
          </w:p>
        </w:tc>
      </w:tr>
      <w:tr w:rsidR="007F2AB6" w14:paraId="2C6B3AC1" w14:textId="77777777" w:rsidTr="79DBD942">
        <w:trPr>
          <w:jc w:val="center"/>
        </w:trPr>
        <w:tc>
          <w:tcPr>
            <w:tcW w:w="259" w:type="pct"/>
          </w:tcPr>
          <w:p w14:paraId="18E36C12" w14:textId="77777777" w:rsidR="0013322F" w:rsidRDefault="00487CD4" w:rsidP="00487CD4">
            <w:r>
              <w:lastRenderedPageBreak/>
              <w:t>12.</w:t>
            </w:r>
            <w:r w:rsidR="00A60C7B">
              <w:t>0</w:t>
            </w:r>
            <w:r>
              <w:t>8</w:t>
            </w:r>
          </w:p>
        </w:tc>
        <w:tc>
          <w:tcPr>
            <w:tcW w:w="363" w:type="pct"/>
          </w:tcPr>
          <w:p w14:paraId="67B5A828" w14:textId="77777777" w:rsidR="0013322F" w:rsidRDefault="0013322F" w:rsidP="0013322F">
            <w:r>
              <w:t>PayeeAddressLine_2</w:t>
            </w:r>
          </w:p>
        </w:tc>
        <w:tc>
          <w:tcPr>
            <w:tcW w:w="301" w:type="pct"/>
          </w:tcPr>
          <w:p w14:paraId="3F00FA85" w14:textId="77777777" w:rsidR="0013322F" w:rsidRDefault="0013322F" w:rsidP="0013322F">
            <w:r>
              <w:t>AN</w:t>
            </w:r>
          </w:p>
        </w:tc>
        <w:tc>
          <w:tcPr>
            <w:tcW w:w="483" w:type="pct"/>
          </w:tcPr>
          <w:p w14:paraId="2397A10D" w14:textId="77777777" w:rsidR="0013322F" w:rsidRDefault="0013322F" w:rsidP="0013322F"/>
        </w:tc>
        <w:tc>
          <w:tcPr>
            <w:tcW w:w="332" w:type="pct"/>
          </w:tcPr>
          <w:p w14:paraId="0B0A364F" w14:textId="77777777" w:rsidR="0013322F" w:rsidRDefault="0013322F" w:rsidP="0013322F">
            <w:r>
              <w:t>35</w:t>
            </w:r>
          </w:p>
        </w:tc>
        <w:tc>
          <w:tcPr>
            <w:tcW w:w="362" w:type="pct"/>
          </w:tcPr>
          <w:p w14:paraId="21D22C39" w14:textId="77777777" w:rsidR="0013322F" w:rsidRDefault="0013322F" w:rsidP="0013322F">
            <w:r>
              <w:fldChar w:fldCharType="begin"/>
            </w:r>
            <w:r>
              <w:instrText xml:space="preserve"> =G10+1 </w:instrText>
            </w:r>
            <w:r>
              <w:fldChar w:fldCharType="separate"/>
            </w:r>
            <w:r>
              <w:rPr>
                <w:noProof/>
              </w:rPr>
              <w:t>101</w:t>
            </w:r>
            <w:r>
              <w:fldChar w:fldCharType="end"/>
            </w:r>
          </w:p>
        </w:tc>
        <w:tc>
          <w:tcPr>
            <w:tcW w:w="363" w:type="pct"/>
          </w:tcPr>
          <w:p w14:paraId="16F7510A" w14:textId="77777777" w:rsidR="0013322F" w:rsidRDefault="0013322F" w:rsidP="0013322F">
            <w:r>
              <w:fldChar w:fldCharType="begin"/>
            </w:r>
            <w:r>
              <w:instrText xml:space="preserve"> =F11+E11-1 </w:instrText>
            </w:r>
            <w:r>
              <w:fldChar w:fldCharType="separate"/>
            </w:r>
            <w:r>
              <w:rPr>
                <w:noProof/>
              </w:rPr>
              <w:t>135</w:t>
            </w:r>
            <w:r>
              <w:fldChar w:fldCharType="end"/>
            </w:r>
          </w:p>
        </w:tc>
        <w:tc>
          <w:tcPr>
            <w:tcW w:w="454" w:type="pct"/>
          </w:tcPr>
          <w:p w14:paraId="28ECA74E" w14:textId="77777777" w:rsidR="0013322F" w:rsidRDefault="00694FAF" w:rsidP="0013322F">
            <w:r>
              <w:t>n/a</w:t>
            </w:r>
          </w:p>
        </w:tc>
        <w:tc>
          <w:tcPr>
            <w:tcW w:w="393" w:type="pct"/>
          </w:tcPr>
          <w:p w14:paraId="19DB176E" w14:textId="77777777" w:rsidR="0013322F" w:rsidRDefault="0013322F" w:rsidP="0013322F"/>
        </w:tc>
        <w:tc>
          <w:tcPr>
            <w:tcW w:w="483" w:type="pct"/>
          </w:tcPr>
          <w:p w14:paraId="051EA45E" w14:textId="77777777" w:rsidR="0013322F" w:rsidRDefault="0013322F" w:rsidP="0013322F">
            <w:r>
              <w:t>Payee Address Line 2</w:t>
            </w:r>
          </w:p>
        </w:tc>
        <w:tc>
          <w:tcPr>
            <w:tcW w:w="574" w:type="pct"/>
          </w:tcPr>
          <w:p w14:paraId="03944F9E" w14:textId="77777777" w:rsidR="0013322F" w:rsidRDefault="0013322F" w:rsidP="0013322F"/>
        </w:tc>
        <w:tc>
          <w:tcPr>
            <w:tcW w:w="633" w:type="pct"/>
            <w:gridSpan w:val="2"/>
          </w:tcPr>
          <w:p w14:paraId="6BBF0CFA" w14:textId="77777777" w:rsidR="00C00D65" w:rsidRDefault="00C00D65" w:rsidP="0013322F">
            <w:r>
              <w:t>DNP</w:t>
            </w:r>
          </w:p>
          <w:p w14:paraId="1B61D5F3" w14:textId="77777777" w:rsidR="0052134F" w:rsidRDefault="0052134F" w:rsidP="0013322F">
            <w:r>
              <w:t>IPP</w:t>
            </w:r>
          </w:p>
          <w:p w14:paraId="135979F6" w14:textId="77777777" w:rsidR="0013322F" w:rsidRDefault="0013322F" w:rsidP="0013322F">
            <w:r>
              <w:t>PACER</w:t>
            </w:r>
          </w:p>
          <w:p w14:paraId="6AA88C0F" w14:textId="77777777" w:rsidR="006A43F7" w:rsidRDefault="006A43F7" w:rsidP="0013322F">
            <w:r>
              <w:t>PIR</w:t>
            </w:r>
          </w:p>
          <w:p w14:paraId="5F121668" w14:textId="77777777" w:rsidR="00290ACB" w:rsidRDefault="00290ACB" w:rsidP="0013322F">
            <w:r>
              <w:t>PPS</w:t>
            </w:r>
          </w:p>
          <w:p w14:paraId="53F27064" w14:textId="77777777" w:rsidR="0013322F" w:rsidRDefault="0013322F" w:rsidP="0013322F">
            <w:r>
              <w:t>TOP</w:t>
            </w:r>
          </w:p>
          <w:p w14:paraId="16CE99A7" w14:textId="77777777" w:rsidR="0013322F" w:rsidRDefault="0013322F" w:rsidP="0013322F">
            <w:r>
              <w:t>TCS</w:t>
            </w:r>
          </w:p>
          <w:p w14:paraId="0EE94FAC" w14:textId="77777777" w:rsidR="0013322F" w:rsidRDefault="0013322F" w:rsidP="0013322F">
            <w:r>
              <w:t>PrinCE</w:t>
            </w:r>
          </w:p>
          <w:p w14:paraId="27A22F36" w14:textId="77777777" w:rsidR="0013322F" w:rsidRDefault="00B97419" w:rsidP="0013322F">
            <w:r>
              <w:t>Offset Notices</w:t>
            </w:r>
          </w:p>
          <w:p w14:paraId="13F9E72A" w14:textId="77777777" w:rsidR="000758C8" w:rsidRDefault="000758C8" w:rsidP="000758C8">
            <w:r>
              <w:t>DoD-DCAS</w:t>
            </w:r>
          </w:p>
          <w:p w14:paraId="7525E0BD" w14:textId="77777777" w:rsidR="000758C8" w:rsidRDefault="000758C8" w:rsidP="0013322F"/>
          <w:p w14:paraId="492BB27D" w14:textId="58A8797D" w:rsidR="0013322F" w:rsidRDefault="0064259A" w:rsidP="0013322F">
            <w:r>
              <w:t>SRF</w:t>
            </w:r>
          </w:p>
        </w:tc>
      </w:tr>
      <w:tr w:rsidR="007F2AB6" w14:paraId="22779907" w14:textId="77777777" w:rsidTr="79DBD942">
        <w:trPr>
          <w:jc w:val="center"/>
        </w:trPr>
        <w:tc>
          <w:tcPr>
            <w:tcW w:w="259" w:type="pct"/>
          </w:tcPr>
          <w:p w14:paraId="28B9D3AF" w14:textId="77777777" w:rsidR="0013322F" w:rsidRDefault="00487CD4" w:rsidP="00487CD4">
            <w:r>
              <w:t>12.</w:t>
            </w:r>
            <w:r w:rsidR="00A60C7B">
              <w:t>0</w:t>
            </w:r>
            <w:r>
              <w:t>9</w:t>
            </w:r>
          </w:p>
        </w:tc>
        <w:tc>
          <w:tcPr>
            <w:tcW w:w="363" w:type="pct"/>
          </w:tcPr>
          <w:p w14:paraId="7BFAA4AE" w14:textId="77777777" w:rsidR="0013322F" w:rsidRDefault="0013322F" w:rsidP="0013322F">
            <w:r>
              <w:t>PayeeAddressLine_3</w:t>
            </w:r>
          </w:p>
        </w:tc>
        <w:tc>
          <w:tcPr>
            <w:tcW w:w="301" w:type="pct"/>
          </w:tcPr>
          <w:p w14:paraId="598CABAF" w14:textId="77777777" w:rsidR="0013322F" w:rsidRDefault="0013322F" w:rsidP="0013322F">
            <w:r>
              <w:t>AN</w:t>
            </w:r>
          </w:p>
        </w:tc>
        <w:tc>
          <w:tcPr>
            <w:tcW w:w="483" w:type="pct"/>
          </w:tcPr>
          <w:p w14:paraId="04A337D0" w14:textId="77777777" w:rsidR="0013322F" w:rsidRDefault="0013322F" w:rsidP="0013322F"/>
        </w:tc>
        <w:tc>
          <w:tcPr>
            <w:tcW w:w="332" w:type="pct"/>
          </w:tcPr>
          <w:p w14:paraId="04A0D4DF" w14:textId="77777777" w:rsidR="0013322F" w:rsidRDefault="0013322F" w:rsidP="0013322F">
            <w:r>
              <w:t>35</w:t>
            </w:r>
          </w:p>
        </w:tc>
        <w:tc>
          <w:tcPr>
            <w:tcW w:w="362" w:type="pct"/>
          </w:tcPr>
          <w:p w14:paraId="29132C3B" w14:textId="77777777" w:rsidR="0013322F" w:rsidRDefault="0013322F" w:rsidP="0013322F">
            <w:r>
              <w:fldChar w:fldCharType="begin"/>
            </w:r>
            <w:r>
              <w:instrText xml:space="preserve"> =G11+1 </w:instrText>
            </w:r>
            <w:r>
              <w:fldChar w:fldCharType="separate"/>
            </w:r>
            <w:r>
              <w:rPr>
                <w:noProof/>
              </w:rPr>
              <w:t>136</w:t>
            </w:r>
            <w:r>
              <w:fldChar w:fldCharType="end"/>
            </w:r>
          </w:p>
        </w:tc>
        <w:tc>
          <w:tcPr>
            <w:tcW w:w="363" w:type="pct"/>
          </w:tcPr>
          <w:p w14:paraId="5F949645" w14:textId="77777777" w:rsidR="0013322F" w:rsidRDefault="0013322F" w:rsidP="0013322F">
            <w:r>
              <w:fldChar w:fldCharType="begin"/>
            </w:r>
            <w:r>
              <w:instrText xml:space="preserve"> =F12+E12-1 </w:instrText>
            </w:r>
            <w:r>
              <w:fldChar w:fldCharType="separate"/>
            </w:r>
            <w:r>
              <w:rPr>
                <w:noProof/>
              </w:rPr>
              <w:t>170</w:t>
            </w:r>
            <w:r>
              <w:fldChar w:fldCharType="end"/>
            </w:r>
          </w:p>
        </w:tc>
        <w:tc>
          <w:tcPr>
            <w:tcW w:w="454" w:type="pct"/>
          </w:tcPr>
          <w:p w14:paraId="6255AFCE" w14:textId="77777777" w:rsidR="0013322F" w:rsidRDefault="00694FAF" w:rsidP="0013322F">
            <w:r>
              <w:t>n/a</w:t>
            </w:r>
          </w:p>
        </w:tc>
        <w:tc>
          <w:tcPr>
            <w:tcW w:w="393" w:type="pct"/>
          </w:tcPr>
          <w:p w14:paraId="0C464A68" w14:textId="77777777" w:rsidR="0013322F" w:rsidRDefault="0013322F" w:rsidP="0013322F"/>
        </w:tc>
        <w:tc>
          <w:tcPr>
            <w:tcW w:w="483" w:type="pct"/>
          </w:tcPr>
          <w:p w14:paraId="7FA11FB7" w14:textId="77777777" w:rsidR="0013322F" w:rsidRDefault="0013322F" w:rsidP="0013322F">
            <w:r>
              <w:t>Payee Address Line 3</w:t>
            </w:r>
          </w:p>
        </w:tc>
        <w:tc>
          <w:tcPr>
            <w:tcW w:w="574" w:type="pct"/>
          </w:tcPr>
          <w:p w14:paraId="634AA890" w14:textId="77777777" w:rsidR="0013322F" w:rsidRDefault="0013322F" w:rsidP="0013322F"/>
        </w:tc>
        <w:tc>
          <w:tcPr>
            <w:tcW w:w="633" w:type="pct"/>
            <w:gridSpan w:val="2"/>
          </w:tcPr>
          <w:p w14:paraId="42318A88" w14:textId="77777777" w:rsidR="00B66DC5" w:rsidRDefault="00B66DC5" w:rsidP="0013322F">
            <w:r>
              <w:t>DNP</w:t>
            </w:r>
          </w:p>
          <w:p w14:paraId="019C64AB" w14:textId="77777777" w:rsidR="0052134F" w:rsidRDefault="0052134F" w:rsidP="0013322F">
            <w:r>
              <w:t>IPP</w:t>
            </w:r>
          </w:p>
          <w:p w14:paraId="67CE9EC1" w14:textId="77777777" w:rsidR="0013322F" w:rsidRDefault="0013322F" w:rsidP="0013322F">
            <w:r>
              <w:t>PACER</w:t>
            </w:r>
          </w:p>
          <w:p w14:paraId="7CAD3983" w14:textId="77777777" w:rsidR="006A43F7" w:rsidRDefault="006A43F7" w:rsidP="0013322F">
            <w:r>
              <w:t>PIR</w:t>
            </w:r>
          </w:p>
          <w:p w14:paraId="1C84555F" w14:textId="77777777" w:rsidR="00290ACB" w:rsidRDefault="00290ACB" w:rsidP="0013322F">
            <w:r>
              <w:t>PPS</w:t>
            </w:r>
          </w:p>
          <w:p w14:paraId="1BCBDDE1" w14:textId="77777777" w:rsidR="0013322F" w:rsidRDefault="0013322F" w:rsidP="0013322F">
            <w:r>
              <w:t>TOP</w:t>
            </w:r>
          </w:p>
          <w:p w14:paraId="770BB556" w14:textId="77777777" w:rsidR="0013322F" w:rsidRDefault="0013322F" w:rsidP="0013322F">
            <w:r>
              <w:t xml:space="preserve">TCS </w:t>
            </w:r>
          </w:p>
          <w:p w14:paraId="173891B7" w14:textId="77777777" w:rsidR="00B65197" w:rsidRDefault="0013322F" w:rsidP="0013322F">
            <w:r>
              <w:t>PrinCE</w:t>
            </w:r>
          </w:p>
          <w:p w14:paraId="703ADB7D" w14:textId="77777777" w:rsidR="000758C8" w:rsidRDefault="000758C8" w:rsidP="000758C8">
            <w:r>
              <w:t>DoD-DCAS</w:t>
            </w:r>
          </w:p>
          <w:p w14:paraId="1D034B97" w14:textId="77777777" w:rsidR="000758C8" w:rsidRDefault="000758C8" w:rsidP="0013322F"/>
        </w:tc>
      </w:tr>
      <w:tr w:rsidR="007F2AB6" w14:paraId="76E76A52" w14:textId="77777777" w:rsidTr="79DBD942">
        <w:trPr>
          <w:jc w:val="center"/>
        </w:trPr>
        <w:tc>
          <w:tcPr>
            <w:tcW w:w="259" w:type="pct"/>
          </w:tcPr>
          <w:p w14:paraId="61366BB8" w14:textId="77777777" w:rsidR="0013322F" w:rsidRDefault="00487CD4" w:rsidP="00487CD4">
            <w:r>
              <w:lastRenderedPageBreak/>
              <w:t>12.10</w:t>
            </w:r>
          </w:p>
        </w:tc>
        <w:tc>
          <w:tcPr>
            <w:tcW w:w="363" w:type="pct"/>
          </w:tcPr>
          <w:p w14:paraId="7FCF6B4D" w14:textId="77777777" w:rsidR="0013322F" w:rsidRDefault="0013322F" w:rsidP="0013322F">
            <w:r>
              <w:t>PayeeAddressLine_4</w:t>
            </w:r>
          </w:p>
        </w:tc>
        <w:tc>
          <w:tcPr>
            <w:tcW w:w="301" w:type="pct"/>
          </w:tcPr>
          <w:p w14:paraId="535453AB" w14:textId="77777777" w:rsidR="0013322F" w:rsidRDefault="0013322F" w:rsidP="0013322F">
            <w:r>
              <w:t>AN</w:t>
            </w:r>
          </w:p>
        </w:tc>
        <w:tc>
          <w:tcPr>
            <w:tcW w:w="483" w:type="pct"/>
          </w:tcPr>
          <w:p w14:paraId="651ABA22" w14:textId="77777777" w:rsidR="0013322F" w:rsidRDefault="0013322F" w:rsidP="0013322F"/>
        </w:tc>
        <w:tc>
          <w:tcPr>
            <w:tcW w:w="332" w:type="pct"/>
          </w:tcPr>
          <w:p w14:paraId="4D63A396" w14:textId="77777777" w:rsidR="0013322F" w:rsidRDefault="0013322F" w:rsidP="0013322F">
            <w:r>
              <w:t>35</w:t>
            </w:r>
          </w:p>
        </w:tc>
        <w:tc>
          <w:tcPr>
            <w:tcW w:w="362" w:type="pct"/>
          </w:tcPr>
          <w:p w14:paraId="0287874A" w14:textId="77777777" w:rsidR="0013322F" w:rsidRDefault="0013322F" w:rsidP="0013322F">
            <w:r>
              <w:fldChar w:fldCharType="begin"/>
            </w:r>
            <w:r>
              <w:instrText xml:space="preserve"> =G12+1 </w:instrText>
            </w:r>
            <w:r>
              <w:fldChar w:fldCharType="separate"/>
            </w:r>
            <w:r>
              <w:rPr>
                <w:noProof/>
              </w:rPr>
              <w:t>171</w:t>
            </w:r>
            <w:r>
              <w:fldChar w:fldCharType="end"/>
            </w:r>
          </w:p>
        </w:tc>
        <w:tc>
          <w:tcPr>
            <w:tcW w:w="363" w:type="pct"/>
          </w:tcPr>
          <w:p w14:paraId="245DD489" w14:textId="77777777" w:rsidR="0013322F" w:rsidRDefault="0013322F" w:rsidP="0013322F">
            <w:r>
              <w:fldChar w:fldCharType="begin"/>
            </w:r>
            <w:r>
              <w:instrText xml:space="preserve"> =F13+E13-1 </w:instrText>
            </w:r>
            <w:r>
              <w:fldChar w:fldCharType="separate"/>
            </w:r>
            <w:r>
              <w:rPr>
                <w:noProof/>
              </w:rPr>
              <w:t>205</w:t>
            </w:r>
            <w:r>
              <w:fldChar w:fldCharType="end"/>
            </w:r>
          </w:p>
        </w:tc>
        <w:tc>
          <w:tcPr>
            <w:tcW w:w="454" w:type="pct"/>
          </w:tcPr>
          <w:p w14:paraId="3EAF5D85" w14:textId="77777777" w:rsidR="0013322F" w:rsidRDefault="00A47DBF" w:rsidP="00173D82">
            <w:r>
              <w:t>n/a</w:t>
            </w:r>
          </w:p>
        </w:tc>
        <w:tc>
          <w:tcPr>
            <w:tcW w:w="393" w:type="pct"/>
          </w:tcPr>
          <w:p w14:paraId="68A38850" w14:textId="77777777" w:rsidR="0013322F" w:rsidRDefault="0013322F" w:rsidP="0013322F"/>
        </w:tc>
        <w:tc>
          <w:tcPr>
            <w:tcW w:w="483" w:type="pct"/>
          </w:tcPr>
          <w:p w14:paraId="64B14C76" w14:textId="77777777" w:rsidR="0013322F" w:rsidRDefault="0013322F" w:rsidP="0013322F">
            <w:r>
              <w:t>Payee Address Line 4</w:t>
            </w:r>
          </w:p>
        </w:tc>
        <w:tc>
          <w:tcPr>
            <w:tcW w:w="574" w:type="pct"/>
          </w:tcPr>
          <w:p w14:paraId="00CF3E30" w14:textId="77777777" w:rsidR="0013322F" w:rsidRDefault="0013322F" w:rsidP="0013322F">
            <w:r>
              <w:t>.</w:t>
            </w:r>
          </w:p>
          <w:p w14:paraId="29915975" w14:textId="77777777" w:rsidR="0013322F" w:rsidRDefault="0013322F" w:rsidP="0013322F"/>
        </w:tc>
        <w:tc>
          <w:tcPr>
            <w:tcW w:w="633" w:type="pct"/>
            <w:gridSpan w:val="2"/>
          </w:tcPr>
          <w:p w14:paraId="4821A2D0" w14:textId="77777777" w:rsidR="00B66DC5" w:rsidRDefault="00B66DC5" w:rsidP="0013322F">
            <w:r>
              <w:t>DNP</w:t>
            </w:r>
          </w:p>
          <w:p w14:paraId="4D6FEB94" w14:textId="77777777" w:rsidR="0052134F" w:rsidRDefault="0052134F" w:rsidP="0013322F">
            <w:r>
              <w:t>IPP</w:t>
            </w:r>
          </w:p>
          <w:p w14:paraId="59AD5F09" w14:textId="77777777" w:rsidR="0013322F" w:rsidRDefault="0013322F" w:rsidP="0013322F">
            <w:r>
              <w:t>PACER</w:t>
            </w:r>
          </w:p>
          <w:p w14:paraId="6B23C70A" w14:textId="77777777" w:rsidR="006A43F7" w:rsidRDefault="006A43F7" w:rsidP="0013322F">
            <w:r>
              <w:t>PIR</w:t>
            </w:r>
          </w:p>
          <w:p w14:paraId="5697C49D" w14:textId="77777777" w:rsidR="00290ACB" w:rsidRDefault="00290ACB" w:rsidP="0013322F">
            <w:r>
              <w:t>PPS</w:t>
            </w:r>
          </w:p>
          <w:p w14:paraId="175EB027" w14:textId="77777777" w:rsidR="0013322F" w:rsidRDefault="0013322F" w:rsidP="0013322F">
            <w:r>
              <w:t>TOP</w:t>
            </w:r>
          </w:p>
          <w:p w14:paraId="269877F9" w14:textId="77777777" w:rsidR="0013322F" w:rsidRDefault="0013322F" w:rsidP="0013322F">
            <w:r>
              <w:t>TCS</w:t>
            </w:r>
          </w:p>
          <w:p w14:paraId="423F60F3" w14:textId="77777777" w:rsidR="0013322F" w:rsidRDefault="0013322F" w:rsidP="006A43F7">
            <w:r>
              <w:t xml:space="preserve">PrinCE </w:t>
            </w:r>
          </w:p>
          <w:p w14:paraId="14772DC9" w14:textId="77777777" w:rsidR="000758C8" w:rsidRDefault="000758C8" w:rsidP="000758C8">
            <w:r>
              <w:t>DoD-DCAS</w:t>
            </w:r>
          </w:p>
          <w:p w14:paraId="3B2433E3" w14:textId="77777777" w:rsidR="000758C8" w:rsidRDefault="000758C8" w:rsidP="006A43F7"/>
        </w:tc>
      </w:tr>
      <w:tr w:rsidR="007F2AB6" w14:paraId="0681BE02" w14:textId="77777777" w:rsidTr="79DBD942">
        <w:trPr>
          <w:jc w:val="center"/>
        </w:trPr>
        <w:tc>
          <w:tcPr>
            <w:tcW w:w="259" w:type="pct"/>
          </w:tcPr>
          <w:p w14:paraId="26E6CA58" w14:textId="77777777" w:rsidR="0013322F" w:rsidRDefault="00487CD4" w:rsidP="00487CD4">
            <w:r>
              <w:t>12.11</w:t>
            </w:r>
          </w:p>
        </w:tc>
        <w:tc>
          <w:tcPr>
            <w:tcW w:w="363" w:type="pct"/>
          </w:tcPr>
          <w:p w14:paraId="7EED63DD" w14:textId="77777777" w:rsidR="0013322F" w:rsidRDefault="0013322F" w:rsidP="0013322F">
            <w:r>
              <w:t>CityName</w:t>
            </w:r>
          </w:p>
        </w:tc>
        <w:tc>
          <w:tcPr>
            <w:tcW w:w="301" w:type="pct"/>
          </w:tcPr>
          <w:p w14:paraId="741D0394" w14:textId="77777777" w:rsidR="0013322F" w:rsidRDefault="0013322F" w:rsidP="0013322F">
            <w:r>
              <w:t>AN</w:t>
            </w:r>
          </w:p>
        </w:tc>
        <w:tc>
          <w:tcPr>
            <w:tcW w:w="483" w:type="pct"/>
          </w:tcPr>
          <w:p w14:paraId="181F2CFE" w14:textId="77777777" w:rsidR="0013322F" w:rsidRDefault="0013322F" w:rsidP="0013322F"/>
        </w:tc>
        <w:tc>
          <w:tcPr>
            <w:tcW w:w="332" w:type="pct"/>
          </w:tcPr>
          <w:p w14:paraId="7F0DD939" w14:textId="77777777" w:rsidR="0013322F" w:rsidRDefault="0013322F" w:rsidP="0013322F">
            <w:r>
              <w:t>27</w:t>
            </w:r>
          </w:p>
        </w:tc>
        <w:tc>
          <w:tcPr>
            <w:tcW w:w="362" w:type="pct"/>
          </w:tcPr>
          <w:p w14:paraId="51534E73" w14:textId="77777777" w:rsidR="0013322F" w:rsidRDefault="0013322F" w:rsidP="0013322F">
            <w:r>
              <w:fldChar w:fldCharType="begin"/>
            </w:r>
            <w:r>
              <w:instrText xml:space="preserve"> =G13+1 </w:instrText>
            </w:r>
            <w:r>
              <w:fldChar w:fldCharType="separate"/>
            </w:r>
            <w:r>
              <w:rPr>
                <w:noProof/>
              </w:rPr>
              <w:t>206</w:t>
            </w:r>
            <w:r>
              <w:fldChar w:fldCharType="end"/>
            </w:r>
          </w:p>
        </w:tc>
        <w:tc>
          <w:tcPr>
            <w:tcW w:w="363" w:type="pct"/>
          </w:tcPr>
          <w:p w14:paraId="03F57D9A" w14:textId="77777777" w:rsidR="0013322F" w:rsidRDefault="0013322F" w:rsidP="0013322F">
            <w:r>
              <w:fldChar w:fldCharType="begin"/>
            </w:r>
            <w:r>
              <w:instrText xml:space="preserve"> =F14+E14-1 </w:instrText>
            </w:r>
            <w:r>
              <w:fldChar w:fldCharType="separate"/>
            </w:r>
            <w:r>
              <w:rPr>
                <w:noProof/>
              </w:rPr>
              <w:t>232</w:t>
            </w:r>
            <w:r>
              <w:fldChar w:fldCharType="end"/>
            </w:r>
          </w:p>
        </w:tc>
        <w:tc>
          <w:tcPr>
            <w:tcW w:w="454" w:type="pct"/>
          </w:tcPr>
          <w:p w14:paraId="7BE03F07" w14:textId="77777777" w:rsidR="0013322F" w:rsidRDefault="0013322F" w:rsidP="00F72576"/>
        </w:tc>
        <w:tc>
          <w:tcPr>
            <w:tcW w:w="393" w:type="pct"/>
          </w:tcPr>
          <w:p w14:paraId="64DEF7B0" w14:textId="77777777" w:rsidR="0013322F" w:rsidRDefault="0013322F" w:rsidP="0013322F"/>
        </w:tc>
        <w:tc>
          <w:tcPr>
            <w:tcW w:w="483" w:type="pct"/>
          </w:tcPr>
          <w:p w14:paraId="58D0F66C" w14:textId="77777777" w:rsidR="0013322F" w:rsidRDefault="0013322F" w:rsidP="0013322F">
            <w:r>
              <w:t>City</w:t>
            </w:r>
          </w:p>
        </w:tc>
        <w:tc>
          <w:tcPr>
            <w:tcW w:w="574" w:type="pct"/>
          </w:tcPr>
          <w:p w14:paraId="638A851E" w14:textId="77777777" w:rsidR="0013322F" w:rsidRDefault="0013322F" w:rsidP="0013322F">
            <w:r>
              <w:t>Will be truncated to 20 characters for foreign addresses when State Name is used.</w:t>
            </w:r>
          </w:p>
          <w:p w14:paraId="5421C1B7" w14:textId="77777777" w:rsidR="008768CD" w:rsidRDefault="008768CD" w:rsidP="0013322F"/>
        </w:tc>
        <w:tc>
          <w:tcPr>
            <w:tcW w:w="633" w:type="pct"/>
            <w:gridSpan w:val="2"/>
          </w:tcPr>
          <w:p w14:paraId="2E115FF3" w14:textId="77777777" w:rsidR="00B66DC5" w:rsidRDefault="00B66DC5" w:rsidP="0013322F">
            <w:r>
              <w:t>DNP</w:t>
            </w:r>
          </w:p>
          <w:p w14:paraId="6B9AB847" w14:textId="77777777" w:rsidR="0052134F" w:rsidRDefault="0052134F" w:rsidP="0013322F">
            <w:r>
              <w:t>IPP</w:t>
            </w:r>
          </w:p>
          <w:p w14:paraId="299C752E" w14:textId="77777777" w:rsidR="0013322F" w:rsidRDefault="0013322F" w:rsidP="0013322F">
            <w:r>
              <w:t>PACER</w:t>
            </w:r>
          </w:p>
          <w:p w14:paraId="72482313" w14:textId="77777777" w:rsidR="006A43F7" w:rsidRDefault="006A43F7" w:rsidP="0013322F">
            <w:r>
              <w:t>PIR</w:t>
            </w:r>
          </w:p>
          <w:p w14:paraId="5476870A" w14:textId="77777777" w:rsidR="00290ACB" w:rsidRDefault="00290ACB" w:rsidP="0013322F">
            <w:r>
              <w:t>PPS</w:t>
            </w:r>
          </w:p>
          <w:p w14:paraId="62275D47" w14:textId="77777777" w:rsidR="0013322F" w:rsidRDefault="0013322F" w:rsidP="0013322F">
            <w:r>
              <w:t>TOP</w:t>
            </w:r>
          </w:p>
          <w:p w14:paraId="1B32540C" w14:textId="77777777" w:rsidR="0013322F" w:rsidRDefault="0013322F" w:rsidP="0013322F">
            <w:r>
              <w:t>TCS</w:t>
            </w:r>
          </w:p>
          <w:p w14:paraId="74CF0F5F" w14:textId="77777777" w:rsidR="0013322F" w:rsidRDefault="0013322F" w:rsidP="006A43F7">
            <w:r>
              <w:t>PrinCE</w:t>
            </w:r>
          </w:p>
          <w:p w14:paraId="468DA67F" w14:textId="77777777" w:rsidR="000758C8" w:rsidRDefault="000758C8" w:rsidP="000758C8">
            <w:r>
              <w:t>DoD-DCAS</w:t>
            </w:r>
          </w:p>
          <w:p w14:paraId="6A43CB2E" w14:textId="77777777" w:rsidR="000758C8" w:rsidRDefault="000758C8" w:rsidP="006A43F7"/>
          <w:p w14:paraId="4339410F" w14:textId="3FBC3E36" w:rsidR="0064259A" w:rsidRDefault="0064259A" w:rsidP="006A43F7">
            <w:r>
              <w:t>SRF</w:t>
            </w:r>
          </w:p>
        </w:tc>
      </w:tr>
      <w:tr w:rsidR="007F2AB6" w14:paraId="1A62E559" w14:textId="77777777" w:rsidTr="79DBD942">
        <w:trPr>
          <w:jc w:val="center"/>
        </w:trPr>
        <w:tc>
          <w:tcPr>
            <w:tcW w:w="259" w:type="pct"/>
          </w:tcPr>
          <w:p w14:paraId="3A63193C" w14:textId="77777777" w:rsidR="0013322F" w:rsidRDefault="00487CD4" w:rsidP="00487CD4">
            <w:r>
              <w:t>12.12</w:t>
            </w:r>
          </w:p>
        </w:tc>
        <w:tc>
          <w:tcPr>
            <w:tcW w:w="363" w:type="pct"/>
          </w:tcPr>
          <w:p w14:paraId="06CBE9B8" w14:textId="77777777" w:rsidR="0013322F" w:rsidRDefault="0013322F" w:rsidP="0013322F">
            <w:r>
              <w:t>StateName</w:t>
            </w:r>
          </w:p>
        </w:tc>
        <w:tc>
          <w:tcPr>
            <w:tcW w:w="301" w:type="pct"/>
          </w:tcPr>
          <w:p w14:paraId="57D1DFEE" w14:textId="77777777" w:rsidR="0013322F" w:rsidRDefault="0013322F" w:rsidP="0013322F">
            <w:r>
              <w:t>AN</w:t>
            </w:r>
          </w:p>
        </w:tc>
        <w:tc>
          <w:tcPr>
            <w:tcW w:w="483" w:type="pct"/>
          </w:tcPr>
          <w:p w14:paraId="29888E1F" w14:textId="77777777" w:rsidR="0013322F" w:rsidRDefault="0013322F" w:rsidP="0013322F"/>
        </w:tc>
        <w:tc>
          <w:tcPr>
            <w:tcW w:w="332" w:type="pct"/>
          </w:tcPr>
          <w:p w14:paraId="76C0FADF" w14:textId="77777777" w:rsidR="0013322F" w:rsidRDefault="0013322F" w:rsidP="0013322F">
            <w:r>
              <w:t>10</w:t>
            </w:r>
          </w:p>
        </w:tc>
        <w:tc>
          <w:tcPr>
            <w:tcW w:w="362" w:type="pct"/>
          </w:tcPr>
          <w:p w14:paraId="64654561" w14:textId="77777777" w:rsidR="0013322F" w:rsidRDefault="0013322F" w:rsidP="0013322F">
            <w:r>
              <w:fldChar w:fldCharType="begin"/>
            </w:r>
            <w:r>
              <w:instrText xml:space="preserve"> =G14+1 </w:instrText>
            </w:r>
            <w:r>
              <w:fldChar w:fldCharType="separate"/>
            </w:r>
            <w:r>
              <w:rPr>
                <w:noProof/>
              </w:rPr>
              <w:t>233</w:t>
            </w:r>
            <w:r>
              <w:fldChar w:fldCharType="end"/>
            </w:r>
          </w:p>
        </w:tc>
        <w:tc>
          <w:tcPr>
            <w:tcW w:w="363" w:type="pct"/>
          </w:tcPr>
          <w:p w14:paraId="1C238A8F" w14:textId="77777777" w:rsidR="0013322F" w:rsidRDefault="0013322F" w:rsidP="0013322F">
            <w:r>
              <w:fldChar w:fldCharType="begin"/>
            </w:r>
            <w:r>
              <w:instrText xml:space="preserve"> =F15+E15-1 </w:instrText>
            </w:r>
            <w:r>
              <w:fldChar w:fldCharType="separate"/>
            </w:r>
            <w:r>
              <w:rPr>
                <w:noProof/>
              </w:rPr>
              <w:t>242</w:t>
            </w:r>
            <w:r>
              <w:fldChar w:fldCharType="end"/>
            </w:r>
          </w:p>
        </w:tc>
        <w:tc>
          <w:tcPr>
            <w:tcW w:w="454" w:type="pct"/>
          </w:tcPr>
          <w:p w14:paraId="1A874E24" w14:textId="77777777" w:rsidR="0013322F" w:rsidRDefault="0013322F" w:rsidP="0013322F">
            <w:r>
              <w:t>n/a</w:t>
            </w:r>
          </w:p>
        </w:tc>
        <w:tc>
          <w:tcPr>
            <w:tcW w:w="393" w:type="pct"/>
          </w:tcPr>
          <w:p w14:paraId="53CD8BC6" w14:textId="77777777" w:rsidR="0013322F" w:rsidRDefault="0013322F" w:rsidP="0013322F"/>
        </w:tc>
        <w:tc>
          <w:tcPr>
            <w:tcW w:w="483" w:type="pct"/>
          </w:tcPr>
          <w:p w14:paraId="0F781CD3" w14:textId="77777777" w:rsidR="0013322F" w:rsidRDefault="0013322F" w:rsidP="0013322F">
            <w:r>
              <w:t>State Name</w:t>
            </w:r>
          </w:p>
        </w:tc>
        <w:tc>
          <w:tcPr>
            <w:tcW w:w="574" w:type="pct"/>
          </w:tcPr>
          <w:p w14:paraId="0DF681BA" w14:textId="77777777" w:rsidR="0013322F" w:rsidRDefault="00A47DBF" w:rsidP="00A47DBF">
            <w:r>
              <w:t>Use f</w:t>
            </w:r>
            <w:r w:rsidR="0013322F">
              <w:t>or foreign state, province or territory name</w:t>
            </w:r>
          </w:p>
        </w:tc>
        <w:tc>
          <w:tcPr>
            <w:tcW w:w="633" w:type="pct"/>
            <w:gridSpan w:val="2"/>
          </w:tcPr>
          <w:p w14:paraId="44DB8374" w14:textId="77777777" w:rsidR="0013322F" w:rsidRDefault="0013322F" w:rsidP="0013322F">
            <w:r>
              <w:t>PACER</w:t>
            </w:r>
          </w:p>
          <w:p w14:paraId="344ECC89" w14:textId="77777777" w:rsidR="00290ACB" w:rsidRDefault="00290ACB" w:rsidP="0013322F">
            <w:r>
              <w:t>PPS</w:t>
            </w:r>
          </w:p>
          <w:p w14:paraId="4E0983FA" w14:textId="77777777" w:rsidR="0013322F" w:rsidRDefault="0013322F" w:rsidP="0013322F">
            <w:r>
              <w:t>TOP</w:t>
            </w:r>
          </w:p>
          <w:p w14:paraId="5E18F059" w14:textId="77777777" w:rsidR="0013322F" w:rsidRDefault="0013322F" w:rsidP="0013322F">
            <w:r>
              <w:t>TCS</w:t>
            </w:r>
          </w:p>
          <w:p w14:paraId="7DC98110" w14:textId="77777777" w:rsidR="00B65197" w:rsidRDefault="0013322F" w:rsidP="0013322F">
            <w:r>
              <w:t>PrinCE</w:t>
            </w:r>
          </w:p>
          <w:p w14:paraId="366930E2" w14:textId="77777777" w:rsidR="000758C8" w:rsidRDefault="000758C8" w:rsidP="0013322F"/>
          <w:p w14:paraId="7C85217E" w14:textId="1582EAD0" w:rsidR="0013322F" w:rsidRDefault="0064259A" w:rsidP="0013322F">
            <w:r>
              <w:t>SRF</w:t>
            </w:r>
          </w:p>
        </w:tc>
      </w:tr>
      <w:tr w:rsidR="007F2AB6" w14:paraId="0FF00D88" w14:textId="77777777" w:rsidTr="79DBD942">
        <w:trPr>
          <w:jc w:val="center"/>
        </w:trPr>
        <w:tc>
          <w:tcPr>
            <w:tcW w:w="259" w:type="pct"/>
          </w:tcPr>
          <w:p w14:paraId="5F05437F" w14:textId="77777777" w:rsidR="0013322F" w:rsidRDefault="00487CD4" w:rsidP="00487CD4">
            <w:r>
              <w:lastRenderedPageBreak/>
              <w:t>12.13</w:t>
            </w:r>
          </w:p>
        </w:tc>
        <w:tc>
          <w:tcPr>
            <w:tcW w:w="363" w:type="pct"/>
          </w:tcPr>
          <w:p w14:paraId="67FB59DE" w14:textId="77777777" w:rsidR="0013322F" w:rsidRDefault="0013322F" w:rsidP="0013322F">
            <w:r>
              <w:t>StateCodeText</w:t>
            </w:r>
          </w:p>
        </w:tc>
        <w:tc>
          <w:tcPr>
            <w:tcW w:w="301" w:type="pct"/>
          </w:tcPr>
          <w:p w14:paraId="30B387B8" w14:textId="77777777" w:rsidR="0013322F" w:rsidRDefault="0013322F" w:rsidP="0013322F">
            <w:r>
              <w:t>AN</w:t>
            </w:r>
          </w:p>
        </w:tc>
        <w:tc>
          <w:tcPr>
            <w:tcW w:w="483" w:type="pct"/>
          </w:tcPr>
          <w:p w14:paraId="726A7129" w14:textId="77777777" w:rsidR="0013322F" w:rsidRDefault="0013322F" w:rsidP="0013322F"/>
        </w:tc>
        <w:tc>
          <w:tcPr>
            <w:tcW w:w="332" w:type="pct"/>
          </w:tcPr>
          <w:p w14:paraId="7884317F" w14:textId="77777777" w:rsidR="0013322F" w:rsidRDefault="0013322F" w:rsidP="0013322F">
            <w:r>
              <w:t>2</w:t>
            </w:r>
          </w:p>
        </w:tc>
        <w:tc>
          <w:tcPr>
            <w:tcW w:w="362" w:type="pct"/>
          </w:tcPr>
          <w:p w14:paraId="026BBBDE" w14:textId="77777777" w:rsidR="0013322F" w:rsidRDefault="0013322F" w:rsidP="0013322F">
            <w:r>
              <w:fldChar w:fldCharType="begin"/>
            </w:r>
            <w:r>
              <w:instrText xml:space="preserve"> =G15+1 </w:instrText>
            </w:r>
            <w:r>
              <w:fldChar w:fldCharType="separate"/>
            </w:r>
            <w:r>
              <w:rPr>
                <w:noProof/>
              </w:rPr>
              <w:t>243</w:t>
            </w:r>
            <w:r>
              <w:fldChar w:fldCharType="end"/>
            </w:r>
          </w:p>
        </w:tc>
        <w:tc>
          <w:tcPr>
            <w:tcW w:w="363" w:type="pct"/>
          </w:tcPr>
          <w:p w14:paraId="7A12E852" w14:textId="77777777" w:rsidR="0013322F" w:rsidRDefault="0013322F" w:rsidP="0013322F">
            <w:r>
              <w:fldChar w:fldCharType="begin"/>
            </w:r>
            <w:r>
              <w:instrText xml:space="preserve"> =F16+E16-1 </w:instrText>
            </w:r>
            <w:r>
              <w:fldChar w:fldCharType="separate"/>
            </w:r>
            <w:r>
              <w:rPr>
                <w:noProof/>
              </w:rPr>
              <w:t>244</w:t>
            </w:r>
            <w:r>
              <w:fldChar w:fldCharType="end"/>
            </w:r>
          </w:p>
        </w:tc>
        <w:tc>
          <w:tcPr>
            <w:tcW w:w="454" w:type="pct"/>
          </w:tcPr>
          <w:p w14:paraId="4267863B" w14:textId="77777777" w:rsidR="00347D5A" w:rsidRDefault="00347D5A" w:rsidP="00347D5A"/>
        </w:tc>
        <w:tc>
          <w:tcPr>
            <w:tcW w:w="393" w:type="pct"/>
          </w:tcPr>
          <w:p w14:paraId="18955A55" w14:textId="77777777" w:rsidR="0013322F" w:rsidRDefault="0013322F" w:rsidP="0013322F"/>
        </w:tc>
        <w:tc>
          <w:tcPr>
            <w:tcW w:w="483" w:type="pct"/>
          </w:tcPr>
          <w:p w14:paraId="34B71AA3" w14:textId="77777777" w:rsidR="0013322F" w:rsidRDefault="0013322F" w:rsidP="0013322F">
            <w:r>
              <w:t>State</w:t>
            </w:r>
          </w:p>
        </w:tc>
        <w:tc>
          <w:tcPr>
            <w:tcW w:w="574" w:type="pct"/>
          </w:tcPr>
          <w:p w14:paraId="6F85BC0C" w14:textId="77777777" w:rsidR="0013322F" w:rsidRDefault="0013322F" w:rsidP="0013322F">
            <w:r>
              <w:t>Use this field for domestic state code.</w:t>
            </w:r>
          </w:p>
          <w:p w14:paraId="788C1A95" w14:textId="77777777" w:rsidR="008768CD" w:rsidRDefault="008768CD" w:rsidP="0013322F"/>
        </w:tc>
        <w:tc>
          <w:tcPr>
            <w:tcW w:w="633" w:type="pct"/>
            <w:gridSpan w:val="2"/>
          </w:tcPr>
          <w:p w14:paraId="31E4BAA5" w14:textId="77777777" w:rsidR="00B66DC5" w:rsidRDefault="00B66DC5" w:rsidP="0013322F">
            <w:r>
              <w:t>DNP</w:t>
            </w:r>
          </w:p>
          <w:p w14:paraId="2ED910CD" w14:textId="77777777" w:rsidR="0052134F" w:rsidRDefault="0052134F" w:rsidP="0013322F">
            <w:r>
              <w:t>IPP</w:t>
            </w:r>
          </w:p>
          <w:p w14:paraId="58665F8A" w14:textId="77777777" w:rsidR="00A122F2" w:rsidRDefault="00A122F2" w:rsidP="0013322F">
            <w:r>
              <w:t>PIR</w:t>
            </w:r>
          </w:p>
          <w:p w14:paraId="6A6C0D84" w14:textId="77777777" w:rsidR="00696B85" w:rsidRDefault="00696B85" w:rsidP="0013322F">
            <w:r>
              <w:t>PPS</w:t>
            </w:r>
          </w:p>
          <w:p w14:paraId="4E4F7FBB" w14:textId="77777777" w:rsidR="0013322F" w:rsidRDefault="0013322F" w:rsidP="0013322F">
            <w:r>
              <w:t>PrinCE</w:t>
            </w:r>
          </w:p>
          <w:p w14:paraId="5AE40FA9" w14:textId="77777777" w:rsidR="000758C8" w:rsidRDefault="000758C8" w:rsidP="000758C8">
            <w:r>
              <w:t>DoD-DCAS</w:t>
            </w:r>
          </w:p>
          <w:p w14:paraId="64897279" w14:textId="77777777" w:rsidR="000758C8" w:rsidRDefault="000758C8" w:rsidP="0013322F"/>
          <w:p w14:paraId="7A39A15B" w14:textId="4524048A" w:rsidR="008F7141" w:rsidRDefault="008F7141" w:rsidP="0013322F">
            <w:r>
              <w:t>SRF</w:t>
            </w:r>
          </w:p>
        </w:tc>
      </w:tr>
      <w:tr w:rsidR="007F2AB6" w14:paraId="0E560ADA" w14:textId="77777777" w:rsidTr="79DBD942">
        <w:trPr>
          <w:jc w:val="center"/>
        </w:trPr>
        <w:tc>
          <w:tcPr>
            <w:tcW w:w="259" w:type="pct"/>
          </w:tcPr>
          <w:p w14:paraId="0743DC6C" w14:textId="77777777" w:rsidR="0013322F" w:rsidRDefault="00487CD4" w:rsidP="00487CD4">
            <w:r>
              <w:t>12.14</w:t>
            </w:r>
          </w:p>
        </w:tc>
        <w:tc>
          <w:tcPr>
            <w:tcW w:w="363" w:type="pct"/>
          </w:tcPr>
          <w:p w14:paraId="516BCFAF" w14:textId="77777777" w:rsidR="0013322F" w:rsidRDefault="0013322F" w:rsidP="0013322F">
            <w:r>
              <w:t>PostalCode</w:t>
            </w:r>
          </w:p>
        </w:tc>
        <w:tc>
          <w:tcPr>
            <w:tcW w:w="301" w:type="pct"/>
          </w:tcPr>
          <w:p w14:paraId="300B4C1C" w14:textId="77777777" w:rsidR="0013322F" w:rsidRDefault="0013322F" w:rsidP="0013322F">
            <w:r>
              <w:t>AN</w:t>
            </w:r>
          </w:p>
        </w:tc>
        <w:tc>
          <w:tcPr>
            <w:tcW w:w="483" w:type="pct"/>
          </w:tcPr>
          <w:p w14:paraId="3C73985A" w14:textId="77777777" w:rsidR="0013322F" w:rsidRDefault="0013322F" w:rsidP="0013322F"/>
        </w:tc>
        <w:tc>
          <w:tcPr>
            <w:tcW w:w="332" w:type="pct"/>
          </w:tcPr>
          <w:p w14:paraId="39A887CB" w14:textId="77777777" w:rsidR="0013322F" w:rsidRDefault="0013322F" w:rsidP="0013322F">
            <w:r>
              <w:t>5</w:t>
            </w:r>
          </w:p>
        </w:tc>
        <w:tc>
          <w:tcPr>
            <w:tcW w:w="362" w:type="pct"/>
          </w:tcPr>
          <w:p w14:paraId="116E3B15" w14:textId="77777777" w:rsidR="0013322F" w:rsidRDefault="0013322F" w:rsidP="0013322F">
            <w:r>
              <w:fldChar w:fldCharType="begin"/>
            </w:r>
            <w:r>
              <w:instrText xml:space="preserve"> =G16+1 </w:instrText>
            </w:r>
            <w:r>
              <w:fldChar w:fldCharType="separate"/>
            </w:r>
            <w:r>
              <w:rPr>
                <w:noProof/>
              </w:rPr>
              <w:t>245</w:t>
            </w:r>
            <w:r>
              <w:fldChar w:fldCharType="end"/>
            </w:r>
          </w:p>
        </w:tc>
        <w:tc>
          <w:tcPr>
            <w:tcW w:w="363" w:type="pct"/>
          </w:tcPr>
          <w:p w14:paraId="4CDD6148" w14:textId="77777777" w:rsidR="0013322F" w:rsidRDefault="0013322F" w:rsidP="0013322F">
            <w:r>
              <w:fldChar w:fldCharType="begin"/>
            </w:r>
            <w:r>
              <w:instrText xml:space="preserve"> =F17+E17-1 </w:instrText>
            </w:r>
            <w:r>
              <w:fldChar w:fldCharType="separate"/>
            </w:r>
            <w:r>
              <w:rPr>
                <w:noProof/>
              </w:rPr>
              <w:t>249</w:t>
            </w:r>
            <w:r>
              <w:fldChar w:fldCharType="end"/>
            </w:r>
          </w:p>
        </w:tc>
        <w:tc>
          <w:tcPr>
            <w:tcW w:w="454" w:type="pct"/>
          </w:tcPr>
          <w:p w14:paraId="63E9DA06" w14:textId="77777777" w:rsidR="0013322F" w:rsidRDefault="00A60D98" w:rsidP="00832B4F">
            <w:r>
              <w:t>If</w:t>
            </w:r>
            <w:r w:rsidR="000B1B68">
              <w:t xml:space="preserve"> </w:t>
            </w:r>
            <w:r w:rsidR="00B01AAC">
              <w:t xml:space="preserve">domestic, </w:t>
            </w:r>
            <w:r>
              <w:t>blank</w:t>
            </w:r>
            <w:r w:rsidR="00521835">
              <w:t>,</w:t>
            </w:r>
            <w:r>
              <w:t xml:space="preserve"> and enclosure code is</w:t>
            </w:r>
            <w:r w:rsidR="00832B4F">
              <w:t xml:space="preserve"> not “nameonly”</w:t>
            </w:r>
            <w:r>
              <w:t xml:space="preserve"> mark payment as suspect.</w:t>
            </w:r>
          </w:p>
          <w:p w14:paraId="1D5E1457" w14:textId="77777777" w:rsidR="00B01AAC" w:rsidRDefault="00B01AAC" w:rsidP="00B01AAC"/>
        </w:tc>
        <w:tc>
          <w:tcPr>
            <w:tcW w:w="393" w:type="pct"/>
          </w:tcPr>
          <w:p w14:paraId="3D3F0042" w14:textId="77777777" w:rsidR="0013322F" w:rsidRDefault="0013322F" w:rsidP="0013322F"/>
        </w:tc>
        <w:tc>
          <w:tcPr>
            <w:tcW w:w="483" w:type="pct"/>
          </w:tcPr>
          <w:p w14:paraId="34F9B5B9" w14:textId="77777777" w:rsidR="0013322F" w:rsidRDefault="0013322F" w:rsidP="0013322F">
            <w:r>
              <w:t>Zip Code 5</w:t>
            </w:r>
            <w:r w:rsidR="006C058F">
              <w:t xml:space="preserve"> or</w:t>
            </w:r>
            <w:r w:rsidR="004F3539">
              <w:t xml:space="preserve"> </w:t>
            </w:r>
            <w:r w:rsidR="006C058F">
              <w:t>Geo Code</w:t>
            </w:r>
          </w:p>
          <w:p w14:paraId="6ABD5A90" w14:textId="77777777" w:rsidR="00521835" w:rsidRDefault="00521835" w:rsidP="0013322F">
            <w:r>
              <w:t xml:space="preserve">If </w:t>
            </w:r>
            <w:r w:rsidRPr="00521835">
              <w:rPr>
                <w:strike/>
              </w:rPr>
              <w:t>bb</w:t>
            </w:r>
            <w:r>
              <w:t>nnn, store as Geo Code</w:t>
            </w:r>
            <w:r w:rsidR="00AD7344">
              <w:t xml:space="preserve"> if Geo Code is not populated</w:t>
            </w:r>
          </w:p>
        </w:tc>
        <w:tc>
          <w:tcPr>
            <w:tcW w:w="574" w:type="pct"/>
          </w:tcPr>
          <w:p w14:paraId="7D4836C7" w14:textId="77777777" w:rsidR="00F17353" w:rsidRDefault="0013322F" w:rsidP="00F17353">
            <w:r>
              <w:t>If foreign address, use this field for universal postal cod</w:t>
            </w:r>
            <w:r w:rsidR="00521835">
              <w:t xml:space="preserve">e.  </w:t>
            </w:r>
            <w:r w:rsidR="00F17353">
              <w:t xml:space="preserve"> </w:t>
            </w:r>
          </w:p>
          <w:p w14:paraId="566A62C8" w14:textId="77777777" w:rsidR="00F17353" w:rsidRDefault="00F17353" w:rsidP="0013322F"/>
          <w:p w14:paraId="4A5C817A" w14:textId="77777777" w:rsidR="0013322F" w:rsidRDefault="0013322F" w:rsidP="0013322F">
            <w:r>
              <w:t>If domestic, use 5 digit zip code.</w:t>
            </w:r>
          </w:p>
          <w:p w14:paraId="59DFF199" w14:textId="77777777" w:rsidR="002D1709" w:rsidRDefault="002D1709" w:rsidP="0013322F"/>
          <w:p w14:paraId="7F4450F9" w14:textId="77777777" w:rsidR="008768CD" w:rsidRDefault="008768CD" w:rsidP="006F7E24">
            <w:r>
              <w:t xml:space="preserve">Suspect indicates an internal </w:t>
            </w:r>
            <w:r w:rsidR="006F7E24">
              <w:t xml:space="preserve">Treasury </w:t>
            </w:r>
            <w:r>
              <w:t>review for mail ability; it is not marked invalid.</w:t>
            </w:r>
          </w:p>
        </w:tc>
        <w:tc>
          <w:tcPr>
            <w:tcW w:w="633" w:type="pct"/>
            <w:gridSpan w:val="2"/>
          </w:tcPr>
          <w:p w14:paraId="7AE34ADA" w14:textId="77777777" w:rsidR="00B66DC5" w:rsidRDefault="00B66DC5" w:rsidP="0013322F">
            <w:r>
              <w:t>DNP</w:t>
            </w:r>
          </w:p>
          <w:p w14:paraId="7CBB8AB2" w14:textId="77777777" w:rsidR="0052134F" w:rsidRDefault="0052134F" w:rsidP="0013322F">
            <w:r>
              <w:t>IPP</w:t>
            </w:r>
          </w:p>
          <w:p w14:paraId="41C4D875" w14:textId="77777777" w:rsidR="00290ACB" w:rsidRDefault="0013322F" w:rsidP="0013322F">
            <w:r>
              <w:t>PACER</w:t>
            </w:r>
          </w:p>
          <w:p w14:paraId="37B0DBD8" w14:textId="77777777" w:rsidR="006A43F7" w:rsidRDefault="006A43F7" w:rsidP="0013322F">
            <w:r>
              <w:t>PIR</w:t>
            </w:r>
          </w:p>
          <w:p w14:paraId="16EEB10F" w14:textId="77777777" w:rsidR="00290ACB" w:rsidRDefault="00290ACB" w:rsidP="0013322F">
            <w:r>
              <w:t>PPS</w:t>
            </w:r>
          </w:p>
          <w:p w14:paraId="5E0B39C8" w14:textId="77777777" w:rsidR="0013322F" w:rsidRDefault="0013322F" w:rsidP="0013322F">
            <w:r>
              <w:t>TOP</w:t>
            </w:r>
          </w:p>
          <w:p w14:paraId="6FB4835F" w14:textId="77777777" w:rsidR="0013322F" w:rsidRDefault="0013322F" w:rsidP="0013322F">
            <w:r>
              <w:t>TCS</w:t>
            </w:r>
          </w:p>
          <w:p w14:paraId="7B20CBEB" w14:textId="77777777" w:rsidR="0013322F" w:rsidRDefault="0013322F" w:rsidP="006A43F7">
            <w:r>
              <w:t>PrinCE</w:t>
            </w:r>
          </w:p>
          <w:p w14:paraId="343BF2AE" w14:textId="77777777" w:rsidR="00636193" w:rsidRDefault="00636193" w:rsidP="006A43F7">
            <w:r>
              <w:t>DoD-DCAS</w:t>
            </w:r>
          </w:p>
          <w:p w14:paraId="4B7A5E94" w14:textId="77777777" w:rsidR="000758C8" w:rsidRDefault="000758C8" w:rsidP="006A43F7"/>
          <w:p w14:paraId="7AD9BDDF" w14:textId="13F9B59C" w:rsidR="008F7141" w:rsidRDefault="008F7141" w:rsidP="006A43F7">
            <w:r>
              <w:t>SRF</w:t>
            </w:r>
          </w:p>
        </w:tc>
      </w:tr>
      <w:tr w:rsidR="007F2AB6" w14:paraId="4F646675" w14:textId="77777777" w:rsidTr="79DBD942">
        <w:trPr>
          <w:jc w:val="center"/>
        </w:trPr>
        <w:tc>
          <w:tcPr>
            <w:tcW w:w="259" w:type="pct"/>
          </w:tcPr>
          <w:p w14:paraId="15EB03F9" w14:textId="77777777" w:rsidR="0013322F" w:rsidRDefault="00487CD4" w:rsidP="00487CD4">
            <w:r>
              <w:lastRenderedPageBreak/>
              <w:t>12.15</w:t>
            </w:r>
          </w:p>
        </w:tc>
        <w:tc>
          <w:tcPr>
            <w:tcW w:w="363" w:type="pct"/>
          </w:tcPr>
          <w:p w14:paraId="74041277" w14:textId="77777777" w:rsidR="0013322F" w:rsidRDefault="0013322F" w:rsidP="0013322F">
            <w:r>
              <w:t>Postal</w:t>
            </w:r>
            <w:r w:rsidR="00221CBD">
              <w:t>Code</w:t>
            </w:r>
            <w:r>
              <w:t>Extension</w:t>
            </w:r>
          </w:p>
        </w:tc>
        <w:tc>
          <w:tcPr>
            <w:tcW w:w="301" w:type="pct"/>
          </w:tcPr>
          <w:p w14:paraId="5B45431C" w14:textId="77777777" w:rsidR="0013322F" w:rsidRDefault="0013322F" w:rsidP="0013322F">
            <w:r>
              <w:t>AN</w:t>
            </w:r>
          </w:p>
        </w:tc>
        <w:tc>
          <w:tcPr>
            <w:tcW w:w="483" w:type="pct"/>
          </w:tcPr>
          <w:p w14:paraId="0B2C67F6" w14:textId="77777777" w:rsidR="0013322F" w:rsidRDefault="0013322F" w:rsidP="0013322F"/>
        </w:tc>
        <w:tc>
          <w:tcPr>
            <w:tcW w:w="332" w:type="pct"/>
          </w:tcPr>
          <w:p w14:paraId="419CF33A" w14:textId="77777777" w:rsidR="0013322F" w:rsidRDefault="0013322F" w:rsidP="0013322F">
            <w:r>
              <w:t>5</w:t>
            </w:r>
          </w:p>
        </w:tc>
        <w:tc>
          <w:tcPr>
            <w:tcW w:w="362" w:type="pct"/>
          </w:tcPr>
          <w:p w14:paraId="3D2BCE03" w14:textId="77777777" w:rsidR="0013322F" w:rsidRDefault="0013322F" w:rsidP="0013322F">
            <w:r>
              <w:fldChar w:fldCharType="begin"/>
            </w:r>
            <w:r>
              <w:instrText xml:space="preserve"> =G17+1 </w:instrText>
            </w:r>
            <w:r>
              <w:fldChar w:fldCharType="separate"/>
            </w:r>
            <w:r>
              <w:rPr>
                <w:noProof/>
              </w:rPr>
              <w:t>250</w:t>
            </w:r>
            <w:r>
              <w:fldChar w:fldCharType="end"/>
            </w:r>
          </w:p>
        </w:tc>
        <w:tc>
          <w:tcPr>
            <w:tcW w:w="363" w:type="pct"/>
          </w:tcPr>
          <w:p w14:paraId="548B300A" w14:textId="77777777" w:rsidR="0013322F" w:rsidRDefault="0013322F" w:rsidP="0013322F">
            <w:r>
              <w:fldChar w:fldCharType="begin"/>
            </w:r>
            <w:r>
              <w:instrText xml:space="preserve"> =F18+E18-1 </w:instrText>
            </w:r>
            <w:r>
              <w:fldChar w:fldCharType="separate"/>
            </w:r>
            <w:r>
              <w:rPr>
                <w:noProof/>
              </w:rPr>
              <w:t>254</w:t>
            </w:r>
            <w:r>
              <w:fldChar w:fldCharType="end"/>
            </w:r>
          </w:p>
        </w:tc>
        <w:tc>
          <w:tcPr>
            <w:tcW w:w="454" w:type="pct"/>
          </w:tcPr>
          <w:p w14:paraId="7ABEDF7F" w14:textId="77777777" w:rsidR="0013322F" w:rsidRDefault="0013322F" w:rsidP="0013322F">
            <w:r>
              <w:t>n/a</w:t>
            </w:r>
          </w:p>
        </w:tc>
        <w:tc>
          <w:tcPr>
            <w:tcW w:w="393" w:type="pct"/>
          </w:tcPr>
          <w:p w14:paraId="0791129C" w14:textId="77777777" w:rsidR="0013322F" w:rsidRDefault="0013322F" w:rsidP="0013322F"/>
        </w:tc>
        <w:tc>
          <w:tcPr>
            <w:tcW w:w="483" w:type="pct"/>
          </w:tcPr>
          <w:p w14:paraId="6383ADBB" w14:textId="77777777" w:rsidR="0013322F" w:rsidRDefault="0013322F" w:rsidP="0013322F">
            <w:r>
              <w:t>Zip Code 4</w:t>
            </w:r>
          </w:p>
        </w:tc>
        <w:tc>
          <w:tcPr>
            <w:tcW w:w="574" w:type="pct"/>
          </w:tcPr>
          <w:p w14:paraId="4DACCE94" w14:textId="77777777" w:rsidR="00F72576" w:rsidRDefault="0013322F" w:rsidP="00F17353">
            <w:r>
              <w:t>If foreign address, use this field for remainder of universal postal code</w:t>
            </w:r>
            <w:r w:rsidR="00F72576">
              <w:t xml:space="preserve"> </w:t>
            </w:r>
          </w:p>
          <w:p w14:paraId="797DCFF7" w14:textId="77777777" w:rsidR="00F72576" w:rsidRDefault="00F72576" w:rsidP="0013322F"/>
          <w:p w14:paraId="6AA02C84" w14:textId="77777777" w:rsidR="0013322F" w:rsidRDefault="0013322F" w:rsidP="0013322F">
            <w:r>
              <w:t>If domestic, use 4 digit zip code.</w:t>
            </w:r>
          </w:p>
        </w:tc>
        <w:tc>
          <w:tcPr>
            <w:tcW w:w="633" w:type="pct"/>
            <w:gridSpan w:val="2"/>
          </w:tcPr>
          <w:p w14:paraId="1DD8B27A" w14:textId="77777777" w:rsidR="00B66DC5" w:rsidRDefault="00B66DC5" w:rsidP="0013322F">
            <w:r>
              <w:t>DNP</w:t>
            </w:r>
          </w:p>
          <w:p w14:paraId="1D43A2BA" w14:textId="77777777" w:rsidR="0052134F" w:rsidRDefault="0052134F" w:rsidP="0013322F">
            <w:r>
              <w:t>IPP</w:t>
            </w:r>
          </w:p>
          <w:p w14:paraId="46C67A15" w14:textId="77777777" w:rsidR="0013322F" w:rsidRDefault="0013322F" w:rsidP="0013322F">
            <w:r>
              <w:t>PACER</w:t>
            </w:r>
          </w:p>
          <w:p w14:paraId="47466087" w14:textId="77777777" w:rsidR="006A43F7" w:rsidRDefault="006A43F7" w:rsidP="0013322F">
            <w:r>
              <w:t>PIR</w:t>
            </w:r>
          </w:p>
          <w:p w14:paraId="71F20045" w14:textId="77777777" w:rsidR="00290ACB" w:rsidRDefault="00290ACB" w:rsidP="0013322F">
            <w:r>
              <w:t>PPS</w:t>
            </w:r>
          </w:p>
          <w:p w14:paraId="6C01401D" w14:textId="77777777" w:rsidR="0013322F" w:rsidRDefault="0013322F" w:rsidP="0013322F">
            <w:r>
              <w:t>TOP</w:t>
            </w:r>
          </w:p>
          <w:p w14:paraId="07058BDB" w14:textId="77777777" w:rsidR="00B65197" w:rsidRDefault="0013322F" w:rsidP="0013322F">
            <w:r>
              <w:t>TCS</w:t>
            </w:r>
          </w:p>
          <w:p w14:paraId="7AD2F2A6" w14:textId="77777777" w:rsidR="000758C8" w:rsidRDefault="000758C8" w:rsidP="000758C8">
            <w:r>
              <w:t>DoD-DCAS</w:t>
            </w:r>
          </w:p>
          <w:p w14:paraId="69B2E37F" w14:textId="77777777" w:rsidR="000758C8" w:rsidRDefault="000758C8" w:rsidP="0013322F"/>
          <w:p w14:paraId="09B3BCF3" w14:textId="62398DB4" w:rsidR="008F7141" w:rsidRDefault="008F7141" w:rsidP="0013322F">
            <w:r>
              <w:t>SRF</w:t>
            </w:r>
          </w:p>
        </w:tc>
      </w:tr>
      <w:tr w:rsidR="007F2AB6" w:rsidRPr="009942F7" w14:paraId="44D75D16" w14:textId="77777777" w:rsidTr="79DBD942">
        <w:trPr>
          <w:jc w:val="center"/>
        </w:trPr>
        <w:tc>
          <w:tcPr>
            <w:tcW w:w="259" w:type="pct"/>
          </w:tcPr>
          <w:p w14:paraId="59BB6879" w14:textId="77777777" w:rsidR="0013322F" w:rsidRPr="00202947" w:rsidRDefault="00487CD4" w:rsidP="00487CD4">
            <w:r>
              <w:t>12.16</w:t>
            </w:r>
          </w:p>
        </w:tc>
        <w:tc>
          <w:tcPr>
            <w:tcW w:w="363" w:type="pct"/>
          </w:tcPr>
          <w:p w14:paraId="05A3DF39" w14:textId="77777777" w:rsidR="0013322F" w:rsidRPr="00202947" w:rsidRDefault="0013322F" w:rsidP="0013322F">
            <w:r w:rsidRPr="002A598F">
              <w:t xml:space="preserve">PostNet </w:t>
            </w:r>
            <w:r>
              <w:t>Barcode</w:t>
            </w:r>
            <w:r w:rsidRPr="002A598F">
              <w:t>Delivery Point</w:t>
            </w:r>
          </w:p>
        </w:tc>
        <w:tc>
          <w:tcPr>
            <w:tcW w:w="301" w:type="pct"/>
          </w:tcPr>
          <w:p w14:paraId="7AB74B72" w14:textId="77777777" w:rsidR="0013322F" w:rsidRPr="00202947" w:rsidRDefault="0013322F" w:rsidP="0013322F">
            <w:r>
              <w:t>AN</w:t>
            </w:r>
          </w:p>
        </w:tc>
        <w:tc>
          <w:tcPr>
            <w:tcW w:w="483" w:type="pct"/>
          </w:tcPr>
          <w:p w14:paraId="64D64807" w14:textId="77777777" w:rsidR="0013322F" w:rsidRPr="00202947" w:rsidRDefault="0013322F" w:rsidP="0013322F"/>
        </w:tc>
        <w:tc>
          <w:tcPr>
            <w:tcW w:w="332" w:type="pct"/>
          </w:tcPr>
          <w:p w14:paraId="0B9618E0" w14:textId="77777777" w:rsidR="0013322F" w:rsidRPr="00202947" w:rsidRDefault="0013322F" w:rsidP="0013322F">
            <w:r>
              <w:t>3</w:t>
            </w:r>
          </w:p>
        </w:tc>
        <w:tc>
          <w:tcPr>
            <w:tcW w:w="362" w:type="pct"/>
          </w:tcPr>
          <w:p w14:paraId="1845052C" w14:textId="77777777" w:rsidR="0013322F" w:rsidRPr="00202947" w:rsidRDefault="0013322F" w:rsidP="0013322F">
            <w:r>
              <w:fldChar w:fldCharType="begin"/>
            </w:r>
            <w:r>
              <w:instrText xml:space="preserve"> =G18+1 </w:instrText>
            </w:r>
            <w:r>
              <w:fldChar w:fldCharType="separate"/>
            </w:r>
            <w:r>
              <w:rPr>
                <w:noProof/>
              </w:rPr>
              <w:t>255</w:t>
            </w:r>
            <w:r>
              <w:fldChar w:fldCharType="end"/>
            </w:r>
          </w:p>
        </w:tc>
        <w:tc>
          <w:tcPr>
            <w:tcW w:w="363" w:type="pct"/>
          </w:tcPr>
          <w:p w14:paraId="2AE41A83" w14:textId="77777777" w:rsidR="0013322F" w:rsidRDefault="0013322F" w:rsidP="0013322F">
            <w:r>
              <w:fldChar w:fldCharType="begin"/>
            </w:r>
            <w:r>
              <w:instrText xml:space="preserve"> =F19+E19-1 </w:instrText>
            </w:r>
            <w:r>
              <w:fldChar w:fldCharType="separate"/>
            </w:r>
            <w:r>
              <w:rPr>
                <w:noProof/>
              </w:rPr>
              <w:t>257</w:t>
            </w:r>
            <w:r>
              <w:fldChar w:fldCharType="end"/>
            </w:r>
          </w:p>
        </w:tc>
        <w:tc>
          <w:tcPr>
            <w:tcW w:w="454" w:type="pct"/>
          </w:tcPr>
          <w:p w14:paraId="0BD9EFE8" w14:textId="77777777" w:rsidR="0013322F" w:rsidRPr="00202947" w:rsidRDefault="0013322F" w:rsidP="0013322F">
            <w:r>
              <w:t>n/a</w:t>
            </w:r>
          </w:p>
        </w:tc>
        <w:tc>
          <w:tcPr>
            <w:tcW w:w="393" w:type="pct"/>
          </w:tcPr>
          <w:p w14:paraId="42D5425D" w14:textId="77777777" w:rsidR="0013322F" w:rsidRPr="00202947" w:rsidRDefault="0013322F" w:rsidP="0013322F"/>
        </w:tc>
        <w:tc>
          <w:tcPr>
            <w:tcW w:w="483" w:type="pct"/>
          </w:tcPr>
          <w:p w14:paraId="0A5FD4A3" w14:textId="77777777" w:rsidR="0013322F" w:rsidRPr="00202947" w:rsidRDefault="0013322F" w:rsidP="0013322F">
            <w:r>
              <w:t>Delivery Point</w:t>
            </w:r>
          </w:p>
        </w:tc>
        <w:tc>
          <w:tcPr>
            <w:tcW w:w="574" w:type="pct"/>
          </w:tcPr>
          <w:p w14:paraId="196D2571" w14:textId="77777777" w:rsidR="0013322F" w:rsidRPr="00202947" w:rsidRDefault="0013322F" w:rsidP="0013322F">
            <w:r>
              <w:t>Includes barcode check digit</w:t>
            </w:r>
          </w:p>
        </w:tc>
        <w:tc>
          <w:tcPr>
            <w:tcW w:w="633" w:type="pct"/>
            <w:gridSpan w:val="2"/>
          </w:tcPr>
          <w:p w14:paraId="0B422AAF" w14:textId="77777777" w:rsidR="0013322F" w:rsidRDefault="0013322F" w:rsidP="0013322F">
            <w:r>
              <w:t>PrinCE</w:t>
            </w:r>
          </w:p>
          <w:p w14:paraId="046C2BC2" w14:textId="77777777" w:rsidR="000758C8" w:rsidRPr="00202947" w:rsidRDefault="000758C8" w:rsidP="0013322F"/>
        </w:tc>
      </w:tr>
      <w:tr w:rsidR="007F2AB6" w14:paraId="08517889" w14:textId="77777777" w:rsidTr="79DBD942">
        <w:trPr>
          <w:jc w:val="center"/>
        </w:trPr>
        <w:tc>
          <w:tcPr>
            <w:tcW w:w="259" w:type="pct"/>
          </w:tcPr>
          <w:p w14:paraId="151AE3E5" w14:textId="77777777" w:rsidR="0013322F" w:rsidRDefault="00487CD4" w:rsidP="00487CD4">
            <w:r>
              <w:t>12.17</w:t>
            </w:r>
          </w:p>
        </w:tc>
        <w:tc>
          <w:tcPr>
            <w:tcW w:w="363" w:type="pct"/>
          </w:tcPr>
          <w:p w14:paraId="43A585EF" w14:textId="77777777" w:rsidR="0013322F" w:rsidRDefault="00876C02" w:rsidP="0013322F">
            <w:r>
              <w:t>Filler</w:t>
            </w:r>
          </w:p>
        </w:tc>
        <w:tc>
          <w:tcPr>
            <w:tcW w:w="301" w:type="pct"/>
          </w:tcPr>
          <w:p w14:paraId="400FEF13" w14:textId="77777777" w:rsidR="0013322F" w:rsidRPr="009942F7" w:rsidRDefault="0013322F" w:rsidP="0013322F">
            <w:r>
              <w:t>A</w:t>
            </w:r>
            <w:r w:rsidRPr="000C4FC4">
              <w:t>N</w:t>
            </w:r>
          </w:p>
        </w:tc>
        <w:tc>
          <w:tcPr>
            <w:tcW w:w="483" w:type="pct"/>
          </w:tcPr>
          <w:p w14:paraId="3E539028" w14:textId="77777777" w:rsidR="0013322F" w:rsidRPr="009942F7" w:rsidRDefault="0013322F" w:rsidP="0013322F"/>
        </w:tc>
        <w:tc>
          <w:tcPr>
            <w:tcW w:w="332" w:type="pct"/>
          </w:tcPr>
          <w:p w14:paraId="26CE29B9" w14:textId="77777777" w:rsidR="0013322F" w:rsidRPr="009942F7" w:rsidRDefault="00832B4F" w:rsidP="0013322F">
            <w:r>
              <w:t>14</w:t>
            </w:r>
          </w:p>
        </w:tc>
        <w:tc>
          <w:tcPr>
            <w:tcW w:w="362" w:type="pct"/>
          </w:tcPr>
          <w:p w14:paraId="4E2353DB" w14:textId="77777777" w:rsidR="0013322F" w:rsidRPr="009942F7" w:rsidRDefault="0013322F" w:rsidP="0013322F">
            <w:r>
              <w:fldChar w:fldCharType="begin"/>
            </w:r>
            <w:r>
              <w:instrText xml:space="preserve"> =G20+1 </w:instrText>
            </w:r>
            <w:r>
              <w:fldChar w:fldCharType="separate"/>
            </w:r>
            <w:r>
              <w:rPr>
                <w:noProof/>
              </w:rPr>
              <w:t>258</w:t>
            </w:r>
            <w:r>
              <w:fldChar w:fldCharType="end"/>
            </w:r>
          </w:p>
        </w:tc>
        <w:tc>
          <w:tcPr>
            <w:tcW w:w="363" w:type="pct"/>
          </w:tcPr>
          <w:p w14:paraId="3C54D47F" w14:textId="77777777" w:rsidR="0013322F" w:rsidRDefault="00832B4F" w:rsidP="0013322F">
            <w:r>
              <w:t>271</w:t>
            </w:r>
          </w:p>
        </w:tc>
        <w:tc>
          <w:tcPr>
            <w:tcW w:w="454" w:type="pct"/>
          </w:tcPr>
          <w:p w14:paraId="1D68E11C" w14:textId="77777777" w:rsidR="0013322F" w:rsidRPr="009942F7" w:rsidRDefault="0013322F" w:rsidP="0013322F">
            <w:r>
              <w:t>n/a</w:t>
            </w:r>
          </w:p>
        </w:tc>
        <w:tc>
          <w:tcPr>
            <w:tcW w:w="393" w:type="pct"/>
          </w:tcPr>
          <w:p w14:paraId="5B90A1E6" w14:textId="77777777" w:rsidR="0013322F" w:rsidRPr="009942F7" w:rsidRDefault="0013322F" w:rsidP="0013322F"/>
        </w:tc>
        <w:tc>
          <w:tcPr>
            <w:tcW w:w="483" w:type="pct"/>
          </w:tcPr>
          <w:p w14:paraId="569FCD45" w14:textId="77777777" w:rsidR="0013322F" w:rsidRPr="009942F7" w:rsidRDefault="0013322F" w:rsidP="0013322F"/>
        </w:tc>
        <w:tc>
          <w:tcPr>
            <w:tcW w:w="574" w:type="pct"/>
          </w:tcPr>
          <w:p w14:paraId="4B92AC4E" w14:textId="77777777" w:rsidR="0013322F" w:rsidRDefault="0013322F" w:rsidP="0013322F"/>
        </w:tc>
        <w:tc>
          <w:tcPr>
            <w:tcW w:w="633" w:type="pct"/>
            <w:gridSpan w:val="2"/>
          </w:tcPr>
          <w:p w14:paraId="54E8F6D0" w14:textId="77777777" w:rsidR="0013322F" w:rsidRDefault="0013322F" w:rsidP="0013322F"/>
        </w:tc>
      </w:tr>
      <w:tr w:rsidR="007F2AB6" w:rsidRPr="009942F7" w14:paraId="41FD4F7A" w14:textId="77777777" w:rsidTr="79DBD942">
        <w:trPr>
          <w:jc w:val="center"/>
        </w:trPr>
        <w:tc>
          <w:tcPr>
            <w:tcW w:w="259" w:type="pct"/>
          </w:tcPr>
          <w:p w14:paraId="3889D39F" w14:textId="77777777" w:rsidR="0013322F" w:rsidRPr="00E214B8" w:rsidRDefault="00487CD4" w:rsidP="00487CD4">
            <w:r>
              <w:t>12.18</w:t>
            </w:r>
          </w:p>
        </w:tc>
        <w:tc>
          <w:tcPr>
            <w:tcW w:w="363" w:type="pct"/>
          </w:tcPr>
          <w:p w14:paraId="1A8848EA" w14:textId="77777777" w:rsidR="0013322F" w:rsidRPr="002A598F" w:rsidRDefault="0013322F" w:rsidP="0013322F">
            <w:r>
              <w:t>CountryName</w:t>
            </w:r>
          </w:p>
        </w:tc>
        <w:tc>
          <w:tcPr>
            <w:tcW w:w="301" w:type="pct"/>
          </w:tcPr>
          <w:p w14:paraId="7961FDCA" w14:textId="77777777" w:rsidR="0013322F" w:rsidRPr="002A598F" w:rsidRDefault="0013322F" w:rsidP="0013322F">
            <w:r>
              <w:t>AN</w:t>
            </w:r>
          </w:p>
        </w:tc>
        <w:tc>
          <w:tcPr>
            <w:tcW w:w="483" w:type="pct"/>
          </w:tcPr>
          <w:p w14:paraId="3F5224D8" w14:textId="77777777" w:rsidR="0013322F" w:rsidRPr="00E214B8" w:rsidRDefault="0013322F" w:rsidP="0013322F"/>
        </w:tc>
        <w:tc>
          <w:tcPr>
            <w:tcW w:w="332" w:type="pct"/>
          </w:tcPr>
          <w:p w14:paraId="4D5C530D" w14:textId="77777777" w:rsidR="0013322F" w:rsidRPr="002A598F" w:rsidRDefault="0013322F" w:rsidP="0013322F">
            <w:r>
              <w:t>40</w:t>
            </w:r>
          </w:p>
        </w:tc>
        <w:tc>
          <w:tcPr>
            <w:tcW w:w="362" w:type="pct"/>
          </w:tcPr>
          <w:p w14:paraId="69EAF8BB" w14:textId="77777777" w:rsidR="0013322F" w:rsidRDefault="0013322F" w:rsidP="0013322F">
            <w:r>
              <w:fldChar w:fldCharType="begin"/>
            </w:r>
            <w:r>
              <w:instrText xml:space="preserve"> =G23+1 </w:instrText>
            </w:r>
            <w:r>
              <w:fldChar w:fldCharType="separate"/>
            </w:r>
            <w:r>
              <w:rPr>
                <w:noProof/>
              </w:rPr>
              <w:t>272</w:t>
            </w:r>
            <w:r>
              <w:fldChar w:fldCharType="end"/>
            </w:r>
          </w:p>
        </w:tc>
        <w:tc>
          <w:tcPr>
            <w:tcW w:w="363" w:type="pct"/>
          </w:tcPr>
          <w:p w14:paraId="7655040F" w14:textId="77777777" w:rsidR="0013322F" w:rsidRDefault="0013322F" w:rsidP="0013322F">
            <w:r>
              <w:fldChar w:fldCharType="begin"/>
            </w:r>
            <w:r>
              <w:instrText xml:space="preserve"> =F24+E24-1 </w:instrText>
            </w:r>
            <w:r>
              <w:fldChar w:fldCharType="separate"/>
            </w:r>
            <w:r>
              <w:rPr>
                <w:noProof/>
              </w:rPr>
              <w:t>311</w:t>
            </w:r>
            <w:r>
              <w:fldChar w:fldCharType="end"/>
            </w:r>
          </w:p>
        </w:tc>
        <w:tc>
          <w:tcPr>
            <w:tcW w:w="454" w:type="pct"/>
          </w:tcPr>
          <w:p w14:paraId="3689A365" w14:textId="77777777" w:rsidR="0013322F" w:rsidRDefault="0013322F" w:rsidP="0013322F">
            <w:r>
              <w:t>n/a</w:t>
            </w:r>
          </w:p>
        </w:tc>
        <w:tc>
          <w:tcPr>
            <w:tcW w:w="393" w:type="pct"/>
          </w:tcPr>
          <w:p w14:paraId="594E1B8D" w14:textId="77777777" w:rsidR="0013322F" w:rsidRPr="00E214B8" w:rsidRDefault="0013322F" w:rsidP="0013322F"/>
        </w:tc>
        <w:tc>
          <w:tcPr>
            <w:tcW w:w="483" w:type="pct"/>
          </w:tcPr>
          <w:p w14:paraId="2483E377" w14:textId="77777777" w:rsidR="0013322F" w:rsidRPr="002A598F" w:rsidRDefault="0013322F" w:rsidP="0013322F">
            <w:r>
              <w:t>Country Name</w:t>
            </w:r>
          </w:p>
        </w:tc>
        <w:tc>
          <w:tcPr>
            <w:tcW w:w="574" w:type="pct"/>
          </w:tcPr>
          <w:p w14:paraId="72BA0DA4" w14:textId="77777777" w:rsidR="0013322F" w:rsidRDefault="0013322F" w:rsidP="0013322F">
            <w:r>
              <w:t>Full name of country for foreign addresses</w:t>
            </w:r>
          </w:p>
        </w:tc>
        <w:tc>
          <w:tcPr>
            <w:tcW w:w="633" w:type="pct"/>
            <w:gridSpan w:val="2"/>
          </w:tcPr>
          <w:p w14:paraId="66AA3C5E" w14:textId="77777777" w:rsidR="00B66DC5" w:rsidRDefault="00B66DC5" w:rsidP="0013322F">
            <w:r>
              <w:t>DNP</w:t>
            </w:r>
          </w:p>
          <w:p w14:paraId="2BDAE2A7" w14:textId="77777777" w:rsidR="0052134F" w:rsidRDefault="0052134F" w:rsidP="0013322F">
            <w:r>
              <w:t>IPP</w:t>
            </w:r>
          </w:p>
          <w:p w14:paraId="0735E7DB" w14:textId="77777777" w:rsidR="00D15615" w:rsidRDefault="00D15615" w:rsidP="0013322F">
            <w:r>
              <w:t>PACER</w:t>
            </w:r>
          </w:p>
          <w:p w14:paraId="3A0C5F1A" w14:textId="77777777" w:rsidR="006A43F7" w:rsidRDefault="006A43F7" w:rsidP="0013322F">
            <w:r>
              <w:t>PIR</w:t>
            </w:r>
          </w:p>
          <w:p w14:paraId="07A9382C" w14:textId="77777777" w:rsidR="00D15615" w:rsidRDefault="00D15615" w:rsidP="0013322F">
            <w:r>
              <w:t>PPS</w:t>
            </w:r>
          </w:p>
          <w:p w14:paraId="01DCADA8" w14:textId="77777777" w:rsidR="00B65197" w:rsidRDefault="0013322F" w:rsidP="0013322F">
            <w:r>
              <w:t>PrinCE</w:t>
            </w:r>
          </w:p>
          <w:p w14:paraId="09FEA5F4" w14:textId="77777777" w:rsidR="000758C8" w:rsidRDefault="000758C8" w:rsidP="000758C8">
            <w:r>
              <w:t>DoD-DCAS</w:t>
            </w:r>
          </w:p>
          <w:p w14:paraId="3518F7B7" w14:textId="77777777" w:rsidR="000758C8" w:rsidRDefault="000758C8" w:rsidP="0013322F"/>
          <w:p w14:paraId="093143A9" w14:textId="7E0F5261" w:rsidR="008F7141" w:rsidRPr="002A598F" w:rsidRDefault="008F7141" w:rsidP="0013322F">
            <w:r>
              <w:t>SRF</w:t>
            </w:r>
          </w:p>
        </w:tc>
      </w:tr>
      <w:tr w:rsidR="007F2AB6" w:rsidRPr="009942F7" w14:paraId="69C65C3C" w14:textId="77777777" w:rsidTr="79DBD942">
        <w:trPr>
          <w:jc w:val="center"/>
        </w:trPr>
        <w:tc>
          <w:tcPr>
            <w:tcW w:w="259" w:type="pct"/>
          </w:tcPr>
          <w:p w14:paraId="2DDEC288" w14:textId="77777777" w:rsidR="0013322F" w:rsidRPr="00E214B8" w:rsidRDefault="00487CD4" w:rsidP="00487CD4">
            <w:r>
              <w:t>12.19</w:t>
            </w:r>
          </w:p>
        </w:tc>
        <w:tc>
          <w:tcPr>
            <w:tcW w:w="363" w:type="pct"/>
          </w:tcPr>
          <w:p w14:paraId="55D9ABBA" w14:textId="77777777" w:rsidR="0013322F" w:rsidRPr="00E214B8" w:rsidRDefault="0013322F" w:rsidP="0013322F">
            <w:r w:rsidRPr="002A598F">
              <w:t>ConsularCode</w:t>
            </w:r>
          </w:p>
        </w:tc>
        <w:tc>
          <w:tcPr>
            <w:tcW w:w="301" w:type="pct"/>
          </w:tcPr>
          <w:p w14:paraId="1A9DF3FC" w14:textId="77777777" w:rsidR="0013322F" w:rsidRPr="00E214B8" w:rsidRDefault="0013322F" w:rsidP="0013322F">
            <w:r w:rsidRPr="002A598F">
              <w:t>AN</w:t>
            </w:r>
          </w:p>
        </w:tc>
        <w:tc>
          <w:tcPr>
            <w:tcW w:w="483" w:type="pct"/>
          </w:tcPr>
          <w:p w14:paraId="38A5D63A" w14:textId="77777777" w:rsidR="0013322F" w:rsidRPr="00E214B8" w:rsidRDefault="0013322F" w:rsidP="0013322F"/>
        </w:tc>
        <w:tc>
          <w:tcPr>
            <w:tcW w:w="332" w:type="pct"/>
          </w:tcPr>
          <w:p w14:paraId="4D183414" w14:textId="77777777" w:rsidR="0013322F" w:rsidRPr="00E214B8" w:rsidRDefault="0013322F" w:rsidP="0013322F">
            <w:r w:rsidRPr="002A598F">
              <w:t>3</w:t>
            </w:r>
          </w:p>
        </w:tc>
        <w:tc>
          <w:tcPr>
            <w:tcW w:w="362" w:type="pct"/>
          </w:tcPr>
          <w:p w14:paraId="3492C845" w14:textId="77777777" w:rsidR="0013322F" w:rsidRPr="00E214B8" w:rsidRDefault="0013322F" w:rsidP="0013322F">
            <w:r>
              <w:fldChar w:fldCharType="begin"/>
            </w:r>
            <w:r>
              <w:instrText xml:space="preserve"> =G24+1 </w:instrText>
            </w:r>
            <w:r>
              <w:fldChar w:fldCharType="separate"/>
            </w:r>
            <w:r>
              <w:rPr>
                <w:noProof/>
              </w:rPr>
              <w:t>312</w:t>
            </w:r>
            <w:r>
              <w:fldChar w:fldCharType="end"/>
            </w:r>
          </w:p>
        </w:tc>
        <w:tc>
          <w:tcPr>
            <w:tcW w:w="363" w:type="pct"/>
          </w:tcPr>
          <w:p w14:paraId="7E19D335" w14:textId="77777777" w:rsidR="0013322F" w:rsidRDefault="0013322F" w:rsidP="0013322F">
            <w:r>
              <w:fldChar w:fldCharType="begin"/>
            </w:r>
            <w:r>
              <w:instrText xml:space="preserve"> =F25+E25-1 </w:instrText>
            </w:r>
            <w:r>
              <w:fldChar w:fldCharType="separate"/>
            </w:r>
            <w:r>
              <w:rPr>
                <w:noProof/>
              </w:rPr>
              <w:t>314</w:t>
            </w:r>
            <w:r>
              <w:fldChar w:fldCharType="end"/>
            </w:r>
          </w:p>
        </w:tc>
        <w:tc>
          <w:tcPr>
            <w:tcW w:w="454" w:type="pct"/>
          </w:tcPr>
          <w:p w14:paraId="3FC897C8" w14:textId="77777777" w:rsidR="00C26BA2" w:rsidRDefault="0013322F" w:rsidP="0013322F">
            <w:r>
              <w:t>n/a</w:t>
            </w:r>
          </w:p>
          <w:p w14:paraId="0D73B37E" w14:textId="77777777" w:rsidR="0013322F" w:rsidRPr="00C26BA2" w:rsidRDefault="0013322F" w:rsidP="00C26BA2">
            <w:pPr>
              <w:tabs>
                <w:tab w:val="left" w:pos="870"/>
              </w:tabs>
            </w:pPr>
          </w:p>
        </w:tc>
        <w:tc>
          <w:tcPr>
            <w:tcW w:w="393" w:type="pct"/>
          </w:tcPr>
          <w:p w14:paraId="2AB9A877" w14:textId="77777777" w:rsidR="0013322F" w:rsidRPr="00E214B8" w:rsidRDefault="0013322F" w:rsidP="0013322F"/>
        </w:tc>
        <w:tc>
          <w:tcPr>
            <w:tcW w:w="483" w:type="pct"/>
          </w:tcPr>
          <w:p w14:paraId="2F809FD8" w14:textId="77777777" w:rsidR="0013322F" w:rsidRPr="00E214B8" w:rsidRDefault="0013322F" w:rsidP="0013322F">
            <w:r w:rsidRPr="002A598F">
              <w:t>Geo Code</w:t>
            </w:r>
          </w:p>
        </w:tc>
        <w:tc>
          <w:tcPr>
            <w:tcW w:w="574" w:type="pct"/>
          </w:tcPr>
          <w:p w14:paraId="7480E74D" w14:textId="77777777" w:rsidR="0013322F" w:rsidRPr="000B1B68" w:rsidRDefault="00D82EA8" w:rsidP="00C26BA2">
            <w:r>
              <w:t xml:space="preserve">Contact the Treasury Agency </w:t>
            </w:r>
            <w:r>
              <w:lastRenderedPageBreak/>
              <w:t>Outreach Team</w:t>
            </w:r>
            <w:r w:rsidR="000B1B68">
              <w:t xml:space="preserve"> for a complete list of consular / geo codes at  </w:t>
            </w:r>
            <w:r w:rsidR="00333DBC" w:rsidRPr="79DBD942">
              <w:rPr>
                <w:rFonts w:ascii="Arial" w:hAnsi="Arial"/>
                <w:color w:val="333333"/>
                <w:sz w:val="21"/>
                <w:szCs w:val="21"/>
                <w:lang w:val="en"/>
              </w:rPr>
              <w:t xml:space="preserve"> </w:t>
            </w:r>
            <w:r w:rsidR="00333DBC" w:rsidRPr="79DBD942">
              <w:rPr>
                <w:rFonts w:ascii="Arial" w:hAnsi="Arial" w:cs="Arial"/>
                <w:color w:val="333333"/>
                <w:sz w:val="21"/>
                <w:szCs w:val="21"/>
                <w:lang w:val="en"/>
              </w:rPr>
              <w:t>FS.AgencyOutreach@fiscal.treasury.gov</w:t>
            </w:r>
          </w:p>
        </w:tc>
        <w:tc>
          <w:tcPr>
            <w:tcW w:w="633" w:type="pct"/>
            <w:gridSpan w:val="2"/>
          </w:tcPr>
          <w:p w14:paraId="103659E8" w14:textId="77777777" w:rsidR="00B66DC5" w:rsidRDefault="00B66DC5" w:rsidP="0013322F">
            <w:r>
              <w:lastRenderedPageBreak/>
              <w:t>DNP</w:t>
            </w:r>
          </w:p>
          <w:p w14:paraId="1023C02C" w14:textId="77777777" w:rsidR="0052134F" w:rsidRDefault="0052134F" w:rsidP="0013322F">
            <w:r>
              <w:t>IPP</w:t>
            </w:r>
          </w:p>
          <w:p w14:paraId="469015E0" w14:textId="77777777" w:rsidR="0013322F" w:rsidRDefault="0013322F" w:rsidP="0013322F">
            <w:r w:rsidRPr="002A598F">
              <w:t>PACER</w:t>
            </w:r>
          </w:p>
          <w:p w14:paraId="20A40D91" w14:textId="77777777" w:rsidR="006A43F7" w:rsidRDefault="006A43F7" w:rsidP="0013322F">
            <w:r>
              <w:lastRenderedPageBreak/>
              <w:t>PIR</w:t>
            </w:r>
          </w:p>
          <w:p w14:paraId="50A92953" w14:textId="77777777" w:rsidR="00D15615" w:rsidRPr="00E214B8" w:rsidRDefault="00D15615" w:rsidP="0013322F">
            <w:r>
              <w:t>PPS</w:t>
            </w:r>
          </w:p>
          <w:p w14:paraId="04A33118" w14:textId="77777777" w:rsidR="00B65197" w:rsidRDefault="0013322F" w:rsidP="0013322F">
            <w:r w:rsidRPr="002A598F">
              <w:t>PrinCE</w:t>
            </w:r>
          </w:p>
          <w:p w14:paraId="039F1454" w14:textId="77777777" w:rsidR="000758C8" w:rsidRDefault="000758C8" w:rsidP="000758C8">
            <w:r>
              <w:t>DoD-DCAS</w:t>
            </w:r>
          </w:p>
          <w:p w14:paraId="02ACA04D" w14:textId="77777777" w:rsidR="000758C8" w:rsidRDefault="000758C8" w:rsidP="0013322F"/>
          <w:p w14:paraId="08DB8D3F" w14:textId="08E01790" w:rsidR="008F7141" w:rsidRPr="009942F7" w:rsidRDefault="008F7141" w:rsidP="0013322F">
            <w:r>
              <w:t>SRF</w:t>
            </w:r>
          </w:p>
        </w:tc>
      </w:tr>
      <w:tr w:rsidR="007F2AB6" w14:paraId="2186DCB2" w14:textId="77777777" w:rsidTr="79DBD942">
        <w:trPr>
          <w:jc w:val="center"/>
        </w:trPr>
        <w:tc>
          <w:tcPr>
            <w:tcW w:w="259" w:type="pct"/>
          </w:tcPr>
          <w:p w14:paraId="79CD6C65" w14:textId="77777777" w:rsidR="0013322F" w:rsidRDefault="00487CD4" w:rsidP="00487CD4">
            <w:r>
              <w:lastRenderedPageBreak/>
              <w:t>12.20</w:t>
            </w:r>
          </w:p>
        </w:tc>
        <w:tc>
          <w:tcPr>
            <w:tcW w:w="363" w:type="pct"/>
          </w:tcPr>
          <w:p w14:paraId="58C44F88" w14:textId="77777777" w:rsidR="0013322F" w:rsidRDefault="0013322F" w:rsidP="0013322F">
            <w:r>
              <w:t>CheckLegendText1</w:t>
            </w:r>
          </w:p>
        </w:tc>
        <w:tc>
          <w:tcPr>
            <w:tcW w:w="301" w:type="pct"/>
          </w:tcPr>
          <w:p w14:paraId="7E2C0385" w14:textId="77777777" w:rsidR="0013322F" w:rsidRDefault="0013322F" w:rsidP="0013322F">
            <w:r>
              <w:t>AN</w:t>
            </w:r>
          </w:p>
        </w:tc>
        <w:tc>
          <w:tcPr>
            <w:tcW w:w="483" w:type="pct"/>
          </w:tcPr>
          <w:p w14:paraId="799013D4" w14:textId="77777777" w:rsidR="0013322F" w:rsidRDefault="0013322F" w:rsidP="0013322F"/>
        </w:tc>
        <w:tc>
          <w:tcPr>
            <w:tcW w:w="332" w:type="pct"/>
          </w:tcPr>
          <w:p w14:paraId="27559870" w14:textId="77777777" w:rsidR="0013322F" w:rsidRDefault="0013322F" w:rsidP="0013322F">
            <w:r>
              <w:t>55</w:t>
            </w:r>
          </w:p>
        </w:tc>
        <w:tc>
          <w:tcPr>
            <w:tcW w:w="362" w:type="pct"/>
          </w:tcPr>
          <w:p w14:paraId="19C5D43C" w14:textId="77777777" w:rsidR="0013322F" w:rsidRDefault="0013322F" w:rsidP="0013322F">
            <w:r>
              <w:fldChar w:fldCharType="begin"/>
            </w:r>
            <w:r>
              <w:instrText xml:space="preserve"> =G25+1 </w:instrText>
            </w:r>
            <w:r>
              <w:fldChar w:fldCharType="separate"/>
            </w:r>
            <w:r>
              <w:rPr>
                <w:noProof/>
              </w:rPr>
              <w:t>315</w:t>
            </w:r>
            <w:r>
              <w:fldChar w:fldCharType="end"/>
            </w:r>
          </w:p>
        </w:tc>
        <w:tc>
          <w:tcPr>
            <w:tcW w:w="363" w:type="pct"/>
          </w:tcPr>
          <w:p w14:paraId="556BC994" w14:textId="77777777" w:rsidR="0013322F" w:rsidRDefault="0013322F" w:rsidP="0013322F">
            <w:r>
              <w:fldChar w:fldCharType="begin"/>
            </w:r>
            <w:r>
              <w:instrText xml:space="preserve"> =F26+E26-1 </w:instrText>
            </w:r>
            <w:r>
              <w:fldChar w:fldCharType="separate"/>
            </w:r>
            <w:r>
              <w:rPr>
                <w:noProof/>
              </w:rPr>
              <w:t>369</w:t>
            </w:r>
            <w:r>
              <w:fldChar w:fldCharType="end"/>
            </w:r>
          </w:p>
        </w:tc>
        <w:tc>
          <w:tcPr>
            <w:tcW w:w="454" w:type="pct"/>
          </w:tcPr>
          <w:p w14:paraId="23210D0E" w14:textId="77777777" w:rsidR="0013322F" w:rsidRDefault="00720B3B" w:rsidP="0013322F">
            <w:r>
              <w:t>n/a</w:t>
            </w:r>
          </w:p>
        </w:tc>
        <w:tc>
          <w:tcPr>
            <w:tcW w:w="393" w:type="pct"/>
          </w:tcPr>
          <w:p w14:paraId="45FEA734" w14:textId="77777777" w:rsidR="0013322F" w:rsidDel="009D073F" w:rsidRDefault="0013322F" w:rsidP="0013322F"/>
        </w:tc>
        <w:tc>
          <w:tcPr>
            <w:tcW w:w="483" w:type="pct"/>
          </w:tcPr>
          <w:p w14:paraId="55615CEB" w14:textId="77777777" w:rsidR="0013322F" w:rsidRDefault="0013322F" w:rsidP="0013322F">
            <w:r>
              <w:t>Object Line 1</w:t>
            </w:r>
          </w:p>
        </w:tc>
        <w:tc>
          <w:tcPr>
            <w:tcW w:w="574" w:type="pct"/>
          </w:tcPr>
          <w:p w14:paraId="133673D9" w14:textId="77777777" w:rsidR="0013322F" w:rsidRDefault="0013322F" w:rsidP="00074C6F">
            <w:r>
              <w:t>Agency provided information that will be printed at the bottom of the check</w:t>
            </w:r>
            <w:r w:rsidR="00074C6F">
              <w:t xml:space="preserve"> and provided to PACER for cancellation notices</w:t>
            </w:r>
            <w:r w:rsidR="00C67AB6">
              <w:t xml:space="preserve">.  </w:t>
            </w:r>
            <w:r w:rsidR="00074C6F">
              <w:t>This can include allotter information, month/year payment is for, specific note to the payee, etc.</w:t>
            </w:r>
          </w:p>
        </w:tc>
        <w:tc>
          <w:tcPr>
            <w:tcW w:w="633" w:type="pct"/>
            <w:gridSpan w:val="2"/>
          </w:tcPr>
          <w:p w14:paraId="2B070275" w14:textId="77777777" w:rsidR="0013322F" w:rsidRDefault="0013322F" w:rsidP="0013322F">
            <w:r>
              <w:t>PrinCE</w:t>
            </w:r>
          </w:p>
          <w:p w14:paraId="46F605F0" w14:textId="77777777" w:rsidR="00C67AB6" w:rsidRDefault="00C67AB6" w:rsidP="0013322F">
            <w:r>
              <w:t>PACER</w:t>
            </w:r>
          </w:p>
          <w:p w14:paraId="674EB44F" w14:textId="77777777" w:rsidR="000758C8" w:rsidRDefault="000758C8" w:rsidP="0013322F"/>
          <w:p w14:paraId="516818A9" w14:textId="7A5B6A82" w:rsidR="00D15615" w:rsidRDefault="008F7141" w:rsidP="0013322F">
            <w:r>
              <w:t>SRF</w:t>
            </w:r>
          </w:p>
        </w:tc>
      </w:tr>
      <w:tr w:rsidR="007F2AB6" w14:paraId="58059DC8" w14:textId="77777777" w:rsidTr="79DBD942">
        <w:trPr>
          <w:jc w:val="center"/>
        </w:trPr>
        <w:tc>
          <w:tcPr>
            <w:tcW w:w="259" w:type="pct"/>
          </w:tcPr>
          <w:p w14:paraId="4DCD4F36" w14:textId="77777777" w:rsidR="0013322F" w:rsidRDefault="00487CD4" w:rsidP="00487CD4">
            <w:r>
              <w:lastRenderedPageBreak/>
              <w:t>12.21</w:t>
            </w:r>
          </w:p>
        </w:tc>
        <w:tc>
          <w:tcPr>
            <w:tcW w:w="363" w:type="pct"/>
          </w:tcPr>
          <w:p w14:paraId="5864AD72" w14:textId="77777777" w:rsidR="0013322F" w:rsidRDefault="0013322F" w:rsidP="0013322F">
            <w:r>
              <w:t>CheckLegendText2</w:t>
            </w:r>
          </w:p>
        </w:tc>
        <w:tc>
          <w:tcPr>
            <w:tcW w:w="301" w:type="pct"/>
          </w:tcPr>
          <w:p w14:paraId="295EDEA9" w14:textId="77777777" w:rsidR="0013322F" w:rsidRDefault="0013322F" w:rsidP="0013322F">
            <w:r>
              <w:t>AN</w:t>
            </w:r>
          </w:p>
        </w:tc>
        <w:tc>
          <w:tcPr>
            <w:tcW w:w="483" w:type="pct"/>
          </w:tcPr>
          <w:p w14:paraId="3790B09E" w14:textId="77777777" w:rsidR="0013322F" w:rsidRDefault="0013322F" w:rsidP="0013322F"/>
        </w:tc>
        <w:tc>
          <w:tcPr>
            <w:tcW w:w="332" w:type="pct"/>
          </w:tcPr>
          <w:p w14:paraId="44D47238" w14:textId="77777777" w:rsidR="0013322F" w:rsidRDefault="0013322F" w:rsidP="0013322F">
            <w:r>
              <w:t>55</w:t>
            </w:r>
          </w:p>
        </w:tc>
        <w:tc>
          <w:tcPr>
            <w:tcW w:w="362" w:type="pct"/>
          </w:tcPr>
          <w:p w14:paraId="252E9980" w14:textId="77777777" w:rsidR="0013322F" w:rsidRDefault="0013322F" w:rsidP="0013322F">
            <w:r>
              <w:t>370</w:t>
            </w:r>
          </w:p>
        </w:tc>
        <w:tc>
          <w:tcPr>
            <w:tcW w:w="363" w:type="pct"/>
          </w:tcPr>
          <w:p w14:paraId="07C37E19" w14:textId="77777777" w:rsidR="0013322F" w:rsidRDefault="0013322F" w:rsidP="0013322F">
            <w:r>
              <w:fldChar w:fldCharType="begin"/>
            </w:r>
            <w:r>
              <w:instrText xml:space="preserve"> =F28+E28-1 </w:instrText>
            </w:r>
            <w:r>
              <w:fldChar w:fldCharType="separate"/>
            </w:r>
            <w:r>
              <w:rPr>
                <w:noProof/>
              </w:rPr>
              <w:t>424</w:t>
            </w:r>
            <w:r>
              <w:fldChar w:fldCharType="end"/>
            </w:r>
          </w:p>
        </w:tc>
        <w:tc>
          <w:tcPr>
            <w:tcW w:w="454" w:type="pct"/>
          </w:tcPr>
          <w:p w14:paraId="71C93A34" w14:textId="77777777" w:rsidR="0013322F" w:rsidRDefault="00720B3B" w:rsidP="0013322F">
            <w:r>
              <w:t>n/a</w:t>
            </w:r>
          </w:p>
        </w:tc>
        <w:tc>
          <w:tcPr>
            <w:tcW w:w="393" w:type="pct"/>
          </w:tcPr>
          <w:p w14:paraId="4FCAD4C6" w14:textId="77777777" w:rsidR="0013322F" w:rsidRDefault="0013322F" w:rsidP="0013322F"/>
        </w:tc>
        <w:tc>
          <w:tcPr>
            <w:tcW w:w="483" w:type="pct"/>
          </w:tcPr>
          <w:p w14:paraId="3351A1BF" w14:textId="77777777" w:rsidR="0013322F" w:rsidRDefault="0013322F" w:rsidP="0013322F">
            <w:r>
              <w:t>Object Line 2</w:t>
            </w:r>
          </w:p>
        </w:tc>
        <w:tc>
          <w:tcPr>
            <w:tcW w:w="574" w:type="pct"/>
          </w:tcPr>
          <w:p w14:paraId="5DB6F2DA" w14:textId="77777777" w:rsidR="0013322F" w:rsidRDefault="0013322F" w:rsidP="0013322F">
            <w:r>
              <w:t>Agency provided information that will be printed at the bottom of the check</w:t>
            </w:r>
            <w:r w:rsidR="00074C6F">
              <w:t xml:space="preserve"> and provided to PACER for cancellation notices.  This can include allotter information, month/year payment is for, specific note to the payee, etc.</w:t>
            </w:r>
          </w:p>
        </w:tc>
        <w:tc>
          <w:tcPr>
            <w:tcW w:w="633" w:type="pct"/>
            <w:gridSpan w:val="2"/>
          </w:tcPr>
          <w:p w14:paraId="4E8F8690" w14:textId="77777777" w:rsidR="0013322F" w:rsidRDefault="0013322F" w:rsidP="0013322F">
            <w:r>
              <w:t>PrinCE</w:t>
            </w:r>
          </w:p>
          <w:p w14:paraId="732A1555" w14:textId="77777777" w:rsidR="00C67AB6" w:rsidRDefault="00C67AB6" w:rsidP="0013322F">
            <w:r>
              <w:t>PACER</w:t>
            </w:r>
          </w:p>
          <w:p w14:paraId="3081419C" w14:textId="77777777" w:rsidR="000758C8" w:rsidRDefault="000758C8" w:rsidP="0013322F"/>
          <w:p w14:paraId="69BECE84" w14:textId="52763015" w:rsidR="00D15615" w:rsidRDefault="008F7141" w:rsidP="0013322F">
            <w:r>
              <w:t>SRF</w:t>
            </w:r>
          </w:p>
        </w:tc>
      </w:tr>
      <w:tr w:rsidR="007F2AB6" w14:paraId="1DD202B8" w14:textId="77777777" w:rsidTr="79DBD942">
        <w:trPr>
          <w:jc w:val="center"/>
        </w:trPr>
        <w:tc>
          <w:tcPr>
            <w:tcW w:w="259" w:type="pct"/>
          </w:tcPr>
          <w:p w14:paraId="6A82D6D9" w14:textId="77777777" w:rsidR="00353F89" w:rsidRDefault="007F4CED" w:rsidP="007F4CED">
            <w:r>
              <w:t>12.22</w:t>
            </w:r>
          </w:p>
        </w:tc>
        <w:tc>
          <w:tcPr>
            <w:tcW w:w="363" w:type="pct"/>
          </w:tcPr>
          <w:p w14:paraId="387930D4" w14:textId="77777777" w:rsidR="00353F89" w:rsidRDefault="00353F89" w:rsidP="0013322F">
            <w:r>
              <w:t>PayeeIdentifier_Secondary</w:t>
            </w:r>
          </w:p>
        </w:tc>
        <w:tc>
          <w:tcPr>
            <w:tcW w:w="301" w:type="pct"/>
          </w:tcPr>
          <w:p w14:paraId="1C53015F" w14:textId="77777777" w:rsidR="00353F89" w:rsidRDefault="00353F89" w:rsidP="0013322F">
            <w:r>
              <w:t>AN</w:t>
            </w:r>
          </w:p>
        </w:tc>
        <w:tc>
          <w:tcPr>
            <w:tcW w:w="483" w:type="pct"/>
          </w:tcPr>
          <w:p w14:paraId="37685083" w14:textId="77777777" w:rsidR="00353F89" w:rsidRDefault="00353F89" w:rsidP="0013322F"/>
        </w:tc>
        <w:tc>
          <w:tcPr>
            <w:tcW w:w="332" w:type="pct"/>
          </w:tcPr>
          <w:p w14:paraId="37E57181" w14:textId="77777777" w:rsidR="00353F89" w:rsidRDefault="00353F89" w:rsidP="0013322F">
            <w:r>
              <w:t>9</w:t>
            </w:r>
          </w:p>
        </w:tc>
        <w:tc>
          <w:tcPr>
            <w:tcW w:w="362" w:type="pct"/>
          </w:tcPr>
          <w:p w14:paraId="78403960" w14:textId="77777777" w:rsidR="00353F89" w:rsidRDefault="00353F89" w:rsidP="0013322F">
            <w:r>
              <w:t>425</w:t>
            </w:r>
          </w:p>
        </w:tc>
        <w:tc>
          <w:tcPr>
            <w:tcW w:w="363" w:type="pct"/>
          </w:tcPr>
          <w:p w14:paraId="52E61E12" w14:textId="77777777" w:rsidR="00353F89" w:rsidRDefault="00353F89" w:rsidP="0013322F">
            <w:r>
              <w:fldChar w:fldCharType="begin"/>
            </w:r>
            <w:r>
              <w:instrText xml:space="preserve"> =F30+E30-1 </w:instrText>
            </w:r>
            <w:r>
              <w:fldChar w:fldCharType="separate"/>
            </w:r>
            <w:r>
              <w:rPr>
                <w:noProof/>
              </w:rPr>
              <w:t>433</w:t>
            </w:r>
            <w:r>
              <w:fldChar w:fldCharType="end"/>
            </w:r>
          </w:p>
        </w:tc>
        <w:tc>
          <w:tcPr>
            <w:tcW w:w="454" w:type="pct"/>
          </w:tcPr>
          <w:p w14:paraId="611C7EAA" w14:textId="77777777" w:rsidR="00353F89" w:rsidRDefault="00353F89" w:rsidP="0013322F">
            <w:r>
              <w:t>If not 9 numeric or all blank, mark payment as invalid</w:t>
            </w:r>
            <w:r w:rsidR="003648C4">
              <w:t>.  Blank is the only non-</w:t>
            </w:r>
            <w:r w:rsidR="003648C4">
              <w:lastRenderedPageBreak/>
              <w:t>numeric allowed.</w:t>
            </w:r>
          </w:p>
        </w:tc>
        <w:tc>
          <w:tcPr>
            <w:tcW w:w="393" w:type="pct"/>
          </w:tcPr>
          <w:p w14:paraId="1D342FB4" w14:textId="77777777" w:rsidR="00353F89" w:rsidRDefault="00C25229" w:rsidP="0013322F">
            <w:r>
              <w:lastRenderedPageBreak/>
              <w:t>Reason Group 5 message 3</w:t>
            </w:r>
          </w:p>
        </w:tc>
        <w:tc>
          <w:tcPr>
            <w:tcW w:w="483" w:type="pct"/>
          </w:tcPr>
          <w:p w14:paraId="7616CE1A" w14:textId="77777777" w:rsidR="00353F89" w:rsidRDefault="00353F89" w:rsidP="002D58C8">
            <w:r>
              <w:t>Secondary TIN</w:t>
            </w:r>
          </w:p>
        </w:tc>
        <w:tc>
          <w:tcPr>
            <w:tcW w:w="574" w:type="pct"/>
          </w:tcPr>
          <w:p w14:paraId="63EDA0BF" w14:textId="77777777" w:rsidR="00353F89" w:rsidRDefault="00353F89" w:rsidP="00004B13">
            <w:r>
              <w:t>Used to provide TOP with additional information.</w:t>
            </w:r>
          </w:p>
        </w:tc>
        <w:tc>
          <w:tcPr>
            <w:tcW w:w="633" w:type="pct"/>
            <w:gridSpan w:val="2"/>
          </w:tcPr>
          <w:p w14:paraId="2E3CAF68" w14:textId="77777777" w:rsidR="006A43F7" w:rsidRDefault="006A43F7" w:rsidP="0013322F">
            <w:r>
              <w:t>DNP</w:t>
            </w:r>
          </w:p>
          <w:p w14:paraId="6921F176" w14:textId="77777777" w:rsidR="0052134F" w:rsidRDefault="0052134F" w:rsidP="0013322F">
            <w:r>
              <w:t>IPP</w:t>
            </w:r>
          </w:p>
          <w:p w14:paraId="56391D0C" w14:textId="77777777" w:rsidR="00353F89" w:rsidRDefault="00353F89" w:rsidP="0013322F">
            <w:r>
              <w:t>TOP</w:t>
            </w:r>
          </w:p>
          <w:p w14:paraId="681C45C0" w14:textId="77777777" w:rsidR="00353F89" w:rsidRDefault="00353F89" w:rsidP="0013322F">
            <w:r>
              <w:t>TCS</w:t>
            </w:r>
          </w:p>
          <w:p w14:paraId="1FACC246" w14:textId="77777777" w:rsidR="00353F89" w:rsidRDefault="00353F89" w:rsidP="0013322F">
            <w:r>
              <w:t>PACER</w:t>
            </w:r>
          </w:p>
          <w:p w14:paraId="41A5C402" w14:textId="77777777" w:rsidR="006A43F7" w:rsidRDefault="006A43F7" w:rsidP="0013322F">
            <w:r>
              <w:t>PIR</w:t>
            </w:r>
          </w:p>
          <w:p w14:paraId="0F5D4CA2" w14:textId="77777777" w:rsidR="000758C8" w:rsidRDefault="000758C8" w:rsidP="000758C8">
            <w:r>
              <w:t>DoD-DCAS</w:t>
            </w:r>
          </w:p>
          <w:p w14:paraId="09519668" w14:textId="1B1F6E6C" w:rsidR="000758C8" w:rsidRDefault="000758C8" w:rsidP="0013322F"/>
          <w:p w14:paraId="1FDBE214" w14:textId="790BD07F" w:rsidR="008F7141" w:rsidRDefault="008F7141" w:rsidP="0013322F">
            <w:r>
              <w:t>sRF</w:t>
            </w:r>
          </w:p>
          <w:p w14:paraId="1A03C610" w14:textId="77777777" w:rsidR="00B65197" w:rsidRDefault="00B65197" w:rsidP="0013322F"/>
        </w:tc>
      </w:tr>
      <w:tr w:rsidR="007F2AB6" w14:paraId="219644EA" w14:textId="77777777" w:rsidTr="79DBD942">
        <w:trPr>
          <w:jc w:val="center"/>
        </w:trPr>
        <w:tc>
          <w:tcPr>
            <w:tcW w:w="259" w:type="pct"/>
          </w:tcPr>
          <w:p w14:paraId="1CBF1B72" w14:textId="77777777" w:rsidR="00353F89" w:rsidRDefault="007F4CED" w:rsidP="007F4CED">
            <w:r>
              <w:t>12.23</w:t>
            </w:r>
          </w:p>
        </w:tc>
        <w:tc>
          <w:tcPr>
            <w:tcW w:w="363" w:type="pct"/>
          </w:tcPr>
          <w:p w14:paraId="6A8CACA5" w14:textId="77777777" w:rsidR="00353F89" w:rsidRDefault="00353F89" w:rsidP="0013322F">
            <w:r>
              <w:t>PartyName_Secondary</w:t>
            </w:r>
          </w:p>
        </w:tc>
        <w:tc>
          <w:tcPr>
            <w:tcW w:w="301" w:type="pct"/>
          </w:tcPr>
          <w:p w14:paraId="31C813AE" w14:textId="77777777" w:rsidR="00353F89" w:rsidRDefault="00353F89" w:rsidP="0013322F">
            <w:r>
              <w:t>AN</w:t>
            </w:r>
          </w:p>
        </w:tc>
        <w:tc>
          <w:tcPr>
            <w:tcW w:w="483" w:type="pct"/>
          </w:tcPr>
          <w:p w14:paraId="63A7B69A" w14:textId="77777777" w:rsidR="00353F89" w:rsidRDefault="00353F89" w:rsidP="0013322F"/>
        </w:tc>
        <w:tc>
          <w:tcPr>
            <w:tcW w:w="332" w:type="pct"/>
          </w:tcPr>
          <w:p w14:paraId="34151B38" w14:textId="77777777" w:rsidR="00353F89" w:rsidDel="009D073F" w:rsidRDefault="00353F89" w:rsidP="0013322F">
            <w:r>
              <w:t>35</w:t>
            </w:r>
          </w:p>
        </w:tc>
        <w:tc>
          <w:tcPr>
            <w:tcW w:w="362" w:type="pct"/>
          </w:tcPr>
          <w:p w14:paraId="28C2150D" w14:textId="77777777" w:rsidR="00353F89" w:rsidRDefault="00353F89" w:rsidP="0013322F">
            <w:r>
              <w:fldChar w:fldCharType="begin"/>
            </w:r>
            <w:r>
              <w:instrText xml:space="preserve"> =G30+1 </w:instrText>
            </w:r>
            <w:r>
              <w:fldChar w:fldCharType="separate"/>
            </w:r>
            <w:r>
              <w:rPr>
                <w:noProof/>
              </w:rPr>
              <w:t>434</w:t>
            </w:r>
            <w:r>
              <w:fldChar w:fldCharType="end"/>
            </w:r>
          </w:p>
        </w:tc>
        <w:tc>
          <w:tcPr>
            <w:tcW w:w="363" w:type="pct"/>
          </w:tcPr>
          <w:p w14:paraId="38AE682B" w14:textId="77777777" w:rsidR="00353F89" w:rsidRDefault="00353F89" w:rsidP="0013322F">
            <w:r>
              <w:fldChar w:fldCharType="begin"/>
            </w:r>
            <w:r>
              <w:instrText xml:space="preserve"> =F31+E31-1 </w:instrText>
            </w:r>
            <w:r>
              <w:fldChar w:fldCharType="separate"/>
            </w:r>
            <w:r>
              <w:rPr>
                <w:noProof/>
              </w:rPr>
              <w:t>468</w:t>
            </w:r>
            <w:r>
              <w:fldChar w:fldCharType="end"/>
            </w:r>
          </w:p>
        </w:tc>
        <w:tc>
          <w:tcPr>
            <w:tcW w:w="454" w:type="pct"/>
          </w:tcPr>
          <w:p w14:paraId="15DF084C" w14:textId="77777777" w:rsidR="00353F89" w:rsidRDefault="00353F89" w:rsidP="0013322F">
            <w:r>
              <w:t>n/a</w:t>
            </w:r>
          </w:p>
        </w:tc>
        <w:tc>
          <w:tcPr>
            <w:tcW w:w="393" w:type="pct"/>
          </w:tcPr>
          <w:p w14:paraId="284E1ACF" w14:textId="77777777" w:rsidR="00353F89" w:rsidRDefault="00353F89" w:rsidP="0013322F"/>
        </w:tc>
        <w:tc>
          <w:tcPr>
            <w:tcW w:w="483" w:type="pct"/>
          </w:tcPr>
          <w:p w14:paraId="576750D0" w14:textId="77777777" w:rsidR="00353F89" w:rsidRDefault="00353F89" w:rsidP="0013322F">
            <w:r>
              <w:t>Secondary Name</w:t>
            </w:r>
          </w:p>
        </w:tc>
        <w:tc>
          <w:tcPr>
            <w:tcW w:w="574" w:type="pct"/>
          </w:tcPr>
          <w:p w14:paraId="31941EB2" w14:textId="77777777" w:rsidR="00353F89" w:rsidRDefault="00353F89" w:rsidP="00004B13">
            <w:r>
              <w:t>Used to provide TOP with additional information.</w:t>
            </w:r>
          </w:p>
        </w:tc>
        <w:tc>
          <w:tcPr>
            <w:tcW w:w="633" w:type="pct"/>
            <w:gridSpan w:val="2"/>
          </w:tcPr>
          <w:p w14:paraId="1A6A520E" w14:textId="77777777" w:rsidR="006A43F7" w:rsidRDefault="006A43F7" w:rsidP="0013322F">
            <w:r>
              <w:t>DNP</w:t>
            </w:r>
          </w:p>
          <w:p w14:paraId="7BDAB02F" w14:textId="77777777" w:rsidR="0052134F" w:rsidRDefault="0052134F" w:rsidP="0013322F">
            <w:r>
              <w:t>IPP</w:t>
            </w:r>
          </w:p>
          <w:p w14:paraId="0FA5F7C2" w14:textId="77777777" w:rsidR="006A43F7" w:rsidRDefault="006A43F7" w:rsidP="0013322F">
            <w:r>
              <w:t>PIR</w:t>
            </w:r>
          </w:p>
          <w:p w14:paraId="6D1E8A8A" w14:textId="77777777" w:rsidR="00353F89" w:rsidRDefault="00353F89" w:rsidP="0013322F">
            <w:r>
              <w:t>TOP</w:t>
            </w:r>
          </w:p>
          <w:p w14:paraId="47B5D1C2" w14:textId="77777777" w:rsidR="00B65197" w:rsidRDefault="00353F89" w:rsidP="0013322F">
            <w:r>
              <w:t>TCS</w:t>
            </w:r>
          </w:p>
          <w:p w14:paraId="253CE29C" w14:textId="77777777" w:rsidR="000758C8" w:rsidRDefault="000758C8" w:rsidP="000758C8">
            <w:r>
              <w:t>DoD-DCAS</w:t>
            </w:r>
          </w:p>
          <w:p w14:paraId="2AABE8CE" w14:textId="77777777" w:rsidR="000758C8" w:rsidRDefault="000758C8" w:rsidP="0013322F"/>
          <w:p w14:paraId="2BCE3A10" w14:textId="3CC9D39D" w:rsidR="008F7141" w:rsidRDefault="008F7141" w:rsidP="0013322F">
            <w:r>
              <w:t>SRF</w:t>
            </w:r>
          </w:p>
        </w:tc>
      </w:tr>
      <w:tr w:rsidR="007F2AB6" w14:paraId="11DCF0BA" w14:textId="77777777" w:rsidTr="79DBD942">
        <w:trPr>
          <w:jc w:val="center"/>
        </w:trPr>
        <w:tc>
          <w:tcPr>
            <w:tcW w:w="259" w:type="pct"/>
          </w:tcPr>
          <w:p w14:paraId="1CDE9B54" w14:textId="77777777" w:rsidR="00353F89" w:rsidRDefault="007F4CED" w:rsidP="007F4CED">
            <w:r>
              <w:t>12.24</w:t>
            </w:r>
          </w:p>
        </w:tc>
        <w:tc>
          <w:tcPr>
            <w:tcW w:w="363" w:type="pct"/>
          </w:tcPr>
          <w:p w14:paraId="22F9A296" w14:textId="77777777" w:rsidR="00353F89" w:rsidRDefault="00353F89" w:rsidP="0013322F">
            <w:r>
              <w:t>PaymentID</w:t>
            </w:r>
          </w:p>
        </w:tc>
        <w:tc>
          <w:tcPr>
            <w:tcW w:w="301" w:type="pct"/>
          </w:tcPr>
          <w:p w14:paraId="5DDF0964" w14:textId="77777777" w:rsidR="00353F89" w:rsidRDefault="00353F89" w:rsidP="0013322F">
            <w:r>
              <w:t>AN</w:t>
            </w:r>
          </w:p>
        </w:tc>
        <w:tc>
          <w:tcPr>
            <w:tcW w:w="483" w:type="pct"/>
          </w:tcPr>
          <w:p w14:paraId="5078244F" w14:textId="77777777" w:rsidR="00353F89" w:rsidRDefault="00353F89" w:rsidP="0013322F"/>
        </w:tc>
        <w:tc>
          <w:tcPr>
            <w:tcW w:w="332" w:type="pct"/>
          </w:tcPr>
          <w:p w14:paraId="2C15C284" w14:textId="77777777" w:rsidR="00353F89" w:rsidDel="00101A27" w:rsidRDefault="00353F89" w:rsidP="0013322F">
            <w:r>
              <w:t>20</w:t>
            </w:r>
          </w:p>
        </w:tc>
        <w:tc>
          <w:tcPr>
            <w:tcW w:w="362" w:type="pct"/>
          </w:tcPr>
          <w:p w14:paraId="59D4174C" w14:textId="77777777" w:rsidR="00353F89" w:rsidRDefault="00353F89" w:rsidP="0013322F">
            <w:r>
              <w:fldChar w:fldCharType="begin"/>
            </w:r>
            <w:r>
              <w:instrText xml:space="preserve"> =G31+1 </w:instrText>
            </w:r>
            <w:r>
              <w:fldChar w:fldCharType="separate"/>
            </w:r>
            <w:r>
              <w:rPr>
                <w:noProof/>
              </w:rPr>
              <w:t>469</w:t>
            </w:r>
            <w:r>
              <w:fldChar w:fldCharType="end"/>
            </w:r>
          </w:p>
        </w:tc>
        <w:tc>
          <w:tcPr>
            <w:tcW w:w="363" w:type="pct"/>
          </w:tcPr>
          <w:p w14:paraId="388E942E" w14:textId="77777777" w:rsidR="00353F89" w:rsidRDefault="00353F89" w:rsidP="0013322F">
            <w:r>
              <w:fldChar w:fldCharType="begin"/>
            </w:r>
            <w:r>
              <w:instrText xml:space="preserve"> =F32+E32-1 </w:instrText>
            </w:r>
            <w:r>
              <w:fldChar w:fldCharType="separate"/>
            </w:r>
            <w:r>
              <w:rPr>
                <w:noProof/>
              </w:rPr>
              <w:t>488</w:t>
            </w:r>
            <w:r>
              <w:fldChar w:fldCharType="end"/>
            </w:r>
          </w:p>
        </w:tc>
        <w:tc>
          <w:tcPr>
            <w:tcW w:w="454" w:type="pct"/>
          </w:tcPr>
          <w:p w14:paraId="50D76CD2" w14:textId="77777777" w:rsidR="00353F89" w:rsidRDefault="00353F89" w:rsidP="0013322F">
            <w:r>
              <w:t>If all blank or duplicate within the schedule, reject the schedule.</w:t>
            </w:r>
          </w:p>
        </w:tc>
        <w:tc>
          <w:tcPr>
            <w:tcW w:w="393" w:type="pct"/>
          </w:tcPr>
          <w:p w14:paraId="73769265" w14:textId="77777777" w:rsidR="00353F89" w:rsidRDefault="00353F89" w:rsidP="0013322F">
            <w:r>
              <w:t>Reason Group 1 message 6</w:t>
            </w:r>
          </w:p>
        </w:tc>
        <w:tc>
          <w:tcPr>
            <w:tcW w:w="483" w:type="pct"/>
          </w:tcPr>
          <w:p w14:paraId="26DB324A" w14:textId="77777777" w:rsidR="00353F89" w:rsidRDefault="00353F89" w:rsidP="0013322F">
            <w:r>
              <w:t>Payment ID</w:t>
            </w:r>
          </w:p>
        </w:tc>
        <w:tc>
          <w:tcPr>
            <w:tcW w:w="574" w:type="pct"/>
          </w:tcPr>
          <w:p w14:paraId="422515A0" w14:textId="77777777" w:rsidR="00353F89" w:rsidRDefault="00353F89" w:rsidP="0013322F">
            <w:r>
              <w:t xml:space="preserve">Unique payment identifier within the schedule for associating all related records for the payment.  Also used to match letters to checks during printing / enclosing if check enclosure code in schedule </w:t>
            </w:r>
            <w:r>
              <w:lastRenderedPageBreak/>
              <w:t>header = ”letter”.</w:t>
            </w:r>
          </w:p>
        </w:tc>
        <w:tc>
          <w:tcPr>
            <w:tcW w:w="633" w:type="pct"/>
            <w:gridSpan w:val="2"/>
          </w:tcPr>
          <w:p w14:paraId="23BB85AD" w14:textId="77777777" w:rsidR="00353F89" w:rsidRDefault="00353F89" w:rsidP="0013322F">
            <w:r>
              <w:lastRenderedPageBreak/>
              <w:t>PrinCE (when check enclosure code = “letter”)</w:t>
            </w:r>
          </w:p>
          <w:p w14:paraId="6C03FC8F" w14:textId="77777777" w:rsidR="00A66C25" w:rsidRDefault="00A66C25" w:rsidP="0013322F">
            <w:r>
              <w:t>DNP</w:t>
            </w:r>
          </w:p>
          <w:p w14:paraId="6FFCFB6C" w14:textId="77777777" w:rsidR="0052134F" w:rsidRDefault="0052134F" w:rsidP="0013322F">
            <w:r>
              <w:t>IPP</w:t>
            </w:r>
          </w:p>
          <w:p w14:paraId="574659A4" w14:textId="77777777" w:rsidR="00B65197" w:rsidRDefault="00B65197" w:rsidP="0013322F">
            <w:r>
              <w:t>PIR</w:t>
            </w:r>
          </w:p>
          <w:p w14:paraId="40E9C8B6" w14:textId="77777777" w:rsidR="00696B85" w:rsidRDefault="00696B85" w:rsidP="0013322F">
            <w:r>
              <w:t>PPS</w:t>
            </w:r>
          </w:p>
          <w:p w14:paraId="63C5C9AD" w14:textId="77777777" w:rsidR="00636193" w:rsidRDefault="00636193" w:rsidP="0013322F">
            <w:r>
              <w:t>DoD-DCAS</w:t>
            </w:r>
          </w:p>
          <w:p w14:paraId="06A66542" w14:textId="77777777" w:rsidR="000758C8" w:rsidRDefault="000758C8" w:rsidP="0013322F"/>
          <w:p w14:paraId="35D6F0B4" w14:textId="228711AB" w:rsidR="008F7141" w:rsidRDefault="008F7141" w:rsidP="0013322F">
            <w:r>
              <w:t>SRF</w:t>
            </w:r>
          </w:p>
        </w:tc>
      </w:tr>
      <w:tr w:rsidR="007F2AB6" w14:paraId="1DDC0FCA" w14:textId="77777777" w:rsidTr="79DBD942">
        <w:trPr>
          <w:jc w:val="center"/>
        </w:trPr>
        <w:tc>
          <w:tcPr>
            <w:tcW w:w="259" w:type="pct"/>
          </w:tcPr>
          <w:p w14:paraId="640BC00C" w14:textId="77777777" w:rsidR="00353F89" w:rsidRDefault="007F4CED" w:rsidP="007F4CED">
            <w:r>
              <w:t>12.25</w:t>
            </w:r>
          </w:p>
        </w:tc>
        <w:tc>
          <w:tcPr>
            <w:tcW w:w="363" w:type="pct"/>
          </w:tcPr>
          <w:p w14:paraId="31D37A35" w14:textId="77777777" w:rsidR="00353F89" w:rsidRDefault="00353F89" w:rsidP="0013322F">
            <w:r>
              <w:t>Reconcilement</w:t>
            </w:r>
          </w:p>
        </w:tc>
        <w:tc>
          <w:tcPr>
            <w:tcW w:w="301" w:type="pct"/>
          </w:tcPr>
          <w:p w14:paraId="190401AC" w14:textId="77777777" w:rsidR="00353F89" w:rsidRDefault="00353F89" w:rsidP="0013322F">
            <w:r>
              <w:t>AN</w:t>
            </w:r>
          </w:p>
        </w:tc>
        <w:tc>
          <w:tcPr>
            <w:tcW w:w="483" w:type="pct"/>
          </w:tcPr>
          <w:p w14:paraId="49C0E2B9" w14:textId="77777777" w:rsidR="00353F89" w:rsidRDefault="00353F89" w:rsidP="0013322F"/>
        </w:tc>
        <w:tc>
          <w:tcPr>
            <w:tcW w:w="332" w:type="pct"/>
          </w:tcPr>
          <w:p w14:paraId="07C6B8BD" w14:textId="77777777" w:rsidR="00353F89" w:rsidRDefault="00353F89" w:rsidP="0013322F">
            <w:r>
              <w:t>100</w:t>
            </w:r>
          </w:p>
        </w:tc>
        <w:tc>
          <w:tcPr>
            <w:tcW w:w="362" w:type="pct"/>
          </w:tcPr>
          <w:p w14:paraId="6DA9E2DB" w14:textId="77777777" w:rsidR="00353F89" w:rsidRDefault="00353F89" w:rsidP="0013322F">
            <w:r>
              <w:fldChar w:fldCharType="begin"/>
            </w:r>
            <w:r>
              <w:instrText xml:space="preserve"> =G32+1 </w:instrText>
            </w:r>
            <w:r>
              <w:fldChar w:fldCharType="separate"/>
            </w:r>
            <w:r>
              <w:rPr>
                <w:noProof/>
              </w:rPr>
              <w:t>489</w:t>
            </w:r>
            <w:r>
              <w:fldChar w:fldCharType="end"/>
            </w:r>
          </w:p>
        </w:tc>
        <w:tc>
          <w:tcPr>
            <w:tcW w:w="363" w:type="pct"/>
          </w:tcPr>
          <w:p w14:paraId="2970CE3E" w14:textId="77777777" w:rsidR="00353F89" w:rsidRDefault="00353F89" w:rsidP="0013322F">
            <w:r>
              <w:fldChar w:fldCharType="begin"/>
            </w:r>
            <w:r>
              <w:instrText xml:space="preserve"> =F33+E33-1 </w:instrText>
            </w:r>
            <w:r>
              <w:fldChar w:fldCharType="separate"/>
            </w:r>
            <w:r>
              <w:rPr>
                <w:noProof/>
              </w:rPr>
              <w:t>588</w:t>
            </w:r>
            <w:r>
              <w:fldChar w:fldCharType="end"/>
            </w:r>
          </w:p>
        </w:tc>
        <w:tc>
          <w:tcPr>
            <w:tcW w:w="454" w:type="pct"/>
          </w:tcPr>
          <w:p w14:paraId="67A4DC8A" w14:textId="77777777" w:rsidR="00353F89" w:rsidRDefault="001E32BE" w:rsidP="0013322F">
            <w:r>
              <w:t>Store value as received, do not justify</w:t>
            </w:r>
          </w:p>
        </w:tc>
        <w:tc>
          <w:tcPr>
            <w:tcW w:w="393" w:type="pct"/>
          </w:tcPr>
          <w:p w14:paraId="3AAD86EE" w14:textId="77777777" w:rsidR="00353F89" w:rsidRDefault="00353F89" w:rsidP="0013322F"/>
        </w:tc>
        <w:tc>
          <w:tcPr>
            <w:tcW w:w="483" w:type="pct"/>
          </w:tcPr>
          <w:p w14:paraId="2E1E2869" w14:textId="77777777" w:rsidR="00353F89" w:rsidRDefault="00353F89" w:rsidP="0013322F">
            <w:r>
              <w:t>Reconcilement</w:t>
            </w:r>
          </w:p>
        </w:tc>
        <w:tc>
          <w:tcPr>
            <w:tcW w:w="574" w:type="pct"/>
          </w:tcPr>
          <w:p w14:paraId="560116B7" w14:textId="77777777" w:rsidR="000B1B68" w:rsidRDefault="00353F89" w:rsidP="000B1B68">
            <w:r>
              <w:t xml:space="preserve">Limited Use.  Requires agency / </w:t>
            </w:r>
            <w:r w:rsidR="000B1B68">
              <w:t xml:space="preserve">Treasury </w:t>
            </w:r>
          </w:p>
          <w:p w14:paraId="02D14AC4" w14:textId="77777777" w:rsidR="00353F89" w:rsidRDefault="00353F89" w:rsidP="0013322F">
            <w:r>
              <w:t xml:space="preserve"> collaboration prior to use.</w:t>
            </w:r>
          </w:p>
          <w:p w14:paraId="322E0457" w14:textId="77777777" w:rsidR="00803178" w:rsidRDefault="00803178" w:rsidP="0013322F"/>
          <w:p w14:paraId="2A694DDC" w14:textId="77777777" w:rsidR="00803178" w:rsidRDefault="00803178" w:rsidP="0013322F">
            <w:r>
              <w:t xml:space="preserve">See </w:t>
            </w:r>
            <w:hyperlink w:anchor="_Toc273379797" w:history="1">
              <w:r w:rsidRPr="00803178">
                <w:rPr>
                  <w:rStyle w:val="Hyperlink"/>
                </w:rPr>
                <w:t>Appendix B</w:t>
              </w:r>
            </w:hyperlink>
            <w:r>
              <w:t xml:space="preserve"> for Agency Specific Values.</w:t>
            </w:r>
          </w:p>
        </w:tc>
        <w:tc>
          <w:tcPr>
            <w:tcW w:w="633" w:type="pct"/>
            <w:gridSpan w:val="2"/>
          </w:tcPr>
          <w:p w14:paraId="24DCA9A5" w14:textId="77777777" w:rsidR="00353F89" w:rsidRDefault="00353F89" w:rsidP="0013322F">
            <w:r>
              <w:t>PACER</w:t>
            </w:r>
          </w:p>
          <w:p w14:paraId="4064E5AD" w14:textId="77777777" w:rsidR="00290ACB" w:rsidRDefault="00290ACB" w:rsidP="0013322F">
            <w:r>
              <w:t>PPS</w:t>
            </w:r>
          </w:p>
          <w:p w14:paraId="79CBE34E" w14:textId="77777777" w:rsidR="000758C8" w:rsidRDefault="000758C8" w:rsidP="0013322F"/>
        </w:tc>
      </w:tr>
      <w:tr w:rsidR="007F2AB6" w14:paraId="60743FAC" w14:textId="77777777" w:rsidTr="79DBD942">
        <w:trPr>
          <w:jc w:val="center"/>
        </w:trPr>
        <w:tc>
          <w:tcPr>
            <w:tcW w:w="259" w:type="pct"/>
          </w:tcPr>
          <w:p w14:paraId="1E5673F4" w14:textId="77777777" w:rsidR="00353F89" w:rsidRDefault="007F4CED" w:rsidP="007F4CED">
            <w:r>
              <w:t>12.26</w:t>
            </w:r>
          </w:p>
        </w:tc>
        <w:tc>
          <w:tcPr>
            <w:tcW w:w="363" w:type="pct"/>
          </w:tcPr>
          <w:p w14:paraId="75AB1AA0" w14:textId="77777777" w:rsidR="00353F89" w:rsidRDefault="00353F89" w:rsidP="0013322F">
            <w:r>
              <w:t>SpecialHandling</w:t>
            </w:r>
          </w:p>
        </w:tc>
        <w:tc>
          <w:tcPr>
            <w:tcW w:w="301" w:type="pct"/>
          </w:tcPr>
          <w:p w14:paraId="402954CD" w14:textId="77777777" w:rsidR="00353F89" w:rsidRDefault="00353F89" w:rsidP="0013322F">
            <w:r>
              <w:t>AN</w:t>
            </w:r>
          </w:p>
        </w:tc>
        <w:tc>
          <w:tcPr>
            <w:tcW w:w="483" w:type="pct"/>
          </w:tcPr>
          <w:p w14:paraId="0CA70CE0" w14:textId="77777777" w:rsidR="00353F89" w:rsidRDefault="00353F89" w:rsidP="0013322F"/>
        </w:tc>
        <w:tc>
          <w:tcPr>
            <w:tcW w:w="332" w:type="pct"/>
          </w:tcPr>
          <w:p w14:paraId="7FA59D07" w14:textId="77777777" w:rsidR="00353F89" w:rsidRDefault="00353F89" w:rsidP="0013322F">
            <w:r>
              <w:t>50</w:t>
            </w:r>
          </w:p>
        </w:tc>
        <w:tc>
          <w:tcPr>
            <w:tcW w:w="362" w:type="pct"/>
          </w:tcPr>
          <w:p w14:paraId="0F860377" w14:textId="77777777" w:rsidR="00353F89" w:rsidRDefault="00353F89" w:rsidP="0013322F">
            <w:r>
              <w:fldChar w:fldCharType="begin"/>
            </w:r>
            <w:r>
              <w:instrText xml:space="preserve"> =G33+1 </w:instrText>
            </w:r>
            <w:r>
              <w:fldChar w:fldCharType="separate"/>
            </w:r>
            <w:r>
              <w:rPr>
                <w:noProof/>
              </w:rPr>
              <w:t>589</w:t>
            </w:r>
            <w:r>
              <w:fldChar w:fldCharType="end"/>
            </w:r>
          </w:p>
        </w:tc>
        <w:tc>
          <w:tcPr>
            <w:tcW w:w="363" w:type="pct"/>
          </w:tcPr>
          <w:p w14:paraId="233FB1B1" w14:textId="77777777" w:rsidR="00353F89" w:rsidRDefault="00353F89" w:rsidP="0013322F">
            <w:r>
              <w:fldChar w:fldCharType="begin"/>
            </w:r>
            <w:r>
              <w:instrText xml:space="preserve"> =F34+E34-1 </w:instrText>
            </w:r>
            <w:r>
              <w:fldChar w:fldCharType="separate"/>
            </w:r>
            <w:r>
              <w:rPr>
                <w:noProof/>
              </w:rPr>
              <w:t>638</w:t>
            </w:r>
            <w:r>
              <w:fldChar w:fldCharType="end"/>
            </w:r>
          </w:p>
        </w:tc>
        <w:tc>
          <w:tcPr>
            <w:tcW w:w="454" w:type="pct"/>
          </w:tcPr>
          <w:p w14:paraId="5D909563" w14:textId="77777777" w:rsidR="00353F89" w:rsidRDefault="00353F89" w:rsidP="0013322F">
            <w:r>
              <w:t>n/a</w:t>
            </w:r>
          </w:p>
        </w:tc>
        <w:tc>
          <w:tcPr>
            <w:tcW w:w="393" w:type="pct"/>
          </w:tcPr>
          <w:p w14:paraId="0EBFD8C0" w14:textId="77777777" w:rsidR="00353F89" w:rsidRDefault="00353F89" w:rsidP="0013322F"/>
        </w:tc>
        <w:tc>
          <w:tcPr>
            <w:tcW w:w="483" w:type="pct"/>
          </w:tcPr>
          <w:p w14:paraId="70EAF2CC" w14:textId="77777777" w:rsidR="00353F89" w:rsidRDefault="00353F89" w:rsidP="0013322F">
            <w:r>
              <w:t>Special Handling</w:t>
            </w:r>
          </w:p>
        </w:tc>
        <w:tc>
          <w:tcPr>
            <w:tcW w:w="574" w:type="pct"/>
          </w:tcPr>
          <w:p w14:paraId="00716D08" w14:textId="77777777" w:rsidR="004231F8" w:rsidRDefault="004231F8" w:rsidP="0013322F">
            <w:r>
              <w:t>If CheckPaymentEnclosureCode= ‘nameonly’ and this field is blank, store  ‘name only’ in this field.</w:t>
            </w:r>
          </w:p>
          <w:p w14:paraId="1A707532" w14:textId="77777777" w:rsidR="004231F8" w:rsidRDefault="004231F8" w:rsidP="0013322F"/>
          <w:p w14:paraId="674CB5DC" w14:textId="77777777" w:rsidR="00353F89" w:rsidRDefault="00353F89" w:rsidP="000B1B68">
            <w:r>
              <w:t xml:space="preserve">Requires agency / </w:t>
            </w:r>
            <w:r w:rsidR="000B1B68">
              <w:t xml:space="preserve">Treasury </w:t>
            </w:r>
            <w:r>
              <w:t xml:space="preserve">collaboration prior to use.  Used for </w:t>
            </w:r>
            <w:r>
              <w:lastRenderedPageBreak/>
              <w:t xml:space="preserve">manual handling of checks.  </w:t>
            </w:r>
          </w:p>
        </w:tc>
        <w:tc>
          <w:tcPr>
            <w:tcW w:w="633" w:type="pct"/>
            <w:gridSpan w:val="2"/>
          </w:tcPr>
          <w:p w14:paraId="04E9B532" w14:textId="77777777" w:rsidR="00353F89" w:rsidRDefault="00353F89" w:rsidP="0013322F">
            <w:r>
              <w:lastRenderedPageBreak/>
              <w:t>Check Listing</w:t>
            </w:r>
          </w:p>
          <w:p w14:paraId="14D8E920" w14:textId="77777777" w:rsidR="000758C8" w:rsidRDefault="000758C8" w:rsidP="0013322F"/>
        </w:tc>
      </w:tr>
      <w:tr w:rsidR="007F2AB6" w14:paraId="67A1AEA3" w14:textId="77777777" w:rsidTr="79DBD942">
        <w:trPr>
          <w:trHeight w:val="2223"/>
          <w:jc w:val="center"/>
        </w:trPr>
        <w:tc>
          <w:tcPr>
            <w:tcW w:w="259" w:type="pct"/>
          </w:tcPr>
          <w:p w14:paraId="66BB9B86" w14:textId="77777777" w:rsidR="00353F89" w:rsidRDefault="007F4CED" w:rsidP="007F4CED">
            <w:r>
              <w:t>12.27</w:t>
            </w:r>
          </w:p>
        </w:tc>
        <w:tc>
          <w:tcPr>
            <w:tcW w:w="363" w:type="pct"/>
          </w:tcPr>
          <w:p w14:paraId="464A4F0D" w14:textId="77777777" w:rsidR="00353F89" w:rsidRDefault="00E73574" w:rsidP="00812FCB">
            <w:r>
              <w:t>TIN</w:t>
            </w:r>
          </w:p>
        </w:tc>
        <w:tc>
          <w:tcPr>
            <w:tcW w:w="301" w:type="pct"/>
          </w:tcPr>
          <w:p w14:paraId="2BC78ABA" w14:textId="77777777" w:rsidR="00353F89" w:rsidRDefault="00353F89" w:rsidP="00812FCB">
            <w:r>
              <w:t>AN</w:t>
            </w:r>
          </w:p>
        </w:tc>
        <w:tc>
          <w:tcPr>
            <w:tcW w:w="483" w:type="pct"/>
          </w:tcPr>
          <w:p w14:paraId="2121D5B8" w14:textId="77777777" w:rsidR="00353F89" w:rsidRDefault="00353F89" w:rsidP="00812FCB"/>
        </w:tc>
        <w:tc>
          <w:tcPr>
            <w:tcW w:w="332" w:type="pct"/>
          </w:tcPr>
          <w:p w14:paraId="2A10A6A6" w14:textId="77777777" w:rsidR="00353F89" w:rsidRDefault="00353F89" w:rsidP="00812FCB">
            <w:r>
              <w:t>9</w:t>
            </w:r>
          </w:p>
        </w:tc>
        <w:tc>
          <w:tcPr>
            <w:tcW w:w="362" w:type="pct"/>
          </w:tcPr>
          <w:p w14:paraId="5BD5E7A0" w14:textId="77777777" w:rsidR="00353F89" w:rsidRDefault="00353F89" w:rsidP="00812FCB">
            <w:r>
              <w:t>639</w:t>
            </w:r>
          </w:p>
        </w:tc>
        <w:tc>
          <w:tcPr>
            <w:tcW w:w="363" w:type="pct"/>
          </w:tcPr>
          <w:p w14:paraId="3823BD3E" w14:textId="77777777" w:rsidR="00353F89" w:rsidRDefault="00353F89" w:rsidP="00812FCB">
            <w:r>
              <w:t>647</w:t>
            </w:r>
          </w:p>
        </w:tc>
        <w:tc>
          <w:tcPr>
            <w:tcW w:w="454" w:type="pct"/>
          </w:tcPr>
          <w:p w14:paraId="4E1FBE60" w14:textId="77777777" w:rsidR="00353F89" w:rsidRDefault="00353F89" w:rsidP="001414E0">
            <w:r>
              <w:t>If not 9 numeric or all blank, mark payment as invalid.</w:t>
            </w:r>
            <w:r w:rsidR="003648C4">
              <w:t xml:space="preserve"> Blank is the only non-numeric allowed.</w:t>
            </w:r>
          </w:p>
        </w:tc>
        <w:tc>
          <w:tcPr>
            <w:tcW w:w="393" w:type="pct"/>
            <w:tcBorders>
              <w:top w:val="single" w:sz="6" w:space="0" w:color="auto"/>
            </w:tcBorders>
          </w:tcPr>
          <w:p w14:paraId="32D75453" w14:textId="77777777" w:rsidR="00353F89" w:rsidRDefault="00C25229" w:rsidP="00C25229">
            <w:r>
              <w:t>Reason Group 5 message 3</w:t>
            </w:r>
          </w:p>
        </w:tc>
        <w:tc>
          <w:tcPr>
            <w:tcW w:w="483" w:type="pct"/>
            <w:tcBorders>
              <w:top w:val="single" w:sz="6" w:space="0" w:color="auto"/>
            </w:tcBorders>
          </w:tcPr>
          <w:p w14:paraId="09CAB9C4" w14:textId="77777777" w:rsidR="00353F89" w:rsidRDefault="00353F89" w:rsidP="00812FCB">
            <w:r>
              <w:t>TIN</w:t>
            </w:r>
          </w:p>
        </w:tc>
        <w:tc>
          <w:tcPr>
            <w:tcW w:w="574" w:type="pct"/>
          </w:tcPr>
          <w:p w14:paraId="41453DDD" w14:textId="77777777" w:rsidR="00353F89" w:rsidRDefault="00353F89" w:rsidP="00E543B0">
            <w:r>
              <w:t xml:space="preserve">This is the payee TIN. This field is associated with </w:t>
            </w:r>
            <w:r w:rsidR="00E73574">
              <w:t>Payee Name</w:t>
            </w:r>
            <w:r>
              <w:t>.</w:t>
            </w:r>
          </w:p>
          <w:p w14:paraId="186320D4" w14:textId="77777777" w:rsidR="00353F89" w:rsidRDefault="00353F89" w:rsidP="00C71EA0"/>
        </w:tc>
        <w:tc>
          <w:tcPr>
            <w:tcW w:w="633" w:type="pct"/>
            <w:gridSpan w:val="2"/>
          </w:tcPr>
          <w:p w14:paraId="2DEF1AD1" w14:textId="77777777" w:rsidR="006A43F7" w:rsidRDefault="006A43F7" w:rsidP="00812FCB">
            <w:r>
              <w:t>DNP</w:t>
            </w:r>
          </w:p>
          <w:p w14:paraId="48E48770" w14:textId="77777777" w:rsidR="0052134F" w:rsidRDefault="0052134F" w:rsidP="00812FCB">
            <w:r>
              <w:t>IPP</w:t>
            </w:r>
          </w:p>
          <w:p w14:paraId="022CA06B" w14:textId="77777777" w:rsidR="00025097" w:rsidRDefault="00025097" w:rsidP="00812FCB">
            <w:r>
              <w:t>PACER</w:t>
            </w:r>
          </w:p>
          <w:p w14:paraId="0512DC5A" w14:textId="77777777" w:rsidR="006A43F7" w:rsidRDefault="006A43F7" w:rsidP="00812FCB">
            <w:r>
              <w:t>PIR</w:t>
            </w:r>
          </w:p>
          <w:p w14:paraId="3F9C1402" w14:textId="77777777" w:rsidR="00025097" w:rsidRDefault="00025097" w:rsidP="00812FCB">
            <w:r>
              <w:t>PPS</w:t>
            </w:r>
          </w:p>
          <w:p w14:paraId="61B85ABF" w14:textId="77777777" w:rsidR="00353F89" w:rsidRDefault="00353F89" w:rsidP="00812FCB">
            <w:r>
              <w:t>TOP</w:t>
            </w:r>
          </w:p>
          <w:p w14:paraId="787E2D9F" w14:textId="77777777" w:rsidR="00353F89" w:rsidRDefault="00353F89" w:rsidP="00812FCB">
            <w:r>
              <w:t>TCS</w:t>
            </w:r>
          </w:p>
          <w:p w14:paraId="1BA91D9B" w14:textId="77777777" w:rsidR="00B65197" w:rsidRDefault="00353F89" w:rsidP="001414E0">
            <w:r>
              <w:t>IPP</w:t>
            </w:r>
          </w:p>
          <w:p w14:paraId="41E18C10" w14:textId="77777777" w:rsidR="000758C8" w:rsidRDefault="000758C8" w:rsidP="000758C8">
            <w:r>
              <w:t>DoD-DCAS</w:t>
            </w:r>
          </w:p>
          <w:p w14:paraId="2BA4D7A0" w14:textId="77777777" w:rsidR="000758C8" w:rsidRDefault="000758C8" w:rsidP="001414E0"/>
          <w:p w14:paraId="04C729F7" w14:textId="0A797D75" w:rsidR="008F7141" w:rsidRDefault="008F7141" w:rsidP="001414E0">
            <w:r>
              <w:t>SRF</w:t>
            </w:r>
          </w:p>
        </w:tc>
      </w:tr>
      <w:tr w:rsidR="007F2AB6" w14:paraId="3B319AF7" w14:textId="77777777" w:rsidTr="79DBD942">
        <w:trPr>
          <w:jc w:val="center"/>
        </w:trPr>
        <w:tc>
          <w:tcPr>
            <w:tcW w:w="259" w:type="pct"/>
          </w:tcPr>
          <w:p w14:paraId="40B58F1D" w14:textId="77777777" w:rsidR="00353F89" w:rsidRDefault="007F4CED" w:rsidP="007F4CED">
            <w:r>
              <w:t>12.28</w:t>
            </w:r>
          </w:p>
        </w:tc>
        <w:tc>
          <w:tcPr>
            <w:tcW w:w="363" w:type="pct"/>
          </w:tcPr>
          <w:p w14:paraId="10401498" w14:textId="77777777" w:rsidR="00353F89" w:rsidRDefault="00353F89" w:rsidP="0013322F">
            <w:r>
              <w:t>USPSIntelligentMailBarcode</w:t>
            </w:r>
          </w:p>
        </w:tc>
        <w:tc>
          <w:tcPr>
            <w:tcW w:w="301" w:type="pct"/>
          </w:tcPr>
          <w:p w14:paraId="0562C285" w14:textId="77777777" w:rsidR="00353F89" w:rsidRDefault="00353F89" w:rsidP="0013322F">
            <w:r>
              <w:t>AN</w:t>
            </w:r>
          </w:p>
          <w:p w14:paraId="38CD1DBE" w14:textId="77777777" w:rsidR="00353F89" w:rsidRPr="005221A4" w:rsidRDefault="00353F89" w:rsidP="005221A4"/>
        </w:tc>
        <w:tc>
          <w:tcPr>
            <w:tcW w:w="483" w:type="pct"/>
          </w:tcPr>
          <w:p w14:paraId="2FFAC90F" w14:textId="77777777" w:rsidR="00353F89" w:rsidRDefault="00353F89" w:rsidP="0013322F"/>
        </w:tc>
        <w:tc>
          <w:tcPr>
            <w:tcW w:w="332" w:type="pct"/>
          </w:tcPr>
          <w:p w14:paraId="42FFFF6B" w14:textId="77777777" w:rsidR="00353F89" w:rsidDel="006F6C12" w:rsidRDefault="00353F89" w:rsidP="006F6C12">
            <w:r>
              <w:t>50</w:t>
            </w:r>
          </w:p>
        </w:tc>
        <w:tc>
          <w:tcPr>
            <w:tcW w:w="362" w:type="pct"/>
          </w:tcPr>
          <w:p w14:paraId="71F683D6" w14:textId="77777777" w:rsidR="00353F89" w:rsidDel="006F6C12" w:rsidRDefault="00353F89" w:rsidP="006F6C12">
            <w:r>
              <w:t>648</w:t>
            </w:r>
          </w:p>
        </w:tc>
        <w:tc>
          <w:tcPr>
            <w:tcW w:w="363" w:type="pct"/>
          </w:tcPr>
          <w:p w14:paraId="192C8C06" w14:textId="77777777" w:rsidR="00353F89" w:rsidRDefault="00353F89" w:rsidP="0013322F">
            <w:r>
              <w:t>697</w:t>
            </w:r>
          </w:p>
        </w:tc>
        <w:tc>
          <w:tcPr>
            <w:tcW w:w="454" w:type="pct"/>
          </w:tcPr>
          <w:p w14:paraId="5D048F94" w14:textId="77777777" w:rsidR="00353F89" w:rsidRDefault="00353F89" w:rsidP="0013322F"/>
        </w:tc>
        <w:tc>
          <w:tcPr>
            <w:tcW w:w="393" w:type="pct"/>
          </w:tcPr>
          <w:p w14:paraId="130512F6" w14:textId="77777777" w:rsidR="00353F89" w:rsidRDefault="00353F89" w:rsidP="0013322F"/>
        </w:tc>
        <w:tc>
          <w:tcPr>
            <w:tcW w:w="483" w:type="pct"/>
          </w:tcPr>
          <w:p w14:paraId="44B513F3" w14:textId="77777777" w:rsidR="00353F89" w:rsidRDefault="00353F89" w:rsidP="0013322F">
            <w:r>
              <w:t>Intelligent Mail Bar Code Data</w:t>
            </w:r>
          </w:p>
        </w:tc>
        <w:tc>
          <w:tcPr>
            <w:tcW w:w="574" w:type="pct"/>
          </w:tcPr>
          <w:p w14:paraId="71CB2E09" w14:textId="77777777" w:rsidR="00353F89" w:rsidRDefault="00353F89" w:rsidP="006F7E24">
            <w:r>
              <w:t xml:space="preserve">Agencies that use Intelligent Mail Barcode services from the post office must work with </w:t>
            </w:r>
            <w:r w:rsidR="006F7E24">
              <w:t xml:space="preserve">Treasury </w:t>
            </w:r>
            <w:r>
              <w:t>to get specific formatting of this field.</w:t>
            </w:r>
          </w:p>
        </w:tc>
        <w:tc>
          <w:tcPr>
            <w:tcW w:w="633" w:type="pct"/>
            <w:gridSpan w:val="2"/>
          </w:tcPr>
          <w:p w14:paraId="1AB20A87" w14:textId="77777777" w:rsidR="00353F89" w:rsidRDefault="00353F89" w:rsidP="0013322F">
            <w:r>
              <w:t>Prince</w:t>
            </w:r>
          </w:p>
          <w:p w14:paraId="3B4AAF3D" w14:textId="77777777" w:rsidR="000758C8" w:rsidRDefault="000758C8" w:rsidP="0013322F"/>
        </w:tc>
      </w:tr>
      <w:tr w:rsidR="007F2AB6" w14:paraId="102C6A04" w14:textId="77777777" w:rsidTr="79DBD942">
        <w:trPr>
          <w:trHeight w:val="593"/>
          <w:jc w:val="center"/>
        </w:trPr>
        <w:tc>
          <w:tcPr>
            <w:tcW w:w="259" w:type="pct"/>
          </w:tcPr>
          <w:p w14:paraId="7912CD78" w14:textId="77777777" w:rsidR="00353F89" w:rsidRDefault="007F4CED" w:rsidP="007F4CED">
            <w:r>
              <w:t>12.29</w:t>
            </w:r>
          </w:p>
        </w:tc>
        <w:tc>
          <w:tcPr>
            <w:tcW w:w="363" w:type="pct"/>
          </w:tcPr>
          <w:p w14:paraId="61616955" w14:textId="77777777" w:rsidR="00353F89" w:rsidRDefault="00353F89" w:rsidP="000C393D">
            <w:r>
              <w:t xml:space="preserve">Payment Recipient TIN </w:t>
            </w:r>
            <w:r>
              <w:lastRenderedPageBreak/>
              <w:t>indicator</w:t>
            </w:r>
          </w:p>
        </w:tc>
        <w:tc>
          <w:tcPr>
            <w:tcW w:w="301" w:type="pct"/>
          </w:tcPr>
          <w:p w14:paraId="7112BBB7" w14:textId="77777777" w:rsidR="00353F89" w:rsidRDefault="003648C4" w:rsidP="000C393D">
            <w:r>
              <w:lastRenderedPageBreak/>
              <w:t>A</w:t>
            </w:r>
            <w:r w:rsidR="00353F89">
              <w:t>N</w:t>
            </w:r>
          </w:p>
        </w:tc>
        <w:tc>
          <w:tcPr>
            <w:tcW w:w="483" w:type="pct"/>
          </w:tcPr>
          <w:p w14:paraId="76B85383" w14:textId="77777777" w:rsidR="00353F89" w:rsidRDefault="00353F89" w:rsidP="000C393D">
            <w:r>
              <w:t>“1”=SSN</w:t>
            </w:r>
          </w:p>
          <w:p w14:paraId="1868C87F" w14:textId="77777777" w:rsidR="00353F89" w:rsidRDefault="00353F89" w:rsidP="000C393D">
            <w:r>
              <w:t>“2”=EIN</w:t>
            </w:r>
          </w:p>
          <w:p w14:paraId="06E06604" w14:textId="77777777" w:rsidR="00E128F6" w:rsidRDefault="00E128F6" w:rsidP="000C393D">
            <w:r>
              <w:t>“3”=</w:t>
            </w:r>
            <w:r w:rsidRPr="007B5502">
              <w:t>ITIN</w:t>
            </w:r>
          </w:p>
          <w:p w14:paraId="69B64B91" w14:textId="77777777" w:rsidR="00353F89" w:rsidRDefault="00353F89" w:rsidP="000C393D">
            <w:r>
              <w:lastRenderedPageBreak/>
              <w:t>or blank</w:t>
            </w:r>
          </w:p>
        </w:tc>
        <w:tc>
          <w:tcPr>
            <w:tcW w:w="332" w:type="pct"/>
          </w:tcPr>
          <w:p w14:paraId="117DE8A6" w14:textId="77777777" w:rsidR="00353F89" w:rsidDel="006F6C12" w:rsidRDefault="00353F89" w:rsidP="000C393D">
            <w:r>
              <w:lastRenderedPageBreak/>
              <w:t>1</w:t>
            </w:r>
          </w:p>
        </w:tc>
        <w:tc>
          <w:tcPr>
            <w:tcW w:w="362" w:type="pct"/>
          </w:tcPr>
          <w:p w14:paraId="2652DC28" w14:textId="77777777" w:rsidR="00353F89" w:rsidRDefault="00353F89" w:rsidP="000C393D">
            <w:r>
              <w:t>698</w:t>
            </w:r>
          </w:p>
        </w:tc>
        <w:tc>
          <w:tcPr>
            <w:tcW w:w="363" w:type="pct"/>
          </w:tcPr>
          <w:p w14:paraId="53D4B8AE" w14:textId="77777777" w:rsidR="00353F89" w:rsidRDefault="00353F89" w:rsidP="00571703">
            <w:r>
              <w:t>698</w:t>
            </w:r>
          </w:p>
        </w:tc>
        <w:tc>
          <w:tcPr>
            <w:tcW w:w="454" w:type="pct"/>
          </w:tcPr>
          <w:p w14:paraId="22BDD65C" w14:textId="77777777" w:rsidR="00353F89" w:rsidRDefault="00353F89" w:rsidP="000C393D">
            <w:r>
              <w:t xml:space="preserve">If not 1, 2, </w:t>
            </w:r>
            <w:r w:rsidR="00E128F6">
              <w:t xml:space="preserve">3 </w:t>
            </w:r>
            <w:r>
              <w:t xml:space="preserve">or blank, mark </w:t>
            </w:r>
            <w:r>
              <w:lastRenderedPageBreak/>
              <w:t>payment as invalid</w:t>
            </w:r>
            <w:r w:rsidR="003648C4">
              <w:t>. Blank is the only non-numeric allowed.</w:t>
            </w:r>
          </w:p>
        </w:tc>
        <w:tc>
          <w:tcPr>
            <w:tcW w:w="393" w:type="pct"/>
          </w:tcPr>
          <w:p w14:paraId="67D55785" w14:textId="77777777" w:rsidR="00353F89" w:rsidRDefault="00C25229" w:rsidP="000C393D">
            <w:r>
              <w:lastRenderedPageBreak/>
              <w:t xml:space="preserve">Reason Group 5 </w:t>
            </w:r>
            <w:r>
              <w:lastRenderedPageBreak/>
              <w:t>message 3</w:t>
            </w:r>
          </w:p>
        </w:tc>
        <w:tc>
          <w:tcPr>
            <w:tcW w:w="483" w:type="pct"/>
          </w:tcPr>
          <w:p w14:paraId="7E8B69D2" w14:textId="77777777" w:rsidR="00353F89" w:rsidRDefault="00353F89" w:rsidP="000C393D">
            <w:r>
              <w:lastRenderedPageBreak/>
              <w:t xml:space="preserve">TOP Payment Recipient </w:t>
            </w:r>
            <w:r>
              <w:lastRenderedPageBreak/>
              <w:t>TIN Indicator</w:t>
            </w:r>
          </w:p>
        </w:tc>
        <w:tc>
          <w:tcPr>
            <w:tcW w:w="579" w:type="pct"/>
            <w:gridSpan w:val="2"/>
          </w:tcPr>
          <w:p w14:paraId="45679BB1" w14:textId="77777777" w:rsidR="00353F89" w:rsidRDefault="00353F89" w:rsidP="00D15940">
            <w:r>
              <w:lastRenderedPageBreak/>
              <w:t>Indicates the type of payee identifier</w:t>
            </w:r>
            <w:r w:rsidR="006507BF">
              <w:t xml:space="preserve"> </w:t>
            </w:r>
            <w:r w:rsidR="006507BF">
              <w:lastRenderedPageBreak/>
              <w:t>provided in the</w:t>
            </w:r>
            <w:r>
              <w:t xml:space="preserve"> (TIN) </w:t>
            </w:r>
            <w:r w:rsidR="00D15940">
              <w:t>field</w:t>
            </w:r>
            <w:r w:rsidR="006507BF">
              <w:t>.</w:t>
            </w:r>
            <w:r w:rsidR="00D15940" w:rsidDel="006507BF">
              <w:t xml:space="preserve"> </w:t>
            </w:r>
          </w:p>
        </w:tc>
        <w:tc>
          <w:tcPr>
            <w:tcW w:w="628" w:type="pct"/>
          </w:tcPr>
          <w:p w14:paraId="32CCBFA0" w14:textId="77777777" w:rsidR="00B66DC5" w:rsidRDefault="00B66DC5" w:rsidP="000C393D">
            <w:r>
              <w:lastRenderedPageBreak/>
              <w:t>DNP</w:t>
            </w:r>
          </w:p>
          <w:p w14:paraId="73E02D4C" w14:textId="77777777" w:rsidR="00FC7D19" w:rsidRDefault="00FC7D19" w:rsidP="000C393D">
            <w:r>
              <w:t>IPP</w:t>
            </w:r>
          </w:p>
          <w:p w14:paraId="7A36A415" w14:textId="77777777" w:rsidR="006A43F7" w:rsidRDefault="006A43F7" w:rsidP="000C393D">
            <w:r>
              <w:t>PIR</w:t>
            </w:r>
          </w:p>
          <w:p w14:paraId="1D41B3FD" w14:textId="77777777" w:rsidR="00025097" w:rsidRDefault="00025097" w:rsidP="000C393D">
            <w:r>
              <w:lastRenderedPageBreak/>
              <w:t>PPS</w:t>
            </w:r>
          </w:p>
          <w:p w14:paraId="7CA2BC36" w14:textId="77777777" w:rsidR="00B65197" w:rsidRDefault="00353F89" w:rsidP="000C393D">
            <w:r>
              <w:t>TOP NG</w:t>
            </w:r>
          </w:p>
          <w:p w14:paraId="0A1B5284" w14:textId="77777777" w:rsidR="000758C8" w:rsidRDefault="000758C8" w:rsidP="000758C8">
            <w:r>
              <w:t>DoD-DCAS</w:t>
            </w:r>
          </w:p>
          <w:p w14:paraId="205C9A31" w14:textId="77777777" w:rsidR="000758C8" w:rsidRDefault="000758C8" w:rsidP="000C393D"/>
          <w:p w14:paraId="55393ED6" w14:textId="7DA8C43A" w:rsidR="008F7141" w:rsidRDefault="008F7141" w:rsidP="000C393D">
            <w:r>
              <w:t>SRF</w:t>
            </w:r>
          </w:p>
        </w:tc>
      </w:tr>
      <w:tr w:rsidR="007F2AB6" w14:paraId="4FE650F6" w14:textId="77777777" w:rsidTr="79DBD942">
        <w:trPr>
          <w:trHeight w:val="593"/>
          <w:jc w:val="center"/>
        </w:trPr>
        <w:tc>
          <w:tcPr>
            <w:tcW w:w="259" w:type="pct"/>
          </w:tcPr>
          <w:p w14:paraId="12EBDFDE" w14:textId="77777777" w:rsidR="00353F89" w:rsidRDefault="007F4CED" w:rsidP="007F4CED">
            <w:r>
              <w:lastRenderedPageBreak/>
              <w:t>12.30</w:t>
            </w:r>
          </w:p>
        </w:tc>
        <w:tc>
          <w:tcPr>
            <w:tcW w:w="363" w:type="pct"/>
          </w:tcPr>
          <w:p w14:paraId="7DF7F4E7" w14:textId="77777777" w:rsidR="00353F89" w:rsidRDefault="00353F89" w:rsidP="005062A2">
            <w:r>
              <w:t>Secondary Payee TIN Indicator</w:t>
            </w:r>
          </w:p>
        </w:tc>
        <w:tc>
          <w:tcPr>
            <w:tcW w:w="301" w:type="pct"/>
          </w:tcPr>
          <w:p w14:paraId="2C7B3708" w14:textId="77777777" w:rsidR="00353F89" w:rsidRDefault="003648C4" w:rsidP="000C393D">
            <w:r>
              <w:t>A</w:t>
            </w:r>
            <w:r w:rsidR="00353F89">
              <w:t>N</w:t>
            </w:r>
          </w:p>
        </w:tc>
        <w:tc>
          <w:tcPr>
            <w:tcW w:w="483" w:type="pct"/>
          </w:tcPr>
          <w:p w14:paraId="0DFB0427" w14:textId="77777777" w:rsidR="00353F89" w:rsidRDefault="00353F89" w:rsidP="000C393D">
            <w:r>
              <w:t>“1”=SSN</w:t>
            </w:r>
          </w:p>
          <w:p w14:paraId="71DB0243" w14:textId="77777777" w:rsidR="00353F89" w:rsidRDefault="00353F89" w:rsidP="000C393D">
            <w:r>
              <w:t>“2”=EIN</w:t>
            </w:r>
          </w:p>
          <w:p w14:paraId="79F2CA15" w14:textId="77777777" w:rsidR="00E128F6" w:rsidRDefault="00E128F6" w:rsidP="000C393D">
            <w:r>
              <w:t>“3”=ITIN</w:t>
            </w:r>
          </w:p>
          <w:p w14:paraId="723F90AC" w14:textId="77777777" w:rsidR="00353F89" w:rsidRDefault="00353F89" w:rsidP="000C393D">
            <w:r>
              <w:t>or blank</w:t>
            </w:r>
          </w:p>
        </w:tc>
        <w:tc>
          <w:tcPr>
            <w:tcW w:w="332" w:type="pct"/>
          </w:tcPr>
          <w:p w14:paraId="0B9DF8DE" w14:textId="77777777" w:rsidR="00353F89" w:rsidDel="006F6C12" w:rsidRDefault="00353F89" w:rsidP="000C393D">
            <w:r>
              <w:t>1</w:t>
            </w:r>
          </w:p>
        </w:tc>
        <w:tc>
          <w:tcPr>
            <w:tcW w:w="362" w:type="pct"/>
          </w:tcPr>
          <w:p w14:paraId="46612328" w14:textId="77777777" w:rsidR="00353F89" w:rsidRDefault="00353F89" w:rsidP="00571703">
            <w:r>
              <w:t>699</w:t>
            </w:r>
          </w:p>
        </w:tc>
        <w:tc>
          <w:tcPr>
            <w:tcW w:w="363" w:type="pct"/>
          </w:tcPr>
          <w:p w14:paraId="178E8C73" w14:textId="77777777" w:rsidR="00353F89" w:rsidRDefault="00353F89" w:rsidP="000C393D">
            <w:r>
              <w:t>699</w:t>
            </w:r>
          </w:p>
        </w:tc>
        <w:tc>
          <w:tcPr>
            <w:tcW w:w="454" w:type="pct"/>
          </w:tcPr>
          <w:p w14:paraId="52AEE63A" w14:textId="77777777" w:rsidR="00353F89" w:rsidRDefault="00353F89" w:rsidP="000C393D">
            <w:r>
              <w:t xml:space="preserve">If not 1, 2, </w:t>
            </w:r>
            <w:hyperlink w:anchor="v830" w:history="1">
              <w:r w:rsidR="00E128F6" w:rsidRPr="007B5502">
                <w:rPr>
                  <w:rStyle w:val="Hyperlink"/>
                </w:rPr>
                <w:t>3</w:t>
              </w:r>
            </w:hyperlink>
            <w:r w:rsidR="00E128F6">
              <w:t xml:space="preserve"> </w:t>
            </w:r>
            <w:r>
              <w:t>or blank, mark payment as invalid.</w:t>
            </w:r>
            <w:r w:rsidR="003648C4">
              <w:t xml:space="preserve"> Blank is the only non-numeric allowed.</w:t>
            </w:r>
          </w:p>
        </w:tc>
        <w:tc>
          <w:tcPr>
            <w:tcW w:w="393" w:type="pct"/>
          </w:tcPr>
          <w:p w14:paraId="1AC31FBB" w14:textId="77777777" w:rsidR="00353F89" w:rsidRDefault="00C25229" w:rsidP="000C393D">
            <w:r>
              <w:t>Reason Group 5 message 3</w:t>
            </w:r>
          </w:p>
        </w:tc>
        <w:tc>
          <w:tcPr>
            <w:tcW w:w="483" w:type="pct"/>
          </w:tcPr>
          <w:p w14:paraId="4AA5088C" w14:textId="77777777" w:rsidR="00353F89" w:rsidRDefault="00353F89" w:rsidP="005062A2">
            <w:r>
              <w:t>TOP Secondary Payee TIN Indicator</w:t>
            </w:r>
          </w:p>
        </w:tc>
        <w:tc>
          <w:tcPr>
            <w:tcW w:w="579" w:type="pct"/>
            <w:gridSpan w:val="2"/>
          </w:tcPr>
          <w:p w14:paraId="3845C4DE" w14:textId="77777777" w:rsidR="00353F89" w:rsidRDefault="00353F89" w:rsidP="00D15940">
            <w:r>
              <w:t xml:space="preserve">Indicates the type of payee identifier provided in </w:t>
            </w:r>
            <w:r w:rsidR="00D15940">
              <w:t>the PayeeIdentifier_Secondary</w:t>
            </w:r>
            <w:r>
              <w:t>field</w:t>
            </w:r>
          </w:p>
        </w:tc>
        <w:tc>
          <w:tcPr>
            <w:tcW w:w="628" w:type="pct"/>
          </w:tcPr>
          <w:p w14:paraId="679E429A" w14:textId="77777777" w:rsidR="00B66DC5" w:rsidRDefault="00B66DC5" w:rsidP="000C393D">
            <w:r>
              <w:t>DNP</w:t>
            </w:r>
          </w:p>
          <w:p w14:paraId="3D6DF280" w14:textId="77777777" w:rsidR="00FC7D19" w:rsidRDefault="00FC7D19" w:rsidP="000C393D">
            <w:r>
              <w:t>IPP</w:t>
            </w:r>
          </w:p>
          <w:p w14:paraId="3DFCE933" w14:textId="77777777" w:rsidR="006A43F7" w:rsidRDefault="006A43F7" w:rsidP="000C393D">
            <w:r>
              <w:t>PIR</w:t>
            </w:r>
          </w:p>
          <w:p w14:paraId="2A8B150F" w14:textId="77777777" w:rsidR="00025097" w:rsidRDefault="00025097" w:rsidP="000C393D">
            <w:r>
              <w:t>PPS</w:t>
            </w:r>
          </w:p>
          <w:p w14:paraId="34B39786" w14:textId="77777777" w:rsidR="00B65197" w:rsidRDefault="00353F89" w:rsidP="000C393D">
            <w:r>
              <w:t>TOP NG</w:t>
            </w:r>
          </w:p>
          <w:p w14:paraId="68C8B68F" w14:textId="77777777" w:rsidR="000758C8" w:rsidRDefault="000758C8" w:rsidP="000758C8">
            <w:r>
              <w:t>DoD-DCAS</w:t>
            </w:r>
          </w:p>
          <w:p w14:paraId="268336A0" w14:textId="77777777" w:rsidR="000758C8" w:rsidRDefault="000758C8" w:rsidP="000C393D"/>
          <w:p w14:paraId="771085B4" w14:textId="5C31BC6A" w:rsidR="008F7141" w:rsidRDefault="008F7141" w:rsidP="000C393D">
            <w:r>
              <w:t>SRF</w:t>
            </w:r>
          </w:p>
        </w:tc>
      </w:tr>
      <w:tr w:rsidR="007F2AB6" w14:paraId="7EA2220C" w14:textId="77777777" w:rsidTr="79DBD942">
        <w:trPr>
          <w:trHeight w:val="593"/>
          <w:jc w:val="center"/>
        </w:trPr>
        <w:tc>
          <w:tcPr>
            <w:tcW w:w="259" w:type="pct"/>
          </w:tcPr>
          <w:p w14:paraId="51BCCFE6" w14:textId="77777777" w:rsidR="00353F89" w:rsidRDefault="007F4CED" w:rsidP="007F4CED">
            <w:r>
              <w:t>12.31</w:t>
            </w:r>
          </w:p>
        </w:tc>
        <w:tc>
          <w:tcPr>
            <w:tcW w:w="363" w:type="pct"/>
          </w:tcPr>
          <w:p w14:paraId="53807EEC" w14:textId="77777777" w:rsidR="00353F89" w:rsidRDefault="00353F89" w:rsidP="000C393D">
            <w:r>
              <w:t>Amount eligible for offset</w:t>
            </w:r>
          </w:p>
        </w:tc>
        <w:tc>
          <w:tcPr>
            <w:tcW w:w="301" w:type="pct"/>
          </w:tcPr>
          <w:p w14:paraId="039211CF" w14:textId="77777777" w:rsidR="00353F89" w:rsidRDefault="003648C4" w:rsidP="000C393D">
            <w:r>
              <w:t>A</w:t>
            </w:r>
            <w:r w:rsidR="00353F89">
              <w:t>N</w:t>
            </w:r>
          </w:p>
        </w:tc>
        <w:tc>
          <w:tcPr>
            <w:tcW w:w="483" w:type="pct"/>
          </w:tcPr>
          <w:p w14:paraId="15C1DF29" w14:textId="77777777" w:rsidR="00353F89" w:rsidRDefault="00353F89" w:rsidP="000C393D"/>
        </w:tc>
        <w:tc>
          <w:tcPr>
            <w:tcW w:w="332" w:type="pct"/>
          </w:tcPr>
          <w:p w14:paraId="499ADAC5" w14:textId="77777777" w:rsidR="00353F89" w:rsidDel="006F6C12" w:rsidRDefault="00353F89" w:rsidP="000C393D">
            <w:r>
              <w:t>10</w:t>
            </w:r>
          </w:p>
        </w:tc>
        <w:tc>
          <w:tcPr>
            <w:tcW w:w="362" w:type="pct"/>
          </w:tcPr>
          <w:p w14:paraId="54C79E38" w14:textId="77777777" w:rsidR="00353F89" w:rsidRDefault="00353F89" w:rsidP="000C393D">
            <w:r>
              <w:t>700</w:t>
            </w:r>
          </w:p>
        </w:tc>
        <w:tc>
          <w:tcPr>
            <w:tcW w:w="363" w:type="pct"/>
          </w:tcPr>
          <w:p w14:paraId="090D9E58" w14:textId="77777777" w:rsidR="00353F89" w:rsidRDefault="00353F89" w:rsidP="000C393D">
            <w:r>
              <w:t>709</w:t>
            </w:r>
          </w:p>
        </w:tc>
        <w:tc>
          <w:tcPr>
            <w:tcW w:w="454" w:type="pct"/>
          </w:tcPr>
          <w:p w14:paraId="6A803AD5" w14:textId="77777777" w:rsidR="00353F89" w:rsidRDefault="00353F89" w:rsidP="000C393D">
            <w:r>
              <w:t xml:space="preserve">If not all blank or all numeric, mark payment as invalid. </w:t>
            </w:r>
            <w:r w:rsidR="003648C4">
              <w:t>Blank is the only non-numeric allowed.</w:t>
            </w:r>
          </w:p>
        </w:tc>
        <w:tc>
          <w:tcPr>
            <w:tcW w:w="393" w:type="pct"/>
          </w:tcPr>
          <w:p w14:paraId="545DE54E" w14:textId="77777777" w:rsidR="00353F89" w:rsidRDefault="00C25229" w:rsidP="000C393D">
            <w:r>
              <w:t>Reason Group 5 message 3</w:t>
            </w:r>
          </w:p>
        </w:tc>
        <w:tc>
          <w:tcPr>
            <w:tcW w:w="483" w:type="pct"/>
          </w:tcPr>
          <w:p w14:paraId="3132B8B4" w14:textId="77777777" w:rsidR="00353F89" w:rsidRDefault="00353F89" w:rsidP="000C393D">
            <w:r>
              <w:t>Amount eligible for offset</w:t>
            </w:r>
          </w:p>
        </w:tc>
        <w:tc>
          <w:tcPr>
            <w:tcW w:w="579" w:type="pct"/>
            <w:gridSpan w:val="2"/>
          </w:tcPr>
          <w:p w14:paraId="01E4A34B" w14:textId="77777777" w:rsidR="00353F89" w:rsidRDefault="00353F89" w:rsidP="000C393D">
            <w:r>
              <w:t>The amount of the payment that is eligible for offset.  Will be sent to TOP.</w:t>
            </w:r>
          </w:p>
          <w:p w14:paraId="3B5915D1" w14:textId="77777777" w:rsidR="00876B68" w:rsidRDefault="00876B68" w:rsidP="000C393D">
            <w:r>
              <w:t xml:space="preserve">If the entire payment is eligible for offset, pass blanks in this </w:t>
            </w:r>
            <w:r>
              <w:lastRenderedPageBreak/>
              <w:t>field.  If a portion of the payment is eligible for offset, specify the amount in this field.</w:t>
            </w:r>
          </w:p>
        </w:tc>
        <w:tc>
          <w:tcPr>
            <w:tcW w:w="628" w:type="pct"/>
          </w:tcPr>
          <w:p w14:paraId="63A6B4CA" w14:textId="77777777" w:rsidR="00353F89" w:rsidRDefault="00353F89" w:rsidP="000C393D">
            <w:r>
              <w:lastRenderedPageBreak/>
              <w:t xml:space="preserve">TOP </w:t>
            </w:r>
          </w:p>
          <w:p w14:paraId="0D728D44" w14:textId="77777777" w:rsidR="000758C8" w:rsidRDefault="000758C8" w:rsidP="000C393D"/>
        </w:tc>
      </w:tr>
      <w:tr w:rsidR="007F2AB6" w14:paraId="396FCB48" w14:textId="77777777" w:rsidTr="79DBD942">
        <w:trPr>
          <w:trHeight w:val="2532"/>
          <w:jc w:val="center"/>
        </w:trPr>
        <w:tc>
          <w:tcPr>
            <w:tcW w:w="259" w:type="pct"/>
          </w:tcPr>
          <w:p w14:paraId="2D0116FA" w14:textId="77777777" w:rsidR="00EC5AB6" w:rsidRDefault="007F4CED" w:rsidP="007F4CED">
            <w:r>
              <w:t>12.32</w:t>
            </w:r>
          </w:p>
        </w:tc>
        <w:tc>
          <w:tcPr>
            <w:tcW w:w="363" w:type="pct"/>
          </w:tcPr>
          <w:p w14:paraId="1DDB4EF6" w14:textId="77777777" w:rsidR="00EC5AB6" w:rsidRDefault="00EC5AB6" w:rsidP="0013322F">
            <w:r>
              <w:t>SubPaymentTypeCode</w:t>
            </w:r>
          </w:p>
        </w:tc>
        <w:tc>
          <w:tcPr>
            <w:tcW w:w="301" w:type="pct"/>
          </w:tcPr>
          <w:p w14:paraId="0170FA8E" w14:textId="77777777" w:rsidR="00EC5AB6" w:rsidRDefault="00FA23DE" w:rsidP="0013322F">
            <w:r>
              <w:t>AN</w:t>
            </w:r>
          </w:p>
        </w:tc>
        <w:tc>
          <w:tcPr>
            <w:tcW w:w="483" w:type="pct"/>
          </w:tcPr>
          <w:p w14:paraId="6648BC20" w14:textId="77777777" w:rsidR="00EC5AB6" w:rsidRDefault="00EC5AB6" w:rsidP="0013322F"/>
        </w:tc>
        <w:tc>
          <w:tcPr>
            <w:tcW w:w="332" w:type="pct"/>
          </w:tcPr>
          <w:p w14:paraId="0F660DB7" w14:textId="77777777" w:rsidR="00EC5AB6" w:rsidRDefault="00E73574" w:rsidP="00E543B0">
            <w:r>
              <w:t>32</w:t>
            </w:r>
          </w:p>
        </w:tc>
        <w:tc>
          <w:tcPr>
            <w:tcW w:w="362" w:type="pct"/>
          </w:tcPr>
          <w:p w14:paraId="5928EE9C" w14:textId="77777777" w:rsidR="00EC5AB6" w:rsidRDefault="00E73574" w:rsidP="00E543B0">
            <w:r>
              <w:t>710</w:t>
            </w:r>
          </w:p>
        </w:tc>
        <w:tc>
          <w:tcPr>
            <w:tcW w:w="363" w:type="pct"/>
          </w:tcPr>
          <w:p w14:paraId="1256BB4E" w14:textId="77777777" w:rsidR="00EC5AB6" w:rsidRDefault="00A56A92" w:rsidP="0013322F">
            <w:r>
              <w:t>741</w:t>
            </w:r>
          </w:p>
        </w:tc>
        <w:tc>
          <w:tcPr>
            <w:tcW w:w="454" w:type="pct"/>
          </w:tcPr>
          <w:p w14:paraId="245C50A4" w14:textId="77777777" w:rsidR="00EC5AB6" w:rsidRDefault="00A56A92" w:rsidP="0013322F">
            <w:r>
              <w:t>n/a</w:t>
            </w:r>
          </w:p>
        </w:tc>
        <w:tc>
          <w:tcPr>
            <w:tcW w:w="393" w:type="pct"/>
          </w:tcPr>
          <w:p w14:paraId="048E6AFD" w14:textId="77777777" w:rsidR="00EC5AB6" w:rsidRDefault="00EC5AB6" w:rsidP="0013322F"/>
        </w:tc>
        <w:tc>
          <w:tcPr>
            <w:tcW w:w="483" w:type="pct"/>
          </w:tcPr>
          <w:p w14:paraId="66AB235B" w14:textId="77777777" w:rsidR="00EC5AB6" w:rsidRDefault="00EC5AB6" w:rsidP="0013322F">
            <w:r>
              <w:t>Sub Payment Type Code</w:t>
            </w:r>
          </w:p>
        </w:tc>
        <w:tc>
          <w:tcPr>
            <w:tcW w:w="574" w:type="pct"/>
          </w:tcPr>
          <w:p w14:paraId="4E7843C8" w14:textId="77777777" w:rsidR="00EC5AB6" w:rsidRDefault="001E345D" w:rsidP="00D82EA8">
            <w:r>
              <w:t>Value agreed to between Agency and Treasury</w:t>
            </w:r>
            <w:r w:rsidR="00C35483">
              <w:t>.</w:t>
            </w:r>
          </w:p>
        </w:tc>
        <w:tc>
          <w:tcPr>
            <w:tcW w:w="633" w:type="pct"/>
            <w:gridSpan w:val="2"/>
          </w:tcPr>
          <w:p w14:paraId="76CD34CE" w14:textId="6A813AE8" w:rsidR="00EC5AB6" w:rsidRDefault="008F7141" w:rsidP="0013322F">
            <w:r>
              <w:t>SRF</w:t>
            </w:r>
          </w:p>
        </w:tc>
      </w:tr>
      <w:tr w:rsidR="007F2AB6" w14:paraId="62E4EBEF" w14:textId="77777777" w:rsidTr="79DBD942">
        <w:trPr>
          <w:trHeight w:val="2019"/>
          <w:jc w:val="center"/>
        </w:trPr>
        <w:tc>
          <w:tcPr>
            <w:tcW w:w="259" w:type="pct"/>
          </w:tcPr>
          <w:p w14:paraId="10D65A28" w14:textId="77777777" w:rsidR="00D41848" w:rsidRDefault="007F4CED" w:rsidP="007F4CED">
            <w:r>
              <w:t>12.33</w:t>
            </w:r>
          </w:p>
        </w:tc>
        <w:tc>
          <w:tcPr>
            <w:tcW w:w="363" w:type="pct"/>
          </w:tcPr>
          <w:p w14:paraId="0A4D7193" w14:textId="77777777" w:rsidR="00D41848" w:rsidRDefault="00D41848" w:rsidP="0013322F">
            <w:r>
              <w:t>PayerMechanism</w:t>
            </w:r>
          </w:p>
        </w:tc>
        <w:tc>
          <w:tcPr>
            <w:tcW w:w="301" w:type="pct"/>
          </w:tcPr>
          <w:p w14:paraId="580ABAFD" w14:textId="77777777" w:rsidR="00D41848" w:rsidRDefault="00D41848" w:rsidP="0013322F">
            <w:r>
              <w:t>AN</w:t>
            </w:r>
          </w:p>
        </w:tc>
        <w:tc>
          <w:tcPr>
            <w:tcW w:w="483" w:type="pct"/>
          </w:tcPr>
          <w:p w14:paraId="2EB46AA8" w14:textId="77777777" w:rsidR="00D41848" w:rsidRDefault="00434B71" w:rsidP="0013322F">
            <w:r>
              <w:t>Cash, Check, BookEntry</w:t>
            </w:r>
            <w:r w:rsidR="00A91037">
              <w:t>, or blank</w:t>
            </w:r>
          </w:p>
        </w:tc>
        <w:tc>
          <w:tcPr>
            <w:tcW w:w="332" w:type="pct"/>
          </w:tcPr>
          <w:p w14:paraId="5A6C7457" w14:textId="77777777" w:rsidR="00D41848" w:rsidDel="00EC5AB6" w:rsidRDefault="00D41848" w:rsidP="00E543B0">
            <w:r>
              <w:t>20</w:t>
            </w:r>
          </w:p>
        </w:tc>
        <w:tc>
          <w:tcPr>
            <w:tcW w:w="362" w:type="pct"/>
          </w:tcPr>
          <w:p w14:paraId="0DB8081F" w14:textId="77777777" w:rsidR="00D41848" w:rsidDel="00EC5AB6" w:rsidRDefault="00A56A92" w:rsidP="00E543B0">
            <w:r>
              <w:t>742</w:t>
            </w:r>
          </w:p>
        </w:tc>
        <w:tc>
          <w:tcPr>
            <w:tcW w:w="363" w:type="pct"/>
          </w:tcPr>
          <w:p w14:paraId="681C50EB" w14:textId="77777777" w:rsidR="00D41848" w:rsidRDefault="00A56A92" w:rsidP="0013322F">
            <w:r>
              <w:t>761</w:t>
            </w:r>
          </w:p>
        </w:tc>
        <w:tc>
          <w:tcPr>
            <w:tcW w:w="454" w:type="pct"/>
          </w:tcPr>
          <w:p w14:paraId="21594866" w14:textId="77777777" w:rsidR="00D41848" w:rsidRDefault="00A56A92" w:rsidP="0013322F">
            <w:r>
              <w:t>If not one of the values listed or blank, mark invalid</w:t>
            </w:r>
          </w:p>
        </w:tc>
        <w:tc>
          <w:tcPr>
            <w:tcW w:w="393" w:type="pct"/>
          </w:tcPr>
          <w:p w14:paraId="793B42A6" w14:textId="77777777" w:rsidR="00D41848" w:rsidRDefault="00A56A92" w:rsidP="0013322F">
            <w:r>
              <w:t>Reason Group 5 message 3</w:t>
            </w:r>
          </w:p>
        </w:tc>
        <w:tc>
          <w:tcPr>
            <w:tcW w:w="483" w:type="pct"/>
          </w:tcPr>
          <w:p w14:paraId="7178D316" w14:textId="77777777" w:rsidR="00D41848" w:rsidRDefault="00D41848" w:rsidP="0013322F">
            <w:r>
              <w:t>Payer Mechanism</w:t>
            </w:r>
          </w:p>
        </w:tc>
        <w:tc>
          <w:tcPr>
            <w:tcW w:w="574" w:type="pct"/>
          </w:tcPr>
          <w:p w14:paraId="4346EBB4" w14:textId="77777777" w:rsidR="00D41848" w:rsidRDefault="00D41848" w:rsidP="0013322F"/>
        </w:tc>
        <w:tc>
          <w:tcPr>
            <w:tcW w:w="633" w:type="pct"/>
            <w:gridSpan w:val="2"/>
          </w:tcPr>
          <w:p w14:paraId="12CD23D9" w14:textId="17ABD9EB" w:rsidR="00D41848" w:rsidRDefault="008F7141" w:rsidP="0013322F">
            <w:r>
              <w:t>SRF</w:t>
            </w:r>
          </w:p>
        </w:tc>
      </w:tr>
      <w:tr w:rsidR="008C3384" w14:paraId="36EAC35D" w14:textId="77777777" w:rsidTr="79DBD942">
        <w:trPr>
          <w:jc w:val="center"/>
        </w:trPr>
        <w:tc>
          <w:tcPr>
            <w:tcW w:w="259" w:type="pct"/>
          </w:tcPr>
          <w:p w14:paraId="033C2132" w14:textId="77777777" w:rsidR="008C3384" w:rsidRDefault="007F4CED" w:rsidP="007F4CED">
            <w:r>
              <w:t>12.34</w:t>
            </w:r>
          </w:p>
        </w:tc>
        <w:tc>
          <w:tcPr>
            <w:tcW w:w="363" w:type="pct"/>
          </w:tcPr>
          <w:p w14:paraId="34D227D3" w14:textId="77777777" w:rsidR="008C3384" w:rsidRDefault="008C3384" w:rsidP="0013322F">
            <w:r>
              <w:t>P</w:t>
            </w:r>
            <w:r w:rsidR="00EF37E4">
              <w:t>aymentDescription</w:t>
            </w:r>
            <w:r>
              <w:t>Code</w:t>
            </w:r>
          </w:p>
        </w:tc>
        <w:tc>
          <w:tcPr>
            <w:tcW w:w="301" w:type="pct"/>
          </w:tcPr>
          <w:p w14:paraId="7D4E8704" w14:textId="77777777" w:rsidR="008C3384" w:rsidRDefault="008C3384" w:rsidP="0013322F">
            <w:r>
              <w:t>AN</w:t>
            </w:r>
          </w:p>
        </w:tc>
        <w:tc>
          <w:tcPr>
            <w:tcW w:w="483" w:type="pct"/>
          </w:tcPr>
          <w:p w14:paraId="489EB298" w14:textId="77777777" w:rsidR="008C3384" w:rsidRDefault="008C3384" w:rsidP="0013322F"/>
        </w:tc>
        <w:tc>
          <w:tcPr>
            <w:tcW w:w="332" w:type="pct"/>
          </w:tcPr>
          <w:p w14:paraId="0B363ABA" w14:textId="77777777" w:rsidR="008C3384" w:rsidRDefault="008C3384" w:rsidP="00E543B0">
            <w:r>
              <w:t>2</w:t>
            </w:r>
          </w:p>
        </w:tc>
        <w:tc>
          <w:tcPr>
            <w:tcW w:w="362" w:type="pct"/>
          </w:tcPr>
          <w:p w14:paraId="3A77AC51" w14:textId="77777777" w:rsidR="008C3384" w:rsidRDefault="008C3384" w:rsidP="00E543B0">
            <w:r>
              <w:t>762</w:t>
            </w:r>
          </w:p>
        </w:tc>
        <w:tc>
          <w:tcPr>
            <w:tcW w:w="363" w:type="pct"/>
          </w:tcPr>
          <w:p w14:paraId="1C1A627D" w14:textId="77777777" w:rsidR="008C3384" w:rsidRDefault="008C3384" w:rsidP="0013322F">
            <w:r>
              <w:t>763</w:t>
            </w:r>
          </w:p>
        </w:tc>
        <w:tc>
          <w:tcPr>
            <w:tcW w:w="454" w:type="pct"/>
          </w:tcPr>
          <w:p w14:paraId="3B411EB1" w14:textId="77777777" w:rsidR="008C3384" w:rsidRDefault="008C3384" w:rsidP="0013322F">
            <w:r>
              <w:t>n/a</w:t>
            </w:r>
          </w:p>
        </w:tc>
        <w:tc>
          <w:tcPr>
            <w:tcW w:w="393" w:type="pct"/>
          </w:tcPr>
          <w:p w14:paraId="4C433881" w14:textId="77777777" w:rsidR="008C3384" w:rsidRDefault="008C3384" w:rsidP="0013322F">
            <w:r>
              <w:t>n/a</w:t>
            </w:r>
          </w:p>
        </w:tc>
        <w:tc>
          <w:tcPr>
            <w:tcW w:w="483" w:type="pct"/>
          </w:tcPr>
          <w:p w14:paraId="49DB7C49" w14:textId="77777777" w:rsidR="008C3384" w:rsidRDefault="008C3384" w:rsidP="0013322F">
            <w:r>
              <w:t>Payment Description Code</w:t>
            </w:r>
          </w:p>
        </w:tc>
        <w:tc>
          <w:tcPr>
            <w:tcW w:w="574" w:type="pct"/>
          </w:tcPr>
          <w:p w14:paraId="043BEB0B" w14:textId="77777777" w:rsidR="008C3384" w:rsidRDefault="008C3384" w:rsidP="0013322F">
            <w:r>
              <w:t xml:space="preserve">Provides additional description for TOP </w:t>
            </w:r>
            <w:r>
              <w:lastRenderedPageBreak/>
              <w:t>offsetting. Values agreed to between Agency and TOP.</w:t>
            </w:r>
          </w:p>
        </w:tc>
        <w:tc>
          <w:tcPr>
            <w:tcW w:w="633" w:type="pct"/>
            <w:gridSpan w:val="2"/>
          </w:tcPr>
          <w:p w14:paraId="09B4B567" w14:textId="77777777" w:rsidR="008C3384" w:rsidRDefault="008C3384" w:rsidP="0013322F">
            <w:r>
              <w:lastRenderedPageBreak/>
              <w:t>TOP</w:t>
            </w:r>
          </w:p>
          <w:p w14:paraId="749FF0EE" w14:textId="77777777" w:rsidR="000758C8" w:rsidRDefault="000758C8" w:rsidP="000C4307"/>
        </w:tc>
      </w:tr>
      <w:tr w:rsidR="007F2AB6" w14:paraId="2FF53711" w14:textId="77777777" w:rsidTr="79DBD942">
        <w:trPr>
          <w:jc w:val="center"/>
        </w:trPr>
        <w:tc>
          <w:tcPr>
            <w:tcW w:w="259" w:type="pct"/>
          </w:tcPr>
          <w:p w14:paraId="675585A6" w14:textId="77777777" w:rsidR="00D41848" w:rsidRDefault="007F4CED" w:rsidP="007F4CED">
            <w:r>
              <w:t>12.35</w:t>
            </w:r>
          </w:p>
        </w:tc>
        <w:tc>
          <w:tcPr>
            <w:tcW w:w="363" w:type="pct"/>
          </w:tcPr>
          <w:p w14:paraId="56F51A5A" w14:textId="77777777" w:rsidR="00D41848" w:rsidRDefault="00D41848" w:rsidP="0013322F">
            <w:r>
              <w:t>Filler</w:t>
            </w:r>
          </w:p>
        </w:tc>
        <w:tc>
          <w:tcPr>
            <w:tcW w:w="301" w:type="pct"/>
          </w:tcPr>
          <w:p w14:paraId="1400E1DD" w14:textId="77777777" w:rsidR="00D41848" w:rsidRDefault="00D41848" w:rsidP="0013322F"/>
        </w:tc>
        <w:tc>
          <w:tcPr>
            <w:tcW w:w="483" w:type="pct"/>
          </w:tcPr>
          <w:p w14:paraId="00E595BC" w14:textId="77777777" w:rsidR="00D41848" w:rsidRDefault="00D41848" w:rsidP="0013322F"/>
        </w:tc>
        <w:tc>
          <w:tcPr>
            <w:tcW w:w="332" w:type="pct"/>
          </w:tcPr>
          <w:p w14:paraId="02ADF47D" w14:textId="77777777" w:rsidR="00D41848" w:rsidRDefault="00A56A92" w:rsidP="00E543B0">
            <w:r>
              <w:t>8</w:t>
            </w:r>
            <w:r w:rsidR="008C3384">
              <w:t>7</w:t>
            </w:r>
          </w:p>
        </w:tc>
        <w:tc>
          <w:tcPr>
            <w:tcW w:w="362" w:type="pct"/>
          </w:tcPr>
          <w:p w14:paraId="668912CF" w14:textId="77777777" w:rsidR="00D41848" w:rsidRDefault="00A56A92" w:rsidP="00E543B0">
            <w:r>
              <w:t>76</w:t>
            </w:r>
            <w:r w:rsidR="008C3384">
              <w:t>4</w:t>
            </w:r>
          </w:p>
        </w:tc>
        <w:tc>
          <w:tcPr>
            <w:tcW w:w="363" w:type="pct"/>
          </w:tcPr>
          <w:p w14:paraId="33A38BC4" w14:textId="77777777" w:rsidR="00D41848" w:rsidRDefault="00D41848" w:rsidP="0013322F">
            <w:r>
              <w:fldChar w:fldCharType="begin"/>
            </w:r>
            <w:r>
              <w:instrText xml:space="preserve"> =F35+E35-1 </w:instrText>
            </w:r>
            <w:r>
              <w:fldChar w:fldCharType="separate"/>
            </w:r>
            <w:r>
              <w:rPr>
                <w:noProof/>
              </w:rPr>
              <w:t>850</w:t>
            </w:r>
            <w:r>
              <w:fldChar w:fldCharType="end"/>
            </w:r>
          </w:p>
        </w:tc>
        <w:tc>
          <w:tcPr>
            <w:tcW w:w="454" w:type="pct"/>
          </w:tcPr>
          <w:p w14:paraId="2435B366" w14:textId="77777777" w:rsidR="00D41848" w:rsidRDefault="00D41848" w:rsidP="0013322F">
            <w:r>
              <w:t>n/a</w:t>
            </w:r>
          </w:p>
        </w:tc>
        <w:tc>
          <w:tcPr>
            <w:tcW w:w="393" w:type="pct"/>
          </w:tcPr>
          <w:p w14:paraId="3B3017B0" w14:textId="77777777" w:rsidR="00D41848" w:rsidRDefault="00D41848" w:rsidP="0013322F"/>
        </w:tc>
        <w:tc>
          <w:tcPr>
            <w:tcW w:w="483" w:type="pct"/>
          </w:tcPr>
          <w:p w14:paraId="3F09874A" w14:textId="77777777" w:rsidR="00D41848" w:rsidRDefault="00D41848" w:rsidP="0013322F">
            <w:r>
              <w:t>n/a</w:t>
            </w:r>
          </w:p>
        </w:tc>
        <w:tc>
          <w:tcPr>
            <w:tcW w:w="574" w:type="pct"/>
          </w:tcPr>
          <w:p w14:paraId="6B97FF3E" w14:textId="77777777" w:rsidR="00D41848" w:rsidRDefault="00D41848" w:rsidP="0013322F"/>
        </w:tc>
        <w:tc>
          <w:tcPr>
            <w:tcW w:w="633" w:type="pct"/>
            <w:gridSpan w:val="2"/>
          </w:tcPr>
          <w:p w14:paraId="4127D3CD" w14:textId="77777777" w:rsidR="00D41848" w:rsidRDefault="00D41848" w:rsidP="0013322F"/>
        </w:tc>
      </w:tr>
    </w:tbl>
    <w:p w14:paraId="6D4E479D" w14:textId="77777777" w:rsidR="005221A4" w:rsidRDefault="005221A4"/>
    <w:p w14:paraId="6F1E33F7" w14:textId="77777777" w:rsidR="006B6E12" w:rsidRDefault="006B6E12"/>
    <w:p w14:paraId="74BC7427" w14:textId="77777777" w:rsidR="000C4FC4" w:rsidRDefault="0070111E">
      <w:pPr>
        <w:pStyle w:val="Heading2"/>
      </w:pPr>
      <w:bookmarkStart w:id="850" w:name="_ACH_Addendum_Record"/>
      <w:bookmarkEnd w:id="850"/>
      <w:r>
        <w:br w:type="page"/>
      </w:r>
      <w:bookmarkStart w:id="851" w:name="_Toc249174611"/>
      <w:bookmarkStart w:id="852" w:name="_Toc249174691"/>
      <w:bookmarkStart w:id="853" w:name="_Toc249241445"/>
      <w:bookmarkStart w:id="854" w:name="_Toc251943027"/>
      <w:bookmarkStart w:id="855" w:name="_Toc252174629"/>
      <w:bookmarkStart w:id="856" w:name="_Toc252544364"/>
      <w:bookmarkStart w:id="857" w:name="_Toc252798685"/>
      <w:bookmarkStart w:id="858" w:name="_Toc252798737"/>
      <w:bookmarkStart w:id="859" w:name="_Toc252798788"/>
      <w:bookmarkStart w:id="860" w:name="_Toc252798878"/>
      <w:bookmarkStart w:id="861" w:name="_Toc252798920"/>
      <w:bookmarkStart w:id="862" w:name="_Toc252803261"/>
      <w:bookmarkStart w:id="863" w:name="_Toc256594129"/>
      <w:bookmarkStart w:id="864" w:name="_Toc273379788"/>
      <w:bookmarkStart w:id="865" w:name="_Toc273561693"/>
      <w:bookmarkStart w:id="866" w:name="_Toc512413631"/>
      <w:bookmarkStart w:id="867" w:name="_Toc512414154"/>
      <w:bookmarkStart w:id="868" w:name="_Toc512414426"/>
      <w:bookmarkStart w:id="869" w:name="_Toc512414610"/>
      <w:bookmarkStart w:id="870" w:name="_Toc512414653"/>
      <w:bookmarkStart w:id="871" w:name="_Toc512414816"/>
      <w:bookmarkStart w:id="872" w:name="_Toc512414968"/>
      <w:bookmarkStart w:id="873" w:name="_Toc512415116"/>
      <w:bookmarkStart w:id="874" w:name="_Toc512415270"/>
      <w:bookmarkStart w:id="875" w:name="_Toc512415366"/>
      <w:bookmarkStart w:id="876" w:name="_Toc512415440"/>
      <w:bookmarkStart w:id="877" w:name="_Toc533161024"/>
      <w:bookmarkStart w:id="878" w:name="_Toc90909130"/>
      <w:bookmarkEnd w:id="851"/>
      <w:bookmarkEnd w:id="852"/>
      <w:bookmarkEnd w:id="853"/>
      <w:bookmarkEnd w:id="854"/>
      <w:bookmarkEnd w:id="855"/>
      <w:bookmarkEnd w:id="856"/>
      <w:bookmarkEnd w:id="857"/>
      <w:bookmarkEnd w:id="858"/>
      <w:bookmarkEnd w:id="859"/>
      <w:bookmarkEnd w:id="860"/>
      <w:bookmarkEnd w:id="861"/>
      <w:bookmarkEnd w:id="862"/>
      <w:bookmarkEnd w:id="863"/>
      <w:r w:rsidR="000C4FC4">
        <w:lastRenderedPageBreak/>
        <w:t>ACH Addendum Record</w:t>
      </w:r>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p>
    <w:p w14:paraId="7CC0EBE2" w14:textId="77777777" w:rsidR="007A1178" w:rsidRDefault="007A1178"/>
    <w:p w14:paraId="102636B7" w14:textId="77777777" w:rsidR="00B17E7C" w:rsidRDefault="00B17E7C" w:rsidP="00A227DE">
      <w:r>
        <w:t>This record is optional for PPD, CCD, and IAT</w:t>
      </w:r>
      <w:r w:rsidR="006B6E12">
        <w:t xml:space="preserve"> Standard Entry Class Codes.</w:t>
      </w:r>
    </w:p>
    <w:p w14:paraId="250DB677" w14:textId="77777777" w:rsidR="00B17E7C" w:rsidRDefault="00B17E7C" w:rsidP="00A227DE">
      <w:r>
        <w:t>If the SEC code is “PPD” or “CCD” only one a</w:t>
      </w:r>
      <w:r w:rsidR="006B6E12">
        <w:t>ddenda is allowed per payment.</w:t>
      </w:r>
    </w:p>
    <w:p w14:paraId="1A1DBE9C" w14:textId="77777777" w:rsidR="00B17E7C" w:rsidRDefault="00B17E7C" w:rsidP="00A227DE">
      <w:r>
        <w:t>If the SEC code is “IAT” up to two remittance addenda are allowed per payment.  Additionally, for IAT payments, PAM will build the Mandatory IAT Addenda Records using data provided in the Payment Data record and append this remittance adde</w:t>
      </w:r>
      <w:r w:rsidR="006B6E12">
        <w:t>nda if provided by the agency.</w:t>
      </w:r>
    </w:p>
    <w:p w14:paraId="0226362D" w14:textId="77777777" w:rsidR="000C4FC4" w:rsidRDefault="000C4FC4" w:rsidP="00750180"/>
    <w:tbl>
      <w:tblPr>
        <w:tblW w:w="14670" w:type="dxa"/>
        <w:tblInd w:w="-7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990"/>
        <w:gridCol w:w="630"/>
        <w:gridCol w:w="720"/>
        <w:gridCol w:w="810"/>
        <w:gridCol w:w="990"/>
        <w:gridCol w:w="1080"/>
        <w:gridCol w:w="1080"/>
        <w:gridCol w:w="2250"/>
        <w:gridCol w:w="2250"/>
        <w:gridCol w:w="1530"/>
        <w:gridCol w:w="2340"/>
      </w:tblGrid>
      <w:tr w:rsidR="008572AD" w:rsidRPr="00B33B13" w14:paraId="0245D5D3" w14:textId="77777777" w:rsidTr="79DBD942">
        <w:trPr>
          <w:trHeight w:val="150"/>
          <w:tblHeader/>
        </w:trPr>
        <w:tc>
          <w:tcPr>
            <w:tcW w:w="14670" w:type="dxa"/>
            <w:gridSpan w:val="11"/>
            <w:tcBorders>
              <w:top w:val="single" w:sz="4" w:space="0" w:color="auto"/>
              <w:bottom w:val="single" w:sz="6" w:space="0" w:color="auto"/>
            </w:tcBorders>
            <w:shd w:val="clear" w:color="auto" w:fill="B8CCE4"/>
          </w:tcPr>
          <w:p w14:paraId="0EF9051D" w14:textId="77777777" w:rsidR="008572AD" w:rsidRPr="00B33B13" w:rsidRDefault="008572AD" w:rsidP="00750180">
            <w:pPr>
              <w:rPr>
                <w:b/>
              </w:rPr>
            </w:pPr>
            <w:r>
              <w:rPr>
                <w:b/>
              </w:rPr>
              <w:t>ACH Addendum Record</w:t>
            </w:r>
          </w:p>
        </w:tc>
      </w:tr>
      <w:tr w:rsidR="000F3B2A" w:rsidRPr="00B33B13" w14:paraId="510B8CC3" w14:textId="77777777" w:rsidTr="79DBD942">
        <w:trPr>
          <w:trHeight w:val="150"/>
          <w:tblHeader/>
        </w:trPr>
        <w:tc>
          <w:tcPr>
            <w:tcW w:w="990" w:type="dxa"/>
            <w:tcBorders>
              <w:top w:val="single" w:sz="6" w:space="0" w:color="auto"/>
              <w:bottom w:val="single" w:sz="6" w:space="0" w:color="auto"/>
            </w:tcBorders>
            <w:shd w:val="clear" w:color="auto" w:fill="B8CCE4"/>
          </w:tcPr>
          <w:p w14:paraId="4C28B12E" w14:textId="77777777" w:rsidR="008572AD" w:rsidRPr="00B33B13" w:rsidRDefault="008572AD" w:rsidP="00750180">
            <w:pPr>
              <w:rPr>
                <w:b/>
              </w:rPr>
            </w:pPr>
            <w:r w:rsidRPr="00B33B13">
              <w:rPr>
                <w:b/>
              </w:rPr>
              <w:t xml:space="preserve"> #</w:t>
            </w:r>
          </w:p>
        </w:tc>
        <w:tc>
          <w:tcPr>
            <w:tcW w:w="630" w:type="dxa"/>
            <w:tcBorders>
              <w:top w:val="single" w:sz="6" w:space="0" w:color="auto"/>
              <w:bottom w:val="single" w:sz="6" w:space="0" w:color="auto"/>
            </w:tcBorders>
            <w:shd w:val="clear" w:color="auto" w:fill="B8CCE4"/>
          </w:tcPr>
          <w:p w14:paraId="50220E06" w14:textId="77777777" w:rsidR="008572AD" w:rsidRPr="00B33B13" w:rsidRDefault="008572AD" w:rsidP="00750180">
            <w:pPr>
              <w:rPr>
                <w:b/>
              </w:rPr>
            </w:pPr>
            <w:r w:rsidRPr="00B33B13">
              <w:rPr>
                <w:b/>
              </w:rPr>
              <w:t>Field Name</w:t>
            </w:r>
          </w:p>
        </w:tc>
        <w:tc>
          <w:tcPr>
            <w:tcW w:w="720" w:type="dxa"/>
            <w:tcBorders>
              <w:top w:val="single" w:sz="6" w:space="0" w:color="auto"/>
              <w:bottom w:val="single" w:sz="6" w:space="0" w:color="auto"/>
            </w:tcBorders>
            <w:shd w:val="clear" w:color="auto" w:fill="B8CCE4"/>
          </w:tcPr>
          <w:p w14:paraId="4580E4A1" w14:textId="77777777" w:rsidR="008572AD" w:rsidRPr="00B33B13" w:rsidRDefault="008572AD" w:rsidP="00750180">
            <w:pPr>
              <w:rPr>
                <w:b/>
              </w:rPr>
            </w:pPr>
            <w:r w:rsidRPr="00B33B13">
              <w:rPr>
                <w:b/>
              </w:rPr>
              <w:t>Type</w:t>
            </w:r>
          </w:p>
        </w:tc>
        <w:tc>
          <w:tcPr>
            <w:tcW w:w="810" w:type="dxa"/>
            <w:tcBorders>
              <w:top w:val="single" w:sz="6" w:space="0" w:color="auto"/>
              <w:bottom w:val="single" w:sz="6" w:space="0" w:color="auto"/>
            </w:tcBorders>
            <w:shd w:val="clear" w:color="auto" w:fill="B8CCE4"/>
          </w:tcPr>
          <w:p w14:paraId="7CCFD644" w14:textId="77777777" w:rsidR="008572AD" w:rsidRPr="00B33B13" w:rsidRDefault="008572AD" w:rsidP="00750180">
            <w:pPr>
              <w:rPr>
                <w:b/>
              </w:rPr>
            </w:pPr>
            <w:r w:rsidRPr="00B33B13">
              <w:rPr>
                <w:b/>
              </w:rPr>
              <w:t>Field Value</w:t>
            </w:r>
          </w:p>
        </w:tc>
        <w:tc>
          <w:tcPr>
            <w:tcW w:w="990" w:type="dxa"/>
            <w:tcBorders>
              <w:top w:val="single" w:sz="6" w:space="0" w:color="auto"/>
              <w:bottom w:val="single" w:sz="6" w:space="0" w:color="auto"/>
            </w:tcBorders>
            <w:shd w:val="clear" w:color="auto" w:fill="B8CCE4"/>
          </w:tcPr>
          <w:p w14:paraId="4C5BF07A" w14:textId="77777777" w:rsidR="008572AD" w:rsidRPr="00B33B13" w:rsidRDefault="008572AD" w:rsidP="00750180">
            <w:pPr>
              <w:rPr>
                <w:b/>
              </w:rPr>
            </w:pPr>
            <w:r w:rsidRPr="00B33B13">
              <w:rPr>
                <w:b/>
              </w:rPr>
              <w:t>Length</w:t>
            </w:r>
          </w:p>
        </w:tc>
        <w:tc>
          <w:tcPr>
            <w:tcW w:w="1080" w:type="dxa"/>
            <w:tcBorders>
              <w:top w:val="single" w:sz="6" w:space="0" w:color="auto"/>
              <w:bottom w:val="single" w:sz="6" w:space="0" w:color="auto"/>
            </w:tcBorders>
            <w:shd w:val="clear" w:color="auto" w:fill="B8CCE4"/>
          </w:tcPr>
          <w:p w14:paraId="7E25693C" w14:textId="77777777" w:rsidR="008572AD" w:rsidRPr="00B33B13" w:rsidRDefault="00FE3C52" w:rsidP="00750180">
            <w:pPr>
              <w:rPr>
                <w:b/>
              </w:rPr>
            </w:pPr>
            <w:r>
              <w:rPr>
                <w:b/>
              </w:rPr>
              <w:t xml:space="preserve">Start </w:t>
            </w:r>
            <w:r w:rsidR="008572AD" w:rsidRPr="00B33B13">
              <w:rPr>
                <w:b/>
              </w:rPr>
              <w:t>Position</w:t>
            </w:r>
          </w:p>
        </w:tc>
        <w:tc>
          <w:tcPr>
            <w:tcW w:w="1080" w:type="dxa"/>
            <w:tcBorders>
              <w:top w:val="single" w:sz="6" w:space="0" w:color="auto"/>
              <w:bottom w:val="single" w:sz="6" w:space="0" w:color="auto"/>
            </w:tcBorders>
            <w:shd w:val="clear" w:color="auto" w:fill="B8CCE4"/>
          </w:tcPr>
          <w:p w14:paraId="7C4318BB" w14:textId="77777777" w:rsidR="008572AD" w:rsidRPr="00B33B13" w:rsidRDefault="008572AD" w:rsidP="00750180">
            <w:pPr>
              <w:rPr>
                <w:b/>
              </w:rPr>
            </w:pPr>
            <w:r>
              <w:rPr>
                <w:b/>
              </w:rPr>
              <w:t>End Position</w:t>
            </w:r>
          </w:p>
        </w:tc>
        <w:tc>
          <w:tcPr>
            <w:tcW w:w="2250" w:type="dxa"/>
            <w:tcBorders>
              <w:top w:val="single" w:sz="6" w:space="0" w:color="auto"/>
              <w:bottom w:val="single" w:sz="6" w:space="0" w:color="auto"/>
            </w:tcBorders>
            <w:shd w:val="clear" w:color="auto" w:fill="B8CCE4"/>
          </w:tcPr>
          <w:p w14:paraId="3518BA8A" w14:textId="77777777" w:rsidR="008572AD" w:rsidRPr="00B33B13" w:rsidRDefault="008572AD" w:rsidP="00750180">
            <w:pPr>
              <w:rPr>
                <w:b/>
              </w:rPr>
            </w:pPr>
            <w:r w:rsidRPr="00B33B13">
              <w:rPr>
                <w:b/>
              </w:rPr>
              <w:t>Validation rules</w:t>
            </w:r>
          </w:p>
        </w:tc>
        <w:tc>
          <w:tcPr>
            <w:tcW w:w="2250" w:type="dxa"/>
            <w:tcBorders>
              <w:top w:val="single" w:sz="6" w:space="0" w:color="auto"/>
              <w:bottom w:val="single" w:sz="6" w:space="0" w:color="auto"/>
            </w:tcBorders>
            <w:shd w:val="clear" w:color="auto" w:fill="B8CCE4"/>
          </w:tcPr>
          <w:p w14:paraId="10B91CAC" w14:textId="77777777" w:rsidR="008572AD" w:rsidRPr="00B33B13" w:rsidRDefault="008572AD" w:rsidP="00750180">
            <w:pPr>
              <w:rPr>
                <w:b/>
              </w:rPr>
            </w:pPr>
            <w:r>
              <w:rPr>
                <w:b/>
              </w:rPr>
              <w:t>Error Code</w:t>
            </w:r>
          </w:p>
        </w:tc>
        <w:tc>
          <w:tcPr>
            <w:tcW w:w="1530" w:type="dxa"/>
            <w:tcBorders>
              <w:top w:val="single" w:sz="6" w:space="0" w:color="auto"/>
              <w:bottom w:val="single" w:sz="6" w:space="0" w:color="auto"/>
            </w:tcBorders>
            <w:shd w:val="clear" w:color="auto" w:fill="B8CCE4"/>
          </w:tcPr>
          <w:p w14:paraId="288DB27A" w14:textId="77777777" w:rsidR="008572AD" w:rsidRPr="00B33B13" w:rsidRDefault="008572AD" w:rsidP="00750180">
            <w:pPr>
              <w:rPr>
                <w:b/>
              </w:rPr>
            </w:pPr>
            <w:r w:rsidRPr="00B33B13">
              <w:rPr>
                <w:b/>
              </w:rPr>
              <w:t>Stored Name</w:t>
            </w:r>
          </w:p>
        </w:tc>
        <w:tc>
          <w:tcPr>
            <w:tcW w:w="2340" w:type="dxa"/>
            <w:tcBorders>
              <w:top w:val="single" w:sz="6" w:space="0" w:color="auto"/>
              <w:bottom w:val="single" w:sz="6" w:space="0" w:color="auto"/>
            </w:tcBorders>
            <w:shd w:val="clear" w:color="auto" w:fill="B8CCE4"/>
          </w:tcPr>
          <w:p w14:paraId="5F04AA71" w14:textId="77777777" w:rsidR="008572AD" w:rsidRPr="00B33B13" w:rsidRDefault="008572AD" w:rsidP="79DBD942">
            <w:pPr>
              <w:rPr>
                <w:b/>
                <w:bCs/>
              </w:rPr>
            </w:pPr>
            <w:r w:rsidRPr="79DBD942">
              <w:rPr>
                <w:b/>
                <w:bCs/>
              </w:rPr>
              <w:t>Notes</w:t>
            </w:r>
          </w:p>
        </w:tc>
      </w:tr>
      <w:tr w:rsidR="000F3B2A" w14:paraId="59DBD0CD" w14:textId="77777777" w:rsidTr="79DBD942">
        <w:trPr>
          <w:trHeight w:val="407"/>
        </w:trPr>
        <w:tc>
          <w:tcPr>
            <w:tcW w:w="990" w:type="dxa"/>
            <w:tcBorders>
              <w:top w:val="single" w:sz="6" w:space="0" w:color="auto"/>
            </w:tcBorders>
          </w:tcPr>
          <w:p w14:paraId="4323FB44" w14:textId="77777777" w:rsidR="008572AD" w:rsidRDefault="0094598C" w:rsidP="0094598C">
            <w:r>
              <w:t>03.</w:t>
            </w:r>
            <w:r w:rsidR="00CE4CA0">
              <w:t>0</w:t>
            </w:r>
            <w:r>
              <w:t>1</w:t>
            </w:r>
          </w:p>
        </w:tc>
        <w:tc>
          <w:tcPr>
            <w:tcW w:w="630" w:type="dxa"/>
            <w:tcBorders>
              <w:top w:val="single" w:sz="6" w:space="0" w:color="auto"/>
            </w:tcBorders>
          </w:tcPr>
          <w:p w14:paraId="566B4528" w14:textId="77777777" w:rsidR="008572AD" w:rsidRDefault="008572AD" w:rsidP="00750180">
            <w:r>
              <w:t>Record Code</w:t>
            </w:r>
          </w:p>
        </w:tc>
        <w:tc>
          <w:tcPr>
            <w:tcW w:w="720" w:type="dxa"/>
            <w:tcBorders>
              <w:top w:val="single" w:sz="6" w:space="0" w:color="auto"/>
            </w:tcBorders>
          </w:tcPr>
          <w:p w14:paraId="6C48E71F" w14:textId="77777777" w:rsidR="008572AD" w:rsidRDefault="008572AD" w:rsidP="00750180">
            <w:r>
              <w:t>AN</w:t>
            </w:r>
          </w:p>
        </w:tc>
        <w:tc>
          <w:tcPr>
            <w:tcW w:w="810" w:type="dxa"/>
            <w:tcBorders>
              <w:top w:val="single" w:sz="6" w:space="0" w:color="auto"/>
            </w:tcBorders>
          </w:tcPr>
          <w:p w14:paraId="43D77710" w14:textId="77777777" w:rsidR="008572AD" w:rsidRDefault="00676FCD" w:rsidP="00750180">
            <w:r>
              <w:t>“</w:t>
            </w:r>
            <w:r w:rsidR="008572AD">
              <w:t>03</w:t>
            </w:r>
            <w:r>
              <w:t>”</w:t>
            </w:r>
          </w:p>
        </w:tc>
        <w:tc>
          <w:tcPr>
            <w:tcW w:w="990" w:type="dxa"/>
            <w:tcBorders>
              <w:top w:val="single" w:sz="6" w:space="0" w:color="auto"/>
            </w:tcBorders>
          </w:tcPr>
          <w:p w14:paraId="3BFF82BF" w14:textId="77777777" w:rsidR="008572AD" w:rsidRDefault="008572AD" w:rsidP="00750180">
            <w:r>
              <w:t>2</w:t>
            </w:r>
          </w:p>
        </w:tc>
        <w:tc>
          <w:tcPr>
            <w:tcW w:w="1080" w:type="dxa"/>
            <w:tcBorders>
              <w:top w:val="single" w:sz="6" w:space="0" w:color="auto"/>
            </w:tcBorders>
          </w:tcPr>
          <w:p w14:paraId="54479C5F" w14:textId="77777777" w:rsidR="008572AD" w:rsidRDefault="008572AD" w:rsidP="008572AD">
            <w:r>
              <w:t>1</w:t>
            </w:r>
          </w:p>
        </w:tc>
        <w:tc>
          <w:tcPr>
            <w:tcW w:w="1080" w:type="dxa"/>
            <w:tcBorders>
              <w:top w:val="single" w:sz="6" w:space="0" w:color="auto"/>
            </w:tcBorders>
          </w:tcPr>
          <w:p w14:paraId="5A46D12F" w14:textId="77777777" w:rsidR="008572AD" w:rsidRDefault="008572AD" w:rsidP="00750180">
            <w:r>
              <w:fldChar w:fldCharType="begin"/>
            </w:r>
            <w:r>
              <w:instrText xml:space="preserve"> =F3+E3-1 </w:instrText>
            </w:r>
            <w:r>
              <w:fldChar w:fldCharType="separate"/>
            </w:r>
            <w:r>
              <w:rPr>
                <w:noProof/>
              </w:rPr>
              <w:t>2</w:t>
            </w:r>
            <w:r>
              <w:fldChar w:fldCharType="end"/>
            </w:r>
          </w:p>
        </w:tc>
        <w:tc>
          <w:tcPr>
            <w:tcW w:w="2250" w:type="dxa"/>
            <w:tcBorders>
              <w:top w:val="single" w:sz="6" w:space="0" w:color="auto"/>
            </w:tcBorders>
          </w:tcPr>
          <w:p w14:paraId="69D3EEC2" w14:textId="77777777" w:rsidR="008572AD" w:rsidRDefault="008572AD" w:rsidP="00750180">
            <w:r>
              <w:t>If invalid, missing or out of order, reject the file</w:t>
            </w:r>
          </w:p>
        </w:tc>
        <w:tc>
          <w:tcPr>
            <w:tcW w:w="2250" w:type="dxa"/>
            <w:tcBorders>
              <w:top w:val="single" w:sz="6" w:space="0" w:color="auto"/>
            </w:tcBorders>
          </w:tcPr>
          <w:p w14:paraId="027B7DE5" w14:textId="77777777" w:rsidR="008572AD" w:rsidRDefault="008572AD" w:rsidP="00750180">
            <w:r>
              <w:t>Invalid: Reason Group 1 message 6.  Missing or out of order: Reason Group 1 message 4.</w:t>
            </w:r>
          </w:p>
        </w:tc>
        <w:tc>
          <w:tcPr>
            <w:tcW w:w="1530" w:type="dxa"/>
            <w:tcBorders>
              <w:top w:val="single" w:sz="6" w:space="0" w:color="auto"/>
            </w:tcBorders>
          </w:tcPr>
          <w:p w14:paraId="56995F81" w14:textId="77777777" w:rsidR="008572AD" w:rsidRDefault="0052235C" w:rsidP="00750180">
            <w:r>
              <w:t>n/a</w:t>
            </w:r>
          </w:p>
        </w:tc>
        <w:tc>
          <w:tcPr>
            <w:tcW w:w="2340" w:type="dxa"/>
            <w:tcBorders>
              <w:top w:val="single" w:sz="6" w:space="0" w:color="auto"/>
            </w:tcBorders>
          </w:tcPr>
          <w:p w14:paraId="54F1C33D" w14:textId="77777777" w:rsidR="008572AD" w:rsidRDefault="008572AD" w:rsidP="004119E3">
            <w:r>
              <w:t xml:space="preserve">ACH Addendum Record = </w:t>
            </w:r>
            <w:r w:rsidR="00676FCD">
              <w:t>“</w:t>
            </w:r>
            <w:r>
              <w:t>03</w:t>
            </w:r>
            <w:r w:rsidR="00676FCD">
              <w:t>”</w:t>
            </w:r>
          </w:p>
        </w:tc>
      </w:tr>
      <w:tr w:rsidR="000F3B2A" w14:paraId="7BCCCAC1" w14:textId="77777777" w:rsidTr="79DBD942">
        <w:trPr>
          <w:trHeight w:val="1152"/>
        </w:trPr>
        <w:tc>
          <w:tcPr>
            <w:tcW w:w="990" w:type="dxa"/>
          </w:tcPr>
          <w:p w14:paraId="60E639EA" w14:textId="77777777" w:rsidR="008572AD" w:rsidRDefault="0094598C" w:rsidP="0094598C">
            <w:r>
              <w:t>03.</w:t>
            </w:r>
            <w:r w:rsidR="00CE4CA0">
              <w:t>0</w:t>
            </w:r>
            <w:r>
              <w:t>2</w:t>
            </w:r>
          </w:p>
        </w:tc>
        <w:tc>
          <w:tcPr>
            <w:tcW w:w="630" w:type="dxa"/>
          </w:tcPr>
          <w:p w14:paraId="7B489FFE" w14:textId="77777777" w:rsidR="008572AD" w:rsidRDefault="008572AD">
            <w:r>
              <w:t>Payment</w:t>
            </w:r>
            <w:r w:rsidR="00892CAA">
              <w:t>ID</w:t>
            </w:r>
          </w:p>
        </w:tc>
        <w:tc>
          <w:tcPr>
            <w:tcW w:w="720" w:type="dxa"/>
          </w:tcPr>
          <w:p w14:paraId="2C2ED93F" w14:textId="77777777" w:rsidR="008572AD" w:rsidRDefault="008572AD" w:rsidP="00750180">
            <w:r>
              <w:t>AN</w:t>
            </w:r>
          </w:p>
        </w:tc>
        <w:tc>
          <w:tcPr>
            <w:tcW w:w="810" w:type="dxa"/>
          </w:tcPr>
          <w:p w14:paraId="1C511709" w14:textId="77777777" w:rsidR="008572AD" w:rsidRDefault="008572AD" w:rsidP="00750180"/>
        </w:tc>
        <w:tc>
          <w:tcPr>
            <w:tcW w:w="990" w:type="dxa"/>
          </w:tcPr>
          <w:p w14:paraId="6DED833E" w14:textId="77777777" w:rsidR="008572AD" w:rsidRDefault="008572AD" w:rsidP="00750180">
            <w:r>
              <w:t>20</w:t>
            </w:r>
          </w:p>
        </w:tc>
        <w:tc>
          <w:tcPr>
            <w:tcW w:w="1080" w:type="dxa"/>
          </w:tcPr>
          <w:p w14:paraId="4BD0CC98" w14:textId="77777777" w:rsidR="008572AD" w:rsidRDefault="008572AD" w:rsidP="004E63E5">
            <w:r>
              <w:fldChar w:fldCharType="begin"/>
            </w:r>
            <w:r>
              <w:instrText xml:space="preserve"> =G3+1 </w:instrText>
            </w:r>
            <w:r>
              <w:fldChar w:fldCharType="separate"/>
            </w:r>
            <w:r>
              <w:rPr>
                <w:noProof/>
              </w:rPr>
              <w:t>3</w:t>
            </w:r>
            <w:r>
              <w:fldChar w:fldCharType="end"/>
            </w:r>
          </w:p>
        </w:tc>
        <w:tc>
          <w:tcPr>
            <w:tcW w:w="1080" w:type="dxa"/>
          </w:tcPr>
          <w:p w14:paraId="2445D2CA" w14:textId="77777777" w:rsidR="008572AD" w:rsidRDefault="008572AD" w:rsidP="00045530">
            <w:r>
              <w:fldChar w:fldCharType="begin"/>
            </w:r>
            <w:r>
              <w:instrText xml:space="preserve"> =F4+E4-1 </w:instrText>
            </w:r>
            <w:r>
              <w:fldChar w:fldCharType="separate"/>
            </w:r>
            <w:r>
              <w:rPr>
                <w:noProof/>
              </w:rPr>
              <w:t>22</w:t>
            </w:r>
            <w:r>
              <w:fldChar w:fldCharType="end"/>
            </w:r>
          </w:p>
        </w:tc>
        <w:tc>
          <w:tcPr>
            <w:tcW w:w="2250" w:type="dxa"/>
          </w:tcPr>
          <w:p w14:paraId="25B4549E" w14:textId="77777777" w:rsidR="008572AD" w:rsidRDefault="008572AD" w:rsidP="0052235C">
            <w:r>
              <w:t>If this information is not the same as in the ACH payment data record</w:t>
            </w:r>
            <w:r w:rsidR="00A84E6D">
              <w:t>,</w:t>
            </w:r>
            <w:r>
              <w:t xml:space="preserve"> reject the </w:t>
            </w:r>
            <w:r w:rsidR="0052235C">
              <w:t>schedule.</w:t>
            </w:r>
          </w:p>
        </w:tc>
        <w:tc>
          <w:tcPr>
            <w:tcW w:w="2250" w:type="dxa"/>
          </w:tcPr>
          <w:p w14:paraId="121F04F2" w14:textId="77777777" w:rsidR="008572AD" w:rsidRDefault="008572AD" w:rsidP="00750180">
            <w:r>
              <w:t>Reason Group 1 message 6</w:t>
            </w:r>
          </w:p>
        </w:tc>
        <w:tc>
          <w:tcPr>
            <w:tcW w:w="1530" w:type="dxa"/>
          </w:tcPr>
          <w:p w14:paraId="4B0D7FB2" w14:textId="77777777" w:rsidR="008572AD" w:rsidRDefault="0052235C" w:rsidP="00750180">
            <w:r>
              <w:t>n/a</w:t>
            </w:r>
          </w:p>
        </w:tc>
        <w:tc>
          <w:tcPr>
            <w:tcW w:w="2340" w:type="dxa"/>
          </w:tcPr>
          <w:p w14:paraId="5FE8A9F3" w14:textId="5B044617" w:rsidR="008572AD" w:rsidRDefault="008F7141" w:rsidP="00750180">
            <w:r>
              <w:t>SRF</w:t>
            </w:r>
          </w:p>
        </w:tc>
      </w:tr>
      <w:tr w:rsidR="000F3B2A" w14:paraId="1A3F779A" w14:textId="77777777" w:rsidTr="79DBD942">
        <w:trPr>
          <w:trHeight w:val="676"/>
        </w:trPr>
        <w:tc>
          <w:tcPr>
            <w:tcW w:w="990" w:type="dxa"/>
          </w:tcPr>
          <w:p w14:paraId="7A8B5B80" w14:textId="77777777" w:rsidR="008572AD" w:rsidRDefault="0094598C" w:rsidP="0094598C">
            <w:r>
              <w:t>03.</w:t>
            </w:r>
            <w:r w:rsidR="00CE4CA0">
              <w:t>0</w:t>
            </w:r>
            <w:r>
              <w:t>3</w:t>
            </w:r>
          </w:p>
        </w:tc>
        <w:tc>
          <w:tcPr>
            <w:tcW w:w="630" w:type="dxa"/>
          </w:tcPr>
          <w:p w14:paraId="4F423469" w14:textId="77777777" w:rsidR="008572AD" w:rsidRDefault="008572AD" w:rsidP="00750180">
            <w:r>
              <w:t>Addenda Information</w:t>
            </w:r>
          </w:p>
        </w:tc>
        <w:tc>
          <w:tcPr>
            <w:tcW w:w="720" w:type="dxa"/>
          </w:tcPr>
          <w:p w14:paraId="39E1842D" w14:textId="77777777" w:rsidR="008572AD" w:rsidRDefault="008572AD" w:rsidP="00750180">
            <w:r>
              <w:t>AN</w:t>
            </w:r>
          </w:p>
        </w:tc>
        <w:tc>
          <w:tcPr>
            <w:tcW w:w="810" w:type="dxa"/>
          </w:tcPr>
          <w:p w14:paraId="1B9878A2" w14:textId="77777777" w:rsidR="008572AD" w:rsidRDefault="008572AD" w:rsidP="00750180"/>
        </w:tc>
        <w:tc>
          <w:tcPr>
            <w:tcW w:w="990" w:type="dxa"/>
          </w:tcPr>
          <w:p w14:paraId="4358A0DD" w14:textId="77777777" w:rsidR="008572AD" w:rsidRDefault="008572AD" w:rsidP="00750180">
            <w:r>
              <w:t>80</w:t>
            </w:r>
          </w:p>
        </w:tc>
        <w:tc>
          <w:tcPr>
            <w:tcW w:w="1080" w:type="dxa"/>
          </w:tcPr>
          <w:p w14:paraId="3A201919" w14:textId="77777777" w:rsidR="008572AD" w:rsidRDefault="008572AD" w:rsidP="004E63E5">
            <w:r>
              <w:fldChar w:fldCharType="begin"/>
            </w:r>
            <w:r>
              <w:instrText xml:space="preserve"> =G4+1 </w:instrText>
            </w:r>
            <w:r>
              <w:fldChar w:fldCharType="separate"/>
            </w:r>
            <w:r>
              <w:rPr>
                <w:noProof/>
              </w:rPr>
              <w:t>23</w:t>
            </w:r>
            <w:r>
              <w:fldChar w:fldCharType="end"/>
            </w:r>
          </w:p>
        </w:tc>
        <w:tc>
          <w:tcPr>
            <w:tcW w:w="1080" w:type="dxa"/>
          </w:tcPr>
          <w:p w14:paraId="7C6FB39D" w14:textId="77777777" w:rsidR="008572AD" w:rsidRDefault="008572AD" w:rsidP="00750180">
            <w:r>
              <w:fldChar w:fldCharType="begin"/>
            </w:r>
            <w:r>
              <w:instrText xml:space="preserve"> =F5+E5-1 </w:instrText>
            </w:r>
            <w:r>
              <w:fldChar w:fldCharType="separate"/>
            </w:r>
            <w:r>
              <w:rPr>
                <w:noProof/>
              </w:rPr>
              <w:t>102</w:t>
            </w:r>
            <w:r>
              <w:fldChar w:fldCharType="end"/>
            </w:r>
          </w:p>
        </w:tc>
        <w:tc>
          <w:tcPr>
            <w:tcW w:w="2250" w:type="dxa"/>
          </w:tcPr>
          <w:p w14:paraId="644A7E93" w14:textId="77777777" w:rsidR="008572AD" w:rsidRDefault="0052235C" w:rsidP="00750180">
            <w:r>
              <w:t>n/a</w:t>
            </w:r>
          </w:p>
        </w:tc>
        <w:tc>
          <w:tcPr>
            <w:tcW w:w="2250" w:type="dxa"/>
          </w:tcPr>
          <w:p w14:paraId="18E6C703" w14:textId="77777777" w:rsidR="008572AD" w:rsidRDefault="008572AD" w:rsidP="00750180"/>
        </w:tc>
        <w:tc>
          <w:tcPr>
            <w:tcW w:w="1530" w:type="dxa"/>
          </w:tcPr>
          <w:p w14:paraId="686D905C" w14:textId="77777777" w:rsidR="008572AD" w:rsidRDefault="008572AD" w:rsidP="00750180">
            <w:r>
              <w:t>Addenda Record</w:t>
            </w:r>
          </w:p>
        </w:tc>
        <w:tc>
          <w:tcPr>
            <w:tcW w:w="2340" w:type="dxa"/>
          </w:tcPr>
          <w:p w14:paraId="4E480432" w14:textId="77777777" w:rsidR="004E0299" w:rsidRDefault="004E0299" w:rsidP="00750180">
            <w:r>
              <w:t>DNP</w:t>
            </w:r>
          </w:p>
          <w:p w14:paraId="3BD5C5C9" w14:textId="77777777" w:rsidR="008572AD" w:rsidRDefault="008572AD" w:rsidP="00750180">
            <w:r>
              <w:t>FedACH</w:t>
            </w:r>
          </w:p>
          <w:p w14:paraId="13117EC6" w14:textId="77777777" w:rsidR="008572AD" w:rsidRDefault="008572AD" w:rsidP="00750180">
            <w:r>
              <w:t>IPP</w:t>
            </w:r>
          </w:p>
          <w:p w14:paraId="213921BC" w14:textId="77777777" w:rsidR="0064072D" w:rsidRDefault="0064072D" w:rsidP="00750180">
            <w:r>
              <w:t>PIR</w:t>
            </w:r>
          </w:p>
          <w:p w14:paraId="27CFFECB" w14:textId="77777777" w:rsidR="00B65197" w:rsidRDefault="00B65197" w:rsidP="00750180">
            <w:r>
              <w:t>PPS</w:t>
            </w:r>
          </w:p>
          <w:p w14:paraId="716E6EE3" w14:textId="77777777" w:rsidR="007F7763" w:rsidRDefault="007F7763" w:rsidP="007F7763"/>
          <w:p w14:paraId="34A0DCB2" w14:textId="152B3D05" w:rsidR="007F7763" w:rsidRDefault="008F7141" w:rsidP="00750180">
            <w:r>
              <w:t>SRF</w:t>
            </w:r>
          </w:p>
        </w:tc>
      </w:tr>
      <w:tr w:rsidR="000F3B2A" w14:paraId="4373116C" w14:textId="77777777" w:rsidTr="79DBD942">
        <w:trPr>
          <w:trHeight w:val="293"/>
        </w:trPr>
        <w:tc>
          <w:tcPr>
            <w:tcW w:w="990" w:type="dxa"/>
          </w:tcPr>
          <w:p w14:paraId="0FDC07BF" w14:textId="77777777" w:rsidR="008572AD" w:rsidRDefault="0094598C" w:rsidP="0094598C">
            <w:r>
              <w:lastRenderedPageBreak/>
              <w:t>03.</w:t>
            </w:r>
            <w:r w:rsidR="00CE4CA0">
              <w:t>0</w:t>
            </w:r>
            <w:r>
              <w:t>4</w:t>
            </w:r>
          </w:p>
        </w:tc>
        <w:tc>
          <w:tcPr>
            <w:tcW w:w="630" w:type="dxa"/>
          </w:tcPr>
          <w:p w14:paraId="0721D1BA" w14:textId="77777777" w:rsidR="008572AD" w:rsidRDefault="008572AD" w:rsidP="00750180">
            <w:r>
              <w:t>Filler</w:t>
            </w:r>
          </w:p>
        </w:tc>
        <w:tc>
          <w:tcPr>
            <w:tcW w:w="720" w:type="dxa"/>
          </w:tcPr>
          <w:p w14:paraId="37778DE9" w14:textId="77777777" w:rsidR="008572AD" w:rsidRDefault="008572AD" w:rsidP="00750180"/>
        </w:tc>
        <w:tc>
          <w:tcPr>
            <w:tcW w:w="810" w:type="dxa"/>
          </w:tcPr>
          <w:p w14:paraId="008BE61C" w14:textId="77777777" w:rsidR="008572AD" w:rsidRDefault="008572AD" w:rsidP="00750180"/>
        </w:tc>
        <w:tc>
          <w:tcPr>
            <w:tcW w:w="990" w:type="dxa"/>
          </w:tcPr>
          <w:p w14:paraId="12077812" w14:textId="77777777" w:rsidR="008572AD" w:rsidRDefault="008572AD">
            <w:r>
              <w:t>748</w:t>
            </w:r>
          </w:p>
        </w:tc>
        <w:tc>
          <w:tcPr>
            <w:tcW w:w="1080" w:type="dxa"/>
          </w:tcPr>
          <w:p w14:paraId="43961159" w14:textId="77777777" w:rsidR="008572AD" w:rsidRDefault="008572AD" w:rsidP="00A92D4A">
            <w:r>
              <w:fldChar w:fldCharType="begin"/>
            </w:r>
            <w:r>
              <w:instrText xml:space="preserve"> =G5+1 </w:instrText>
            </w:r>
            <w:r>
              <w:fldChar w:fldCharType="separate"/>
            </w:r>
            <w:r>
              <w:rPr>
                <w:noProof/>
              </w:rPr>
              <w:t>103</w:t>
            </w:r>
            <w:r>
              <w:fldChar w:fldCharType="end"/>
            </w:r>
          </w:p>
        </w:tc>
        <w:tc>
          <w:tcPr>
            <w:tcW w:w="1080" w:type="dxa"/>
          </w:tcPr>
          <w:p w14:paraId="6F245B42" w14:textId="77777777" w:rsidR="008572AD" w:rsidRDefault="008572AD" w:rsidP="00750180">
            <w:r>
              <w:fldChar w:fldCharType="begin"/>
            </w:r>
            <w:r>
              <w:instrText xml:space="preserve"> =F6+E6-1 </w:instrText>
            </w:r>
            <w:r>
              <w:fldChar w:fldCharType="separate"/>
            </w:r>
            <w:r>
              <w:rPr>
                <w:noProof/>
              </w:rPr>
              <w:t>850</w:t>
            </w:r>
            <w:r>
              <w:fldChar w:fldCharType="end"/>
            </w:r>
          </w:p>
        </w:tc>
        <w:tc>
          <w:tcPr>
            <w:tcW w:w="2250" w:type="dxa"/>
          </w:tcPr>
          <w:p w14:paraId="60CDE5EA" w14:textId="77777777" w:rsidR="008572AD" w:rsidRDefault="0052235C" w:rsidP="00750180">
            <w:r>
              <w:t>n/a</w:t>
            </w:r>
          </w:p>
        </w:tc>
        <w:tc>
          <w:tcPr>
            <w:tcW w:w="2250" w:type="dxa"/>
          </w:tcPr>
          <w:p w14:paraId="55FA346C" w14:textId="77777777" w:rsidR="008572AD" w:rsidRDefault="008572AD" w:rsidP="00750180"/>
        </w:tc>
        <w:tc>
          <w:tcPr>
            <w:tcW w:w="1530" w:type="dxa"/>
          </w:tcPr>
          <w:p w14:paraId="7AB9FB15" w14:textId="77777777" w:rsidR="008572AD" w:rsidRDefault="0052235C" w:rsidP="00750180">
            <w:r>
              <w:t>n/a</w:t>
            </w:r>
          </w:p>
        </w:tc>
        <w:tc>
          <w:tcPr>
            <w:tcW w:w="2340" w:type="dxa"/>
          </w:tcPr>
          <w:p w14:paraId="4BE24B64" w14:textId="77777777" w:rsidR="008572AD" w:rsidRDefault="008572AD" w:rsidP="00750180"/>
        </w:tc>
      </w:tr>
    </w:tbl>
    <w:p w14:paraId="30702AC3" w14:textId="77777777" w:rsidR="007A1178" w:rsidRDefault="007A1178"/>
    <w:p w14:paraId="5A253C1A" w14:textId="77777777" w:rsidR="006B6E12" w:rsidRDefault="006B6E12" w:rsidP="00A227DE"/>
    <w:p w14:paraId="617F934D" w14:textId="77777777" w:rsidR="006B6E12" w:rsidRDefault="0070111E" w:rsidP="006B6E12">
      <w:pPr>
        <w:pStyle w:val="Heading3"/>
      </w:pPr>
      <w:bookmarkStart w:id="879" w:name="_Toc512413632"/>
      <w:bookmarkStart w:id="880" w:name="_Toc512414155"/>
      <w:bookmarkStart w:id="881" w:name="_Toc512414427"/>
      <w:bookmarkStart w:id="882" w:name="_Toc512414611"/>
      <w:bookmarkStart w:id="883" w:name="_Toc512414654"/>
      <w:r>
        <w:br w:type="page"/>
      </w:r>
      <w:bookmarkStart w:id="884" w:name="_Toc512414817"/>
      <w:bookmarkStart w:id="885" w:name="_Toc512414969"/>
      <w:bookmarkStart w:id="886" w:name="_Toc512415117"/>
      <w:bookmarkStart w:id="887" w:name="_Toc512415271"/>
      <w:bookmarkStart w:id="888" w:name="_Toc512415367"/>
      <w:bookmarkStart w:id="889" w:name="_Toc512415441"/>
      <w:bookmarkStart w:id="890" w:name="_Toc533161025"/>
      <w:bookmarkStart w:id="891" w:name="_Toc90909131"/>
      <w:r w:rsidR="006B6E12">
        <w:lastRenderedPageBreak/>
        <w:t>CTX Validation Rules</w:t>
      </w:r>
      <w:bookmarkEnd w:id="879"/>
      <w:bookmarkEnd w:id="880"/>
      <w:bookmarkEnd w:id="881"/>
      <w:bookmarkEnd w:id="882"/>
      <w:bookmarkEnd w:id="883"/>
      <w:bookmarkEnd w:id="884"/>
      <w:bookmarkEnd w:id="885"/>
      <w:bookmarkEnd w:id="886"/>
      <w:bookmarkEnd w:id="887"/>
      <w:bookmarkEnd w:id="888"/>
      <w:bookmarkEnd w:id="889"/>
      <w:bookmarkEnd w:id="890"/>
      <w:bookmarkEnd w:id="891"/>
    </w:p>
    <w:p w14:paraId="7642D35A" w14:textId="77777777" w:rsidR="00134739" w:rsidRDefault="00134739" w:rsidP="00A227DE">
      <w:r>
        <w:t xml:space="preserve">The </w:t>
      </w:r>
      <w:r w:rsidR="006B6E12">
        <w:t xml:space="preserve">validation </w:t>
      </w:r>
      <w:r>
        <w:t>rules in the table below apply for Standard Entry Class Code “CTX”.</w:t>
      </w:r>
    </w:p>
    <w:p w14:paraId="7CB3107D" w14:textId="77777777" w:rsidR="00B668A4" w:rsidRDefault="00B668A4" w:rsidP="00A227DE"/>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2924"/>
        <w:gridCol w:w="2924"/>
      </w:tblGrid>
      <w:tr w:rsidR="00B668A4" w14:paraId="3B558CAA" w14:textId="77777777" w:rsidTr="006B6E12">
        <w:trPr>
          <w:trHeight w:val="274"/>
          <w:tblHeader/>
        </w:trPr>
        <w:tc>
          <w:tcPr>
            <w:tcW w:w="2924" w:type="dxa"/>
            <w:shd w:val="clear" w:color="auto" w:fill="B8CCE4"/>
          </w:tcPr>
          <w:p w14:paraId="7C8C81B8" w14:textId="77777777" w:rsidR="00B668A4" w:rsidRPr="00837B2A" w:rsidRDefault="00B668A4" w:rsidP="00B17E7C">
            <w:pPr>
              <w:rPr>
                <w:b/>
              </w:rPr>
            </w:pPr>
            <w:r w:rsidRPr="00837B2A">
              <w:rPr>
                <w:b/>
              </w:rPr>
              <w:t>Rule</w:t>
            </w:r>
          </w:p>
        </w:tc>
        <w:tc>
          <w:tcPr>
            <w:tcW w:w="2924" w:type="dxa"/>
            <w:shd w:val="clear" w:color="auto" w:fill="B8CCE4"/>
          </w:tcPr>
          <w:p w14:paraId="355968DB" w14:textId="77777777" w:rsidR="00B668A4" w:rsidRPr="00837B2A" w:rsidRDefault="00B668A4" w:rsidP="00B17E7C">
            <w:pPr>
              <w:rPr>
                <w:b/>
              </w:rPr>
            </w:pPr>
            <w:r w:rsidRPr="00837B2A">
              <w:rPr>
                <w:b/>
              </w:rPr>
              <w:t>Result</w:t>
            </w:r>
          </w:p>
        </w:tc>
        <w:tc>
          <w:tcPr>
            <w:tcW w:w="2924" w:type="dxa"/>
            <w:shd w:val="clear" w:color="auto" w:fill="B8CCE4"/>
          </w:tcPr>
          <w:p w14:paraId="42185A86" w14:textId="77777777" w:rsidR="00B668A4" w:rsidRPr="00837B2A" w:rsidRDefault="00B668A4" w:rsidP="00B17E7C">
            <w:pPr>
              <w:rPr>
                <w:b/>
              </w:rPr>
            </w:pPr>
            <w:r w:rsidRPr="00837B2A">
              <w:rPr>
                <w:b/>
              </w:rPr>
              <w:t>Error</w:t>
            </w:r>
          </w:p>
        </w:tc>
      </w:tr>
      <w:tr w:rsidR="00B668A4" w14:paraId="7372ED7E" w14:textId="77777777" w:rsidTr="00EA7B45">
        <w:trPr>
          <w:trHeight w:val="274"/>
        </w:trPr>
        <w:tc>
          <w:tcPr>
            <w:tcW w:w="2924" w:type="dxa"/>
          </w:tcPr>
          <w:p w14:paraId="5C022242" w14:textId="77777777" w:rsidR="00B668A4" w:rsidRDefault="00B668A4" w:rsidP="00B17E7C">
            <w:r>
              <w:t>If the SEC code is “CTX” and the ISA, BPR, or SE segments are missing the</w:t>
            </w:r>
            <w:r w:rsidR="001B6A8D">
              <w:t>n</w:t>
            </w:r>
            <w:r>
              <w:t xml:space="preserve"> </w:t>
            </w:r>
            <w:r w:rsidR="00DC380C">
              <w:t xml:space="preserve">mark </w:t>
            </w:r>
            <w:r>
              <w:t>payment invalid.</w:t>
            </w:r>
          </w:p>
        </w:tc>
        <w:tc>
          <w:tcPr>
            <w:tcW w:w="2924" w:type="dxa"/>
          </w:tcPr>
          <w:p w14:paraId="58E92946" w14:textId="77777777" w:rsidR="00B668A4" w:rsidRDefault="001B6A8D" w:rsidP="00B17E7C">
            <w:r>
              <w:t>Mark payment invalid</w:t>
            </w:r>
          </w:p>
        </w:tc>
        <w:tc>
          <w:tcPr>
            <w:tcW w:w="2924" w:type="dxa"/>
          </w:tcPr>
          <w:p w14:paraId="03E14078" w14:textId="77777777" w:rsidR="00B668A4" w:rsidRDefault="00837B2A" w:rsidP="00B17E7C">
            <w:r>
              <w:t>Reason Group 5 message 3</w:t>
            </w:r>
          </w:p>
        </w:tc>
      </w:tr>
      <w:tr w:rsidR="00B668A4" w14:paraId="1DAE798A" w14:textId="77777777" w:rsidTr="00EA7B45">
        <w:trPr>
          <w:trHeight w:val="274"/>
        </w:trPr>
        <w:tc>
          <w:tcPr>
            <w:tcW w:w="2924" w:type="dxa"/>
          </w:tcPr>
          <w:p w14:paraId="1B0DF9EE" w14:textId="77777777" w:rsidR="00B668A4" w:rsidRDefault="00DC380C" w:rsidP="00B17E7C">
            <w:r>
              <w:t>If the first ACH Addendum Record in position 23-25 does not contain “ISA” then mark payment invalid.</w:t>
            </w:r>
          </w:p>
        </w:tc>
        <w:tc>
          <w:tcPr>
            <w:tcW w:w="2924" w:type="dxa"/>
          </w:tcPr>
          <w:p w14:paraId="0239DC62" w14:textId="77777777" w:rsidR="00B668A4" w:rsidRDefault="00DC380C" w:rsidP="00B17E7C">
            <w:r>
              <w:t>Mark payment invalid</w:t>
            </w:r>
          </w:p>
        </w:tc>
        <w:tc>
          <w:tcPr>
            <w:tcW w:w="2924" w:type="dxa"/>
          </w:tcPr>
          <w:p w14:paraId="00C84292" w14:textId="77777777" w:rsidR="00B668A4" w:rsidRDefault="00837B2A" w:rsidP="00B17E7C">
            <w:r>
              <w:t>Reason Group 5 message 3</w:t>
            </w:r>
          </w:p>
        </w:tc>
      </w:tr>
      <w:tr w:rsidR="00B668A4" w14:paraId="222D5C3F" w14:textId="77777777" w:rsidTr="00EA7B45">
        <w:trPr>
          <w:trHeight w:val="289"/>
        </w:trPr>
        <w:tc>
          <w:tcPr>
            <w:tcW w:w="2924" w:type="dxa"/>
          </w:tcPr>
          <w:p w14:paraId="49796AD5" w14:textId="77777777" w:rsidR="00B668A4" w:rsidRDefault="00DC380C" w:rsidP="00B17E7C">
            <w:r>
              <w:t>For the ISA segment, the character in position 26 must equal the segment delimiter; the character in position 128 must equal the segment terminator. If the segment delimiter equals the segment terminator then mark the payment invalid.</w:t>
            </w:r>
          </w:p>
        </w:tc>
        <w:tc>
          <w:tcPr>
            <w:tcW w:w="2924" w:type="dxa"/>
          </w:tcPr>
          <w:p w14:paraId="520453EB" w14:textId="77777777" w:rsidR="00B668A4" w:rsidRDefault="00DC380C" w:rsidP="00B17E7C">
            <w:r>
              <w:t xml:space="preserve">Mark payment invalid </w:t>
            </w:r>
          </w:p>
        </w:tc>
        <w:tc>
          <w:tcPr>
            <w:tcW w:w="2924" w:type="dxa"/>
          </w:tcPr>
          <w:p w14:paraId="0B143B23" w14:textId="77777777" w:rsidR="00B668A4" w:rsidRDefault="00837B2A" w:rsidP="00B17E7C">
            <w:r>
              <w:t>Reason Group 5 message 3</w:t>
            </w:r>
          </w:p>
        </w:tc>
      </w:tr>
      <w:tr w:rsidR="00DC380C" w14:paraId="6AA3D859" w14:textId="77777777" w:rsidTr="00EA7B45">
        <w:trPr>
          <w:trHeight w:val="289"/>
        </w:trPr>
        <w:tc>
          <w:tcPr>
            <w:tcW w:w="2924" w:type="dxa"/>
          </w:tcPr>
          <w:p w14:paraId="4138AF02" w14:textId="77777777" w:rsidR="00DC380C" w:rsidRDefault="00DC380C" w:rsidP="00B17E7C">
            <w:r>
              <w:t>For the BPR segment, if BPR-02 is non-numeric then mark the payment invalid</w:t>
            </w:r>
          </w:p>
        </w:tc>
        <w:tc>
          <w:tcPr>
            <w:tcW w:w="2924" w:type="dxa"/>
          </w:tcPr>
          <w:p w14:paraId="369EBC90" w14:textId="77777777" w:rsidR="00DC380C" w:rsidRDefault="00DC380C" w:rsidP="00B17E7C">
            <w:r>
              <w:t>Mark payment invalid</w:t>
            </w:r>
          </w:p>
        </w:tc>
        <w:tc>
          <w:tcPr>
            <w:tcW w:w="2924" w:type="dxa"/>
          </w:tcPr>
          <w:p w14:paraId="02B4BC2E" w14:textId="77777777" w:rsidR="00DC380C" w:rsidRDefault="00837B2A" w:rsidP="00B17E7C">
            <w:r>
              <w:t>Reason Group 5 message 3</w:t>
            </w:r>
          </w:p>
        </w:tc>
      </w:tr>
      <w:tr w:rsidR="00DC380C" w14:paraId="661CFA04" w14:textId="77777777" w:rsidTr="00EA7B45">
        <w:trPr>
          <w:trHeight w:val="289"/>
        </w:trPr>
        <w:tc>
          <w:tcPr>
            <w:tcW w:w="2924" w:type="dxa"/>
          </w:tcPr>
          <w:p w14:paraId="2AAFAB8C" w14:textId="77777777" w:rsidR="00DC380C" w:rsidRDefault="00DC380C" w:rsidP="00B17E7C">
            <w:r>
              <w:t>For the SE segment, if SE-01 is non-numeric then mark the payment invalid</w:t>
            </w:r>
          </w:p>
        </w:tc>
        <w:tc>
          <w:tcPr>
            <w:tcW w:w="2924" w:type="dxa"/>
          </w:tcPr>
          <w:p w14:paraId="3054E2D7" w14:textId="77777777" w:rsidR="00DC380C" w:rsidRDefault="00837B2A" w:rsidP="00B17E7C">
            <w:r>
              <w:t>Mark payment invalid</w:t>
            </w:r>
          </w:p>
        </w:tc>
        <w:tc>
          <w:tcPr>
            <w:tcW w:w="2924" w:type="dxa"/>
          </w:tcPr>
          <w:p w14:paraId="438F28CC" w14:textId="77777777" w:rsidR="00DC380C" w:rsidRDefault="00837B2A" w:rsidP="00B17E7C">
            <w:r>
              <w:t>Reason Group 5 message 3</w:t>
            </w:r>
          </w:p>
        </w:tc>
      </w:tr>
      <w:tr w:rsidR="00DC380C" w14:paraId="7CE26D79" w14:textId="77777777" w:rsidTr="00EA7B45">
        <w:trPr>
          <w:trHeight w:val="289"/>
        </w:trPr>
        <w:tc>
          <w:tcPr>
            <w:tcW w:w="2924" w:type="dxa"/>
          </w:tcPr>
          <w:p w14:paraId="00B0587A" w14:textId="77777777" w:rsidR="00DC380C" w:rsidRDefault="00DC380C" w:rsidP="00837B2A">
            <w:r>
              <w:lastRenderedPageBreak/>
              <w:t>Invalid hex cannot be used for delimiters (as defined in Section 1.</w:t>
            </w:r>
            <w:r w:rsidR="00837B2A">
              <w:t>3</w:t>
            </w:r>
            <w:r>
              <w:t>)</w:t>
            </w:r>
          </w:p>
        </w:tc>
        <w:tc>
          <w:tcPr>
            <w:tcW w:w="2924" w:type="dxa"/>
          </w:tcPr>
          <w:p w14:paraId="083EFED0" w14:textId="77777777" w:rsidR="00DC380C" w:rsidRDefault="00DC380C" w:rsidP="00B17E7C"/>
        </w:tc>
        <w:tc>
          <w:tcPr>
            <w:tcW w:w="2924" w:type="dxa"/>
          </w:tcPr>
          <w:p w14:paraId="73C237C5" w14:textId="77777777" w:rsidR="00DC380C" w:rsidRDefault="00DC380C" w:rsidP="00B17E7C"/>
        </w:tc>
      </w:tr>
    </w:tbl>
    <w:p w14:paraId="158EA894" w14:textId="77777777" w:rsidR="00134739" w:rsidRDefault="00134739" w:rsidP="00A227DE"/>
    <w:p w14:paraId="1CE605B7" w14:textId="77777777" w:rsidR="006B6E12" w:rsidRDefault="006B6E12" w:rsidP="00A227DE"/>
    <w:p w14:paraId="3F76100D" w14:textId="77777777" w:rsidR="006B6E12" w:rsidRDefault="006B6E12" w:rsidP="006B6E12">
      <w:pPr>
        <w:pStyle w:val="Heading3"/>
      </w:pPr>
      <w:bookmarkStart w:id="892" w:name="_ACH_Addendum_Record_1"/>
      <w:bookmarkStart w:id="893" w:name="_Toc512413633"/>
      <w:bookmarkStart w:id="894" w:name="_Toc512414156"/>
      <w:bookmarkStart w:id="895" w:name="_Toc512414428"/>
      <w:bookmarkStart w:id="896" w:name="_Toc512414612"/>
      <w:bookmarkStart w:id="897" w:name="_Toc512414655"/>
      <w:bookmarkStart w:id="898" w:name="_Toc512414818"/>
      <w:bookmarkStart w:id="899" w:name="_Toc512414970"/>
      <w:bookmarkStart w:id="900" w:name="_Toc512415118"/>
      <w:bookmarkStart w:id="901" w:name="_Toc512415272"/>
      <w:bookmarkStart w:id="902" w:name="_Toc512415368"/>
      <w:bookmarkStart w:id="903" w:name="_Toc512415442"/>
      <w:bookmarkStart w:id="904" w:name="_Toc533161026"/>
      <w:bookmarkStart w:id="905" w:name="_Toc90909132"/>
      <w:bookmarkEnd w:id="892"/>
      <w:r>
        <w:t>ACH Addendum Record for CTX payments</w:t>
      </w:r>
      <w:bookmarkEnd w:id="893"/>
      <w:bookmarkEnd w:id="894"/>
      <w:bookmarkEnd w:id="895"/>
      <w:bookmarkEnd w:id="896"/>
      <w:bookmarkEnd w:id="897"/>
      <w:bookmarkEnd w:id="898"/>
      <w:bookmarkEnd w:id="899"/>
      <w:bookmarkEnd w:id="900"/>
      <w:bookmarkEnd w:id="901"/>
      <w:bookmarkEnd w:id="902"/>
      <w:bookmarkEnd w:id="903"/>
      <w:bookmarkEnd w:id="904"/>
      <w:bookmarkEnd w:id="905"/>
    </w:p>
    <w:p w14:paraId="2F52A302" w14:textId="77777777" w:rsidR="006B6E12" w:rsidRDefault="00134739" w:rsidP="00A227DE">
      <w:r>
        <w:t>Use the following format for St</w:t>
      </w:r>
      <w:r w:rsidR="006B6E12">
        <w:t>andard Entry Class Code “CTX”.</w:t>
      </w:r>
    </w:p>
    <w:p w14:paraId="104446DE" w14:textId="77777777" w:rsidR="00E82A25" w:rsidRDefault="005B2953" w:rsidP="00A227DE">
      <w:r w:rsidRPr="79DBD942">
        <w:rPr>
          <w:rFonts w:ascii="Arial" w:hAnsi="Arial"/>
          <w:color w:val="333333"/>
          <w:sz w:val="21"/>
          <w:szCs w:val="21"/>
          <w:lang w:val="en"/>
        </w:rPr>
        <w:t xml:space="preserve">Contact the Treasury Outreach Team for a copy of the CTX Addenda Supplements: </w:t>
      </w:r>
      <w:r w:rsidR="00E82A25" w:rsidRPr="79DBD942">
        <w:rPr>
          <w:rFonts w:ascii="Arial" w:hAnsi="Arial" w:cs="Arial"/>
          <w:color w:val="333333"/>
          <w:sz w:val="21"/>
          <w:szCs w:val="21"/>
          <w:lang w:val="en"/>
        </w:rPr>
        <w:t>FS.AgencyOutreach@fiscal.treasury.gov</w:t>
      </w:r>
    </w:p>
    <w:p w14:paraId="265F5C89" w14:textId="77777777" w:rsidR="006B6E12" w:rsidRDefault="00134739" w:rsidP="00A227DE">
      <w:r>
        <w:t>For CTX, 999 ACH Addendum reco</w:t>
      </w:r>
      <w:r w:rsidR="006B6E12">
        <w:t>rds with 10 Addenda are allowed.</w:t>
      </w:r>
    </w:p>
    <w:p w14:paraId="336DBBDA" w14:textId="77777777" w:rsidR="00134739" w:rsidRDefault="00F47AAF" w:rsidP="00A227DE">
      <w:r>
        <w:t>Note: one BPR per payment is expected.</w:t>
      </w:r>
    </w:p>
    <w:p w14:paraId="13CC69FF" w14:textId="77777777" w:rsidR="00B17E7C" w:rsidRDefault="00B17E7C" w:rsidP="00837B2A"/>
    <w:tbl>
      <w:tblPr>
        <w:tblW w:w="14737" w:type="dxa"/>
        <w:tblInd w:w="-7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787"/>
        <w:gridCol w:w="990"/>
        <w:gridCol w:w="810"/>
        <w:gridCol w:w="990"/>
        <w:gridCol w:w="990"/>
        <w:gridCol w:w="1080"/>
        <w:gridCol w:w="1080"/>
        <w:gridCol w:w="1620"/>
        <w:gridCol w:w="1710"/>
        <w:gridCol w:w="990"/>
        <w:gridCol w:w="1440"/>
        <w:gridCol w:w="2250"/>
      </w:tblGrid>
      <w:tr w:rsidR="00B17E7C" w:rsidRPr="00B33B13" w14:paraId="494B8C9B" w14:textId="77777777" w:rsidTr="79DBD942">
        <w:trPr>
          <w:trHeight w:val="150"/>
          <w:tblHeader/>
        </w:trPr>
        <w:tc>
          <w:tcPr>
            <w:tcW w:w="12487" w:type="dxa"/>
            <w:gridSpan w:val="11"/>
            <w:tcBorders>
              <w:top w:val="single" w:sz="4" w:space="0" w:color="auto"/>
              <w:bottom w:val="single" w:sz="6" w:space="0" w:color="auto"/>
            </w:tcBorders>
            <w:shd w:val="clear" w:color="auto" w:fill="B8CCE4"/>
          </w:tcPr>
          <w:p w14:paraId="240B2046" w14:textId="77777777" w:rsidR="00B17E7C" w:rsidRPr="00B33B13" w:rsidRDefault="00B17E7C" w:rsidP="00174133">
            <w:pPr>
              <w:rPr>
                <w:b/>
              </w:rPr>
            </w:pPr>
            <w:r>
              <w:rPr>
                <w:b/>
              </w:rPr>
              <w:t>ACH Addendum Record</w:t>
            </w:r>
          </w:p>
        </w:tc>
        <w:tc>
          <w:tcPr>
            <w:tcW w:w="2250" w:type="dxa"/>
            <w:tcBorders>
              <w:top w:val="single" w:sz="4" w:space="0" w:color="auto"/>
              <w:bottom w:val="single" w:sz="6" w:space="0" w:color="auto"/>
            </w:tcBorders>
            <w:shd w:val="clear" w:color="auto" w:fill="B8CCE4"/>
          </w:tcPr>
          <w:p w14:paraId="59E1DF97" w14:textId="77777777" w:rsidR="00B17E7C" w:rsidRDefault="00B17E7C" w:rsidP="00174133">
            <w:pPr>
              <w:rPr>
                <w:b/>
              </w:rPr>
            </w:pPr>
          </w:p>
        </w:tc>
      </w:tr>
      <w:tr w:rsidR="00B17E7C" w:rsidRPr="00B33B13" w14:paraId="2F17E010" w14:textId="77777777" w:rsidTr="79DBD942">
        <w:trPr>
          <w:trHeight w:val="150"/>
          <w:tblHeader/>
        </w:trPr>
        <w:tc>
          <w:tcPr>
            <w:tcW w:w="787" w:type="dxa"/>
            <w:tcBorders>
              <w:top w:val="single" w:sz="6" w:space="0" w:color="auto"/>
              <w:bottom w:val="single" w:sz="6" w:space="0" w:color="auto"/>
            </w:tcBorders>
            <w:shd w:val="clear" w:color="auto" w:fill="B8CCE4"/>
          </w:tcPr>
          <w:p w14:paraId="725DED99" w14:textId="77777777" w:rsidR="00B17E7C" w:rsidRPr="00B33B13" w:rsidRDefault="00B17E7C" w:rsidP="00174133">
            <w:pPr>
              <w:rPr>
                <w:b/>
              </w:rPr>
            </w:pPr>
            <w:r w:rsidRPr="00B33B13">
              <w:rPr>
                <w:b/>
              </w:rPr>
              <w:t xml:space="preserve"> #</w:t>
            </w:r>
          </w:p>
        </w:tc>
        <w:tc>
          <w:tcPr>
            <w:tcW w:w="990" w:type="dxa"/>
            <w:tcBorders>
              <w:top w:val="single" w:sz="6" w:space="0" w:color="auto"/>
              <w:bottom w:val="single" w:sz="6" w:space="0" w:color="auto"/>
            </w:tcBorders>
            <w:shd w:val="clear" w:color="auto" w:fill="B8CCE4"/>
          </w:tcPr>
          <w:p w14:paraId="1870F7E0" w14:textId="77777777" w:rsidR="00B17E7C" w:rsidRPr="00B33B13" w:rsidRDefault="00B17E7C" w:rsidP="00174133">
            <w:pPr>
              <w:rPr>
                <w:b/>
              </w:rPr>
            </w:pPr>
            <w:r w:rsidRPr="00B33B13">
              <w:rPr>
                <w:b/>
              </w:rPr>
              <w:t>Field Name</w:t>
            </w:r>
          </w:p>
        </w:tc>
        <w:tc>
          <w:tcPr>
            <w:tcW w:w="810" w:type="dxa"/>
            <w:tcBorders>
              <w:top w:val="single" w:sz="6" w:space="0" w:color="auto"/>
              <w:bottom w:val="single" w:sz="6" w:space="0" w:color="auto"/>
            </w:tcBorders>
            <w:shd w:val="clear" w:color="auto" w:fill="B8CCE4"/>
          </w:tcPr>
          <w:p w14:paraId="40E2186D" w14:textId="77777777" w:rsidR="00B17E7C" w:rsidRPr="00B33B13" w:rsidRDefault="00B17E7C" w:rsidP="00174133">
            <w:pPr>
              <w:rPr>
                <w:b/>
              </w:rPr>
            </w:pPr>
            <w:r w:rsidRPr="00B33B13">
              <w:rPr>
                <w:b/>
              </w:rPr>
              <w:t>Type</w:t>
            </w:r>
          </w:p>
        </w:tc>
        <w:tc>
          <w:tcPr>
            <w:tcW w:w="990" w:type="dxa"/>
            <w:tcBorders>
              <w:top w:val="single" w:sz="6" w:space="0" w:color="auto"/>
              <w:bottom w:val="single" w:sz="6" w:space="0" w:color="auto"/>
            </w:tcBorders>
            <w:shd w:val="clear" w:color="auto" w:fill="B8CCE4"/>
          </w:tcPr>
          <w:p w14:paraId="3CCFF573" w14:textId="77777777" w:rsidR="00B17E7C" w:rsidRPr="00B33B13" w:rsidRDefault="00B17E7C" w:rsidP="00174133">
            <w:pPr>
              <w:rPr>
                <w:b/>
              </w:rPr>
            </w:pPr>
            <w:r w:rsidRPr="00B33B13">
              <w:rPr>
                <w:b/>
              </w:rPr>
              <w:t>Field Value</w:t>
            </w:r>
          </w:p>
        </w:tc>
        <w:tc>
          <w:tcPr>
            <w:tcW w:w="990" w:type="dxa"/>
            <w:tcBorders>
              <w:top w:val="single" w:sz="6" w:space="0" w:color="auto"/>
              <w:bottom w:val="single" w:sz="6" w:space="0" w:color="auto"/>
            </w:tcBorders>
            <w:shd w:val="clear" w:color="auto" w:fill="B8CCE4"/>
          </w:tcPr>
          <w:p w14:paraId="11080D2E" w14:textId="77777777" w:rsidR="00B17E7C" w:rsidRPr="00B33B13" w:rsidRDefault="00B17E7C" w:rsidP="00174133">
            <w:pPr>
              <w:rPr>
                <w:b/>
              </w:rPr>
            </w:pPr>
            <w:r w:rsidRPr="00B33B13">
              <w:rPr>
                <w:b/>
              </w:rPr>
              <w:t>Length</w:t>
            </w:r>
          </w:p>
        </w:tc>
        <w:tc>
          <w:tcPr>
            <w:tcW w:w="1080" w:type="dxa"/>
            <w:tcBorders>
              <w:top w:val="single" w:sz="6" w:space="0" w:color="auto"/>
              <w:bottom w:val="single" w:sz="6" w:space="0" w:color="auto"/>
            </w:tcBorders>
            <w:shd w:val="clear" w:color="auto" w:fill="B8CCE4"/>
          </w:tcPr>
          <w:p w14:paraId="7CEE4D5D" w14:textId="77777777" w:rsidR="00B17E7C" w:rsidRPr="00B33B13" w:rsidRDefault="00B17E7C" w:rsidP="00174133">
            <w:pPr>
              <w:rPr>
                <w:b/>
              </w:rPr>
            </w:pPr>
            <w:r>
              <w:rPr>
                <w:b/>
              </w:rPr>
              <w:t xml:space="preserve">Start </w:t>
            </w:r>
            <w:r w:rsidRPr="00B33B13">
              <w:rPr>
                <w:b/>
              </w:rPr>
              <w:t>Position</w:t>
            </w:r>
          </w:p>
        </w:tc>
        <w:tc>
          <w:tcPr>
            <w:tcW w:w="1080" w:type="dxa"/>
            <w:tcBorders>
              <w:top w:val="single" w:sz="6" w:space="0" w:color="auto"/>
              <w:bottom w:val="single" w:sz="6" w:space="0" w:color="auto"/>
            </w:tcBorders>
            <w:shd w:val="clear" w:color="auto" w:fill="B8CCE4"/>
          </w:tcPr>
          <w:p w14:paraId="5D1AD6B4" w14:textId="77777777" w:rsidR="00B17E7C" w:rsidRPr="00B33B13" w:rsidRDefault="00B17E7C" w:rsidP="00174133">
            <w:pPr>
              <w:rPr>
                <w:b/>
              </w:rPr>
            </w:pPr>
            <w:r>
              <w:rPr>
                <w:b/>
              </w:rPr>
              <w:t>End Position</w:t>
            </w:r>
          </w:p>
        </w:tc>
        <w:tc>
          <w:tcPr>
            <w:tcW w:w="1620" w:type="dxa"/>
            <w:tcBorders>
              <w:top w:val="single" w:sz="6" w:space="0" w:color="auto"/>
              <w:bottom w:val="single" w:sz="6" w:space="0" w:color="auto"/>
            </w:tcBorders>
            <w:shd w:val="clear" w:color="auto" w:fill="B8CCE4"/>
          </w:tcPr>
          <w:p w14:paraId="69ABA336" w14:textId="77777777" w:rsidR="00B17E7C" w:rsidRPr="00B33B13" w:rsidRDefault="00B17E7C" w:rsidP="00174133">
            <w:pPr>
              <w:rPr>
                <w:b/>
              </w:rPr>
            </w:pPr>
            <w:r w:rsidRPr="00B33B13">
              <w:rPr>
                <w:b/>
              </w:rPr>
              <w:t>Validation rules</w:t>
            </w:r>
          </w:p>
        </w:tc>
        <w:tc>
          <w:tcPr>
            <w:tcW w:w="1710" w:type="dxa"/>
            <w:tcBorders>
              <w:top w:val="single" w:sz="6" w:space="0" w:color="auto"/>
              <w:bottom w:val="single" w:sz="6" w:space="0" w:color="auto"/>
            </w:tcBorders>
            <w:shd w:val="clear" w:color="auto" w:fill="B8CCE4"/>
          </w:tcPr>
          <w:p w14:paraId="78A13710" w14:textId="77777777" w:rsidR="00B17E7C" w:rsidRPr="00B33B13" w:rsidRDefault="00B17E7C" w:rsidP="00174133">
            <w:pPr>
              <w:rPr>
                <w:b/>
              </w:rPr>
            </w:pPr>
            <w:r>
              <w:rPr>
                <w:b/>
              </w:rPr>
              <w:t>Error Code</w:t>
            </w:r>
          </w:p>
        </w:tc>
        <w:tc>
          <w:tcPr>
            <w:tcW w:w="990" w:type="dxa"/>
            <w:tcBorders>
              <w:top w:val="single" w:sz="6" w:space="0" w:color="auto"/>
              <w:bottom w:val="single" w:sz="6" w:space="0" w:color="auto"/>
            </w:tcBorders>
            <w:shd w:val="clear" w:color="auto" w:fill="B8CCE4"/>
          </w:tcPr>
          <w:p w14:paraId="5BCA68F5" w14:textId="77777777" w:rsidR="00B17E7C" w:rsidRPr="00B33B13" w:rsidRDefault="00B17E7C" w:rsidP="00174133">
            <w:pPr>
              <w:rPr>
                <w:b/>
              </w:rPr>
            </w:pPr>
            <w:r w:rsidRPr="00B33B13">
              <w:rPr>
                <w:b/>
              </w:rPr>
              <w:t>Stored Name</w:t>
            </w:r>
          </w:p>
        </w:tc>
        <w:tc>
          <w:tcPr>
            <w:tcW w:w="1440" w:type="dxa"/>
            <w:tcBorders>
              <w:top w:val="single" w:sz="6" w:space="0" w:color="auto"/>
              <w:bottom w:val="single" w:sz="6" w:space="0" w:color="auto"/>
            </w:tcBorders>
            <w:shd w:val="clear" w:color="auto" w:fill="B8CCE4"/>
          </w:tcPr>
          <w:p w14:paraId="7F295A7D" w14:textId="77777777" w:rsidR="00B17E7C" w:rsidRPr="00B33B13" w:rsidRDefault="00B17E7C" w:rsidP="00174133">
            <w:pPr>
              <w:rPr>
                <w:b/>
              </w:rPr>
            </w:pPr>
            <w:r w:rsidRPr="00B33B13">
              <w:rPr>
                <w:b/>
              </w:rPr>
              <w:t>Notes</w:t>
            </w:r>
          </w:p>
        </w:tc>
        <w:tc>
          <w:tcPr>
            <w:tcW w:w="2250" w:type="dxa"/>
            <w:tcBorders>
              <w:top w:val="single" w:sz="6" w:space="0" w:color="auto"/>
              <w:bottom w:val="single" w:sz="6" w:space="0" w:color="auto"/>
            </w:tcBorders>
            <w:shd w:val="clear" w:color="auto" w:fill="B8CCE4"/>
          </w:tcPr>
          <w:p w14:paraId="7081654B" w14:textId="77777777" w:rsidR="00B17E7C" w:rsidRPr="00B33B13" w:rsidRDefault="00B17E7C" w:rsidP="79DBD942">
            <w:pPr>
              <w:rPr>
                <w:b/>
                <w:bCs/>
              </w:rPr>
            </w:pPr>
            <w:r w:rsidRPr="79DBD942">
              <w:rPr>
                <w:b/>
                <w:bCs/>
              </w:rPr>
              <w:t>Downstream Mapping</w:t>
            </w:r>
          </w:p>
        </w:tc>
      </w:tr>
      <w:tr w:rsidR="00B17E7C" w14:paraId="5A157846" w14:textId="77777777" w:rsidTr="79DBD942">
        <w:trPr>
          <w:trHeight w:val="1974"/>
        </w:trPr>
        <w:tc>
          <w:tcPr>
            <w:tcW w:w="787" w:type="dxa"/>
            <w:tcBorders>
              <w:top w:val="single" w:sz="6" w:space="0" w:color="auto"/>
            </w:tcBorders>
          </w:tcPr>
          <w:p w14:paraId="41FB9C5B" w14:textId="77777777" w:rsidR="00B17E7C" w:rsidRDefault="000E6260" w:rsidP="000E6260">
            <w:r>
              <w:t>04.</w:t>
            </w:r>
            <w:r w:rsidR="00CE4CA0">
              <w:t>0</w:t>
            </w:r>
            <w:r>
              <w:t>1</w:t>
            </w:r>
          </w:p>
        </w:tc>
        <w:tc>
          <w:tcPr>
            <w:tcW w:w="990" w:type="dxa"/>
            <w:tcBorders>
              <w:top w:val="single" w:sz="6" w:space="0" w:color="auto"/>
            </w:tcBorders>
          </w:tcPr>
          <w:p w14:paraId="6CAA2107" w14:textId="77777777" w:rsidR="00B17E7C" w:rsidRDefault="00B17E7C" w:rsidP="00174133">
            <w:r>
              <w:t>Record Code</w:t>
            </w:r>
          </w:p>
        </w:tc>
        <w:tc>
          <w:tcPr>
            <w:tcW w:w="810" w:type="dxa"/>
            <w:tcBorders>
              <w:top w:val="single" w:sz="6" w:space="0" w:color="auto"/>
            </w:tcBorders>
          </w:tcPr>
          <w:p w14:paraId="55C1FECE" w14:textId="77777777" w:rsidR="00B17E7C" w:rsidRDefault="00B17E7C" w:rsidP="00174133">
            <w:r>
              <w:t>AN</w:t>
            </w:r>
          </w:p>
        </w:tc>
        <w:tc>
          <w:tcPr>
            <w:tcW w:w="990" w:type="dxa"/>
            <w:tcBorders>
              <w:top w:val="single" w:sz="6" w:space="0" w:color="auto"/>
            </w:tcBorders>
          </w:tcPr>
          <w:p w14:paraId="0E590905" w14:textId="77777777" w:rsidR="00B17E7C" w:rsidRDefault="00B17E7C" w:rsidP="00174133">
            <w:r>
              <w:t xml:space="preserve"> “04”</w:t>
            </w:r>
          </w:p>
        </w:tc>
        <w:tc>
          <w:tcPr>
            <w:tcW w:w="990" w:type="dxa"/>
            <w:tcBorders>
              <w:top w:val="single" w:sz="6" w:space="0" w:color="auto"/>
            </w:tcBorders>
          </w:tcPr>
          <w:p w14:paraId="08BBB2AD" w14:textId="77777777" w:rsidR="00B17E7C" w:rsidRDefault="00B17E7C" w:rsidP="00174133">
            <w:r>
              <w:t>2</w:t>
            </w:r>
          </w:p>
        </w:tc>
        <w:tc>
          <w:tcPr>
            <w:tcW w:w="1080" w:type="dxa"/>
            <w:tcBorders>
              <w:top w:val="single" w:sz="6" w:space="0" w:color="auto"/>
            </w:tcBorders>
          </w:tcPr>
          <w:p w14:paraId="23C2509F" w14:textId="77777777" w:rsidR="00B17E7C" w:rsidRDefault="00B17E7C" w:rsidP="00174133">
            <w:r>
              <w:t>1</w:t>
            </w:r>
          </w:p>
        </w:tc>
        <w:tc>
          <w:tcPr>
            <w:tcW w:w="1080" w:type="dxa"/>
            <w:tcBorders>
              <w:top w:val="single" w:sz="6" w:space="0" w:color="auto"/>
            </w:tcBorders>
          </w:tcPr>
          <w:p w14:paraId="709B98F5" w14:textId="77777777" w:rsidR="00B17E7C" w:rsidRDefault="00B17E7C" w:rsidP="00174133">
            <w:r>
              <w:fldChar w:fldCharType="begin"/>
            </w:r>
            <w:r>
              <w:instrText xml:space="preserve"> =F3+E3-1 </w:instrText>
            </w:r>
            <w:r>
              <w:fldChar w:fldCharType="separate"/>
            </w:r>
            <w:r>
              <w:rPr>
                <w:noProof/>
              </w:rPr>
              <w:t>2</w:t>
            </w:r>
            <w:r>
              <w:fldChar w:fldCharType="end"/>
            </w:r>
          </w:p>
        </w:tc>
        <w:tc>
          <w:tcPr>
            <w:tcW w:w="1620" w:type="dxa"/>
            <w:tcBorders>
              <w:top w:val="single" w:sz="6" w:space="0" w:color="auto"/>
            </w:tcBorders>
          </w:tcPr>
          <w:p w14:paraId="1C47EDDC" w14:textId="77777777" w:rsidR="00B17E7C" w:rsidRDefault="00B17E7C" w:rsidP="00174133">
            <w:r>
              <w:t>If invalid, missing or out of order, reject the file</w:t>
            </w:r>
          </w:p>
        </w:tc>
        <w:tc>
          <w:tcPr>
            <w:tcW w:w="1710" w:type="dxa"/>
            <w:tcBorders>
              <w:top w:val="single" w:sz="6" w:space="0" w:color="auto"/>
            </w:tcBorders>
          </w:tcPr>
          <w:p w14:paraId="0E7CD855" w14:textId="77777777" w:rsidR="00B17E7C" w:rsidRDefault="00B17E7C" w:rsidP="00174133">
            <w:r>
              <w:t>Invalid: Reason Group 1 message 6.  Missing or out of order: Reason Group 1 message 4.</w:t>
            </w:r>
          </w:p>
        </w:tc>
        <w:tc>
          <w:tcPr>
            <w:tcW w:w="990" w:type="dxa"/>
            <w:tcBorders>
              <w:top w:val="single" w:sz="6" w:space="0" w:color="auto"/>
            </w:tcBorders>
          </w:tcPr>
          <w:p w14:paraId="6683EC53" w14:textId="77777777" w:rsidR="00B17E7C" w:rsidRDefault="00B17E7C" w:rsidP="00174133">
            <w:r>
              <w:t>n/a</w:t>
            </w:r>
          </w:p>
        </w:tc>
        <w:tc>
          <w:tcPr>
            <w:tcW w:w="1440" w:type="dxa"/>
            <w:tcBorders>
              <w:top w:val="single" w:sz="6" w:space="0" w:color="auto"/>
            </w:tcBorders>
          </w:tcPr>
          <w:p w14:paraId="6E0E15E0" w14:textId="77777777" w:rsidR="00B17E7C" w:rsidRDefault="00B17E7C" w:rsidP="00174133"/>
        </w:tc>
        <w:tc>
          <w:tcPr>
            <w:tcW w:w="2250" w:type="dxa"/>
            <w:tcBorders>
              <w:top w:val="single" w:sz="6" w:space="0" w:color="auto"/>
            </w:tcBorders>
          </w:tcPr>
          <w:p w14:paraId="2D6A1788" w14:textId="77777777" w:rsidR="00B17E7C" w:rsidRDefault="00B17E7C" w:rsidP="00174133"/>
        </w:tc>
      </w:tr>
      <w:tr w:rsidR="00B17E7C" w14:paraId="2931001C" w14:textId="77777777" w:rsidTr="79DBD942">
        <w:trPr>
          <w:trHeight w:val="1152"/>
        </w:trPr>
        <w:tc>
          <w:tcPr>
            <w:tcW w:w="787" w:type="dxa"/>
          </w:tcPr>
          <w:p w14:paraId="04B3F44B" w14:textId="77777777" w:rsidR="00B17E7C" w:rsidRDefault="000E6260" w:rsidP="000E6260">
            <w:r>
              <w:t>04.</w:t>
            </w:r>
            <w:r w:rsidR="00CE4CA0">
              <w:t>0</w:t>
            </w:r>
            <w:r>
              <w:t>2</w:t>
            </w:r>
          </w:p>
        </w:tc>
        <w:tc>
          <w:tcPr>
            <w:tcW w:w="990" w:type="dxa"/>
          </w:tcPr>
          <w:p w14:paraId="06AF9314" w14:textId="77777777" w:rsidR="00B17E7C" w:rsidRDefault="00B17E7C" w:rsidP="00174133">
            <w:r>
              <w:t>PaymentID</w:t>
            </w:r>
          </w:p>
        </w:tc>
        <w:tc>
          <w:tcPr>
            <w:tcW w:w="810" w:type="dxa"/>
          </w:tcPr>
          <w:p w14:paraId="18AA11BA" w14:textId="77777777" w:rsidR="00B17E7C" w:rsidRDefault="00B17E7C" w:rsidP="00174133">
            <w:r>
              <w:t>AN</w:t>
            </w:r>
          </w:p>
        </w:tc>
        <w:tc>
          <w:tcPr>
            <w:tcW w:w="990" w:type="dxa"/>
          </w:tcPr>
          <w:p w14:paraId="4F76CD88" w14:textId="77777777" w:rsidR="00B17E7C" w:rsidRDefault="00B17E7C" w:rsidP="00174133"/>
        </w:tc>
        <w:tc>
          <w:tcPr>
            <w:tcW w:w="990" w:type="dxa"/>
          </w:tcPr>
          <w:p w14:paraId="1BB7C6C1" w14:textId="77777777" w:rsidR="00B17E7C" w:rsidRDefault="00B17E7C" w:rsidP="00174133">
            <w:r>
              <w:t>20</w:t>
            </w:r>
          </w:p>
        </w:tc>
        <w:tc>
          <w:tcPr>
            <w:tcW w:w="1080" w:type="dxa"/>
          </w:tcPr>
          <w:p w14:paraId="7450A69D" w14:textId="77777777" w:rsidR="00B17E7C" w:rsidRDefault="00B17E7C" w:rsidP="00174133">
            <w:r>
              <w:fldChar w:fldCharType="begin"/>
            </w:r>
            <w:r>
              <w:instrText xml:space="preserve"> =G3+1 </w:instrText>
            </w:r>
            <w:r>
              <w:fldChar w:fldCharType="separate"/>
            </w:r>
            <w:r>
              <w:rPr>
                <w:noProof/>
              </w:rPr>
              <w:t>3</w:t>
            </w:r>
            <w:r>
              <w:fldChar w:fldCharType="end"/>
            </w:r>
          </w:p>
        </w:tc>
        <w:tc>
          <w:tcPr>
            <w:tcW w:w="1080" w:type="dxa"/>
          </w:tcPr>
          <w:p w14:paraId="5514C055" w14:textId="77777777" w:rsidR="00B17E7C" w:rsidRDefault="00B17E7C" w:rsidP="00174133">
            <w:r>
              <w:fldChar w:fldCharType="begin"/>
            </w:r>
            <w:r>
              <w:instrText xml:space="preserve"> =F4+E4-1 </w:instrText>
            </w:r>
            <w:r>
              <w:fldChar w:fldCharType="separate"/>
            </w:r>
            <w:r>
              <w:rPr>
                <w:noProof/>
              </w:rPr>
              <w:t>22</w:t>
            </w:r>
            <w:r>
              <w:fldChar w:fldCharType="end"/>
            </w:r>
          </w:p>
        </w:tc>
        <w:tc>
          <w:tcPr>
            <w:tcW w:w="1620" w:type="dxa"/>
          </w:tcPr>
          <w:p w14:paraId="18235AEB" w14:textId="77777777" w:rsidR="00B17E7C" w:rsidRDefault="00B17E7C" w:rsidP="00174133">
            <w:r>
              <w:t>If this information is not the same as in the ACH payment data record, reject the schedule.</w:t>
            </w:r>
          </w:p>
        </w:tc>
        <w:tc>
          <w:tcPr>
            <w:tcW w:w="1710" w:type="dxa"/>
          </w:tcPr>
          <w:p w14:paraId="1F639B47" w14:textId="77777777" w:rsidR="00B17E7C" w:rsidRDefault="00B17E7C" w:rsidP="00174133">
            <w:r>
              <w:t>Reason Group 1 message 6</w:t>
            </w:r>
          </w:p>
        </w:tc>
        <w:tc>
          <w:tcPr>
            <w:tcW w:w="990" w:type="dxa"/>
          </w:tcPr>
          <w:p w14:paraId="4B48A538" w14:textId="77777777" w:rsidR="00B17E7C" w:rsidRDefault="00B17E7C" w:rsidP="00174133">
            <w:r>
              <w:t>n/a</w:t>
            </w:r>
          </w:p>
        </w:tc>
        <w:tc>
          <w:tcPr>
            <w:tcW w:w="1440" w:type="dxa"/>
          </w:tcPr>
          <w:p w14:paraId="3CF7388D" w14:textId="77777777" w:rsidR="00B17E7C" w:rsidRDefault="00B17E7C" w:rsidP="00174133"/>
        </w:tc>
        <w:tc>
          <w:tcPr>
            <w:tcW w:w="2250" w:type="dxa"/>
          </w:tcPr>
          <w:p w14:paraId="73413F94" w14:textId="70F82B3F" w:rsidR="00B17E7C" w:rsidRDefault="008F7141" w:rsidP="00174133">
            <w:r>
              <w:t>SRF</w:t>
            </w:r>
          </w:p>
        </w:tc>
      </w:tr>
      <w:tr w:rsidR="00B17E7C" w14:paraId="518F0817" w14:textId="77777777" w:rsidTr="79DBD942">
        <w:trPr>
          <w:trHeight w:val="676"/>
        </w:trPr>
        <w:tc>
          <w:tcPr>
            <w:tcW w:w="787" w:type="dxa"/>
          </w:tcPr>
          <w:p w14:paraId="57DE0903" w14:textId="77777777" w:rsidR="00B17E7C" w:rsidRDefault="000E6260" w:rsidP="000E6260">
            <w:r>
              <w:lastRenderedPageBreak/>
              <w:t>04.</w:t>
            </w:r>
            <w:r w:rsidR="00CE4CA0">
              <w:t>0</w:t>
            </w:r>
            <w:r>
              <w:t>3</w:t>
            </w:r>
          </w:p>
        </w:tc>
        <w:tc>
          <w:tcPr>
            <w:tcW w:w="990" w:type="dxa"/>
          </w:tcPr>
          <w:p w14:paraId="7C0CA5EE" w14:textId="77777777" w:rsidR="00B17E7C" w:rsidRDefault="00B17E7C" w:rsidP="00174133">
            <w:r>
              <w:t>Addenda Information</w:t>
            </w:r>
          </w:p>
        </w:tc>
        <w:tc>
          <w:tcPr>
            <w:tcW w:w="810" w:type="dxa"/>
          </w:tcPr>
          <w:p w14:paraId="0C46A69B" w14:textId="77777777" w:rsidR="00B17E7C" w:rsidRDefault="00B17E7C" w:rsidP="00174133">
            <w:r>
              <w:t>AN</w:t>
            </w:r>
          </w:p>
        </w:tc>
        <w:tc>
          <w:tcPr>
            <w:tcW w:w="990" w:type="dxa"/>
          </w:tcPr>
          <w:p w14:paraId="0D7247A0" w14:textId="77777777" w:rsidR="00B17E7C" w:rsidRDefault="00B17E7C" w:rsidP="00174133"/>
        </w:tc>
        <w:tc>
          <w:tcPr>
            <w:tcW w:w="990" w:type="dxa"/>
          </w:tcPr>
          <w:p w14:paraId="74328B41" w14:textId="77777777" w:rsidR="00B17E7C" w:rsidRDefault="00B17E7C" w:rsidP="00174133">
            <w:r>
              <w:t>800</w:t>
            </w:r>
          </w:p>
        </w:tc>
        <w:tc>
          <w:tcPr>
            <w:tcW w:w="1080" w:type="dxa"/>
          </w:tcPr>
          <w:p w14:paraId="52153D6A" w14:textId="77777777" w:rsidR="00B17E7C" w:rsidRDefault="00B17E7C" w:rsidP="00174133">
            <w:r>
              <w:fldChar w:fldCharType="begin"/>
            </w:r>
            <w:r>
              <w:instrText xml:space="preserve"> =G4+1 </w:instrText>
            </w:r>
            <w:r>
              <w:fldChar w:fldCharType="separate"/>
            </w:r>
            <w:r>
              <w:rPr>
                <w:noProof/>
              </w:rPr>
              <w:t>23</w:t>
            </w:r>
            <w:r>
              <w:fldChar w:fldCharType="end"/>
            </w:r>
          </w:p>
        </w:tc>
        <w:tc>
          <w:tcPr>
            <w:tcW w:w="1080" w:type="dxa"/>
          </w:tcPr>
          <w:p w14:paraId="13E1EEA4" w14:textId="77777777" w:rsidR="00B17E7C" w:rsidRDefault="00B17E7C" w:rsidP="00174133">
            <w:r>
              <w:t>822</w:t>
            </w:r>
          </w:p>
        </w:tc>
        <w:tc>
          <w:tcPr>
            <w:tcW w:w="1620" w:type="dxa"/>
          </w:tcPr>
          <w:p w14:paraId="5D8CC8F7" w14:textId="77777777" w:rsidR="00B17E7C" w:rsidRDefault="00B17E7C" w:rsidP="00174133">
            <w:r>
              <w:t>See above for validation rules</w:t>
            </w:r>
          </w:p>
        </w:tc>
        <w:tc>
          <w:tcPr>
            <w:tcW w:w="1710" w:type="dxa"/>
          </w:tcPr>
          <w:p w14:paraId="7D069F31" w14:textId="77777777" w:rsidR="00B17E7C" w:rsidRDefault="00B17E7C" w:rsidP="00174133">
            <w:r>
              <w:t xml:space="preserve">If invalid, Reason Group 5 message 3.  </w:t>
            </w:r>
          </w:p>
        </w:tc>
        <w:tc>
          <w:tcPr>
            <w:tcW w:w="990" w:type="dxa"/>
          </w:tcPr>
          <w:p w14:paraId="0216177C" w14:textId="77777777" w:rsidR="00B17E7C" w:rsidRDefault="00B17E7C" w:rsidP="00174133">
            <w:r>
              <w:t xml:space="preserve">Addenda </w:t>
            </w:r>
          </w:p>
        </w:tc>
        <w:tc>
          <w:tcPr>
            <w:tcW w:w="1440" w:type="dxa"/>
          </w:tcPr>
          <w:p w14:paraId="248FAD1E" w14:textId="77777777" w:rsidR="00B17E7C" w:rsidRDefault="00B17E7C" w:rsidP="00174133">
            <w:r>
              <w:t>Place up to ten 80 character Addenda.</w:t>
            </w:r>
          </w:p>
          <w:p w14:paraId="36F10CCD" w14:textId="77777777" w:rsidR="00B17E7C" w:rsidRDefault="00B17E7C" w:rsidP="00174133">
            <w:r>
              <w:t>Position 4 of the ISA segment will be used as the data element separator and position 106 will be used as the segment terminator.</w:t>
            </w:r>
          </w:p>
        </w:tc>
        <w:tc>
          <w:tcPr>
            <w:tcW w:w="2250" w:type="dxa"/>
            <w:shd w:val="clear" w:color="auto" w:fill="auto"/>
          </w:tcPr>
          <w:p w14:paraId="5884E817" w14:textId="77777777" w:rsidR="00B17E7C" w:rsidRDefault="00B17E7C" w:rsidP="00174133">
            <w:r>
              <w:t>FedACH</w:t>
            </w:r>
          </w:p>
          <w:p w14:paraId="7DC8AF77" w14:textId="77777777" w:rsidR="00B65197" w:rsidRDefault="00B17E7C" w:rsidP="00174133">
            <w:r>
              <w:t>IPP</w:t>
            </w:r>
          </w:p>
          <w:p w14:paraId="170064C4" w14:textId="77777777" w:rsidR="00FE6896" w:rsidRDefault="00FE6896" w:rsidP="00174133">
            <w:r>
              <w:t>PACER</w:t>
            </w:r>
          </w:p>
          <w:p w14:paraId="0526627D" w14:textId="77777777" w:rsidR="00B65197" w:rsidRDefault="00B65197" w:rsidP="00174133">
            <w:r>
              <w:t>PIR</w:t>
            </w:r>
          </w:p>
          <w:p w14:paraId="2C9CFA20" w14:textId="77777777" w:rsidR="00FE6896" w:rsidRDefault="00FE6896" w:rsidP="00174133">
            <w:r>
              <w:t>PPS</w:t>
            </w:r>
          </w:p>
          <w:p w14:paraId="1D34779E" w14:textId="77777777" w:rsidR="00A76373" w:rsidRDefault="00A76373" w:rsidP="00174133">
            <w:r>
              <w:t>DNP</w:t>
            </w:r>
          </w:p>
          <w:p w14:paraId="44C1891C" w14:textId="77777777" w:rsidR="00B17E7C" w:rsidRDefault="00B17E7C" w:rsidP="00174133"/>
          <w:p w14:paraId="00DDA1A6" w14:textId="60B7FB38" w:rsidR="008F7141" w:rsidRDefault="008F7141" w:rsidP="00174133">
            <w:r>
              <w:t>SRF</w:t>
            </w:r>
          </w:p>
        </w:tc>
      </w:tr>
      <w:tr w:rsidR="00B17E7C" w14:paraId="68B5074D" w14:textId="77777777" w:rsidTr="79DBD942">
        <w:trPr>
          <w:trHeight w:val="293"/>
        </w:trPr>
        <w:tc>
          <w:tcPr>
            <w:tcW w:w="787" w:type="dxa"/>
          </w:tcPr>
          <w:p w14:paraId="77362954" w14:textId="77777777" w:rsidR="00B17E7C" w:rsidRDefault="000E6260" w:rsidP="000E6260">
            <w:r>
              <w:t>04.</w:t>
            </w:r>
            <w:r w:rsidR="00CE4CA0">
              <w:t>0</w:t>
            </w:r>
            <w:r>
              <w:t>4</w:t>
            </w:r>
          </w:p>
        </w:tc>
        <w:tc>
          <w:tcPr>
            <w:tcW w:w="990" w:type="dxa"/>
          </w:tcPr>
          <w:p w14:paraId="73DC720D" w14:textId="77777777" w:rsidR="00B17E7C" w:rsidRDefault="00B17E7C" w:rsidP="00174133">
            <w:r>
              <w:t>Filler</w:t>
            </w:r>
          </w:p>
        </w:tc>
        <w:tc>
          <w:tcPr>
            <w:tcW w:w="810" w:type="dxa"/>
          </w:tcPr>
          <w:p w14:paraId="6B104459" w14:textId="77777777" w:rsidR="00B17E7C" w:rsidRDefault="00B17E7C" w:rsidP="00174133"/>
        </w:tc>
        <w:tc>
          <w:tcPr>
            <w:tcW w:w="990" w:type="dxa"/>
          </w:tcPr>
          <w:p w14:paraId="6A1AEC43" w14:textId="77777777" w:rsidR="00B17E7C" w:rsidRDefault="00B17E7C" w:rsidP="00174133"/>
        </w:tc>
        <w:tc>
          <w:tcPr>
            <w:tcW w:w="990" w:type="dxa"/>
          </w:tcPr>
          <w:p w14:paraId="25E6AFC4" w14:textId="77777777" w:rsidR="00B17E7C" w:rsidRDefault="00B17E7C" w:rsidP="00174133">
            <w:r>
              <w:t>28</w:t>
            </w:r>
          </w:p>
        </w:tc>
        <w:tc>
          <w:tcPr>
            <w:tcW w:w="1080" w:type="dxa"/>
          </w:tcPr>
          <w:p w14:paraId="1DF1BB7C" w14:textId="77777777" w:rsidR="00B17E7C" w:rsidRDefault="00B17E7C" w:rsidP="00174133">
            <w:r>
              <w:t>823</w:t>
            </w:r>
          </w:p>
        </w:tc>
        <w:tc>
          <w:tcPr>
            <w:tcW w:w="1080" w:type="dxa"/>
          </w:tcPr>
          <w:p w14:paraId="5DB2503F" w14:textId="77777777" w:rsidR="00B17E7C" w:rsidRDefault="00B17E7C" w:rsidP="00174133">
            <w:r>
              <w:fldChar w:fldCharType="begin"/>
            </w:r>
            <w:r>
              <w:instrText xml:space="preserve"> =F6+E6-1 </w:instrText>
            </w:r>
            <w:r>
              <w:fldChar w:fldCharType="separate"/>
            </w:r>
            <w:r>
              <w:rPr>
                <w:noProof/>
              </w:rPr>
              <w:t>850</w:t>
            </w:r>
            <w:r>
              <w:fldChar w:fldCharType="end"/>
            </w:r>
          </w:p>
        </w:tc>
        <w:tc>
          <w:tcPr>
            <w:tcW w:w="1620" w:type="dxa"/>
          </w:tcPr>
          <w:p w14:paraId="1CBD76AD" w14:textId="77777777" w:rsidR="00B17E7C" w:rsidRDefault="00B17E7C" w:rsidP="00174133">
            <w:r>
              <w:t>n/a</w:t>
            </w:r>
          </w:p>
        </w:tc>
        <w:tc>
          <w:tcPr>
            <w:tcW w:w="1710" w:type="dxa"/>
          </w:tcPr>
          <w:p w14:paraId="2B7E9301" w14:textId="77777777" w:rsidR="00B17E7C" w:rsidRDefault="00B17E7C" w:rsidP="00174133"/>
        </w:tc>
        <w:tc>
          <w:tcPr>
            <w:tcW w:w="990" w:type="dxa"/>
          </w:tcPr>
          <w:p w14:paraId="31DA6422" w14:textId="77777777" w:rsidR="00B17E7C" w:rsidRDefault="00B17E7C" w:rsidP="00174133">
            <w:r>
              <w:t>n/a</w:t>
            </w:r>
          </w:p>
        </w:tc>
        <w:tc>
          <w:tcPr>
            <w:tcW w:w="1440" w:type="dxa"/>
          </w:tcPr>
          <w:p w14:paraId="22402CDE" w14:textId="77777777" w:rsidR="00B17E7C" w:rsidRDefault="00B17E7C" w:rsidP="00174133"/>
        </w:tc>
        <w:tc>
          <w:tcPr>
            <w:tcW w:w="2250" w:type="dxa"/>
          </w:tcPr>
          <w:p w14:paraId="13060330" w14:textId="77777777" w:rsidR="00B17E7C" w:rsidRDefault="00B17E7C" w:rsidP="00174133"/>
        </w:tc>
      </w:tr>
    </w:tbl>
    <w:p w14:paraId="03E5FE07" w14:textId="77777777" w:rsidR="000C4FC4" w:rsidRDefault="000C4FC4" w:rsidP="00A227DE"/>
    <w:p w14:paraId="294EF8FC" w14:textId="77777777" w:rsidR="006B6E12" w:rsidRDefault="006B6E12" w:rsidP="00A227DE"/>
    <w:p w14:paraId="55B295FD" w14:textId="77777777" w:rsidR="000C4FC4" w:rsidRDefault="0070111E">
      <w:pPr>
        <w:pStyle w:val="Heading2"/>
      </w:pPr>
      <w:bookmarkStart w:id="906" w:name="_Toc248920994"/>
      <w:bookmarkStart w:id="907" w:name="_Toc249174613"/>
      <w:bookmarkStart w:id="908" w:name="_Toc249174693"/>
      <w:bookmarkStart w:id="909" w:name="_Toc249241447"/>
      <w:bookmarkStart w:id="910" w:name="_Toc251943029"/>
      <w:bookmarkStart w:id="911" w:name="_Toc252174631"/>
      <w:bookmarkStart w:id="912" w:name="_Toc252544366"/>
      <w:bookmarkStart w:id="913" w:name="_Toc252798687"/>
      <w:bookmarkStart w:id="914" w:name="_Toc252798739"/>
      <w:bookmarkStart w:id="915" w:name="_Toc252798790"/>
      <w:bookmarkStart w:id="916" w:name="_Toc252798880"/>
      <w:bookmarkStart w:id="917" w:name="_Toc252798922"/>
      <w:bookmarkStart w:id="918" w:name="_Toc252803263"/>
      <w:bookmarkStart w:id="919" w:name="_Toc256594131"/>
      <w:bookmarkStart w:id="920" w:name="_Toc248920995"/>
      <w:bookmarkStart w:id="921" w:name="_Toc249174614"/>
      <w:bookmarkStart w:id="922" w:name="_Toc249174694"/>
      <w:bookmarkStart w:id="923" w:name="_Toc249241448"/>
      <w:bookmarkStart w:id="924" w:name="_Toc251943030"/>
      <w:bookmarkStart w:id="925" w:name="_Toc252174632"/>
      <w:bookmarkStart w:id="926" w:name="_Toc252544367"/>
      <w:bookmarkStart w:id="927" w:name="_Toc252798688"/>
      <w:bookmarkStart w:id="928" w:name="_Toc252798740"/>
      <w:bookmarkStart w:id="929" w:name="_Toc252798791"/>
      <w:bookmarkStart w:id="930" w:name="_Toc252798881"/>
      <w:bookmarkStart w:id="931" w:name="_Toc252798923"/>
      <w:bookmarkStart w:id="932" w:name="_Toc252803264"/>
      <w:bookmarkStart w:id="933" w:name="_Toc256594132"/>
      <w:bookmarkStart w:id="934" w:name="_Toc248921002"/>
      <w:bookmarkStart w:id="935" w:name="_Toc249174621"/>
      <w:bookmarkStart w:id="936" w:name="_Toc249174701"/>
      <w:bookmarkStart w:id="937" w:name="_Toc249241455"/>
      <w:bookmarkStart w:id="938" w:name="_Toc251943037"/>
      <w:bookmarkStart w:id="939" w:name="_Toc252174639"/>
      <w:bookmarkStart w:id="940" w:name="_Toc252544374"/>
      <w:bookmarkStart w:id="941" w:name="_Toc252798695"/>
      <w:bookmarkStart w:id="942" w:name="_Toc252798747"/>
      <w:bookmarkStart w:id="943" w:name="_Toc252798798"/>
      <w:bookmarkStart w:id="944" w:name="_Toc252798888"/>
      <w:bookmarkStart w:id="945" w:name="_Toc252798930"/>
      <w:bookmarkStart w:id="946" w:name="_Toc252803271"/>
      <w:bookmarkStart w:id="947" w:name="_Toc256594139"/>
      <w:bookmarkStart w:id="948" w:name="_CARS_TAS/BETC_Record"/>
      <w:bookmarkStart w:id="949" w:name="_Toc273379789"/>
      <w:bookmarkStart w:id="950" w:name="_Toc273561694"/>
      <w:bookmarkStart w:id="951" w:name="_Toc512413634"/>
      <w:bookmarkStart w:id="952" w:name="_Toc512414157"/>
      <w:bookmarkStart w:id="953" w:name="_Toc512414429"/>
      <w:bookmarkStart w:id="954" w:name="_Toc512414613"/>
      <w:bookmarkStart w:id="955" w:name="_Toc512414656"/>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r>
        <w:br w:type="page"/>
      </w:r>
      <w:bookmarkStart w:id="956" w:name="_Toc512414819"/>
      <w:bookmarkStart w:id="957" w:name="_Toc512414971"/>
      <w:bookmarkStart w:id="958" w:name="_Toc512415119"/>
      <w:bookmarkStart w:id="959" w:name="_Toc512415273"/>
      <w:bookmarkStart w:id="960" w:name="_Toc512415369"/>
      <w:bookmarkStart w:id="961" w:name="_Toc512415443"/>
      <w:bookmarkStart w:id="962" w:name="_Toc533161027"/>
      <w:bookmarkStart w:id="963" w:name="_Toc90909133"/>
      <w:r w:rsidR="00C31374">
        <w:lastRenderedPageBreak/>
        <w:t xml:space="preserve">CARS </w:t>
      </w:r>
      <w:r w:rsidR="000C4FC4">
        <w:t>TAS/BETC Record</w:t>
      </w:r>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r w:rsidR="000C4FC4" w:rsidDel="00380476">
        <w:t xml:space="preserve"> </w:t>
      </w:r>
    </w:p>
    <w:p w14:paraId="3F30FED3" w14:textId="77777777" w:rsidR="007A1178" w:rsidRDefault="00E36D10">
      <w:r>
        <w:t xml:space="preserve">This record is optional.  </w:t>
      </w:r>
      <w:r w:rsidR="000C4FC4">
        <w:t xml:space="preserve"> </w:t>
      </w:r>
      <w:r>
        <w:t>However, i</w:t>
      </w:r>
      <w:r w:rsidR="000C4FC4">
        <w:t>f TAS/BETC</w:t>
      </w:r>
      <w:r w:rsidR="00A710B5">
        <w:t xml:space="preserve"> data</w:t>
      </w:r>
      <w:r w:rsidR="000C4FC4">
        <w:t xml:space="preserve"> received in the </w:t>
      </w:r>
      <w:r>
        <w:t xml:space="preserve">SPS </w:t>
      </w:r>
      <w:r w:rsidR="000C4FC4">
        <w:t xml:space="preserve">certification </w:t>
      </w:r>
      <w:r w:rsidR="003363F8">
        <w:t xml:space="preserve">does not </w:t>
      </w:r>
      <w:r w:rsidR="00A710B5">
        <w:t xml:space="preserve">match </w:t>
      </w:r>
      <w:r w:rsidR="000C4FC4">
        <w:t xml:space="preserve">TAS/BETC </w:t>
      </w:r>
      <w:r w:rsidR="00A710B5">
        <w:t xml:space="preserve">data </w:t>
      </w:r>
      <w:r w:rsidR="000C4FC4">
        <w:t xml:space="preserve">received with the </w:t>
      </w:r>
      <w:r w:rsidR="00166476">
        <w:t>schedule</w:t>
      </w:r>
      <w:r w:rsidR="000C4FC4">
        <w:t xml:space="preserve">, the differences will be reported to </w:t>
      </w:r>
      <w:r w:rsidR="00C31374">
        <w:t>CARS</w:t>
      </w:r>
      <w:r w:rsidR="000C4FC4">
        <w:t>.</w:t>
      </w:r>
      <w:r w:rsidR="00B8386C">
        <w:t xml:space="preserve"> </w:t>
      </w:r>
      <w:r w:rsidR="002C2294">
        <w:t xml:space="preserve"> </w:t>
      </w:r>
      <w:r w:rsidR="00B8386C">
        <w:t>Zero</w:t>
      </w:r>
      <w:r w:rsidR="00A710B5">
        <w:t xml:space="preserve"> </w:t>
      </w:r>
      <w:r w:rsidR="000C4FC4">
        <w:t xml:space="preserve">to 100 TAS/BETC </w:t>
      </w:r>
      <w:r w:rsidR="00997099">
        <w:t xml:space="preserve">recommended </w:t>
      </w:r>
      <w:r w:rsidR="000C4FC4">
        <w:t xml:space="preserve">per payment ; maximum </w:t>
      </w:r>
      <w:r w:rsidR="00820DF6">
        <w:t>10</w:t>
      </w:r>
      <w:r w:rsidR="000C4FC4">
        <w:t xml:space="preserve">00 </w:t>
      </w:r>
      <w:r w:rsidR="003363F8">
        <w:t xml:space="preserve">unique </w:t>
      </w:r>
      <w:r w:rsidR="000C4FC4">
        <w:t xml:space="preserve">TAS/BETC </w:t>
      </w:r>
      <w:r w:rsidR="00997099">
        <w:t xml:space="preserve">recommended </w:t>
      </w:r>
      <w:r w:rsidR="000C4FC4">
        <w:t xml:space="preserve">per schedule. </w:t>
      </w:r>
    </w:p>
    <w:p w14:paraId="55ACBE6A" w14:textId="77777777" w:rsidR="000C4FC4" w:rsidRDefault="000C4FC4" w:rsidP="00410D35"/>
    <w:tbl>
      <w:tblPr>
        <w:tblW w:w="14580" w:type="dxa"/>
        <w:tblInd w:w="-7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080"/>
        <w:gridCol w:w="967"/>
        <w:gridCol w:w="383"/>
        <w:gridCol w:w="900"/>
        <w:gridCol w:w="990"/>
        <w:gridCol w:w="1080"/>
        <w:gridCol w:w="1260"/>
        <w:gridCol w:w="1530"/>
        <w:gridCol w:w="1710"/>
        <w:gridCol w:w="1530"/>
        <w:gridCol w:w="1620"/>
        <w:gridCol w:w="1530"/>
      </w:tblGrid>
      <w:tr w:rsidR="008572AD" w:rsidRPr="00B33B13" w14:paraId="4AD4B9EA" w14:textId="77777777" w:rsidTr="79DBD942">
        <w:trPr>
          <w:trHeight w:val="146"/>
          <w:tblHeader/>
        </w:trPr>
        <w:tc>
          <w:tcPr>
            <w:tcW w:w="14580" w:type="dxa"/>
            <w:gridSpan w:val="12"/>
            <w:tcBorders>
              <w:top w:val="single" w:sz="4" w:space="0" w:color="auto"/>
              <w:bottom w:val="single" w:sz="6" w:space="0" w:color="auto"/>
            </w:tcBorders>
            <w:shd w:val="clear" w:color="auto" w:fill="B8CCE4"/>
          </w:tcPr>
          <w:p w14:paraId="5F11D993" w14:textId="77777777" w:rsidR="008572AD" w:rsidRPr="00B33B13" w:rsidRDefault="00C31374" w:rsidP="00410D35">
            <w:pPr>
              <w:rPr>
                <w:b/>
              </w:rPr>
            </w:pPr>
            <w:r>
              <w:rPr>
                <w:b/>
              </w:rPr>
              <w:t xml:space="preserve">CARS </w:t>
            </w:r>
            <w:r w:rsidR="008572AD">
              <w:rPr>
                <w:b/>
              </w:rPr>
              <w:t>TAS/BETC Record</w:t>
            </w:r>
          </w:p>
        </w:tc>
      </w:tr>
      <w:tr w:rsidR="00FE3C52" w:rsidRPr="00B33B13" w14:paraId="6FECDD09" w14:textId="77777777" w:rsidTr="79DBD942">
        <w:trPr>
          <w:trHeight w:val="146"/>
          <w:tblHeader/>
        </w:trPr>
        <w:tc>
          <w:tcPr>
            <w:tcW w:w="1080" w:type="dxa"/>
            <w:tcBorders>
              <w:top w:val="single" w:sz="6" w:space="0" w:color="auto"/>
              <w:bottom w:val="single" w:sz="6" w:space="0" w:color="auto"/>
            </w:tcBorders>
            <w:shd w:val="clear" w:color="auto" w:fill="B8CCE4"/>
          </w:tcPr>
          <w:p w14:paraId="5DED13DB" w14:textId="77777777" w:rsidR="008572AD" w:rsidRPr="00B33B13" w:rsidRDefault="008572AD" w:rsidP="00410D35">
            <w:pPr>
              <w:rPr>
                <w:b/>
              </w:rPr>
            </w:pPr>
            <w:r w:rsidRPr="00B33B13">
              <w:rPr>
                <w:b/>
              </w:rPr>
              <w:t>#</w:t>
            </w:r>
          </w:p>
        </w:tc>
        <w:tc>
          <w:tcPr>
            <w:tcW w:w="967" w:type="dxa"/>
            <w:tcBorders>
              <w:top w:val="single" w:sz="6" w:space="0" w:color="auto"/>
              <w:bottom w:val="single" w:sz="6" w:space="0" w:color="auto"/>
            </w:tcBorders>
            <w:shd w:val="clear" w:color="auto" w:fill="B8CCE4"/>
          </w:tcPr>
          <w:p w14:paraId="6B1FAE32" w14:textId="77777777" w:rsidR="008572AD" w:rsidRPr="00B33B13" w:rsidRDefault="008572AD" w:rsidP="00410D35">
            <w:pPr>
              <w:rPr>
                <w:b/>
              </w:rPr>
            </w:pPr>
            <w:r w:rsidRPr="00B33B13">
              <w:rPr>
                <w:b/>
              </w:rPr>
              <w:t>Field Name</w:t>
            </w:r>
          </w:p>
        </w:tc>
        <w:tc>
          <w:tcPr>
            <w:tcW w:w="383" w:type="dxa"/>
            <w:tcBorders>
              <w:top w:val="single" w:sz="6" w:space="0" w:color="auto"/>
              <w:bottom w:val="single" w:sz="6" w:space="0" w:color="auto"/>
            </w:tcBorders>
            <w:shd w:val="clear" w:color="auto" w:fill="B8CCE4"/>
          </w:tcPr>
          <w:p w14:paraId="396A94BF" w14:textId="77777777" w:rsidR="008572AD" w:rsidRPr="00B33B13" w:rsidRDefault="008572AD" w:rsidP="00410D35">
            <w:pPr>
              <w:rPr>
                <w:b/>
              </w:rPr>
            </w:pPr>
            <w:r w:rsidRPr="00B33B13">
              <w:rPr>
                <w:b/>
              </w:rPr>
              <w:t>Type</w:t>
            </w:r>
          </w:p>
        </w:tc>
        <w:tc>
          <w:tcPr>
            <w:tcW w:w="900" w:type="dxa"/>
            <w:tcBorders>
              <w:top w:val="single" w:sz="6" w:space="0" w:color="auto"/>
              <w:bottom w:val="single" w:sz="6" w:space="0" w:color="auto"/>
            </w:tcBorders>
            <w:shd w:val="clear" w:color="auto" w:fill="B8CCE4"/>
          </w:tcPr>
          <w:p w14:paraId="48D94278" w14:textId="77777777" w:rsidR="008572AD" w:rsidRPr="00B33B13" w:rsidRDefault="008572AD" w:rsidP="00410D35">
            <w:pPr>
              <w:rPr>
                <w:b/>
              </w:rPr>
            </w:pPr>
            <w:r w:rsidRPr="00B33B13">
              <w:rPr>
                <w:b/>
              </w:rPr>
              <w:t>Field Value</w:t>
            </w:r>
          </w:p>
        </w:tc>
        <w:tc>
          <w:tcPr>
            <w:tcW w:w="990" w:type="dxa"/>
            <w:tcBorders>
              <w:top w:val="single" w:sz="6" w:space="0" w:color="auto"/>
              <w:bottom w:val="single" w:sz="6" w:space="0" w:color="auto"/>
            </w:tcBorders>
            <w:shd w:val="clear" w:color="auto" w:fill="B8CCE4"/>
          </w:tcPr>
          <w:p w14:paraId="51D7E2B0" w14:textId="77777777" w:rsidR="008572AD" w:rsidRPr="00B33B13" w:rsidRDefault="008572AD" w:rsidP="00410D35">
            <w:pPr>
              <w:rPr>
                <w:b/>
              </w:rPr>
            </w:pPr>
            <w:r w:rsidRPr="00B33B13">
              <w:rPr>
                <w:b/>
              </w:rPr>
              <w:t>Length</w:t>
            </w:r>
          </w:p>
        </w:tc>
        <w:tc>
          <w:tcPr>
            <w:tcW w:w="1080" w:type="dxa"/>
            <w:tcBorders>
              <w:top w:val="single" w:sz="6" w:space="0" w:color="auto"/>
              <w:bottom w:val="single" w:sz="6" w:space="0" w:color="auto"/>
            </w:tcBorders>
            <w:shd w:val="clear" w:color="auto" w:fill="B8CCE4"/>
          </w:tcPr>
          <w:p w14:paraId="622065C2" w14:textId="77777777" w:rsidR="008572AD" w:rsidRPr="00B33B13" w:rsidRDefault="008572AD" w:rsidP="00410D35">
            <w:pPr>
              <w:rPr>
                <w:b/>
              </w:rPr>
            </w:pPr>
            <w:r>
              <w:rPr>
                <w:b/>
              </w:rPr>
              <w:t xml:space="preserve">Start </w:t>
            </w:r>
            <w:r w:rsidRPr="00B33B13">
              <w:rPr>
                <w:b/>
              </w:rPr>
              <w:t>Position</w:t>
            </w:r>
          </w:p>
        </w:tc>
        <w:tc>
          <w:tcPr>
            <w:tcW w:w="1260" w:type="dxa"/>
            <w:tcBorders>
              <w:top w:val="single" w:sz="6" w:space="0" w:color="auto"/>
              <w:bottom w:val="single" w:sz="6" w:space="0" w:color="auto"/>
            </w:tcBorders>
            <w:shd w:val="clear" w:color="auto" w:fill="B8CCE4"/>
          </w:tcPr>
          <w:p w14:paraId="0FECABEE" w14:textId="77777777" w:rsidR="008572AD" w:rsidRPr="00B33B13" w:rsidRDefault="008572AD" w:rsidP="00410D35">
            <w:pPr>
              <w:rPr>
                <w:b/>
              </w:rPr>
            </w:pPr>
            <w:r>
              <w:rPr>
                <w:b/>
              </w:rPr>
              <w:t>End Position</w:t>
            </w:r>
          </w:p>
        </w:tc>
        <w:tc>
          <w:tcPr>
            <w:tcW w:w="1530" w:type="dxa"/>
            <w:tcBorders>
              <w:top w:val="single" w:sz="6" w:space="0" w:color="auto"/>
              <w:bottom w:val="single" w:sz="6" w:space="0" w:color="auto"/>
            </w:tcBorders>
            <w:shd w:val="clear" w:color="auto" w:fill="B8CCE4"/>
          </w:tcPr>
          <w:p w14:paraId="058C84E2" w14:textId="77777777" w:rsidR="008572AD" w:rsidRPr="00B33B13" w:rsidRDefault="008572AD" w:rsidP="00410D35">
            <w:pPr>
              <w:rPr>
                <w:b/>
              </w:rPr>
            </w:pPr>
            <w:r w:rsidRPr="00B33B13">
              <w:rPr>
                <w:b/>
              </w:rPr>
              <w:t>Validation rules</w:t>
            </w:r>
          </w:p>
        </w:tc>
        <w:tc>
          <w:tcPr>
            <w:tcW w:w="1710" w:type="dxa"/>
            <w:tcBorders>
              <w:top w:val="single" w:sz="6" w:space="0" w:color="auto"/>
              <w:bottom w:val="single" w:sz="6" w:space="0" w:color="auto"/>
            </w:tcBorders>
            <w:shd w:val="clear" w:color="auto" w:fill="B8CCE4"/>
          </w:tcPr>
          <w:p w14:paraId="7AD28726" w14:textId="77777777" w:rsidR="008572AD" w:rsidRPr="00B33B13" w:rsidRDefault="008572AD" w:rsidP="00410D35">
            <w:pPr>
              <w:rPr>
                <w:b/>
              </w:rPr>
            </w:pPr>
            <w:r>
              <w:rPr>
                <w:b/>
              </w:rPr>
              <w:t>Error Code</w:t>
            </w:r>
          </w:p>
        </w:tc>
        <w:tc>
          <w:tcPr>
            <w:tcW w:w="1530" w:type="dxa"/>
            <w:tcBorders>
              <w:top w:val="single" w:sz="6" w:space="0" w:color="auto"/>
              <w:bottom w:val="single" w:sz="6" w:space="0" w:color="auto"/>
            </w:tcBorders>
            <w:shd w:val="clear" w:color="auto" w:fill="B8CCE4"/>
          </w:tcPr>
          <w:p w14:paraId="7997ADB8" w14:textId="77777777" w:rsidR="008572AD" w:rsidRPr="00B33B13" w:rsidRDefault="008572AD" w:rsidP="00410D35">
            <w:pPr>
              <w:rPr>
                <w:b/>
              </w:rPr>
            </w:pPr>
            <w:r w:rsidRPr="00B33B13">
              <w:rPr>
                <w:b/>
              </w:rPr>
              <w:t>Stored Name</w:t>
            </w:r>
          </w:p>
        </w:tc>
        <w:tc>
          <w:tcPr>
            <w:tcW w:w="1620" w:type="dxa"/>
            <w:tcBorders>
              <w:top w:val="single" w:sz="6" w:space="0" w:color="auto"/>
              <w:bottom w:val="single" w:sz="6" w:space="0" w:color="auto"/>
            </w:tcBorders>
            <w:shd w:val="clear" w:color="auto" w:fill="B8CCE4"/>
          </w:tcPr>
          <w:p w14:paraId="4AF061DB" w14:textId="77777777" w:rsidR="008572AD" w:rsidRPr="00B33B13" w:rsidRDefault="008572AD" w:rsidP="00410D35">
            <w:pPr>
              <w:rPr>
                <w:b/>
              </w:rPr>
            </w:pPr>
            <w:r w:rsidRPr="00B33B13">
              <w:rPr>
                <w:b/>
              </w:rPr>
              <w:t>Notes</w:t>
            </w:r>
          </w:p>
        </w:tc>
        <w:tc>
          <w:tcPr>
            <w:tcW w:w="1530" w:type="dxa"/>
            <w:tcBorders>
              <w:top w:val="single" w:sz="6" w:space="0" w:color="auto"/>
              <w:bottom w:val="single" w:sz="6" w:space="0" w:color="auto"/>
            </w:tcBorders>
            <w:shd w:val="clear" w:color="auto" w:fill="B8CCE4"/>
          </w:tcPr>
          <w:p w14:paraId="02E6EBB3" w14:textId="77777777" w:rsidR="008572AD" w:rsidRPr="00B33B13" w:rsidRDefault="008572AD" w:rsidP="79DBD942">
            <w:pPr>
              <w:rPr>
                <w:b/>
                <w:bCs/>
              </w:rPr>
            </w:pPr>
            <w:r w:rsidRPr="79DBD942">
              <w:rPr>
                <w:b/>
                <w:bCs/>
              </w:rPr>
              <w:t>Downstream Mapping</w:t>
            </w:r>
          </w:p>
        </w:tc>
      </w:tr>
      <w:tr w:rsidR="00FE3C52" w14:paraId="141F9A3B" w14:textId="77777777" w:rsidTr="79DBD942">
        <w:trPr>
          <w:trHeight w:val="146"/>
        </w:trPr>
        <w:tc>
          <w:tcPr>
            <w:tcW w:w="1080" w:type="dxa"/>
            <w:tcBorders>
              <w:top w:val="single" w:sz="6" w:space="0" w:color="auto"/>
            </w:tcBorders>
          </w:tcPr>
          <w:p w14:paraId="6CE88626" w14:textId="77777777" w:rsidR="008572AD" w:rsidRDefault="00F815D0" w:rsidP="00F815D0">
            <w:r>
              <w:t>G.</w:t>
            </w:r>
            <w:r w:rsidR="00CE4CA0">
              <w:t>0</w:t>
            </w:r>
            <w:r>
              <w:t>1</w:t>
            </w:r>
          </w:p>
        </w:tc>
        <w:tc>
          <w:tcPr>
            <w:tcW w:w="967" w:type="dxa"/>
            <w:tcBorders>
              <w:top w:val="single" w:sz="6" w:space="0" w:color="auto"/>
            </w:tcBorders>
          </w:tcPr>
          <w:p w14:paraId="2F6F5585" w14:textId="77777777" w:rsidR="008572AD" w:rsidRDefault="008572AD" w:rsidP="00410D35">
            <w:r>
              <w:t>Record Code</w:t>
            </w:r>
          </w:p>
        </w:tc>
        <w:tc>
          <w:tcPr>
            <w:tcW w:w="383" w:type="dxa"/>
            <w:tcBorders>
              <w:top w:val="single" w:sz="6" w:space="0" w:color="auto"/>
            </w:tcBorders>
          </w:tcPr>
          <w:p w14:paraId="5D309094" w14:textId="77777777" w:rsidR="008572AD" w:rsidRDefault="008572AD" w:rsidP="00410D35">
            <w:r>
              <w:t>AN</w:t>
            </w:r>
          </w:p>
        </w:tc>
        <w:tc>
          <w:tcPr>
            <w:tcW w:w="900" w:type="dxa"/>
            <w:tcBorders>
              <w:top w:val="single" w:sz="6" w:space="0" w:color="auto"/>
            </w:tcBorders>
          </w:tcPr>
          <w:p w14:paraId="2B275FA0" w14:textId="77777777" w:rsidR="008572AD" w:rsidRDefault="00676FCD" w:rsidP="00410D35">
            <w:r>
              <w:t>“</w:t>
            </w:r>
            <w:r w:rsidR="008572AD">
              <w:t>G</w:t>
            </w:r>
            <w:r w:rsidR="00727E54" w:rsidRPr="00727E54">
              <w:rPr>
                <w:strike/>
              </w:rPr>
              <w:t>b</w:t>
            </w:r>
            <w:r>
              <w:t>”</w:t>
            </w:r>
          </w:p>
        </w:tc>
        <w:tc>
          <w:tcPr>
            <w:tcW w:w="990" w:type="dxa"/>
            <w:tcBorders>
              <w:top w:val="single" w:sz="6" w:space="0" w:color="auto"/>
            </w:tcBorders>
          </w:tcPr>
          <w:p w14:paraId="208C3925" w14:textId="77777777" w:rsidR="008572AD" w:rsidRDefault="008572AD" w:rsidP="00410D35">
            <w:r>
              <w:t>2</w:t>
            </w:r>
          </w:p>
        </w:tc>
        <w:tc>
          <w:tcPr>
            <w:tcW w:w="1080" w:type="dxa"/>
            <w:tcBorders>
              <w:top w:val="single" w:sz="6" w:space="0" w:color="auto"/>
            </w:tcBorders>
          </w:tcPr>
          <w:p w14:paraId="3E7906E0" w14:textId="77777777" w:rsidR="008572AD" w:rsidRDefault="008572AD" w:rsidP="008572AD">
            <w:r>
              <w:t>1</w:t>
            </w:r>
          </w:p>
        </w:tc>
        <w:tc>
          <w:tcPr>
            <w:tcW w:w="1260" w:type="dxa"/>
            <w:tcBorders>
              <w:top w:val="single" w:sz="6" w:space="0" w:color="auto"/>
            </w:tcBorders>
          </w:tcPr>
          <w:p w14:paraId="44098F53" w14:textId="77777777" w:rsidR="008572AD" w:rsidRDefault="008572AD" w:rsidP="00410D35">
            <w:r>
              <w:fldChar w:fldCharType="begin"/>
            </w:r>
            <w:r>
              <w:instrText xml:space="preserve"> =F3+E3-1 </w:instrText>
            </w:r>
            <w:r>
              <w:fldChar w:fldCharType="separate"/>
            </w:r>
            <w:r>
              <w:rPr>
                <w:noProof/>
              </w:rPr>
              <w:t>2</w:t>
            </w:r>
            <w:r>
              <w:fldChar w:fldCharType="end"/>
            </w:r>
          </w:p>
        </w:tc>
        <w:tc>
          <w:tcPr>
            <w:tcW w:w="1530" w:type="dxa"/>
            <w:tcBorders>
              <w:top w:val="single" w:sz="6" w:space="0" w:color="auto"/>
            </w:tcBorders>
          </w:tcPr>
          <w:p w14:paraId="3DCC35B9" w14:textId="77777777" w:rsidR="008572AD" w:rsidRDefault="008572AD" w:rsidP="00410D35">
            <w:r>
              <w:t>If invalid, missing or out of order, reject the file</w:t>
            </w:r>
          </w:p>
        </w:tc>
        <w:tc>
          <w:tcPr>
            <w:tcW w:w="1710" w:type="dxa"/>
            <w:tcBorders>
              <w:top w:val="single" w:sz="6" w:space="0" w:color="auto"/>
            </w:tcBorders>
          </w:tcPr>
          <w:p w14:paraId="5E35DA7D" w14:textId="77777777" w:rsidR="008572AD" w:rsidRDefault="008572AD" w:rsidP="00410D35">
            <w:r>
              <w:t>Invalid: Reason Group 1 message 6.  Missing or out of order: Reason Group 1 message 4.</w:t>
            </w:r>
          </w:p>
        </w:tc>
        <w:tc>
          <w:tcPr>
            <w:tcW w:w="1530" w:type="dxa"/>
            <w:tcBorders>
              <w:top w:val="single" w:sz="6" w:space="0" w:color="auto"/>
            </w:tcBorders>
          </w:tcPr>
          <w:p w14:paraId="530BD6E9" w14:textId="77777777" w:rsidR="008572AD" w:rsidRDefault="0052235C" w:rsidP="00410D35">
            <w:r>
              <w:t>n/a</w:t>
            </w:r>
          </w:p>
        </w:tc>
        <w:tc>
          <w:tcPr>
            <w:tcW w:w="1620" w:type="dxa"/>
            <w:tcBorders>
              <w:top w:val="single" w:sz="6" w:space="0" w:color="auto"/>
            </w:tcBorders>
          </w:tcPr>
          <w:p w14:paraId="084078E5" w14:textId="77777777" w:rsidR="008572AD" w:rsidRDefault="00C31374" w:rsidP="00CF4EF7">
            <w:r>
              <w:t xml:space="preserve">CARS </w:t>
            </w:r>
            <w:r w:rsidR="008572AD">
              <w:t>TAS/BETC Record = ”G” followed by space</w:t>
            </w:r>
          </w:p>
        </w:tc>
        <w:tc>
          <w:tcPr>
            <w:tcW w:w="1530" w:type="dxa"/>
            <w:tcBorders>
              <w:top w:val="single" w:sz="6" w:space="0" w:color="auto"/>
            </w:tcBorders>
          </w:tcPr>
          <w:p w14:paraId="2C6AB146" w14:textId="77777777" w:rsidR="008572AD" w:rsidRDefault="008572AD" w:rsidP="00410D35"/>
        </w:tc>
      </w:tr>
      <w:tr w:rsidR="00FE3C52" w14:paraId="2882DB01" w14:textId="77777777" w:rsidTr="79DBD942">
        <w:trPr>
          <w:trHeight w:val="146"/>
        </w:trPr>
        <w:tc>
          <w:tcPr>
            <w:tcW w:w="1080" w:type="dxa"/>
          </w:tcPr>
          <w:p w14:paraId="1B6C8E12" w14:textId="77777777" w:rsidR="008572AD" w:rsidRDefault="00F815D0" w:rsidP="00F815D0">
            <w:r>
              <w:t>G.</w:t>
            </w:r>
            <w:r w:rsidR="00CE4CA0">
              <w:t>0</w:t>
            </w:r>
            <w:r>
              <w:t>2</w:t>
            </w:r>
          </w:p>
        </w:tc>
        <w:tc>
          <w:tcPr>
            <w:tcW w:w="967" w:type="dxa"/>
          </w:tcPr>
          <w:p w14:paraId="2E930AB4" w14:textId="77777777" w:rsidR="008572AD" w:rsidRDefault="008572AD">
            <w:r>
              <w:t>Payment</w:t>
            </w:r>
            <w:r w:rsidR="00892CAA">
              <w:t>ID</w:t>
            </w:r>
          </w:p>
        </w:tc>
        <w:tc>
          <w:tcPr>
            <w:tcW w:w="383" w:type="dxa"/>
          </w:tcPr>
          <w:p w14:paraId="5A0E5DC7" w14:textId="77777777" w:rsidR="008572AD" w:rsidRDefault="008572AD" w:rsidP="00410D35">
            <w:r>
              <w:t>AN</w:t>
            </w:r>
          </w:p>
        </w:tc>
        <w:tc>
          <w:tcPr>
            <w:tcW w:w="900" w:type="dxa"/>
          </w:tcPr>
          <w:p w14:paraId="74307295" w14:textId="77777777" w:rsidR="008572AD" w:rsidRDefault="008572AD" w:rsidP="00410D35"/>
        </w:tc>
        <w:tc>
          <w:tcPr>
            <w:tcW w:w="990" w:type="dxa"/>
          </w:tcPr>
          <w:p w14:paraId="01A8AF6D" w14:textId="77777777" w:rsidR="008572AD" w:rsidRDefault="008572AD" w:rsidP="00410D35">
            <w:r>
              <w:t>20</w:t>
            </w:r>
          </w:p>
        </w:tc>
        <w:tc>
          <w:tcPr>
            <w:tcW w:w="1080" w:type="dxa"/>
          </w:tcPr>
          <w:p w14:paraId="3F5E8E49" w14:textId="77777777" w:rsidR="008572AD" w:rsidRDefault="008572AD" w:rsidP="004E63E5">
            <w:r>
              <w:fldChar w:fldCharType="begin"/>
            </w:r>
            <w:r>
              <w:instrText xml:space="preserve"> =G3+1 </w:instrText>
            </w:r>
            <w:r>
              <w:fldChar w:fldCharType="separate"/>
            </w:r>
            <w:r>
              <w:rPr>
                <w:noProof/>
              </w:rPr>
              <w:t>3</w:t>
            </w:r>
            <w:r>
              <w:fldChar w:fldCharType="end"/>
            </w:r>
          </w:p>
        </w:tc>
        <w:tc>
          <w:tcPr>
            <w:tcW w:w="1260" w:type="dxa"/>
          </w:tcPr>
          <w:p w14:paraId="29856E5F" w14:textId="77777777" w:rsidR="008572AD" w:rsidRDefault="008572AD" w:rsidP="00045530">
            <w:r>
              <w:fldChar w:fldCharType="begin"/>
            </w:r>
            <w:r>
              <w:instrText xml:space="preserve"> =F4+E4-1 </w:instrText>
            </w:r>
            <w:r>
              <w:fldChar w:fldCharType="separate"/>
            </w:r>
            <w:r>
              <w:rPr>
                <w:noProof/>
              </w:rPr>
              <w:t>22</w:t>
            </w:r>
            <w:r>
              <w:fldChar w:fldCharType="end"/>
            </w:r>
          </w:p>
        </w:tc>
        <w:tc>
          <w:tcPr>
            <w:tcW w:w="1530" w:type="dxa"/>
          </w:tcPr>
          <w:p w14:paraId="7EE80E5F" w14:textId="77777777" w:rsidR="008572AD" w:rsidRDefault="008572AD" w:rsidP="0052235C">
            <w:r>
              <w:t xml:space="preserve">If this information is not the same as the payment data record, reject the </w:t>
            </w:r>
            <w:r w:rsidR="0052235C">
              <w:t>schedule.</w:t>
            </w:r>
          </w:p>
        </w:tc>
        <w:tc>
          <w:tcPr>
            <w:tcW w:w="1710" w:type="dxa"/>
          </w:tcPr>
          <w:p w14:paraId="277C46E1" w14:textId="77777777" w:rsidR="008572AD" w:rsidRDefault="008572AD" w:rsidP="00A710B5">
            <w:r>
              <w:t>Reason Group 1 message 6</w:t>
            </w:r>
          </w:p>
        </w:tc>
        <w:tc>
          <w:tcPr>
            <w:tcW w:w="1530" w:type="dxa"/>
          </w:tcPr>
          <w:p w14:paraId="65B7DCA9" w14:textId="77777777" w:rsidR="008572AD" w:rsidRDefault="0052235C" w:rsidP="00410D35">
            <w:r>
              <w:t>n/a</w:t>
            </w:r>
          </w:p>
        </w:tc>
        <w:tc>
          <w:tcPr>
            <w:tcW w:w="1620" w:type="dxa"/>
          </w:tcPr>
          <w:p w14:paraId="59991EB4" w14:textId="77777777" w:rsidR="008572AD" w:rsidRDefault="008572AD" w:rsidP="00410D35"/>
        </w:tc>
        <w:tc>
          <w:tcPr>
            <w:tcW w:w="1530" w:type="dxa"/>
          </w:tcPr>
          <w:p w14:paraId="623BBB07" w14:textId="1712AFAF" w:rsidR="008572AD" w:rsidRDefault="008F7141" w:rsidP="00410D35">
            <w:r>
              <w:t>SRF</w:t>
            </w:r>
          </w:p>
        </w:tc>
      </w:tr>
      <w:tr w:rsidR="00FE3C52" w14:paraId="7A03C6D6" w14:textId="77777777" w:rsidTr="79DBD942">
        <w:trPr>
          <w:trHeight w:val="146"/>
        </w:trPr>
        <w:tc>
          <w:tcPr>
            <w:tcW w:w="1080" w:type="dxa"/>
          </w:tcPr>
          <w:p w14:paraId="3F187893" w14:textId="77777777" w:rsidR="008572AD" w:rsidRDefault="00F815D0" w:rsidP="00F815D0">
            <w:r>
              <w:t>G.</w:t>
            </w:r>
            <w:r w:rsidR="00CE4CA0">
              <w:t>0</w:t>
            </w:r>
            <w:r>
              <w:t>3</w:t>
            </w:r>
          </w:p>
        </w:tc>
        <w:tc>
          <w:tcPr>
            <w:tcW w:w="967" w:type="dxa"/>
          </w:tcPr>
          <w:p w14:paraId="28D6769F" w14:textId="77777777" w:rsidR="008572AD" w:rsidRDefault="008572AD">
            <w:r>
              <w:t>Sub-levelPrefixCode</w:t>
            </w:r>
          </w:p>
        </w:tc>
        <w:tc>
          <w:tcPr>
            <w:tcW w:w="383" w:type="dxa"/>
          </w:tcPr>
          <w:p w14:paraId="469175B9" w14:textId="77777777" w:rsidR="008572AD" w:rsidRDefault="001C740D" w:rsidP="00410D35">
            <w:r>
              <w:t>A</w:t>
            </w:r>
            <w:r w:rsidR="008572AD">
              <w:t>N</w:t>
            </w:r>
          </w:p>
        </w:tc>
        <w:tc>
          <w:tcPr>
            <w:tcW w:w="900" w:type="dxa"/>
          </w:tcPr>
          <w:p w14:paraId="555E0A61" w14:textId="77777777" w:rsidR="008572AD" w:rsidRDefault="008572AD" w:rsidP="00410D35"/>
        </w:tc>
        <w:tc>
          <w:tcPr>
            <w:tcW w:w="990" w:type="dxa"/>
          </w:tcPr>
          <w:p w14:paraId="13C112B8" w14:textId="77777777" w:rsidR="008572AD" w:rsidRDefault="008572AD" w:rsidP="00410D35">
            <w:r>
              <w:t>2</w:t>
            </w:r>
          </w:p>
        </w:tc>
        <w:tc>
          <w:tcPr>
            <w:tcW w:w="1080" w:type="dxa"/>
          </w:tcPr>
          <w:p w14:paraId="70F7CA66" w14:textId="77777777" w:rsidR="008572AD" w:rsidRDefault="008572AD">
            <w:r>
              <w:fldChar w:fldCharType="begin"/>
            </w:r>
            <w:r>
              <w:instrText xml:space="preserve"> =G4+1 </w:instrText>
            </w:r>
            <w:r>
              <w:fldChar w:fldCharType="separate"/>
            </w:r>
            <w:r>
              <w:rPr>
                <w:noProof/>
              </w:rPr>
              <w:t>23</w:t>
            </w:r>
            <w:r>
              <w:fldChar w:fldCharType="end"/>
            </w:r>
          </w:p>
        </w:tc>
        <w:tc>
          <w:tcPr>
            <w:tcW w:w="1260" w:type="dxa"/>
          </w:tcPr>
          <w:p w14:paraId="6D1C95AD" w14:textId="77777777" w:rsidR="008572AD" w:rsidRDefault="008572AD" w:rsidP="00410D35">
            <w:r>
              <w:fldChar w:fldCharType="begin"/>
            </w:r>
            <w:r>
              <w:instrText xml:space="preserve"> =F5+E5-1 </w:instrText>
            </w:r>
            <w:r>
              <w:fldChar w:fldCharType="separate"/>
            </w:r>
            <w:r>
              <w:rPr>
                <w:noProof/>
              </w:rPr>
              <w:t>24</w:t>
            </w:r>
            <w:r>
              <w:fldChar w:fldCharType="end"/>
            </w:r>
          </w:p>
        </w:tc>
        <w:tc>
          <w:tcPr>
            <w:tcW w:w="1530" w:type="dxa"/>
          </w:tcPr>
          <w:p w14:paraId="7CA6F9F7" w14:textId="77777777" w:rsidR="008572AD" w:rsidRDefault="0052235C" w:rsidP="00410D35">
            <w:r>
              <w:t>n/a</w:t>
            </w:r>
          </w:p>
        </w:tc>
        <w:tc>
          <w:tcPr>
            <w:tcW w:w="1710" w:type="dxa"/>
          </w:tcPr>
          <w:p w14:paraId="2CD07D21" w14:textId="77777777" w:rsidR="008572AD" w:rsidRDefault="008572AD" w:rsidP="00410D35"/>
        </w:tc>
        <w:tc>
          <w:tcPr>
            <w:tcW w:w="1530" w:type="dxa"/>
          </w:tcPr>
          <w:p w14:paraId="555D3354" w14:textId="77777777" w:rsidR="008572AD" w:rsidRDefault="008572AD" w:rsidP="00410D35">
            <w:r>
              <w:t>TAS Sub-level Prefix Code</w:t>
            </w:r>
          </w:p>
        </w:tc>
        <w:tc>
          <w:tcPr>
            <w:tcW w:w="1620" w:type="dxa"/>
          </w:tcPr>
          <w:p w14:paraId="7386FD45" w14:textId="77777777" w:rsidR="008572AD" w:rsidRDefault="008572AD" w:rsidP="00410D35"/>
        </w:tc>
        <w:tc>
          <w:tcPr>
            <w:tcW w:w="1530" w:type="dxa"/>
          </w:tcPr>
          <w:p w14:paraId="1CAF4584" w14:textId="77777777" w:rsidR="004E0299" w:rsidRDefault="004E0299" w:rsidP="00410D35">
            <w:r>
              <w:t>DNP</w:t>
            </w:r>
          </w:p>
          <w:p w14:paraId="0B0A9FC4" w14:textId="77777777" w:rsidR="00FC7D19" w:rsidRDefault="00FC7D19" w:rsidP="00410D35"/>
          <w:p w14:paraId="319FC845" w14:textId="77777777" w:rsidR="008572AD" w:rsidRDefault="008572AD" w:rsidP="00410D35">
            <w:r>
              <w:t>PACER</w:t>
            </w:r>
          </w:p>
          <w:p w14:paraId="59D2BD08" w14:textId="77777777" w:rsidR="006A43F7" w:rsidRDefault="006A43F7" w:rsidP="00410D35">
            <w:r>
              <w:t>PIR</w:t>
            </w:r>
          </w:p>
          <w:p w14:paraId="04AABE11" w14:textId="77777777" w:rsidR="00D577A7" w:rsidRDefault="00F62840" w:rsidP="00410D35">
            <w:r>
              <w:t>PPS</w:t>
            </w:r>
          </w:p>
          <w:p w14:paraId="254A43B5" w14:textId="42EA860B" w:rsidR="00636193" w:rsidRDefault="00636193" w:rsidP="00636193">
            <w:r>
              <w:t>DoD-DCAS</w:t>
            </w:r>
          </w:p>
          <w:p w14:paraId="3A253A0D" w14:textId="4130C756" w:rsidR="008F7141" w:rsidRDefault="008F7141" w:rsidP="00636193"/>
          <w:p w14:paraId="075BF414" w14:textId="16012606" w:rsidR="008F7141" w:rsidRDefault="008F7141" w:rsidP="00636193">
            <w:r>
              <w:t>SRF</w:t>
            </w:r>
          </w:p>
          <w:p w14:paraId="2D142CB4" w14:textId="77777777" w:rsidR="00636193" w:rsidRDefault="00636193" w:rsidP="00410D35"/>
        </w:tc>
      </w:tr>
      <w:tr w:rsidR="00FE3C52" w14:paraId="153BF0A0" w14:textId="77777777" w:rsidTr="79DBD942">
        <w:trPr>
          <w:trHeight w:val="2235"/>
        </w:trPr>
        <w:tc>
          <w:tcPr>
            <w:tcW w:w="1080" w:type="dxa"/>
          </w:tcPr>
          <w:p w14:paraId="7DEFEA96" w14:textId="77777777" w:rsidR="008572AD" w:rsidRDefault="00F815D0" w:rsidP="00F815D0">
            <w:r>
              <w:lastRenderedPageBreak/>
              <w:t>G.</w:t>
            </w:r>
            <w:r w:rsidR="00CE4CA0">
              <w:t>0</w:t>
            </w:r>
            <w:r>
              <w:t>4</w:t>
            </w:r>
          </w:p>
        </w:tc>
        <w:tc>
          <w:tcPr>
            <w:tcW w:w="967" w:type="dxa"/>
          </w:tcPr>
          <w:p w14:paraId="78077D97" w14:textId="77777777" w:rsidR="008572AD" w:rsidRDefault="008572AD" w:rsidP="002F500C">
            <w:r>
              <w:t>AllocationTransferAgencyIdentifier</w:t>
            </w:r>
          </w:p>
        </w:tc>
        <w:tc>
          <w:tcPr>
            <w:tcW w:w="383" w:type="dxa"/>
          </w:tcPr>
          <w:p w14:paraId="526A08DC" w14:textId="77777777" w:rsidR="008572AD" w:rsidRDefault="001C740D" w:rsidP="00410D35">
            <w:r>
              <w:t>A</w:t>
            </w:r>
            <w:r w:rsidR="008572AD">
              <w:t>N</w:t>
            </w:r>
          </w:p>
        </w:tc>
        <w:tc>
          <w:tcPr>
            <w:tcW w:w="900" w:type="dxa"/>
          </w:tcPr>
          <w:p w14:paraId="48E2B544" w14:textId="77777777" w:rsidR="008572AD" w:rsidRDefault="008572AD" w:rsidP="00410D35"/>
        </w:tc>
        <w:tc>
          <w:tcPr>
            <w:tcW w:w="990" w:type="dxa"/>
          </w:tcPr>
          <w:p w14:paraId="3C50C746" w14:textId="77777777" w:rsidR="008572AD" w:rsidRDefault="008572AD" w:rsidP="00410D35">
            <w:r>
              <w:t>3</w:t>
            </w:r>
          </w:p>
        </w:tc>
        <w:tc>
          <w:tcPr>
            <w:tcW w:w="1080" w:type="dxa"/>
          </w:tcPr>
          <w:p w14:paraId="01F98C8B" w14:textId="77777777" w:rsidR="008572AD" w:rsidRDefault="008572AD" w:rsidP="004E63E5">
            <w:r>
              <w:fldChar w:fldCharType="begin"/>
            </w:r>
            <w:r>
              <w:instrText xml:space="preserve"> =G5+1 </w:instrText>
            </w:r>
            <w:r>
              <w:fldChar w:fldCharType="separate"/>
            </w:r>
            <w:r>
              <w:rPr>
                <w:noProof/>
              </w:rPr>
              <w:t>25</w:t>
            </w:r>
            <w:r>
              <w:fldChar w:fldCharType="end"/>
            </w:r>
          </w:p>
        </w:tc>
        <w:tc>
          <w:tcPr>
            <w:tcW w:w="1260" w:type="dxa"/>
          </w:tcPr>
          <w:p w14:paraId="5D91683E" w14:textId="77777777" w:rsidR="008572AD" w:rsidRDefault="008572AD" w:rsidP="00410D35">
            <w:r>
              <w:fldChar w:fldCharType="begin"/>
            </w:r>
            <w:r>
              <w:instrText xml:space="preserve"> =F6+E6-1 </w:instrText>
            </w:r>
            <w:r>
              <w:fldChar w:fldCharType="separate"/>
            </w:r>
            <w:r>
              <w:rPr>
                <w:noProof/>
              </w:rPr>
              <w:t>27</w:t>
            </w:r>
            <w:r>
              <w:fldChar w:fldCharType="end"/>
            </w:r>
          </w:p>
        </w:tc>
        <w:tc>
          <w:tcPr>
            <w:tcW w:w="1530" w:type="dxa"/>
          </w:tcPr>
          <w:p w14:paraId="2E58F1C3" w14:textId="77777777" w:rsidR="008572AD" w:rsidRDefault="0052235C" w:rsidP="00410D35">
            <w:r>
              <w:t>n/a</w:t>
            </w:r>
          </w:p>
        </w:tc>
        <w:tc>
          <w:tcPr>
            <w:tcW w:w="1710" w:type="dxa"/>
          </w:tcPr>
          <w:p w14:paraId="253F8B27" w14:textId="77777777" w:rsidR="008572AD" w:rsidRDefault="008572AD" w:rsidP="00410D35"/>
        </w:tc>
        <w:tc>
          <w:tcPr>
            <w:tcW w:w="1530" w:type="dxa"/>
          </w:tcPr>
          <w:p w14:paraId="11CA0B52" w14:textId="77777777" w:rsidR="008572AD" w:rsidRDefault="008572AD" w:rsidP="00410D35">
            <w:r>
              <w:t>TAS Allocation Transfer Agency Identifier</w:t>
            </w:r>
          </w:p>
        </w:tc>
        <w:tc>
          <w:tcPr>
            <w:tcW w:w="1620" w:type="dxa"/>
          </w:tcPr>
          <w:p w14:paraId="0F210C74" w14:textId="77777777" w:rsidR="008572AD" w:rsidRDefault="008572AD" w:rsidP="00410D35"/>
        </w:tc>
        <w:tc>
          <w:tcPr>
            <w:tcW w:w="1530" w:type="dxa"/>
          </w:tcPr>
          <w:p w14:paraId="01E77272" w14:textId="77777777" w:rsidR="008572AD" w:rsidRDefault="008572AD" w:rsidP="00410D35">
            <w:r>
              <w:t>PACER</w:t>
            </w:r>
          </w:p>
          <w:p w14:paraId="271E2AA6" w14:textId="77777777" w:rsidR="00FC7D19" w:rsidRDefault="00FC7D19" w:rsidP="00410D35"/>
          <w:p w14:paraId="4B56F4BA" w14:textId="77777777" w:rsidR="006A43F7" w:rsidRDefault="006A43F7" w:rsidP="00410D35">
            <w:r>
              <w:t>PIR</w:t>
            </w:r>
          </w:p>
          <w:p w14:paraId="61F76CEB" w14:textId="77777777" w:rsidR="00D577A7" w:rsidRDefault="00F62840" w:rsidP="00410D35">
            <w:r>
              <w:t>PPS</w:t>
            </w:r>
          </w:p>
          <w:p w14:paraId="6C1A5C0B" w14:textId="77777777" w:rsidR="00636193" w:rsidRDefault="00636193" w:rsidP="00636193">
            <w:r>
              <w:t>DoD-DCAS</w:t>
            </w:r>
          </w:p>
          <w:p w14:paraId="70ACC813" w14:textId="77777777" w:rsidR="00636193" w:rsidRDefault="00636193" w:rsidP="00410D35"/>
          <w:p w14:paraId="4A4A08AF" w14:textId="3E9722AA" w:rsidR="008F7141" w:rsidRDefault="008F7141" w:rsidP="00410D35">
            <w:r>
              <w:t>SRF</w:t>
            </w:r>
          </w:p>
        </w:tc>
      </w:tr>
      <w:tr w:rsidR="00FE3C52" w14:paraId="5230250D" w14:textId="77777777" w:rsidTr="79DBD942">
        <w:trPr>
          <w:trHeight w:val="146"/>
        </w:trPr>
        <w:tc>
          <w:tcPr>
            <w:tcW w:w="1080" w:type="dxa"/>
          </w:tcPr>
          <w:p w14:paraId="378AF5CE" w14:textId="77777777" w:rsidR="008572AD" w:rsidRDefault="00F815D0" w:rsidP="00F815D0">
            <w:r>
              <w:t>G.</w:t>
            </w:r>
            <w:r w:rsidR="00CE4CA0">
              <w:t>0</w:t>
            </w:r>
            <w:r>
              <w:t>5</w:t>
            </w:r>
          </w:p>
        </w:tc>
        <w:tc>
          <w:tcPr>
            <w:tcW w:w="967" w:type="dxa"/>
          </w:tcPr>
          <w:p w14:paraId="6904A4D8" w14:textId="77777777" w:rsidR="008572AD" w:rsidRDefault="008572AD">
            <w:r>
              <w:t xml:space="preserve">AgencyIdentifier </w:t>
            </w:r>
          </w:p>
        </w:tc>
        <w:tc>
          <w:tcPr>
            <w:tcW w:w="383" w:type="dxa"/>
          </w:tcPr>
          <w:p w14:paraId="7234D778" w14:textId="77777777" w:rsidR="008572AD" w:rsidRDefault="001C740D" w:rsidP="00410D35">
            <w:r>
              <w:t>A</w:t>
            </w:r>
            <w:r w:rsidR="008572AD">
              <w:t>N</w:t>
            </w:r>
          </w:p>
        </w:tc>
        <w:tc>
          <w:tcPr>
            <w:tcW w:w="900" w:type="dxa"/>
          </w:tcPr>
          <w:p w14:paraId="703B1119" w14:textId="77777777" w:rsidR="008572AD" w:rsidRDefault="008572AD" w:rsidP="00410D35"/>
        </w:tc>
        <w:tc>
          <w:tcPr>
            <w:tcW w:w="990" w:type="dxa"/>
          </w:tcPr>
          <w:p w14:paraId="250BEBB0" w14:textId="77777777" w:rsidR="008572AD" w:rsidRDefault="008572AD" w:rsidP="00410D35">
            <w:r>
              <w:t>3</w:t>
            </w:r>
          </w:p>
        </w:tc>
        <w:tc>
          <w:tcPr>
            <w:tcW w:w="1080" w:type="dxa"/>
          </w:tcPr>
          <w:p w14:paraId="555D7F4D" w14:textId="77777777" w:rsidR="008572AD" w:rsidRDefault="008572AD" w:rsidP="004E63E5">
            <w:r>
              <w:fldChar w:fldCharType="begin"/>
            </w:r>
            <w:r>
              <w:instrText xml:space="preserve"> =G6+1 </w:instrText>
            </w:r>
            <w:r>
              <w:fldChar w:fldCharType="separate"/>
            </w:r>
            <w:r>
              <w:rPr>
                <w:noProof/>
              </w:rPr>
              <w:t>28</w:t>
            </w:r>
            <w:r>
              <w:fldChar w:fldCharType="end"/>
            </w:r>
          </w:p>
        </w:tc>
        <w:tc>
          <w:tcPr>
            <w:tcW w:w="1260" w:type="dxa"/>
          </w:tcPr>
          <w:p w14:paraId="7EE987EF" w14:textId="77777777" w:rsidR="008572AD" w:rsidRDefault="008572AD" w:rsidP="00410D35">
            <w:r>
              <w:fldChar w:fldCharType="begin"/>
            </w:r>
            <w:r>
              <w:instrText xml:space="preserve"> =F7+E7-1 </w:instrText>
            </w:r>
            <w:r>
              <w:fldChar w:fldCharType="separate"/>
            </w:r>
            <w:r>
              <w:rPr>
                <w:noProof/>
              </w:rPr>
              <w:t>30</w:t>
            </w:r>
            <w:r>
              <w:fldChar w:fldCharType="end"/>
            </w:r>
          </w:p>
        </w:tc>
        <w:tc>
          <w:tcPr>
            <w:tcW w:w="1530" w:type="dxa"/>
          </w:tcPr>
          <w:p w14:paraId="6010C94B" w14:textId="77777777" w:rsidR="008572AD" w:rsidRDefault="0052235C" w:rsidP="00410D35">
            <w:r>
              <w:t>n/a</w:t>
            </w:r>
          </w:p>
        </w:tc>
        <w:tc>
          <w:tcPr>
            <w:tcW w:w="1710" w:type="dxa"/>
          </w:tcPr>
          <w:p w14:paraId="7F072A9E" w14:textId="77777777" w:rsidR="008572AD" w:rsidRDefault="008572AD" w:rsidP="00410D35"/>
        </w:tc>
        <w:tc>
          <w:tcPr>
            <w:tcW w:w="1530" w:type="dxa"/>
          </w:tcPr>
          <w:p w14:paraId="50FAF093" w14:textId="77777777" w:rsidR="008572AD" w:rsidRDefault="008572AD" w:rsidP="00410D35">
            <w:r>
              <w:t>TAS Agency Identifier</w:t>
            </w:r>
          </w:p>
        </w:tc>
        <w:tc>
          <w:tcPr>
            <w:tcW w:w="1620" w:type="dxa"/>
          </w:tcPr>
          <w:p w14:paraId="45EC16F0" w14:textId="77777777" w:rsidR="008572AD" w:rsidRDefault="008572AD" w:rsidP="00410D35"/>
        </w:tc>
        <w:tc>
          <w:tcPr>
            <w:tcW w:w="1530" w:type="dxa"/>
          </w:tcPr>
          <w:p w14:paraId="0D38BF5F" w14:textId="77777777" w:rsidR="004E0299" w:rsidRDefault="004E0299" w:rsidP="00410D35">
            <w:r>
              <w:t>DNP</w:t>
            </w:r>
          </w:p>
          <w:p w14:paraId="55124C3E" w14:textId="77777777" w:rsidR="00FC7D19" w:rsidRDefault="00FC7D19" w:rsidP="00410D35"/>
          <w:p w14:paraId="3A03D139" w14:textId="77777777" w:rsidR="008572AD" w:rsidRDefault="008572AD" w:rsidP="00410D35">
            <w:r>
              <w:t>PACER</w:t>
            </w:r>
          </w:p>
          <w:p w14:paraId="3F7E445C" w14:textId="77777777" w:rsidR="006A43F7" w:rsidRDefault="006A43F7" w:rsidP="00410D35">
            <w:r>
              <w:t>PIR</w:t>
            </w:r>
          </w:p>
          <w:p w14:paraId="6A11504A" w14:textId="77777777" w:rsidR="00D577A7" w:rsidRDefault="00F62840" w:rsidP="00410D35">
            <w:r>
              <w:t>PPS</w:t>
            </w:r>
          </w:p>
          <w:p w14:paraId="3542230A" w14:textId="4719A91A" w:rsidR="00636193" w:rsidRDefault="00636193" w:rsidP="00636193">
            <w:r>
              <w:t>DoD-DCAS</w:t>
            </w:r>
          </w:p>
          <w:p w14:paraId="3E792004" w14:textId="47CDFD90" w:rsidR="008F7141" w:rsidRDefault="008F7141" w:rsidP="00636193"/>
          <w:p w14:paraId="44855B6C" w14:textId="3E0142EC" w:rsidR="008F7141" w:rsidRDefault="008F7141" w:rsidP="00636193">
            <w:r>
              <w:t>SRF</w:t>
            </w:r>
          </w:p>
          <w:p w14:paraId="45470FA6" w14:textId="77777777" w:rsidR="00636193" w:rsidRDefault="00636193" w:rsidP="00410D35"/>
        </w:tc>
      </w:tr>
      <w:tr w:rsidR="00FE3C52" w14:paraId="26C8AB4C" w14:textId="77777777" w:rsidTr="79DBD942">
        <w:trPr>
          <w:trHeight w:val="146"/>
        </w:trPr>
        <w:tc>
          <w:tcPr>
            <w:tcW w:w="1080" w:type="dxa"/>
          </w:tcPr>
          <w:p w14:paraId="1C0A4415" w14:textId="77777777" w:rsidR="008572AD" w:rsidRDefault="00F815D0" w:rsidP="00F815D0">
            <w:r>
              <w:t>G.</w:t>
            </w:r>
            <w:r w:rsidR="00CE4CA0">
              <w:t>0</w:t>
            </w:r>
            <w:r>
              <w:t>6</w:t>
            </w:r>
          </w:p>
        </w:tc>
        <w:tc>
          <w:tcPr>
            <w:tcW w:w="967" w:type="dxa"/>
          </w:tcPr>
          <w:p w14:paraId="50E2A3BB" w14:textId="77777777" w:rsidR="008572AD" w:rsidRDefault="008572AD">
            <w:r>
              <w:t>BeginningPeriodOfAvailability</w:t>
            </w:r>
          </w:p>
        </w:tc>
        <w:tc>
          <w:tcPr>
            <w:tcW w:w="383" w:type="dxa"/>
          </w:tcPr>
          <w:p w14:paraId="21B02F6D" w14:textId="77777777" w:rsidR="008572AD" w:rsidRDefault="001C740D" w:rsidP="00410D35">
            <w:r>
              <w:t>A</w:t>
            </w:r>
            <w:r w:rsidR="008572AD">
              <w:t>N</w:t>
            </w:r>
          </w:p>
        </w:tc>
        <w:tc>
          <w:tcPr>
            <w:tcW w:w="900" w:type="dxa"/>
          </w:tcPr>
          <w:p w14:paraId="7F18310D" w14:textId="77777777" w:rsidR="008572AD" w:rsidRDefault="008572AD" w:rsidP="00410D35"/>
        </w:tc>
        <w:tc>
          <w:tcPr>
            <w:tcW w:w="990" w:type="dxa"/>
          </w:tcPr>
          <w:p w14:paraId="5E1EB25D" w14:textId="77777777" w:rsidR="008572AD" w:rsidRDefault="008572AD" w:rsidP="00410D35">
            <w:r>
              <w:t>4</w:t>
            </w:r>
          </w:p>
        </w:tc>
        <w:tc>
          <w:tcPr>
            <w:tcW w:w="1080" w:type="dxa"/>
          </w:tcPr>
          <w:p w14:paraId="5AAD7053" w14:textId="77777777" w:rsidR="008572AD" w:rsidRDefault="008572AD" w:rsidP="004E63E5">
            <w:r>
              <w:fldChar w:fldCharType="begin"/>
            </w:r>
            <w:r>
              <w:instrText xml:space="preserve"> =G7+1 </w:instrText>
            </w:r>
            <w:r>
              <w:fldChar w:fldCharType="separate"/>
            </w:r>
            <w:r>
              <w:rPr>
                <w:noProof/>
              </w:rPr>
              <w:t>31</w:t>
            </w:r>
            <w:r>
              <w:fldChar w:fldCharType="end"/>
            </w:r>
          </w:p>
        </w:tc>
        <w:tc>
          <w:tcPr>
            <w:tcW w:w="1260" w:type="dxa"/>
          </w:tcPr>
          <w:p w14:paraId="4ABB187D" w14:textId="77777777" w:rsidR="008572AD" w:rsidRDefault="008572AD" w:rsidP="00410D35">
            <w:r>
              <w:fldChar w:fldCharType="begin"/>
            </w:r>
            <w:r>
              <w:instrText xml:space="preserve"> =F8+E8-1 </w:instrText>
            </w:r>
            <w:r>
              <w:fldChar w:fldCharType="separate"/>
            </w:r>
            <w:r>
              <w:rPr>
                <w:noProof/>
              </w:rPr>
              <w:t>34</w:t>
            </w:r>
            <w:r>
              <w:fldChar w:fldCharType="end"/>
            </w:r>
          </w:p>
        </w:tc>
        <w:tc>
          <w:tcPr>
            <w:tcW w:w="1530" w:type="dxa"/>
          </w:tcPr>
          <w:p w14:paraId="06A74250" w14:textId="77777777" w:rsidR="008572AD" w:rsidRDefault="0052235C" w:rsidP="00410D35">
            <w:r>
              <w:t>n/a</w:t>
            </w:r>
          </w:p>
        </w:tc>
        <w:tc>
          <w:tcPr>
            <w:tcW w:w="1710" w:type="dxa"/>
          </w:tcPr>
          <w:p w14:paraId="59A7B4CD" w14:textId="77777777" w:rsidR="008572AD" w:rsidRDefault="008572AD" w:rsidP="00410D35"/>
        </w:tc>
        <w:tc>
          <w:tcPr>
            <w:tcW w:w="1530" w:type="dxa"/>
          </w:tcPr>
          <w:p w14:paraId="11D01017" w14:textId="77777777" w:rsidR="008572AD" w:rsidRDefault="008572AD" w:rsidP="00410D35">
            <w:r>
              <w:t>TAS Beginning Period of Availability</w:t>
            </w:r>
          </w:p>
        </w:tc>
        <w:tc>
          <w:tcPr>
            <w:tcW w:w="1620" w:type="dxa"/>
          </w:tcPr>
          <w:p w14:paraId="7606003E" w14:textId="77777777" w:rsidR="008572AD" w:rsidRDefault="008572AD" w:rsidP="00410D35"/>
        </w:tc>
        <w:tc>
          <w:tcPr>
            <w:tcW w:w="1530" w:type="dxa"/>
          </w:tcPr>
          <w:p w14:paraId="5F444C13" w14:textId="77777777" w:rsidR="004E0299" w:rsidRDefault="004E0299" w:rsidP="00410D35">
            <w:r>
              <w:t>DNP</w:t>
            </w:r>
          </w:p>
          <w:p w14:paraId="5A2750FD" w14:textId="77777777" w:rsidR="00FC7D19" w:rsidRDefault="00FC7D19" w:rsidP="00410D35"/>
          <w:p w14:paraId="315ADCD1" w14:textId="77777777" w:rsidR="008572AD" w:rsidRDefault="008572AD" w:rsidP="00410D35">
            <w:r>
              <w:t>PACER</w:t>
            </w:r>
          </w:p>
          <w:p w14:paraId="05D60EC7" w14:textId="77777777" w:rsidR="006A43F7" w:rsidRDefault="006A43F7" w:rsidP="00410D35">
            <w:r>
              <w:t>PIR</w:t>
            </w:r>
          </w:p>
          <w:p w14:paraId="00019B66" w14:textId="77777777" w:rsidR="00D577A7" w:rsidRDefault="00F62840" w:rsidP="00410D35">
            <w:r>
              <w:t>PPS</w:t>
            </w:r>
          </w:p>
          <w:p w14:paraId="58B346E2" w14:textId="51711A92" w:rsidR="00636193" w:rsidRDefault="00636193" w:rsidP="00636193">
            <w:r>
              <w:lastRenderedPageBreak/>
              <w:t>DoD-DCAS</w:t>
            </w:r>
          </w:p>
          <w:p w14:paraId="7B152DC6" w14:textId="768A03DB" w:rsidR="008F7141" w:rsidRDefault="008F7141" w:rsidP="00636193"/>
          <w:p w14:paraId="27C2DD60" w14:textId="5883EAA1" w:rsidR="008F7141" w:rsidRDefault="008F7141" w:rsidP="00636193">
            <w:r>
              <w:t>SRF</w:t>
            </w:r>
          </w:p>
          <w:p w14:paraId="70B33A18" w14:textId="77777777" w:rsidR="00636193" w:rsidRDefault="00636193" w:rsidP="00410D35"/>
        </w:tc>
      </w:tr>
      <w:tr w:rsidR="00FE3C52" w14:paraId="2DF92317" w14:textId="77777777" w:rsidTr="79DBD942">
        <w:trPr>
          <w:trHeight w:val="1383"/>
        </w:trPr>
        <w:tc>
          <w:tcPr>
            <w:tcW w:w="1080" w:type="dxa"/>
          </w:tcPr>
          <w:p w14:paraId="7B6050C2" w14:textId="77777777" w:rsidR="008572AD" w:rsidRDefault="00F815D0" w:rsidP="00F815D0">
            <w:r>
              <w:lastRenderedPageBreak/>
              <w:t>G.</w:t>
            </w:r>
            <w:r w:rsidR="00CE4CA0">
              <w:t>0</w:t>
            </w:r>
            <w:r>
              <w:t>7</w:t>
            </w:r>
          </w:p>
        </w:tc>
        <w:tc>
          <w:tcPr>
            <w:tcW w:w="967" w:type="dxa"/>
          </w:tcPr>
          <w:p w14:paraId="39070DA0" w14:textId="77777777" w:rsidR="008572AD" w:rsidRDefault="008572AD">
            <w:r>
              <w:t>EndingPeriodOfAvailability</w:t>
            </w:r>
          </w:p>
        </w:tc>
        <w:tc>
          <w:tcPr>
            <w:tcW w:w="383" w:type="dxa"/>
          </w:tcPr>
          <w:p w14:paraId="5EA2835F" w14:textId="77777777" w:rsidR="008572AD" w:rsidRDefault="001C740D" w:rsidP="00410D35">
            <w:r>
              <w:t>A</w:t>
            </w:r>
            <w:r w:rsidR="008572AD">
              <w:t>N</w:t>
            </w:r>
          </w:p>
        </w:tc>
        <w:tc>
          <w:tcPr>
            <w:tcW w:w="900" w:type="dxa"/>
          </w:tcPr>
          <w:p w14:paraId="1B96C1F5" w14:textId="77777777" w:rsidR="008572AD" w:rsidRDefault="008572AD" w:rsidP="00410D35"/>
        </w:tc>
        <w:tc>
          <w:tcPr>
            <w:tcW w:w="990" w:type="dxa"/>
          </w:tcPr>
          <w:p w14:paraId="019BA3CF" w14:textId="77777777" w:rsidR="008572AD" w:rsidRDefault="008572AD" w:rsidP="00410D35">
            <w:r>
              <w:t>4</w:t>
            </w:r>
          </w:p>
        </w:tc>
        <w:tc>
          <w:tcPr>
            <w:tcW w:w="1080" w:type="dxa"/>
          </w:tcPr>
          <w:p w14:paraId="4AE7DA78" w14:textId="77777777" w:rsidR="008572AD" w:rsidRDefault="008572AD" w:rsidP="004E63E5">
            <w:r>
              <w:fldChar w:fldCharType="begin"/>
            </w:r>
            <w:r>
              <w:instrText xml:space="preserve"> =G8+1 </w:instrText>
            </w:r>
            <w:r>
              <w:fldChar w:fldCharType="separate"/>
            </w:r>
            <w:r>
              <w:rPr>
                <w:noProof/>
              </w:rPr>
              <w:t>35</w:t>
            </w:r>
            <w:r>
              <w:fldChar w:fldCharType="end"/>
            </w:r>
          </w:p>
        </w:tc>
        <w:tc>
          <w:tcPr>
            <w:tcW w:w="1260" w:type="dxa"/>
          </w:tcPr>
          <w:p w14:paraId="3BB5161F" w14:textId="77777777" w:rsidR="008572AD" w:rsidRDefault="008572AD" w:rsidP="00410D35">
            <w:r>
              <w:fldChar w:fldCharType="begin"/>
            </w:r>
            <w:r>
              <w:instrText xml:space="preserve"> =F9+E9-1 </w:instrText>
            </w:r>
            <w:r>
              <w:fldChar w:fldCharType="separate"/>
            </w:r>
            <w:r>
              <w:rPr>
                <w:noProof/>
              </w:rPr>
              <w:t>38</w:t>
            </w:r>
            <w:r>
              <w:fldChar w:fldCharType="end"/>
            </w:r>
          </w:p>
        </w:tc>
        <w:tc>
          <w:tcPr>
            <w:tcW w:w="1530" w:type="dxa"/>
          </w:tcPr>
          <w:p w14:paraId="2D1E711D" w14:textId="77777777" w:rsidR="008572AD" w:rsidRDefault="0052235C" w:rsidP="00410D35">
            <w:r>
              <w:t>n/a</w:t>
            </w:r>
          </w:p>
        </w:tc>
        <w:tc>
          <w:tcPr>
            <w:tcW w:w="1710" w:type="dxa"/>
          </w:tcPr>
          <w:p w14:paraId="03E634D0" w14:textId="77777777" w:rsidR="008572AD" w:rsidRDefault="008572AD" w:rsidP="00410D35"/>
        </w:tc>
        <w:tc>
          <w:tcPr>
            <w:tcW w:w="1530" w:type="dxa"/>
          </w:tcPr>
          <w:p w14:paraId="3184C9C8" w14:textId="77777777" w:rsidR="008572AD" w:rsidRDefault="008572AD" w:rsidP="00410D35">
            <w:r>
              <w:t>TAS Ending Period of Availability</w:t>
            </w:r>
          </w:p>
        </w:tc>
        <w:tc>
          <w:tcPr>
            <w:tcW w:w="1620" w:type="dxa"/>
          </w:tcPr>
          <w:p w14:paraId="4E3DDCAA" w14:textId="77777777" w:rsidR="008572AD" w:rsidRDefault="008572AD" w:rsidP="00410D35"/>
        </w:tc>
        <w:tc>
          <w:tcPr>
            <w:tcW w:w="1530" w:type="dxa"/>
          </w:tcPr>
          <w:p w14:paraId="36474BE3" w14:textId="77777777" w:rsidR="004E0299" w:rsidRDefault="004E0299" w:rsidP="00410D35">
            <w:r>
              <w:t>DNP</w:t>
            </w:r>
          </w:p>
          <w:p w14:paraId="68370D0B" w14:textId="77777777" w:rsidR="00FC7D19" w:rsidRDefault="00FC7D19" w:rsidP="00410D35"/>
          <w:p w14:paraId="22FC4713" w14:textId="77777777" w:rsidR="008572AD" w:rsidRDefault="008572AD" w:rsidP="00410D35">
            <w:r>
              <w:t>PACER</w:t>
            </w:r>
          </w:p>
          <w:p w14:paraId="433F62D8" w14:textId="77777777" w:rsidR="006A43F7" w:rsidRDefault="006A43F7" w:rsidP="00410D35">
            <w:r>
              <w:t>PIR</w:t>
            </w:r>
          </w:p>
          <w:p w14:paraId="71BFC21F" w14:textId="77777777" w:rsidR="00D577A7" w:rsidRDefault="00F62840" w:rsidP="00410D35">
            <w:r>
              <w:t>PPS</w:t>
            </w:r>
          </w:p>
          <w:p w14:paraId="64870E4E" w14:textId="57CCFAD4" w:rsidR="00636193" w:rsidRDefault="00636193" w:rsidP="00636193">
            <w:r>
              <w:t>DoD-DCAS</w:t>
            </w:r>
          </w:p>
          <w:p w14:paraId="6DBF76C6" w14:textId="653C6903" w:rsidR="008F7141" w:rsidRDefault="008F7141" w:rsidP="00636193"/>
          <w:p w14:paraId="59958542" w14:textId="392D3990" w:rsidR="008F7141" w:rsidRDefault="008F7141" w:rsidP="00636193">
            <w:r>
              <w:t>SRF</w:t>
            </w:r>
          </w:p>
          <w:p w14:paraId="2C3CA7AB" w14:textId="77777777" w:rsidR="00636193" w:rsidRDefault="00636193" w:rsidP="00410D35"/>
        </w:tc>
      </w:tr>
      <w:tr w:rsidR="00FE3C52" w14:paraId="5941B52E" w14:textId="77777777" w:rsidTr="79DBD942">
        <w:trPr>
          <w:trHeight w:val="1118"/>
        </w:trPr>
        <w:tc>
          <w:tcPr>
            <w:tcW w:w="1080" w:type="dxa"/>
          </w:tcPr>
          <w:p w14:paraId="49C3E646" w14:textId="77777777" w:rsidR="008572AD" w:rsidRDefault="00F815D0" w:rsidP="00F815D0">
            <w:r>
              <w:t>G.</w:t>
            </w:r>
            <w:r w:rsidR="00CE4CA0">
              <w:t>0</w:t>
            </w:r>
            <w:r>
              <w:t>8</w:t>
            </w:r>
          </w:p>
        </w:tc>
        <w:tc>
          <w:tcPr>
            <w:tcW w:w="967" w:type="dxa"/>
          </w:tcPr>
          <w:p w14:paraId="7B65D8C1" w14:textId="77777777" w:rsidR="008572AD" w:rsidRDefault="008572AD">
            <w:r>
              <w:t>AvailabilityTypeCode</w:t>
            </w:r>
          </w:p>
        </w:tc>
        <w:tc>
          <w:tcPr>
            <w:tcW w:w="383" w:type="dxa"/>
          </w:tcPr>
          <w:p w14:paraId="0D394F57" w14:textId="77777777" w:rsidR="008572AD" w:rsidRDefault="008572AD" w:rsidP="00410D35">
            <w:r>
              <w:t>A</w:t>
            </w:r>
            <w:r w:rsidR="001C740D">
              <w:t>N</w:t>
            </w:r>
          </w:p>
        </w:tc>
        <w:tc>
          <w:tcPr>
            <w:tcW w:w="900" w:type="dxa"/>
          </w:tcPr>
          <w:p w14:paraId="6AA56D62" w14:textId="77777777" w:rsidR="008572AD" w:rsidRDefault="008572AD" w:rsidP="00410D35"/>
        </w:tc>
        <w:tc>
          <w:tcPr>
            <w:tcW w:w="990" w:type="dxa"/>
          </w:tcPr>
          <w:p w14:paraId="67622BF4" w14:textId="77777777" w:rsidR="008572AD" w:rsidRDefault="008572AD" w:rsidP="00410D35">
            <w:r>
              <w:t>1</w:t>
            </w:r>
          </w:p>
        </w:tc>
        <w:tc>
          <w:tcPr>
            <w:tcW w:w="1080" w:type="dxa"/>
          </w:tcPr>
          <w:p w14:paraId="3C3D2A4C" w14:textId="77777777" w:rsidR="008572AD" w:rsidRDefault="008572AD" w:rsidP="00410D35">
            <w:r>
              <w:fldChar w:fldCharType="begin"/>
            </w:r>
            <w:r>
              <w:instrText xml:space="preserve"> =G9+1 </w:instrText>
            </w:r>
            <w:r>
              <w:fldChar w:fldCharType="separate"/>
            </w:r>
            <w:r>
              <w:rPr>
                <w:noProof/>
              </w:rPr>
              <w:t>39</w:t>
            </w:r>
            <w:r>
              <w:fldChar w:fldCharType="end"/>
            </w:r>
          </w:p>
        </w:tc>
        <w:tc>
          <w:tcPr>
            <w:tcW w:w="1260" w:type="dxa"/>
          </w:tcPr>
          <w:p w14:paraId="118C8CB7" w14:textId="77777777" w:rsidR="008572AD" w:rsidRDefault="008572AD" w:rsidP="00410D35">
            <w:r>
              <w:fldChar w:fldCharType="begin"/>
            </w:r>
            <w:r>
              <w:instrText xml:space="preserve"> =F10+E10-1 </w:instrText>
            </w:r>
            <w:r>
              <w:fldChar w:fldCharType="separate"/>
            </w:r>
            <w:r>
              <w:rPr>
                <w:noProof/>
              </w:rPr>
              <w:t>39</w:t>
            </w:r>
            <w:r>
              <w:fldChar w:fldCharType="end"/>
            </w:r>
          </w:p>
        </w:tc>
        <w:tc>
          <w:tcPr>
            <w:tcW w:w="1530" w:type="dxa"/>
          </w:tcPr>
          <w:p w14:paraId="57FEF98F" w14:textId="77777777" w:rsidR="008572AD" w:rsidRDefault="0052235C" w:rsidP="00410D35">
            <w:r>
              <w:t>n/a</w:t>
            </w:r>
          </w:p>
        </w:tc>
        <w:tc>
          <w:tcPr>
            <w:tcW w:w="1710" w:type="dxa"/>
          </w:tcPr>
          <w:p w14:paraId="6BB8BBD0" w14:textId="77777777" w:rsidR="008572AD" w:rsidRDefault="008572AD" w:rsidP="00410D35"/>
        </w:tc>
        <w:tc>
          <w:tcPr>
            <w:tcW w:w="1530" w:type="dxa"/>
          </w:tcPr>
          <w:p w14:paraId="290A04BD" w14:textId="77777777" w:rsidR="008572AD" w:rsidRDefault="008572AD" w:rsidP="00410D35">
            <w:r>
              <w:t>TAS Availability Type Code</w:t>
            </w:r>
          </w:p>
        </w:tc>
        <w:tc>
          <w:tcPr>
            <w:tcW w:w="1620" w:type="dxa"/>
          </w:tcPr>
          <w:p w14:paraId="006488FA" w14:textId="77777777" w:rsidR="008572AD" w:rsidRDefault="008572AD" w:rsidP="00410D35"/>
        </w:tc>
        <w:tc>
          <w:tcPr>
            <w:tcW w:w="1530" w:type="dxa"/>
          </w:tcPr>
          <w:p w14:paraId="2BE788C8" w14:textId="77777777" w:rsidR="004E0299" w:rsidRDefault="004E0299" w:rsidP="00410D35">
            <w:r>
              <w:t>DNP</w:t>
            </w:r>
          </w:p>
          <w:p w14:paraId="6C772FB4" w14:textId="77777777" w:rsidR="00FC7D19" w:rsidRDefault="00FC7D19" w:rsidP="00410D35"/>
          <w:p w14:paraId="336E0CD2" w14:textId="77777777" w:rsidR="008572AD" w:rsidRDefault="008572AD" w:rsidP="00410D35">
            <w:r>
              <w:t>PACER</w:t>
            </w:r>
          </w:p>
          <w:p w14:paraId="1FEE94A8" w14:textId="77777777" w:rsidR="006A43F7" w:rsidRDefault="006A43F7" w:rsidP="00410D35">
            <w:r>
              <w:t>PIR</w:t>
            </w:r>
          </w:p>
          <w:p w14:paraId="1EC9A5A2" w14:textId="77777777" w:rsidR="00D577A7" w:rsidRDefault="00F62840" w:rsidP="00410D35">
            <w:r>
              <w:t>PPS</w:t>
            </w:r>
          </w:p>
          <w:p w14:paraId="38E3FEF6" w14:textId="77777777" w:rsidR="00636193" w:rsidRDefault="00636193" w:rsidP="00636193">
            <w:r>
              <w:t>DoD-DCAS</w:t>
            </w:r>
          </w:p>
          <w:p w14:paraId="6134A433" w14:textId="77777777" w:rsidR="00636193" w:rsidRDefault="00636193" w:rsidP="00410D35"/>
          <w:p w14:paraId="1DB8E54E" w14:textId="5885D2F1" w:rsidR="008F7141" w:rsidRDefault="008F7141" w:rsidP="00410D35">
            <w:r>
              <w:t>SRF</w:t>
            </w:r>
          </w:p>
        </w:tc>
      </w:tr>
      <w:tr w:rsidR="00FE3C52" w14:paraId="2C020641" w14:textId="77777777" w:rsidTr="79DBD942">
        <w:trPr>
          <w:trHeight w:val="834"/>
        </w:trPr>
        <w:tc>
          <w:tcPr>
            <w:tcW w:w="1080" w:type="dxa"/>
          </w:tcPr>
          <w:p w14:paraId="48D0895E" w14:textId="77777777" w:rsidR="008572AD" w:rsidRDefault="00F815D0" w:rsidP="00F815D0">
            <w:r>
              <w:t>G.</w:t>
            </w:r>
            <w:r w:rsidR="00CE4CA0">
              <w:t>0</w:t>
            </w:r>
            <w:r>
              <w:t>9</w:t>
            </w:r>
          </w:p>
        </w:tc>
        <w:tc>
          <w:tcPr>
            <w:tcW w:w="967" w:type="dxa"/>
          </w:tcPr>
          <w:p w14:paraId="0332A4F5" w14:textId="77777777" w:rsidR="008572AD" w:rsidRDefault="008572AD">
            <w:r>
              <w:t>MainAccountCode</w:t>
            </w:r>
          </w:p>
        </w:tc>
        <w:tc>
          <w:tcPr>
            <w:tcW w:w="383" w:type="dxa"/>
          </w:tcPr>
          <w:p w14:paraId="48EEFB42" w14:textId="77777777" w:rsidR="008572AD" w:rsidRDefault="001C740D" w:rsidP="00410D35">
            <w:r>
              <w:t>A</w:t>
            </w:r>
            <w:r w:rsidR="008572AD">
              <w:t>N</w:t>
            </w:r>
          </w:p>
        </w:tc>
        <w:tc>
          <w:tcPr>
            <w:tcW w:w="900" w:type="dxa"/>
          </w:tcPr>
          <w:p w14:paraId="1329EBEC" w14:textId="77777777" w:rsidR="008572AD" w:rsidRDefault="008572AD" w:rsidP="00410D35"/>
        </w:tc>
        <w:tc>
          <w:tcPr>
            <w:tcW w:w="990" w:type="dxa"/>
          </w:tcPr>
          <w:p w14:paraId="4A4C7827" w14:textId="77777777" w:rsidR="008572AD" w:rsidRDefault="008572AD" w:rsidP="00410D35">
            <w:r>
              <w:t>4</w:t>
            </w:r>
          </w:p>
        </w:tc>
        <w:tc>
          <w:tcPr>
            <w:tcW w:w="1080" w:type="dxa"/>
          </w:tcPr>
          <w:p w14:paraId="72AA4B94" w14:textId="77777777" w:rsidR="008572AD" w:rsidRDefault="008572AD" w:rsidP="004E63E5">
            <w:r>
              <w:fldChar w:fldCharType="begin"/>
            </w:r>
            <w:r>
              <w:instrText xml:space="preserve"> =G10+1 </w:instrText>
            </w:r>
            <w:r>
              <w:fldChar w:fldCharType="separate"/>
            </w:r>
            <w:r>
              <w:rPr>
                <w:noProof/>
              </w:rPr>
              <w:t>40</w:t>
            </w:r>
            <w:r>
              <w:fldChar w:fldCharType="end"/>
            </w:r>
          </w:p>
        </w:tc>
        <w:tc>
          <w:tcPr>
            <w:tcW w:w="1260" w:type="dxa"/>
          </w:tcPr>
          <w:p w14:paraId="0A225DB0" w14:textId="77777777" w:rsidR="008572AD" w:rsidRDefault="008572AD" w:rsidP="00410D35">
            <w:r>
              <w:fldChar w:fldCharType="begin"/>
            </w:r>
            <w:r>
              <w:instrText xml:space="preserve"> =F11+E11-1 </w:instrText>
            </w:r>
            <w:r>
              <w:fldChar w:fldCharType="separate"/>
            </w:r>
            <w:r>
              <w:rPr>
                <w:noProof/>
              </w:rPr>
              <w:t>43</w:t>
            </w:r>
            <w:r>
              <w:fldChar w:fldCharType="end"/>
            </w:r>
          </w:p>
        </w:tc>
        <w:tc>
          <w:tcPr>
            <w:tcW w:w="1530" w:type="dxa"/>
          </w:tcPr>
          <w:p w14:paraId="6370D239" w14:textId="77777777" w:rsidR="008572AD" w:rsidRDefault="0052235C" w:rsidP="00410D35">
            <w:r>
              <w:t>n/a</w:t>
            </w:r>
          </w:p>
        </w:tc>
        <w:tc>
          <w:tcPr>
            <w:tcW w:w="1710" w:type="dxa"/>
          </w:tcPr>
          <w:p w14:paraId="7A3DB1C4" w14:textId="77777777" w:rsidR="008572AD" w:rsidRDefault="008572AD" w:rsidP="00410D35"/>
        </w:tc>
        <w:tc>
          <w:tcPr>
            <w:tcW w:w="1530" w:type="dxa"/>
          </w:tcPr>
          <w:p w14:paraId="2BD99CF9" w14:textId="77777777" w:rsidR="008572AD" w:rsidRDefault="008572AD" w:rsidP="00410D35">
            <w:r>
              <w:t>TAS Main Account Code</w:t>
            </w:r>
          </w:p>
        </w:tc>
        <w:tc>
          <w:tcPr>
            <w:tcW w:w="1620" w:type="dxa"/>
          </w:tcPr>
          <w:p w14:paraId="5667BE2B" w14:textId="77777777" w:rsidR="008572AD" w:rsidRDefault="008572AD" w:rsidP="00410D35"/>
        </w:tc>
        <w:tc>
          <w:tcPr>
            <w:tcW w:w="1530" w:type="dxa"/>
          </w:tcPr>
          <w:p w14:paraId="64F75CEC" w14:textId="77777777" w:rsidR="004E0299" w:rsidRDefault="004E0299">
            <w:r>
              <w:t>DNP</w:t>
            </w:r>
          </w:p>
          <w:p w14:paraId="00B4B9C2" w14:textId="77777777" w:rsidR="00FC7D19" w:rsidRDefault="00FC7D19"/>
          <w:p w14:paraId="3046E9CC" w14:textId="77777777" w:rsidR="008572AD" w:rsidRDefault="008572AD">
            <w:r>
              <w:t>PACER</w:t>
            </w:r>
          </w:p>
          <w:p w14:paraId="2B83F1EE" w14:textId="77777777" w:rsidR="006A43F7" w:rsidRDefault="006A43F7">
            <w:r>
              <w:t>PIR</w:t>
            </w:r>
          </w:p>
          <w:p w14:paraId="7FE50CFD" w14:textId="77777777" w:rsidR="00D577A7" w:rsidRDefault="00F62840">
            <w:r>
              <w:lastRenderedPageBreak/>
              <w:t>PPS</w:t>
            </w:r>
          </w:p>
          <w:p w14:paraId="11304015" w14:textId="77777777" w:rsidR="00636193" w:rsidRDefault="00636193" w:rsidP="00636193">
            <w:r>
              <w:t>DoD-DCAS</w:t>
            </w:r>
          </w:p>
          <w:p w14:paraId="3F23A30A" w14:textId="77777777" w:rsidR="00636193" w:rsidRDefault="00636193"/>
          <w:p w14:paraId="031732BC" w14:textId="7B96E25B" w:rsidR="008F7141" w:rsidRDefault="008F7141">
            <w:r>
              <w:t>SRF</w:t>
            </w:r>
          </w:p>
        </w:tc>
      </w:tr>
      <w:tr w:rsidR="00FE3C52" w14:paraId="3CEB1BCD" w14:textId="77777777" w:rsidTr="79DBD942">
        <w:trPr>
          <w:trHeight w:val="834"/>
        </w:trPr>
        <w:tc>
          <w:tcPr>
            <w:tcW w:w="1080" w:type="dxa"/>
          </w:tcPr>
          <w:p w14:paraId="64B6A8AE" w14:textId="77777777" w:rsidR="008572AD" w:rsidRDefault="00F815D0" w:rsidP="00F815D0">
            <w:r>
              <w:lastRenderedPageBreak/>
              <w:t>G.10</w:t>
            </w:r>
          </w:p>
        </w:tc>
        <w:tc>
          <w:tcPr>
            <w:tcW w:w="967" w:type="dxa"/>
          </w:tcPr>
          <w:p w14:paraId="4E720D7A" w14:textId="77777777" w:rsidR="008572AD" w:rsidRDefault="008572AD">
            <w:r>
              <w:t>Sub-accountCode</w:t>
            </w:r>
          </w:p>
        </w:tc>
        <w:tc>
          <w:tcPr>
            <w:tcW w:w="383" w:type="dxa"/>
          </w:tcPr>
          <w:p w14:paraId="087BDB3D" w14:textId="77777777" w:rsidR="008572AD" w:rsidRDefault="001C740D" w:rsidP="00410D35">
            <w:r>
              <w:t>A</w:t>
            </w:r>
            <w:r w:rsidR="008572AD">
              <w:t>N</w:t>
            </w:r>
          </w:p>
        </w:tc>
        <w:tc>
          <w:tcPr>
            <w:tcW w:w="900" w:type="dxa"/>
          </w:tcPr>
          <w:p w14:paraId="12966571" w14:textId="77777777" w:rsidR="008572AD" w:rsidRDefault="008572AD" w:rsidP="00410D35"/>
        </w:tc>
        <w:tc>
          <w:tcPr>
            <w:tcW w:w="990" w:type="dxa"/>
          </w:tcPr>
          <w:p w14:paraId="2EBE4EF5" w14:textId="77777777" w:rsidR="008572AD" w:rsidRDefault="008572AD" w:rsidP="00410D35">
            <w:r>
              <w:t>3</w:t>
            </w:r>
          </w:p>
        </w:tc>
        <w:tc>
          <w:tcPr>
            <w:tcW w:w="1080" w:type="dxa"/>
          </w:tcPr>
          <w:p w14:paraId="55E7DB9A" w14:textId="77777777" w:rsidR="008572AD" w:rsidRDefault="008572AD" w:rsidP="004E63E5">
            <w:r>
              <w:fldChar w:fldCharType="begin"/>
            </w:r>
            <w:r>
              <w:instrText xml:space="preserve"> =G11+1 </w:instrText>
            </w:r>
            <w:r>
              <w:fldChar w:fldCharType="separate"/>
            </w:r>
            <w:r>
              <w:rPr>
                <w:noProof/>
              </w:rPr>
              <w:t>44</w:t>
            </w:r>
            <w:r>
              <w:fldChar w:fldCharType="end"/>
            </w:r>
          </w:p>
        </w:tc>
        <w:tc>
          <w:tcPr>
            <w:tcW w:w="1260" w:type="dxa"/>
          </w:tcPr>
          <w:p w14:paraId="3AE0918A" w14:textId="77777777" w:rsidR="008572AD" w:rsidRDefault="008572AD" w:rsidP="00410D35">
            <w:r>
              <w:fldChar w:fldCharType="begin"/>
            </w:r>
            <w:r>
              <w:instrText xml:space="preserve"> =F12+E12-1 </w:instrText>
            </w:r>
            <w:r>
              <w:fldChar w:fldCharType="separate"/>
            </w:r>
            <w:r>
              <w:rPr>
                <w:noProof/>
              </w:rPr>
              <w:t>46</w:t>
            </w:r>
            <w:r>
              <w:fldChar w:fldCharType="end"/>
            </w:r>
          </w:p>
        </w:tc>
        <w:tc>
          <w:tcPr>
            <w:tcW w:w="1530" w:type="dxa"/>
          </w:tcPr>
          <w:p w14:paraId="543C38DE" w14:textId="77777777" w:rsidR="008572AD" w:rsidRDefault="0052235C" w:rsidP="00410D35">
            <w:r>
              <w:t>n/a</w:t>
            </w:r>
          </w:p>
        </w:tc>
        <w:tc>
          <w:tcPr>
            <w:tcW w:w="1710" w:type="dxa"/>
          </w:tcPr>
          <w:p w14:paraId="255E7F68" w14:textId="77777777" w:rsidR="008572AD" w:rsidRDefault="008572AD" w:rsidP="00410D35"/>
        </w:tc>
        <w:tc>
          <w:tcPr>
            <w:tcW w:w="1530" w:type="dxa"/>
          </w:tcPr>
          <w:p w14:paraId="354A7BB1" w14:textId="77777777" w:rsidR="008572AD" w:rsidRDefault="008572AD" w:rsidP="00410D35">
            <w:r>
              <w:t>TAS Sub-Account Code</w:t>
            </w:r>
          </w:p>
        </w:tc>
        <w:tc>
          <w:tcPr>
            <w:tcW w:w="1620" w:type="dxa"/>
          </w:tcPr>
          <w:p w14:paraId="05781703" w14:textId="77777777" w:rsidR="008572AD" w:rsidRDefault="008572AD" w:rsidP="00410D35"/>
        </w:tc>
        <w:tc>
          <w:tcPr>
            <w:tcW w:w="1530" w:type="dxa"/>
          </w:tcPr>
          <w:p w14:paraId="6B177C2B" w14:textId="77777777" w:rsidR="004E0299" w:rsidRDefault="004E0299" w:rsidP="00410D35">
            <w:r>
              <w:t>DNP</w:t>
            </w:r>
          </w:p>
          <w:p w14:paraId="7F0372A8" w14:textId="77777777" w:rsidR="00FC7D19" w:rsidRDefault="00FC7D19" w:rsidP="00410D35"/>
          <w:p w14:paraId="42528CBE" w14:textId="77777777" w:rsidR="008572AD" w:rsidRDefault="008572AD" w:rsidP="00410D35">
            <w:r>
              <w:t>PACER</w:t>
            </w:r>
          </w:p>
          <w:p w14:paraId="73EE3CA5" w14:textId="77777777" w:rsidR="00F62840" w:rsidRDefault="00F62840" w:rsidP="00410D35">
            <w:r>
              <w:t>PPS</w:t>
            </w:r>
          </w:p>
          <w:p w14:paraId="15998E2A" w14:textId="77777777" w:rsidR="00D577A7" w:rsidRDefault="00D577A7" w:rsidP="00410D35">
            <w:r>
              <w:t>PIR</w:t>
            </w:r>
          </w:p>
          <w:p w14:paraId="3EEF9D6D" w14:textId="77777777" w:rsidR="00636193" w:rsidRDefault="00636193" w:rsidP="00636193">
            <w:r>
              <w:t>DoD-DCAS</w:t>
            </w:r>
          </w:p>
          <w:p w14:paraId="72649AD0" w14:textId="77777777" w:rsidR="00636193" w:rsidRDefault="00636193" w:rsidP="00410D35"/>
          <w:p w14:paraId="097732F8" w14:textId="490F815A" w:rsidR="008F7141" w:rsidRDefault="008F7141" w:rsidP="00410D35">
            <w:r>
              <w:t>SRF</w:t>
            </w:r>
          </w:p>
        </w:tc>
      </w:tr>
      <w:tr w:rsidR="00FE3C52" w14:paraId="0CFE0329" w14:textId="77777777" w:rsidTr="79DBD942">
        <w:trPr>
          <w:trHeight w:val="1118"/>
        </w:trPr>
        <w:tc>
          <w:tcPr>
            <w:tcW w:w="1080" w:type="dxa"/>
          </w:tcPr>
          <w:p w14:paraId="22965ACC" w14:textId="77777777" w:rsidR="008572AD" w:rsidRDefault="00F815D0" w:rsidP="00F815D0">
            <w:r>
              <w:t>G.11</w:t>
            </w:r>
          </w:p>
        </w:tc>
        <w:tc>
          <w:tcPr>
            <w:tcW w:w="967" w:type="dxa"/>
          </w:tcPr>
          <w:p w14:paraId="7D25F6FB" w14:textId="77777777" w:rsidR="008572AD" w:rsidRDefault="008572AD">
            <w:r>
              <w:t>BusinessEventTypeCode</w:t>
            </w:r>
          </w:p>
        </w:tc>
        <w:tc>
          <w:tcPr>
            <w:tcW w:w="383" w:type="dxa"/>
          </w:tcPr>
          <w:p w14:paraId="34810833" w14:textId="77777777" w:rsidR="008572AD" w:rsidRDefault="008572AD" w:rsidP="00410D35">
            <w:r>
              <w:t>AN</w:t>
            </w:r>
          </w:p>
        </w:tc>
        <w:tc>
          <w:tcPr>
            <w:tcW w:w="900" w:type="dxa"/>
          </w:tcPr>
          <w:p w14:paraId="552460AC" w14:textId="77777777" w:rsidR="008572AD" w:rsidRDefault="008572AD" w:rsidP="00410D35"/>
        </w:tc>
        <w:tc>
          <w:tcPr>
            <w:tcW w:w="990" w:type="dxa"/>
          </w:tcPr>
          <w:p w14:paraId="6F9D7FA5" w14:textId="77777777" w:rsidR="008572AD" w:rsidRDefault="008572AD" w:rsidP="00410D35">
            <w:r>
              <w:t>8</w:t>
            </w:r>
          </w:p>
        </w:tc>
        <w:tc>
          <w:tcPr>
            <w:tcW w:w="1080" w:type="dxa"/>
          </w:tcPr>
          <w:p w14:paraId="0836E2FE" w14:textId="77777777" w:rsidR="008572AD" w:rsidRDefault="008572AD" w:rsidP="004E63E5">
            <w:r>
              <w:fldChar w:fldCharType="begin"/>
            </w:r>
            <w:r>
              <w:instrText xml:space="preserve"> =G12+1 </w:instrText>
            </w:r>
            <w:r>
              <w:fldChar w:fldCharType="separate"/>
            </w:r>
            <w:r>
              <w:rPr>
                <w:noProof/>
              </w:rPr>
              <w:t>47</w:t>
            </w:r>
            <w:r>
              <w:fldChar w:fldCharType="end"/>
            </w:r>
          </w:p>
        </w:tc>
        <w:tc>
          <w:tcPr>
            <w:tcW w:w="1260" w:type="dxa"/>
          </w:tcPr>
          <w:p w14:paraId="3CAEDC1A" w14:textId="77777777" w:rsidR="008572AD" w:rsidRDefault="008572AD" w:rsidP="00410D35">
            <w:r>
              <w:fldChar w:fldCharType="begin"/>
            </w:r>
            <w:r>
              <w:instrText xml:space="preserve"> =F13+E13-1 </w:instrText>
            </w:r>
            <w:r>
              <w:fldChar w:fldCharType="separate"/>
            </w:r>
            <w:r>
              <w:rPr>
                <w:noProof/>
              </w:rPr>
              <w:t>54</w:t>
            </w:r>
            <w:r>
              <w:fldChar w:fldCharType="end"/>
            </w:r>
          </w:p>
        </w:tc>
        <w:tc>
          <w:tcPr>
            <w:tcW w:w="1530" w:type="dxa"/>
          </w:tcPr>
          <w:p w14:paraId="1B3EA345" w14:textId="77777777" w:rsidR="008572AD" w:rsidRDefault="0052235C" w:rsidP="00410D35">
            <w:r>
              <w:t>n/a</w:t>
            </w:r>
          </w:p>
        </w:tc>
        <w:tc>
          <w:tcPr>
            <w:tcW w:w="1710" w:type="dxa"/>
          </w:tcPr>
          <w:p w14:paraId="4D0A4F07" w14:textId="77777777" w:rsidR="008572AD" w:rsidRDefault="008572AD" w:rsidP="00410D35"/>
        </w:tc>
        <w:tc>
          <w:tcPr>
            <w:tcW w:w="1530" w:type="dxa"/>
          </w:tcPr>
          <w:p w14:paraId="1F86ABE4" w14:textId="77777777" w:rsidR="008572AD" w:rsidRDefault="008572AD" w:rsidP="00410D35">
            <w:r>
              <w:t>BETC</w:t>
            </w:r>
          </w:p>
        </w:tc>
        <w:tc>
          <w:tcPr>
            <w:tcW w:w="1620" w:type="dxa"/>
          </w:tcPr>
          <w:p w14:paraId="0C7D1655" w14:textId="77777777" w:rsidR="008572AD" w:rsidRDefault="008572AD" w:rsidP="00410D35"/>
        </w:tc>
        <w:tc>
          <w:tcPr>
            <w:tcW w:w="1530" w:type="dxa"/>
          </w:tcPr>
          <w:p w14:paraId="35CE7FD0" w14:textId="77777777" w:rsidR="004E0299" w:rsidRDefault="004E0299" w:rsidP="00410D35">
            <w:r>
              <w:t>DNP</w:t>
            </w:r>
          </w:p>
          <w:p w14:paraId="4E0A2C99" w14:textId="77777777" w:rsidR="00FC7D19" w:rsidRDefault="00FC7D19" w:rsidP="00410D35"/>
          <w:p w14:paraId="775DC1D8" w14:textId="77777777" w:rsidR="008572AD" w:rsidRDefault="008572AD" w:rsidP="00410D35">
            <w:r>
              <w:t>PACER</w:t>
            </w:r>
          </w:p>
          <w:p w14:paraId="62E27A9F" w14:textId="77777777" w:rsidR="00F62840" w:rsidRDefault="00F62840" w:rsidP="00410D35">
            <w:r>
              <w:t>PPS</w:t>
            </w:r>
          </w:p>
          <w:p w14:paraId="2587090B" w14:textId="77777777" w:rsidR="00D577A7" w:rsidRDefault="00D577A7" w:rsidP="00410D35">
            <w:r>
              <w:t>PIR</w:t>
            </w:r>
          </w:p>
          <w:p w14:paraId="4872B852" w14:textId="77777777" w:rsidR="00636193" w:rsidRDefault="00636193" w:rsidP="00636193">
            <w:r>
              <w:t>DoD-DCAS</w:t>
            </w:r>
          </w:p>
          <w:p w14:paraId="6861C89D" w14:textId="77777777" w:rsidR="00636193" w:rsidRDefault="00636193" w:rsidP="00410D35"/>
          <w:p w14:paraId="74160D02" w14:textId="22C4158B" w:rsidR="008F7141" w:rsidRDefault="008F7141" w:rsidP="00410D35">
            <w:r>
              <w:t>SRF</w:t>
            </w:r>
          </w:p>
        </w:tc>
      </w:tr>
      <w:tr w:rsidR="00FE3C52" w14:paraId="1338BFD9" w14:textId="77777777" w:rsidTr="79DBD942">
        <w:trPr>
          <w:trHeight w:val="568"/>
        </w:trPr>
        <w:tc>
          <w:tcPr>
            <w:tcW w:w="1080" w:type="dxa"/>
          </w:tcPr>
          <w:p w14:paraId="07CBF212" w14:textId="77777777" w:rsidR="008572AD" w:rsidRDefault="00F815D0" w:rsidP="00F815D0">
            <w:r>
              <w:t>G.12</w:t>
            </w:r>
          </w:p>
        </w:tc>
        <w:tc>
          <w:tcPr>
            <w:tcW w:w="967" w:type="dxa"/>
          </w:tcPr>
          <w:p w14:paraId="36125C87" w14:textId="77777777" w:rsidR="008572AD" w:rsidRDefault="008B677D" w:rsidP="008B677D">
            <w:r>
              <w:t>AccountClassification</w:t>
            </w:r>
            <w:r w:rsidR="008572AD">
              <w:t>Amount</w:t>
            </w:r>
          </w:p>
        </w:tc>
        <w:tc>
          <w:tcPr>
            <w:tcW w:w="383" w:type="dxa"/>
          </w:tcPr>
          <w:p w14:paraId="79748586" w14:textId="77777777" w:rsidR="008572AD" w:rsidRDefault="008572AD" w:rsidP="00410D35">
            <w:r>
              <w:t>N</w:t>
            </w:r>
          </w:p>
        </w:tc>
        <w:tc>
          <w:tcPr>
            <w:tcW w:w="900" w:type="dxa"/>
          </w:tcPr>
          <w:p w14:paraId="063367C2" w14:textId="77777777" w:rsidR="008572AD" w:rsidRDefault="008572AD" w:rsidP="00410D35"/>
        </w:tc>
        <w:tc>
          <w:tcPr>
            <w:tcW w:w="990" w:type="dxa"/>
          </w:tcPr>
          <w:p w14:paraId="7D203D89" w14:textId="77777777" w:rsidR="008572AD" w:rsidRDefault="008572AD" w:rsidP="00410D35">
            <w:r>
              <w:t>10</w:t>
            </w:r>
          </w:p>
        </w:tc>
        <w:tc>
          <w:tcPr>
            <w:tcW w:w="1080" w:type="dxa"/>
          </w:tcPr>
          <w:p w14:paraId="58E5BC96" w14:textId="77777777" w:rsidR="008572AD" w:rsidRDefault="008572AD" w:rsidP="004E63E5">
            <w:r>
              <w:fldChar w:fldCharType="begin"/>
            </w:r>
            <w:r>
              <w:instrText xml:space="preserve"> =G13+1 </w:instrText>
            </w:r>
            <w:r>
              <w:fldChar w:fldCharType="separate"/>
            </w:r>
            <w:r>
              <w:rPr>
                <w:noProof/>
              </w:rPr>
              <w:t>55</w:t>
            </w:r>
            <w:r>
              <w:fldChar w:fldCharType="end"/>
            </w:r>
          </w:p>
        </w:tc>
        <w:tc>
          <w:tcPr>
            <w:tcW w:w="1260" w:type="dxa"/>
          </w:tcPr>
          <w:p w14:paraId="00809E3D" w14:textId="77777777" w:rsidR="008572AD" w:rsidRDefault="008572AD" w:rsidP="00410D35">
            <w:r>
              <w:fldChar w:fldCharType="begin"/>
            </w:r>
            <w:r>
              <w:instrText xml:space="preserve"> =F14+E14-1 </w:instrText>
            </w:r>
            <w:r>
              <w:fldChar w:fldCharType="separate"/>
            </w:r>
            <w:r>
              <w:rPr>
                <w:noProof/>
              </w:rPr>
              <w:t>64</w:t>
            </w:r>
            <w:r>
              <w:fldChar w:fldCharType="end"/>
            </w:r>
          </w:p>
        </w:tc>
        <w:tc>
          <w:tcPr>
            <w:tcW w:w="1530" w:type="dxa"/>
          </w:tcPr>
          <w:p w14:paraId="6143322C" w14:textId="77777777" w:rsidR="008572AD" w:rsidRDefault="001C740D" w:rsidP="001C740D">
            <w:r>
              <w:t>If not numeric default to zero.</w:t>
            </w:r>
          </w:p>
        </w:tc>
        <w:tc>
          <w:tcPr>
            <w:tcW w:w="1710" w:type="dxa"/>
          </w:tcPr>
          <w:p w14:paraId="69E89BAC" w14:textId="77777777" w:rsidR="008572AD" w:rsidRDefault="008572AD" w:rsidP="00410D35"/>
        </w:tc>
        <w:tc>
          <w:tcPr>
            <w:tcW w:w="1530" w:type="dxa"/>
          </w:tcPr>
          <w:p w14:paraId="1BA90B0D" w14:textId="77777777" w:rsidR="008572AD" w:rsidRDefault="008572AD" w:rsidP="00410D35">
            <w:r>
              <w:t>TAS/BETC Amount</w:t>
            </w:r>
          </w:p>
        </w:tc>
        <w:tc>
          <w:tcPr>
            <w:tcW w:w="1620" w:type="dxa"/>
          </w:tcPr>
          <w:p w14:paraId="3F19A4F9" w14:textId="77777777" w:rsidR="008572AD" w:rsidRDefault="008572AD" w:rsidP="00410D35"/>
        </w:tc>
        <w:tc>
          <w:tcPr>
            <w:tcW w:w="1530" w:type="dxa"/>
          </w:tcPr>
          <w:p w14:paraId="55DAC796" w14:textId="77777777" w:rsidR="004E0299" w:rsidRDefault="004E0299" w:rsidP="00410D35">
            <w:r>
              <w:t>DNP</w:t>
            </w:r>
          </w:p>
          <w:p w14:paraId="4527AB3F" w14:textId="77777777" w:rsidR="00FC7D19" w:rsidRDefault="00FC7D19" w:rsidP="00410D35"/>
          <w:p w14:paraId="1DE15CFE" w14:textId="77777777" w:rsidR="008572AD" w:rsidRDefault="008572AD" w:rsidP="00410D35">
            <w:r>
              <w:t>PACER</w:t>
            </w:r>
          </w:p>
          <w:p w14:paraId="69B92C3A" w14:textId="77777777" w:rsidR="00290ACB" w:rsidRDefault="00290ACB" w:rsidP="00410D35">
            <w:r>
              <w:t>PPS</w:t>
            </w:r>
          </w:p>
          <w:p w14:paraId="7FE2907F" w14:textId="77777777" w:rsidR="00D577A7" w:rsidRDefault="00D577A7" w:rsidP="00410D35">
            <w:r>
              <w:t>PIR</w:t>
            </w:r>
          </w:p>
          <w:p w14:paraId="31CE59C4" w14:textId="77777777" w:rsidR="00636193" w:rsidRDefault="00636193" w:rsidP="00636193">
            <w:r>
              <w:lastRenderedPageBreak/>
              <w:t>DoD-DCAS</w:t>
            </w:r>
          </w:p>
          <w:p w14:paraId="2FB69264" w14:textId="77777777" w:rsidR="00636193" w:rsidRDefault="00636193" w:rsidP="00410D35"/>
          <w:p w14:paraId="545670F8" w14:textId="35C78905" w:rsidR="008F7141" w:rsidRDefault="008F7141" w:rsidP="00410D35">
            <w:r>
              <w:t>SRF</w:t>
            </w:r>
          </w:p>
        </w:tc>
      </w:tr>
      <w:tr w:rsidR="00FE3C52" w14:paraId="0A441681" w14:textId="77777777" w:rsidTr="79DBD942">
        <w:trPr>
          <w:trHeight w:val="2785"/>
        </w:trPr>
        <w:tc>
          <w:tcPr>
            <w:tcW w:w="1080" w:type="dxa"/>
          </w:tcPr>
          <w:p w14:paraId="0324B4F0" w14:textId="77777777" w:rsidR="008572AD" w:rsidRDefault="00F815D0" w:rsidP="00F815D0">
            <w:r>
              <w:lastRenderedPageBreak/>
              <w:t>G.13</w:t>
            </w:r>
          </w:p>
        </w:tc>
        <w:tc>
          <w:tcPr>
            <w:tcW w:w="967" w:type="dxa"/>
          </w:tcPr>
          <w:p w14:paraId="323E0B25" w14:textId="77777777" w:rsidR="008572AD" w:rsidRDefault="00C27B83" w:rsidP="00410D35">
            <w:r>
              <w:t>IsCredit</w:t>
            </w:r>
          </w:p>
        </w:tc>
        <w:tc>
          <w:tcPr>
            <w:tcW w:w="383" w:type="dxa"/>
          </w:tcPr>
          <w:p w14:paraId="113E4783" w14:textId="77777777" w:rsidR="008572AD" w:rsidRDefault="008572AD" w:rsidP="00410D35">
            <w:r>
              <w:t>A</w:t>
            </w:r>
            <w:r w:rsidR="00D9028D">
              <w:t>N</w:t>
            </w:r>
          </w:p>
        </w:tc>
        <w:tc>
          <w:tcPr>
            <w:tcW w:w="900" w:type="dxa"/>
          </w:tcPr>
          <w:p w14:paraId="1D4A387F" w14:textId="77777777" w:rsidR="008572AD" w:rsidRDefault="0052235C" w:rsidP="00410D35">
            <w:r>
              <w:t>“</w:t>
            </w:r>
            <w:r w:rsidR="008572AD">
              <w:t>0</w:t>
            </w:r>
            <w:r>
              <w:t>”</w:t>
            </w:r>
            <w:r w:rsidR="008572AD">
              <w:t xml:space="preserve"> or </w:t>
            </w:r>
            <w:r>
              <w:t>“</w:t>
            </w:r>
            <w:r w:rsidR="008572AD">
              <w:t>1</w:t>
            </w:r>
            <w:r>
              <w:t>”</w:t>
            </w:r>
          </w:p>
        </w:tc>
        <w:tc>
          <w:tcPr>
            <w:tcW w:w="990" w:type="dxa"/>
          </w:tcPr>
          <w:p w14:paraId="436613B0" w14:textId="77777777" w:rsidR="008572AD" w:rsidRDefault="008572AD" w:rsidP="00410D35">
            <w:r>
              <w:t>1</w:t>
            </w:r>
          </w:p>
        </w:tc>
        <w:tc>
          <w:tcPr>
            <w:tcW w:w="1080" w:type="dxa"/>
          </w:tcPr>
          <w:p w14:paraId="3E0E1F94" w14:textId="77777777" w:rsidR="008572AD" w:rsidRDefault="00C27B83">
            <w:r>
              <w:fldChar w:fldCharType="begin"/>
            </w:r>
            <w:r>
              <w:instrText xml:space="preserve"> =G14+1 </w:instrText>
            </w:r>
            <w:r>
              <w:fldChar w:fldCharType="separate"/>
            </w:r>
            <w:r>
              <w:rPr>
                <w:noProof/>
              </w:rPr>
              <w:t>65</w:t>
            </w:r>
            <w:r>
              <w:fldChar w:fldCharType="end"/>
            </w:r>
          </w:p>
        </w:tc>
        <w:tc>
          <w:tcPr>
            <w:tcW w:w="1260" w:type="dxa"/>
          </w:tcPr>
          <w:p w14:paraId="3EDE4609" w14:textId="77777777" w:rsidR="008572AD" w:rsidRDefault="00C27B83" w:rsidP="00410D35">
            <w:r>
              <w:fldChar w:fldCharType="begin"/>
            </w:r>
            <w:r>
              <w:instrText xml:space="preserve"> =F15+E15-1 </w:instrText>
            </w:r>
            <w:r>
              <w:fldChar w:fldCharType="separate"/>
            </w:r>
            <w:r>
              <w:rPr>
                <w:noProof/>
              </w:rPr>
              <w:t>65</w:t>
            </w:r>
            <w:r>
              <w:fldChar w:fldCharType="end"/>
            </w:r>
          </w:p>
        </w:tc>
        <w:tc>
          <w:tcPr>
            <w:tcW w:w="1530" w:type="dxa"/>
          </w:tcPr>
          <w:p w14:paraId="703195DE" w14:textId="77777777" w:rsidR="008572AD" w:rsidRDefault="00235C5A" w:rsidP="00410D35">
            <w:r>
              <w:t>If blank, default to “0”</w:t>
            </w:r>
          </w:p>
        </w:tc>
        <w:tc>
          <w:tcPr>
            <w:tcW w:w="1710" w:type="dxa"/>
          </w:tcPr>
          <w:p w14:paraId="394F543E" w14:textId="77777777" w:rsidR="008572AD" w:rsidRDefault="008572AD" w:rsidP="00410D35"/>
        </w:tc>
        <w:tc>
          <w:tcPr>
            <w:tcW w:w="1530" w:type="dxa"/>
          </w:tcPr>
          <w:p w14:paraId="335FAC43" w14:textId="77777777" w:rsidR="008572AD" w:rsidRDefault="008572AD" w:rsidP="00410D35">
            <w:r>
              <w:t>IsCredit</w:t>
            </w:r>
          </w:p>
          <w:p w14:paraId="786042BB" w14:textId="77777777" w:rsidR="00300109" w:rsidRDefault="00300109" w:rsidP="00410D35">
            <w:r>
              <w:t>(PAM stores amount as signed negative when IsCredit value = “1”)</w:t>
            </w:r>
          </w:p>
        </w:tc>
        <w:tc>
          <w:tcPr>
            <w:tcW w:w="1620" w:type="dxa"/>
          </w:tcPr>
          <w:p w14:paraId="1FECE936" w14:textId="77777777" w:rsidR="008572AD" w:rsidRDefault="008572AD" w:rsidP="001C740D">
            <w:r>
              <w:t xml:space="preserve">Used to indicate whether </w:t>
            </w:r>
            <w:r w:rsidR="002E17D6">
              <w:t>amount</w:t>
            </w:r>
            <w:r>
              <w:t xml:space="preserve"> is a </w:t>
            </w:r>
            <w:r w:rsidR="002E17D6">
              <w:t xml:space="preserve">debit “0” or </w:t>
            </w:r>
            <w:r>
              <w:t xml:space="preserve">credit </w:t>
            </w:r>
            <w:r w:rsidR="002E17D6">
              <w:t>“1”.</w:t>
            </w:r>
            <w:r>
              <w:t xml:space="preserve"> </w:t>
            </w:r>
          </w:p>
        </w:tc>
        <w:tc>
          <w:tcPr>
            <w:tcW w:w="1530" w:type="dxa"/>
          </w:tcPr>
          <w:p w14:paraId="5EBB7809" w14:textId="77777777" w:rsidR="004E0299" w:rsidRDefault="004E0299" w:rsidP="00410D35">
            <w:r>
              <w:t>DNP</w:t>
            </w:r>
          </w:p>
          <w:p w14:paraId="58F8CCAE" w14:textId="77777777" w:rsidR="00FC7D19" w:rsidRDefault="00FC7D19" w:rsidP="00410D35"/>
          <w:p w14:paraId="5BD12020" w14:textId="77777777" w:rsidR="008572AD" w:rsidRDefault="00D577A7" w:rsidP="00410D35">
            <w:r>
              <w:t>PIR</w:t>
            </w:r>
          </w:p>
          <w:p w14:paraId="00CA6191" w14:textId="77777777" w:rsidR="007F4CB1" w:rsidRDefault="007F4CB1" w:rsidP="00410D35">
            <w:r>
              <w:t>PPS</w:t>
            </w:r>
          </w:p>
          <w:p w14:paraId="6F0DA767" w14:textId="77777777" w:rsidR="00636193" w:rsidRDefault="00636193" w:rsidP="00636193">
            <w:r>
              <w:t>DoD-DCAS</w:t>
            </w:r>
          </w:p>
          <w:p w14:paraId="3570DB22" w14:textId="77777777" w:rsidR="00636193" w:rsidRDefault="00636193" w:rsidP="00410D35"/>
          <w:p w14:paraId="79DC0F4E" w14:textId="53156F29" w:rsidR="008F7141" w:rsidRDefault="008F7141" w:rsidP="00410D35">
            <w:r>
              <w:t>SRF</w:t>
            </w:r>
          </w:p>
        </w:tc>
      </w:tr>
      <w:tr w:rsidR="00FE3C52" w14:paraId="7F10B36F" w14:textId="77777777" w:rsidTr="79DBD942">
        <w:trPr>
          <w:trHeight w:val="285"/>
        </w:trPr>
        <w:tc>
          <w:tcPr>
            <w:tcW w:w="1080" w:type="dxa"/>
          </w:tcPr>
          <w:p w14:paraId="71200D61" w14:textId="77777777" w:rsidR="008572AD" w:rsidRDefault="00F815D0" w:rsidP="00F815D0">
            <w:r>
              <w:t>G.14</w:t>
            </w:r>
          </w:p>
        </w:tc>
        <w:tc>
          <w:tcPr>
            <w:tcW w:w="967" w:type="dxa"/>
          </w:tcPr>
          <w:p w14:paraId="75AE3D1E" w14:textId="77777777" w:rsidR="008572AD" w:rsidRDefault="008572AD" w:rsidP="00410D35">
            <w:r>
              <w:t>Filler</w:t>
            </w:r>
          </w:p>
        </w:tc>
        <w:tc>
          <w:tcPr>
            <w:tcW w:w="383" w:type="dxa"/>
          </w:tcPr>
          <w:p w14:paraId="386BA3E8" w14:textId="77777777" w:rsidR="008572AD" w:rsidRDefault="008572AD" w:rsidP="00410D35"/>
        </w:tc>
        <w:tc>
          <w:tcPr>
            <w:tcW w:w="900" w:type="dxa"/>
          </w:tcPr>
          <w:p w14:paraId="147BC670" w14:textId="77777777" w:rsidR="008572AD" w:rsidRDefault="008572AD" w:rsidP="00410D35"/>
        </w:tc>
        <w:tc>
          <w:tcPr>
            <w:tcW w:w="990" w:type="dxa"/>
          </w:tcPr>
          <w:p w14:paraId="6B787147" w14:textId="77777777" w:rsidR="008572AD" w:rsidRDefault="00C27B83" w:rsidP="00410D35">
            <w:r>
              <w:t>785</w:t>
            </w:r>
          </w:p>
        </w:tc>
        <w:tc>
          <w:tcPr>
            <w:tcW w:w="1080" w:type="dxa"/>
          </w:tcPr>
          <w:p w14:paraId="069EB2A6" w14:textId="77777777" w:rsidR="008572AD" w:rsidRDefault="00C27B83">
            <w:r>
              <w:fldChar w:fldCharType="begin"/>
            </w:r>
            <w:r>
              <w:instrText xml:space="preserve"> =G15+1 </w:instrText>
            </w:r>
            <w:r>
              <w:fldChar w:fldCharType="separate"/>
            </w:r>
            <w:r>
              <w:rPr>
                <w:noProof/>
              </w:rPr>
              <w:t>66</w:t>
            </w:r>
            <w:r>
              <w:fldChar w:fldCharType="end"/>
            </w:r>
          </w:p>
        </w:tc>
        <w:tc>
          <w:tcPr>
            <w:tcW w:w="1260" w:type="dxa"/>
          </w:tcPr>
          <w:p w14:paraId="1138358B" w14:textId="77777777" w:rsidR="008572AD" w:rsidRDefault="00C27B83" w:rsidP="00410D35">
            <w:r>
              <w:fldChar w:fldCharType="begin"/>
            </w:r>
            <w:r>
              <w:instrText xml:space="preserve"> =F16+E16-1 </w:instrText>
            </w:r>
            <w:r>
              <w:fldChar w:fldCharType="separate"/>
            </w:r>
            <w:r>
              <w:rPr>
                <w:noProof/>
              </w:rPr>
              <w:t>850</w:t>
            </w:r>
            <w:r>
              <w:fldChar w:fldCharType="end"/>
            </w:r>
          </w:p>
        </w:tc>
        <w:tc>
          <w:tcPr>
            <w:tcW w:w="1530" w:type="dxa"/>
          </w:tcPr>
          <w:p w14:paraId="346AC18E" w14:textId="77777777" w:rsidR="008572AD" w:rsidRDefault="001C740D" w:rsidP="00410D35">
            <w:r>
              <w:t>n/a</w:t>
            </w:r>
          </w:p>
        </w:tc>
        <w:tc>
          <w:tcPr>
            <w:tcW w:w="1710" w:type="dxa"/>
          </w:tcPr>
          <w:p w14:paraId="7E9036EE" w14:textId="77777777" w:rsidR="008572AD" w:rsidRDefault="008572AD" w:rsidP="00410D35"/>
        </w:tc>
        <w:tc>
          <w:tcPr>
            <w:tcW w:w="1530" w:type="dxa"/>
          </w:tcPr>
          <w:p w14:paraId="7D983A33" w14:textId="77777777" w:rsidR="008572AD" w:rsidRDefault="00B71F6A" w:rsidP="00410D35">
            <w:r>
              <w:t>n/a</w:t>
            </w:r>
          </w:p>
        </w:tc>
        <w:tc>
          <w:tcPr>
            <w:tcW w:w="1620" w:type="dxa"/>
          </w:tcPr>
          <w:p w14:paraId="53FDAC8A" w14:textId="77777777" w:rsidR="008572AD" w:rsidRDefault="008572AD" w:rsidP="00410D35"/>
        </w:tc>
        <w:tc>
          <w:tcPr>
            <w:tcW w:w="1530" w:type="dxa"/>
          </w:tcPr>
          <w:p w14:paraId="45D10745" w14:textId="77777777" w:rsidR="008572AD" w:rsidRDefault="008572AD" w:rsidP="00410D35"/>
        </w:tc>
      </w:tr>
    </w:tbl>
    <w:p w14:paraId="3EC0B391" w14:textId="77777777" w:rsidR="001204E2" w:rsidRDefault="001204E2"/>
    <w:p w14:paraId="01B5A077" w14:textId="77777777" w:rsidR="006B6E12" w:rsidRDefault="006B6E12"/>
    <w:p w14:paraId="2FD9A017" w14:textId="77777777" w:rsidR="007A1178" w:rsidRPr="00522EF3" w:rsidRDefault="0070111E">
      <w:pPr>
        <w:pStyle w:val="Heading2"/>
      </w:pPr>
      <w:bookmarkStart w:id="964" w:name="_Toc269762752"/>
      <w:bookmarkStart w:id="965" w:name="_Toc273379790"/>
      <w:bookmarkStart w:id="966" w:name="_Toc273561695"/>
      <w:bookmarkStart w:id="967" w:name="_Toc512413635"/>
      <w:bookmarkStart w:id="968" w:name="_Toc512414158"/>
      <w:bookmarkStart w:id="969" w:name="_Toc512414430"/>
      <w:bookmarkStart w:id="970" w:name="_Toc512414614"/>
      <w:bookmarkStart w:id="971" w:name="_Toc512414657"/>
      <w:bookmarkEnd w:id="964"/>
      <w:r>
        <w:br w:type="page"/>
      </w:r>
      <w:bookmarkStart w:id="972" w:name="_Toc512414820"/>
      <w:bookmarkStart w:id="973" w:name="_Toc512414972"/>
      <w:bookmarkStart w:id="974" w:name="_Toc512415120"/>
      <w:bookmarkStart w:id="975" w:name="_Toc512415274"/>
      <w:bookmarkStart w:id="976" w:name="_Toc512415370"/>
      <w:bookmarkStart w:id="977" w:name="_Toc512415444"/>
      <w:bookmarkStart w:id="978" w:name="_Toc533161028"/>
      <w:bookmarkStart w:id="979" w:name="_Toc90909134"/>
      <w:r w:rsidR="000C4FC4" w:rsidRPr="00522EF3">
        <w:lastRenderedPageBreak/>
        <w:t>Check Stub Record</w:t>
      </w:r>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r w:rsidR="000C4FC4" w:rsidRPr="00522EF3">
        <w:t xml:space="preserve"> </w:t>
      </w:r>
    </w:p>
    <w:p w14:paraId="4ADF684D" w14:textId="77777777" w:rsidR="000C4FC4" w:rsidRDefault="000C4FC4">
      <w:r>
        <w:t xml:space="preserve">This record is </w:t>
      </w:r>
      <w:r w:rsidR="003606BA">
        <w:t xml:space="preserve">only </w:t>
      </w:r>
      <w:r>
        <w:t xml:space="preserve">required if the CheckEnclosureCode field in the </w:t>
      </w:r>
      <w:r w:rsidR="00045530">
        <w:t xml:space="preserve">payment </w:t>
      </w:r>
      <w:r>
        <w:t>data record is “stub”.</w:t>
      </w:r>
      <w:r w:rsidR="00610104">
        <w:t xml:space="preserve">  Agencies must have approval from their RFC before using this service.</w:t>
      </w:r>
    </w:p>
    <w:p w14:paraId="77B12990" w14:textId="77777777" w:rsidR="000C4FC4" w:rsidRDefault="000C4FC4"/>
    <w:tbl>
      <w:tblPr>
        <w:tblW w:w="14017" w:type="dxa"/>
        <w:tblInd w:w="-7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787"/>
        <w:gridCol w:w="1080"/>
        <w:gridCol w:w="810"/>
        <w:gridCol w:w="900"/>
        <w:gridCol w:w="990"/>
        <w:gridCol w:w="1080"/>
        <w:gridCol w:w="1800"/>
        <w:gridCol w:w="1260"/>
        <w:gridCol w:w="1710"/>
        <w:gridCol w:w="1800"/>
        <w:gridCol w:w="1800"/>
      </w:tblGrid>
      <w:tr w:rsidR="008F7141" w:rsidRPr="00B33B13" w14:paraId="71381A77" w14:textId="1CDBD34F" w:rsidTr="008F7141">
        <w:trPr>
          <w:trHeight w:val="145"/>
          <w:tblHeader/>
        </w:trPr>
        <w:tc>
          <w:tcPr>
            <w:tcW w:w="12217" w:type="dxa"/>
            <w:gridSpan w:val="10"/>
            <w:tcBorders>
              <w:top w:val="single" w:sz="4" w:space="0" w:color="auto"/>
              <w:bottom w:val="single" w:sz="6" w:space="0" w:color="auto"/>
            </w:tcBorders>
            <w:shd w:val="clear" w:color="auto" w:fill="B8CCE4"/>
          </w:tcPr>
          <w:p w14:paraId="6294601D" w14:textId="77777777" w:rsidR="008F7141" w:rsidRDefault="008F7141">
            <w:pPr>
              <w:rPr>
                <w:b/>
              </w:rPr>
            </w:pPr>
            <w:r>
              <w:rPr>
                <w:b/>
              </w:rPr>
              <w:t xml:space="preserve">Check Stub Record </w:t>
            </w:r>
          </w:p>
        </w:tc>
        <w:tc>
          <w:tcPr>
            <w:tcW w:w="1800" w:type="dxa"/>
            <w:tcBorders>
              <w:top w:val="single" w:sz="4" w:space="0" w:color="auto"/>
              <w:bottom w:val="single" w:sz="6" w:space="0" w:color="auto"/>
            </w:tcBorders>
            <w:shd w:val="clear" w:color="auto" w:fill="B8CCE4"/>
          </w:tcPr>
          <w:p w14:paraId="384650A5" w14:textId="77777777" w:rsidR="008F7141" w:rsidRDefault="008F7141">
            <w:pPr>
              <w:rPr>
                <w:b/>
              </w:rPr>
            </w:pPr>
          </w:p>
        </w:tc>
      </w:tr>
      <w:tr w:rsidR="008F7141" w:rsidRPr="00B33B13" w14:paraId="00BD8272" w14:textId="7C90A6B3" w:rsidTr="008F7141">
        <w:trPr>
          <w:trHeight w:val="145"/>
          <w:tblHeader/>
        </w:trPr>
        <w:tc>
          <w:tcPr>
            <w:tcW w:w="787" w:type="dxa"/>
            <w:tcBorders>
              <w:top w:val="single" w:sz="6" w:space="0" w:color="auto"/>
              <w:bottom w:val="single" w:sz="6" w:space="0" w:color="auto"/>
            </w:tcBorders>
            <w:shd w:val="clear" w:color="auto" w:fill="B8CCE4"/>
          </w:tcPr>
          <w:p w14:paraId="105C3095" w14:textId="77777777" w:rsidR="008F7141" w:rsidRPr="00B33B13" w:rsidRDefault="008F7141" w:rsidP="00CA55BC">
            <w:pPr>
              <w:rPr>
                <w:b/>
              </w:rPr>
            </w:pPr>
            <w:r w:rsidRPr="00B33B13">
              <w:rPr>
                <w:b/>
              </w:rPr>
              <w:t xml:space="preserve"> #</w:t>
            </w:r>
          </w:p>
        </w:tc>
        <w:tc>
          <w:tcPr>
            <w:tcW w:w="1080" w:type="dxa"/>
            <w:tcBorders>
              <w:top w:val="single" w:sz="6" w:space="0" w:color="auto"/>
              <w:bottom w:val="single" w:sz="6" w:space="0" w:color="auto"/>
            </w:tcBorders>
            <w:shd w:val="clear" w:color="auto" w:fill="B8CCE4"/>
          </w:tcPr>
          <w:p w14:paraId="3BC08697" w14:textId="77777777" w:rsidR="008F7141" w:rsidRPr="00B33B13" w:rsidRDefault="008F7141" w:rsidP="00CA55BC">
            <w:pPr>
              <w:rPr>
                <w:b/>
              </w:rPr>
            </w:pPr>
            <w:r w:rsidRPr="00B33B13">
              <w:rPr>
                <w:b/>
              </w:rPr>
              <w:t>Field Name</w:t>
            </w:r>
          </w:p>
        </w:tc>
        <w:tc>
          <w:tcPr>
            <w:tcW w:w="810" w:type="dxa"/>
            <w:tcBorders>
              <w:top w:val="single" w:sz="6" w:space="0" w:color="auto"/>
              <w:bottom w:val="single" w:sz="6" w:space="0" w:color="auto"/>
            </w:tcBorders>
            <w:shd w:val="clear" w:color="auto" w:fill="B8CCE4"/>
          </w:tcPr>
          <w:p w14:paraId="63F82D1D" w14:textId="77777777" w:rsidR="008F7141" w:rsidRPr="00B33B13" w:rsidRDefault="008F7141" w:rsidP="00CA55BC">
            <w:pPr>
              <w:rPr>
                <w:b/>
              </w:rPr>
            </w:pPr>
            <w:r w:rsidRPr="00B33B13">
              <w:rPr>
                <w:b/>
              </w:rPr>
              <w:t>Type</w:t>
            </w:r>
          </w:p>
        </w:tc>
        <w:tc>
          <w:tcPr>
            <w:tcW w:w="900" w:type="dxa"/>
            <w:tcBorders>
              <w:top w:val="single" w:sz="6" w:space="0" w:color="auto"/>
              <w:bottom w:val="single" w:sz="6" w:space="0" w:color="auto"/>
            </w:tcBorders>
            <w:shd w:val="clear" w:color="auto" w:fill="B8CCE4"/>
          </w:tcPr>
          <w:p w14:paraId="42E79EB5" w14:textId="77777777" w:rsidR="008F7141" w:rsidRPr="00B33B13" w:rsidRDefault="008F7141" w:rsidP="00CA55BC">
            <w:pPr>
              <w:rPr>
                <w:b/>
              </w:rPr>
            </w:pPr>
            <w:r w:rsidRPr="00B33B13">
              <w:rPr>
                <w:b/>
              </w:rPr>
              <w:t>Field Value</w:t>
            </w:r>
          </w:p>
        </w:tc>
        <w:tc>
          <w:tcPr>
            <w:tcW w:w="990" w:type="dxa"/>
            <w:tcBorders>
              <w:top w:val="single" w:sz="6" w:space="0" w:color="auto"/>
              <w:bottom w:val="single" w:sz="6" w:space="0" w:color="auto"/>
            </w:tcBorders>
            <w:shd w:val="clear" w:color="auto" w:fill="B8CCE4"/>
          </w:tcPr>
          <w:p w14:paraId="4AC0522E" w14:textId="77777777" w:rsidR="008F7141" w:rsidRPr="00B33B13" w:rsidRDefault="008F7141" w:rsidP="00CA55BC">
            <w:pPr>
              <w:rPr>
                <w:b/>
              </w:rPr>
            </w:pPr>
            <w:r w:rsidRPr="00B33B13">
              <w:rPr>
                <w:b/>
              </w:rPr>
              <w:t>Length</w:t>
            </w:r>
          </w:p>
        </w:tc>
        <w:tc>
          <w:tcPr>
            <w:tcW w:w="1080" w:type="dxa"/>
            <w:tcBorders>
              <w:top w:val="single" w:sz="6" w:space="0" w:color="auto"/>
              <w:bottom w:val="single" w:sz="6" w:space="0" w:color="auto"/>
            </w:tcBorders>
            <w:shd w:val="clear" w:color="auto" w:fill="B8CCE4"/>
          </w:tcPr>
          <w:p w14:paraId="4F1D930A" w14:textId="77777777" w:rsidR="008F7141" w:rsidRPr="00B33B13" w:rsidRDefault="008F7141" w:rsidP="00CA55BC">
            <w:pPr>
              <w:rPr>
                <w:b/>
              </w:rPr>
            </w:pPr>
            <w:r w:rsidRPr="00B33B13">
              <w:rPr>
                <w:b/>
              </w:rPr>
              <w:t>Position</w:t>
            </w:r>
          </w:p>
        </w:tc>
        <w:tc>
          <w:tcPr>
            <w:tcW w:w="1800" w:type="dxa"/>
            <w:tcBorders>
              <w:top w:val="single" w:sz="6" w:space="0" w:color="auto"/>
              <w:bottom w:val="single" w:sz="6" w:space="0" w:color="auto"/>
            </w:tcBorders>
            <w:shd w:val="clear" w:color="auto" w:fill="B8CCE4"/>
          </w:tcPr>
          <w:p w14:paraId="3C9EC8CA" w14:textId="77777777" w:rsidR="008F7141" w:rsidRPr="00B33B13" w:rsidRDefault="008F7141" w:rsidP="00CA55BC">
            <w:pPr>
              <w:rPr>
                <w:b/>
              </w:rPr>
            </w:pPr>
            <w:r w:rsidRPr="00B33B13">
              <w:rPr>
                <w:b/>
              </w:rPr>
              <w:t>Validation rules</w:t>
            </w:r>
          </w:p>
        </w:tc>
        <w:tc>
          <w:tcPr>
            <w:tcW w:w="1260" w:type="dxa"/>
            <w:tcBorders>
              <w:top w:val="single" w:sz="6" w:space="0" w:color="auto"/>
              <w:bottom w:val="single" w:sz="6" w:space="0" w:color="auto"/>
            </w:tcBorders>
            <w:shd w:val="clear" w:color="auto" w:fill="B8CCE4"/>
          </w:tcPr>
          <w:p w14:paraId="3289C546" w14:textId="77777777" w:rsidR="008F7141" w:rsidRPr="00B33B13" w:rsidRDefault="008F7141" w:rsidP="00CA55BC">
            <w:pPr>
              <w:rPr>
                <w:b/>
              </w:rPr>
            </w:pPr>
            <w:r>
              <w:rPr>
                <w:b/>
              </w:rPr>
              <w:t>Error Code</w:t>
            </w:r>
          </w:p>
        </w:tc>
        <w:tc>
          <w:tcPr>
            <w:tcW w:w="1710" w:type="dxa"/>
            <w:tcBorders>
              <w:top w:val="single" w:sz="6" w:space="0" w:color="auto"/>
              <w:bottom w:val="single" w:sz="6" w:space="0" w:color="auto"/>
            </w:tcBorders>
            <w:shd w:val="clear" w:color="auto" w:fill="B8CCE4"/>
          </w:tcPr>
          <w:p w14:paraId="6A61EABD" w14:textId="77777777" w:rsidR="008F7141" w:rsidRPr="00B33B13" w:rsidRDefault="008F7141" w:rsidP="00CA55BC">
            <w:pPr>
              <w:rPr>
                <w:b/>
              </w:rPr>
            </w:pPr>
            <w:r w:rsidRPr="00B33B13">
              <w:rPr>
                <w:b/>
              </w:rPr>
              <w:t>Stored Name</w:t>
            </w:r>
          </w:p>
        </w:tc>
        <w:tc>
          <w:tcPr>
            <w:tcW w:w="1800" w:type="dxa"/>
            <w:tcBorders>
              <w:top w:val="single" w:sz="6" w:space="0" w:color="auto"/>
              <w:bottom w:val="single" w:sz="6" w:space="0" w:color="auto"/>
            </w:tcBorders>
            <w:shd w:val="clear" w:color="auto" w:fill="B8CCE4"/>
          </w:tcPr>
          <w:p w14:paraId="49774C78" w14:textId="77777777" w:rsidR="008F7141" w:rsidRPr="00B33B13" w:rsidRDefault="008F7141" w:rsidP="008F7141">
            <w:pPr>
              <w:jc w:val="center"/>
              <w:rPr>
                <w:b/>
              </w:rPr>
            </w:pPr>
            <w:r w:rsidRPr="00B33B13">
              <w:rPr>
                <w:b/>
              </w:rPr>
              <w:t>Notes</w:t>
            </w:r>
          </w:p>
        </w:tc>
        <w:tc>
          <w:tcPr>
            <w:tcW w:w="1800" w:type="dxa"/>
            <w:tcBorders>
              <w:top w:val="single" w:sz="6" w:space="0" w:color="auto"/>
              <w:bottom w:val="single" w:sz="6" w:space="0" w:color="auto"/>
            </w:tcBorders>
            <w:shd w:val="clear" w:color="auto" w:fill="B8CCE4"/>
          </w:tcPr>
          <w:p w14:paraId="54581C49" w14:textId="77777777" w:rsidR="008F7141" w:rsidRPr="00B33B13" w:rsidRDefault="008F7141" w:rsidP="008F7141">
            <w:pPr>
              <w:jc w:val="center"/>
              <w:rPr>
                <w:b/>
              </w:rPr>
            </w:pPr>
          </w:p>
        </w:tc>
      </w:tr>
      <w:tr w:rsidR="008F7141" w14:paraId="3D5A619B" w14:textId="5341EEB7" w:rsidTr="008F7141">
        <w:trPr>
          <w:trHeight w:val="145"/>
        </w:trPr>
        <w:tc>
          <w:tcPr>
            <w:tcW w:w="787" w:type="dxa"/>
            <w:tcBorders>
              <w:top w:val="single" w:sz="6" w:space="0" w:color="auto"/>
            </w:tcBorders>
          </w:tcPr>
          <w:p w14:paraId="014203A5" w14:textId="77777777" w:rsidR="008F7141" w:rsidRDefault="008F7141" w:rsidP="00FF559A">
            <w:r>
              <w:t>13.01</w:t>
            </w:r>
          </w:p>
        </w:tc>
        <w:tc>
          <w:tcPr>
            <w:tcW w:w="1080" w:type="dxa"/>
            <w:tcBorders>
              <w:top w:val="single" w:sz="6" w:space="0" w:color="auto"/>
            </w:tcBorders>
          </w:tcPr>
          <w:p w14:paraId="5C927535" w14:textId="77777777" w:rsidR="008F7141" w:rsidRDefault="008F7141" w:rsidP="00CA55BC">
            <w:r>
              <w:t>Record Code</w:t>
            </w:r>
          </w:p>
        </w:tc>
        <w:tc>
          <w:tcPr>
            <w:tcW w:w="810" w:type="dxa"/>
            <w:tcBorders>
              <w:top w:val="single" w:sz="6" w:space="0" w:color="auto"/>
            </w:tcBorders>
          </w:tcPr>
          <w:p w14:paraId="79A7544B" w14:textId="77777777" w:rsidR="008F7141" w:rsidRDefault="008F7141" w:rsidP="00CA55BC">
            <w:r>
              <w:t>AN</w:t>
            </w:r>
          </w:p>
        </w:tc>
        <w:tc>
          <w:tcPr>
            <w:tcW w:w="900" w:type="dxa"/>
            <w:tcBorders>
              <w:top w:val="single" w:sz="6" w:space="0" w:color="auto"/>
            </w:tcBorders>
          </w:tcPr>
          <w:p w14:paraId="2359B144" w14:textId="77777777" w:rsidR="008F7141" w:rsidRDefault="008F7141" w:rsidP="00CA55BC">
            <w:r>
              <w:t>“13”</w:t>
            </w:r>
          </w:p>
        </w:tc>
        <w:tc>
          <w:tcPr>
            <w:tcW w:w="990" w:type="dxa"/>
            <w:tcBorders>
              <w:top w:val="single" w:sz="6" w:space="0" w:color="auto"/>
            </w:tcBorders>
          </w:tcPr>
          <w:p w14:paraId="42F24675" w14:textId="77777777" w:rsidR="008F7141" w:rsidRDefault="008F7141" w:rsidP="00CA55BC">
            <w:r>
              <w:t>2</w:t>
            </w:r>
          </w:p>
        </w:tc>
        <w:tc>
          <w:tcPr>
            <w:tcW w:w="1080" w:type="dxa"/>
            <w:tcBorders>
              <w:top w:val="single" w:sz="6" w:space="0" w:color="auto"/>
            </w:tcBorders>
          </w:tcPr>
          <w:p w14:paraId="6385DEA7" w14:textId="77777777" w:rsidR="008F7141" w:rsidRDefault="008F7141" w:rsidP="00CA55BC">
            <w:r>
              <w:t>1-2</w:t>
            </w:r>
          </w:p>
        </w:tc>
        <w:tc>
          <w:tcPr>
            <w:tcW w:w="1800" w:type="dxa"/>
            <w:tcBorders>
              <w:top w:val="single" w:sz="6" w:space="0" w:color="auto"/>
            </w:tcBorders>
          </w:tcPr>
          <w:p w14:paraId="21BB98F1" w14:textId="77777777" w:rsidR="008F7141" w:rsidRDefault="008F7141" w:rsidP="00B71F6A">
            <w:r>
              <w:t>If CheckEnclosureCode = “stub” and this record is missing or out of order, reject the file.  If value is invalid, reject the file.</w:t>
            </w:r>
          </w:p>
        </w:tc>
        <w:tc>
          <w:tcPr>
            <w:tcW w:w="1260" w:type="dxa"/>
            <w:tcBorders>
              <w:top w:val="single" w:sz="6" w:space="0" w:color="auto"/>
            </w:tcBorders>
          </w:tcPr>
          <w:p w14:paraId="34E71B16" w14:textId="77777777" w:rsidR="008F7141" w:rsidRDefault="008F7141" w:rsidP="001B0AF6">
            <w:r>
              <w:t xml:space="preserve">Missing or out of order: Reason Group 1 message 4. Invalid: Reason Group 1 message 6.  </w:t>
            </w:r>
          </w:p>
        </w:tc>
        <w:tc>
          <w:tcPr>
            <w:tcW w:w="1710" w:type="dxa"/>
            <w:tcBorders>
              <w:top w:val="single" w:sz="6" w:space="0" w:color="auto"/>
            </w:tcBorders>
          </w:tcPr>
          <w:p w14:paraId="2106E40D" w14:textId="77777777" w:rsidR="008F7141" w:rsidRDefault="008F7141" w:rsidP="00CA55BC">
            <w:r>
              <w:t>n/a</w:t>
            </w:r>
          </w:p>
        </w:tc>
        <w:tc>
          <w:tcPr>
            <w:tcW w:w="1800" w:type="dxa"/>
            <w:tcBorders>
              <w:top w:val="single" w:sz="6" w:space="0" w:color="auto"/>
            </w:tcBorders>
          </w:tcPr>
          <w:p w14:paraId="20677E06" w14:textId="77777777" w:rsidR="008F7141" w:rsidRDefault="008F7141" w:rsidP="008F7141">
            <w:pPr>
              <w:jc w:val="center"/>
            </w:pPr>
            <w:r>
              <w:t>Check Stub record code = “13”</w:t>
            </w:r>
          </w:p>
        </w:tc>
        <w:tc>
          <w:tcPr>
            <w:tcW w:w="1800" w:type="dxa"/>
            <w:tcBorders>
              <w:top w:val="single" w:sz="6" w:space="0" w:color="auto"/>
            </w:tcBorders>
          </w:tcPr>
          <w:p w14:paraId="236FC649" w14:textId="77777777" w:rsidR="008F7141" w:rsidRDefault="008F7141" w:rsidP="008F7141">
            <w:pPr>
              <w:jc w:val="center"/>
            </w:pPr>
          </w:p>
        </w:tc>
      </w:tr>
      <w:tr w:rsidR="008F7141" w14:paraId="4DFA60E1" w14:textId="1216B644" w:rsidTr="008F7141">
        <w:trPr>
          <w:trHeight w:val="829"/>
        </w:trPr>
        <w:tc>
          <w:tcPr>
            <w:tcW w:w="787" w:type="dxa"/>
          </w:tcPr>
          <w:p w14:paraId="4F5F3E57" w14:textId="77777777" w:rsidR="008F7141" w:rsidRDefault="008F7141" w:rsidP="00FF559A">
            <w:r>
              <w:t>13.02</w:t>
            </w:r>
          </w:p>
        </w:tc>
        <w:tc>
          <w:tcPr>
            <w:tcW w:w="1080" w:type="dxa"/>
          </w:tcPr>
          <w:p w14:paraId="13E770F1" w14:textId="77777777" w:rsidR="008F7141" w:rsidRDefault="008F7141">
            <w:r>
              <w:t>PaymentID</w:t>
            </w:r>
          </w:p>
        </w:tc>
        <w:tc>
          <w:tcPr>
            <w:tcW w:w="810" w:type="dxa"/>
          </w:tcPr>
          <w:p w14:paraId="30E47F28" w14:textId="77777777" w:rsidR="008F7141" w:rsidRDefault="008F7141" w:rsidP="00CA55BC">
            <w:r>
              <w:t>AN</w:t>
            </w:r>
          </w:p>
        </w:tc>
        <w:tc>
          <w:tcPr>
            <w:tcW w:w="900" w:type="dxa"/>
          </w:tcPr>
          <w:p w14:paraId="48EEDE73" w14:textId="77777777" w:rsidR="008F7141" w:rsidRDefault="008F7141" w:rsidP="00CA55BC"/>
        </w:tc>
        <w:tc>
          <w:tcPr>
            <w:tcW w:w="990" w:type="dxa"/>
          </w:tcPr>
          <w:p w14:paraId="0ED8AF1B" w14:textId="77777777" w:rsidR="008F7141" w:rsidRDefault="008F7141" w:rsidP="00CA55BC">
            <w:r>
              <w:t>20</w:t>
            </w:r>
          </w:p>
        </w:tc>
        <w:tc>
          <w:tcPr>
            <w:tcW w:w="1080" w:type="dxa"/>
          </w:tcPr>
          <w:p w14:paraId="29C263AB" w14:textId="77777777" w:rsidR="008F7141" w:rsidRDefault="008F7141" w:rsidP="004E63E5">
            <w:r>
              <w:t>3-22</w:t>
            </w:r>
          </w:p>
        </w:tc>
        <w:tc>
          <w:tcPr>
            <w:tcW w:w="1800" w:type="dxa"/>
          </w:tcPr>
          <w:p w14:paraId="21766E31" w14:textId="77777777" w:rsidR="008F7141" w:rsidRDefault="008F7141" w:rsidP="00B71F6A">
            <w:r>
              <w:t>If this information is not the same as the payment data record, reject the schedule.</w:t>
            </w:r>
          </w:p>
        </w:tc>
        <w:tc>
          <w:tcPr>
            <w:tcW w:w="1260" w:type="dxa"/>
          </w:tcPr>
          <w:p w14:paraId="576E03D3" w14:textId="77777777" w:rsidR="008F7141" w:rsidRDefault="008F7141" w:rsidP="00CA55BC">
            <w:r>
              <w:t>Reason Group 1 message 6</w:t>
            </w:r>
          </w:p>
        </w:tc>
        <w:tc>
          <w:tcPr>
            <w:tcW w:w="1710" w:type="dxa"/>
          </w:tcPr>
          <w:p w14:paraId="32958E12" w14:textId="77777777" w:rsidR="008F7141" w:rsidRDefault="008F7141" w:rsidP="00CA55BC">
            <w:r>
              <w:t>n/a</w:t>
            </w:r>
          </w:p>
        </w:tc>
        <w:tc>
          <w:tcPr>
            <w:tcW w:w="1800" w:type="dxa"/>
          </w:tcPr>
          <w:p w14:paraId="2E7808E7" w14:textId="0215C593" w:rsidR="008F7141" w:rsidRDefault="008F7141" w:rsidP="00CA55BC">
            <w:r>
              <w:t>SRF</w:t>
            </w:r>
          </w:p>
        </w:tc>
        <w:tc>
          <w:tcPr>
            <w:tcW w:w="1800" w:type="dxa"/>
          </w:tcPr>
          <w:p w14:paraId="0C5AF6B8" w14:textId="77777777" w:rsidR="008F7141" w:rsidRDefault="008F7141" w:rsidP="00CA55BC"/>
        </w:tc>
      </w:tr>
      <w:tr w:rsidR="008F7141" w14:paraId="355F1683" w14:textId="18B7A42C" w:rsidTr="008F7141">
        <w:trPr>
          <w:trHeight w:val="3878"/>
        </w:trPr>
        <w:tc>
          <w:tcPr>
            <w:tcW w:w="787" w:type="dxa"/>
          </w:tcPr>
          <w:p w14:paraId="19638536" w14:textId="77777777" w:rsidR="008F7141" w:rsidRDefault="008F7141" w:rsidP="00FF559A">
            <w:r>
              <w:lastRenderedPageBreak/>
              <w:t>13.03</w:t>
            </w:r>
          </w:p>
        </w:tc>
        <w:tc>
          <w:tcPr>
            <w:tcW w:w="1080" w:type="dxa"/>
          </w:tcPr>
          <w:p w14:paraId="19FA2A8F" w14:textId="77777777" w:rsidR="008F7141" w:rsidRDefault="008F7141">
            <w:r>
              <w:t>PaymentIdentificationLine_1 (through 14)</w:t>
            </w:r>
          </w:p>
        </w:tc>
        <w:tc>
          <w:tcPr>
            <w:tcW w:w="810" w:type="dxa"/>
          </w:tcPr>
          <w:p w14:paraId="2D3F5D6F" w14:textId="77777777" w:rsidR="008F7141" w:rsidRDefault="008F7141" w:rsidP="00CA55BC">
            <w:r>
              <w:t>AN</w:t>
            </w:r>
          </w:p>
        </w:tc>
        <w:tc>
          <w:tcPr>
            <w:tcW w:w="900" w:type="dxa"/>
          </w:tcPr>
          <w:p w14:paraId="72F0289D" w14:textId="77777777" w:rsidR="008F7141" w:rsidRDefault="008F7141" w:rsidP="00CA55BC"/>
        </w:tc>
        <w:tc>
          <w:tcPr>
            <w:tcW w:w="990" w:type="dxa"/>
          </w:tcPr>
          <w:p w14:paraId="0252FF35" w14:textId="77777777" w:rsidR="008F7141" w:rsidRDefault="008F7141" w:rsidP="00CA55BC">
            <w:r>
              <w:t>55</w:t>
            </w:r>
          </w:p>
        </w:tc>
        <w:tc>
          <w:tcPr>
            <w:tcW w:w="1080" w:type="dxa"/>
          </w:tcPr>
          <w:p w14:paraId="45154495" w14:textId="77777777" w:rsidR="008F7141" w:rsidRDefault="008F7141" w:rsidP="00CA55BC">
            <w:r>
              <w:t>23-77</w:t>
            </w:r>
          </w:p>
          <w:p w14:paraId="5BF4E80A" w14:textId="77777777" w:rsidR="008F7141" w:rsidRDefault="008F7141" w:rsidP="00CA55BC">
            <w:r>
              <w:t>78-132</w:t>
            </w:r>
          </w:p>
          <w:p w14:paraId="5D76A54B" w14:textId="77777777" w:rsidR="008F7141" w:rsidRDefault="008F7141" w:rsidP="00CA55BC">
            <w:r>
              <w:t>133-187</w:t>
            </w:r>
          </w:p>
          <w:p w14:paraId="2BB00A09" w14:textId="77777777" w:rsidR="008F7141" w:rsidRDefault="008F7141" w:rsidP="00CA55BC">
            <w:r>
              <w:t>188-242</w:t>
            </w:r>
          </w:p>
          <w:p w14:paraId="1B7DC24E" w14:textId="77777777" w:rsidR="008F7141" w:rsidRDefault="008F7141" w:rsidP="00CA55BC">
            <w:r>
              <w:t>243-297</w:t>
            </w:r>
          </w:p>
          <w:p w14:paraId="4293E54E" w14:textId="77777777" w:rsidR="008F7141" w:rsidRDefault="008F7141" w:rsidP="00CA55BC">
            <w:r>
              <w:t>298-352</w:t>
            </w:r>
          </w:p>
          <w:p w14:paraId="3ED0B94D" w14:textId="77777777" w:rsidR="008F7141" w:rsidRDefault="008F7141" w:rsidP="00CA55BC">
            <w:r>
              <w:t>353-407</w:t>
            </w:r>
          </w:p>
          <w:p w14:paraId="6861A240" w14:textId="77777777" w:rsidR="008F7141" w:rsidRDefault="008F7141" w:rsidP="00CA55BC">
            <w:r>
              <w:t>408-462</w:t>
            </w:r>
          </w:p>
          <w:p w14:paraId="049A64F1" w14:textId="77777777" w:rsidR="008F7141" w:rsidRDefault="008F7141" w:rsidP="00CA55BC">
            <w:r>
              <w:t>463-517</w:t>
            </w:r>
          </w:p>
          <w:p w14:paraId="321F3669" w14:textId="77777777" w:rsidR="008F7141" w:rsidRDefault="008F7141" w:rsidP="00CA55BC">
            <w:r>
              <w:t>518-572</w:t>
            </w:r>
          </w:p>
          <w:p w14:paraId="72773135" w14:textId="77777777" w:rsidR="008F7141" w:rsidRDefault="008F7141" w:rsidP="00CA55BC">
            <w:r>
              <w:t>573-627</w:t>
            </w:r>
          </w:p>
          <w:p w14:paraId="61A7C101" w14:textId="77777777" w:rsidR="008F7141" w:rsidRDefault="008F7141" w:rsidP="00CA55BC">
            <w:r>
              <w:t>628-682</w:t>
            </w:r>
          </w:p>
          <w:p w14:paraId="7BA41BDA" w14:textId="77777777" w:rsidR="008F7141" w:rsidRDefault="008F7141" w:rsidP="00CA55BC">
            <w:r>
              <w:t>683-737</w:t>
            </w:r>
          </w:p>
          <w:p w14:paraId="61CD67E3" w14:textId="77777777" w:rsidR="008F7141" w:rsidRDefault="008F7141" w:rsidP="004E63E5">
            <w:r>
              <w:t>738-792</w:t>
            </w:r>
          </w:p>
        </w:tc>
        <w:tc>
          <w:tcPr>
            <w:tcW w:w="1800" w:type="dxa"/>
          </w:tcPr>
          <w:p w14:paraId="20176CAC" w14:textId="77777777" w:rsidR="008F7141" w:rsidRDefault="008F7141" w:rsidP="00CA55BC">
            <w:r>
              <w:t>n/a</w:t>
            </w:r>
          </w:p>
        </w:tc>
        <w:tc>
          <w:tcPr>
            <w:tcW w:w="1260" w:type="dxa"/>
          </w:tcPr>
          <w:p w14:paraId="3DB0C9F7" w14:textId="77777777" w:rsidR="008F7141" w:rsidRDefault="008F7141" w:rsidP="00CA55BC"/>
        </w:tc>
        <w:tc>
          <w:tcPr>
            <w:tcW w:w="1710" w:type="dxa"/>
          </w:tcPr>
          <w:p w14:paraId="4240ED82" w14:textId="77777777" w:rsidR="008F7141" w:rsidRDefault="008F7141" w:rsidP="00CA55BC">
            <w:r>
              <w:t>Payment Identification Line 1 – 14</w:t>
            </w:r>
          </w:p>
        </w:tc>
        <w:tc>
          <w:tcPr>
            <w:tcW w:w="1800" w:type="dxa"/>
          </w:tcPr>
          <w:p w14:paraId="4FE479D4" w14:textId="77777777" w:rsidR="008F7141" w:rsidRDefault="008F7141" w:rsidP="00CA55BC">
            <w:r>
              <w:t>Checks are mailed to the address in the payment data record, not the stub address.</w:t>
            </w:r>
          </w:p>
          <w:p w14:paraId="0B229F8C" w14:textId="77777777" w:rsidR="008F7141" w:rsidRDefault="008F7141" w:rsidP="00CA55BC"/>
          <w:p w14:paraId="4A4F760E" w14:textId="77777777" w:rsidR="008F7141" w:rsidRDefault="008F7141" w:rsidP="00CA55BC"/>
          <w:p w14:paraId="6570D9C4" w14:textId="6867B767" w:rsidR="008F7141" w:rsidRDefault="008F7141">
            <w:r>
              <w:t>SRF</w:t>
            </w:r>
          </w:p>
        </w:tc>
        <w:tc>
          <w:tcPr>
            <w:tcW w:w="1800" w:type="dxa"/>
          </w:tcPr>
          <w:p w14:paraId="5821EFB8" w14:textId="77777777" w:rsidR="008F7141" w:rsidRDefault="008F7141" w:rsidP="00CA55BC"/>
        </w:tc>
      </w:tr>
      <w:tr w:rsidR="008F7141" w14:paraId="4D30D3F4" w14:textId="28F6477A" w:rsidTr="008F7141">
        <w:trPr>
          <w:trHeight w:val="283"/>
        </w:trPr>
        <w:tc>
          <w:tcPr>
            <w:tcW w:w="787" w:type="dxa"/>
          </w:tcPr>
          <w:p w14:paraId="1BEF5F0E" w14:textId="77777777" w:rsidR="008F7141" w:rsidRDefault="008F7141" w:rsidP="00FF559A">
            <w:r>
              <w:t>13.04</w:t>
            </w:r>
          </w:p>
        </w:tc>
        <w:tc>
          <w:tcPr>
            <w:tcW w:w="1080" w:type="dxa"/>
          </w:tcPr>
          <w:p w14:paraId="491E7028" w14:textId="77777777" w:rsidR="008F7141" w:rsidRDefault="008F7141" w:rsidP="00CA55BC">
            <w:r>
              <w:t>Filler</w:t>
            </w:r>
          </w:p>
        </w:tc>
        <w:tc>
          <w:tcPr>
            <w:tcW w:w="810" w:type="dxa"/>
          </w:tcPr>
          <w:p w14:paraId="2FC180BB" w14:textId="77777777" w:rsidR="008F7141" w:rsidRDefault="008F7141" w:rsidP="00CA55BC"/>
        </w:tc>
        <w:tc>
          <w:tcPr>
            <w:tcW w:w="900" w:type="dxa"/>
          </w:tcPr>
          <w:p w14:paraId="2D744360" w14:textId="77777777" w:rsidR="008F7141" w:rsidRDefault="008F7141" w:rsidP="00CA55BC"/>
        </w:tc>
        <w:tc>
          <w:tcPr>
            <w:tcW w:w="990" w:type="dxa"/>
          </w:tcPr>
          <w:p w14:paraId="6049919D" w14:textId="77777777" w:rsidR="008F7141" w:rsidRDefault="008F7141" w:rsidP="004B35FE">
            <w:r>
              <w:t>58</w:t>
            </w:r>
          </w:p>
        </w:tc>
        <w:tc>
          <w:tcPr>
            <w:tcW w:w="1080" w:type="dxa"/>
          </w:tcPr>
          <w:p w14:paraId="016428C7" w14:textId="77777777" w:rsidR="008F7141" w:rsidRDefault="008F7141" w:rsidP="004B35FE">
            <w:r>
              <w:t>793-850</w:t>
            </w:r>
          </w:p>
        </w:tc>
        <w:tc>
          <w:tcPr>
            <w:tcW w:w="1800" w:type="dxa"/>
          </w:tcPr>
          <w:p w14:paraId="7A7D0D9E" w14:textId="77777777" w:rsidR="008F7141" w:rsidRDefault="008F7141" w:rsidP="00CA55BC">
            <w:r>
              <w:t>n/a</w:t>
            </w:r>
          </w:p>
        </w:tc>
        <w:tc>
          <w:tcPr>
            <w:tcW w:w="1260" w:type="dxa"/>
          </w:tcPr>
          <w:p w14:paraId="2A805080" w14:textId="77777777" w:rsidR="008F7141" w:rsidRDefault="008F7141" w:rsidP="00CA55BC"/>
        </w:tc>
        <w:tc>
          <w:tcPr>
            <w:tcW w:w="1710" w:type="dxa"/>
          </w:tcPr>
          <w:p w14:paraId="179D054F" w14:textId="77777777" w:rsidR="008F7141" w:rsidRDefault="008F7141" w:rsidP="00CA55BC">
            <w:r>
              <w:t>n/a</w:t>
            </w:r>
          </w:p>
        </w:tc>
        <w:tc>
          <w:tcPr>
            <w:tcW w:w="1800" w:type="dxa"/>
          </w:tcPr>
          <w:p w14:paraId="7DE1741F" w14:textId="77777777" w:rsidR="008F7141" w:rsidRDefault="008F7141" w:rsidP="00CA55BC"/>
        </w:tc>
        <w:tc>
          <w:tcPr>
            <w:tcW w:w="1800" w:type="dxa"/>
          </w:tcPr>
          <w:p w14:paraId="0B20E0CD" w14:textId="77777777" w:rsidR="008F7141" w:rsidRDefault="008F7141" w:rsidP="00CA55BC"/>
        </w:tc>
      </w:tr>
    </w:tbl>
    <w:p w14:paraId="654019DF" w14:textId="77777777" w:rsidR="007A1178" w:rsidRDefault="007A1178"/>
    <w:p w14:paraId="672D5EDE" w14:textId="77777777" w:rsidR="001204E2" w:rsidRDefault="001204E2"/>
    <w:p w14:paraId="529D6934" w14:textId="1307C97C" w:rsidR="001204E2" w:rsidRDefault="0070111E" w:rsidP="001204E2">
      <w:pPr>
        <w:pStyle w:val="Heading2"/>
      </w:pPr>
      <w:bookmarkStart w:id="980" w:name="_Procurement_Record"/>
      <w:bookmarkStart w:id="981" w:name="_Procurement_Record_(deleted)"/>
      <w:bookmarkStart w:id="982" w:name="_Toc273379791"/>
      <w:bookmarkStart w:id="983" w:name="_Toc273561696"/>
      <w:bookmarkStart w:id="984" w:name="_Toc512413636"/>
      <w:bookmarkStart w:id="985" w:name="_Toc512414159"/>
      <w:bookmarkStart w:id="986" w:name="_Toc512414431"/>
      <w:bookmarkStart w:id="987" w:name="_Toc512414615"/>
      <w:bookmarkStart w:id="988" w:name="_Toc512414658"/>
      <w:bookmarkEnd w:id="980"/>
      <w:bookmarkEnd w:id="981"/>
      <w:r>
        <w:br w:type="page"/>
      </w:r>
      <w:bookmarkStart w:id="989" w:name="_Toc512414821"/>
      <w:bookmarkStart w:id="990" w:name="_Toc512414973"/>
      <w:bookmarkStart w:id="991" w:name="_Toc512415121"/>
      <w:bookmarkStart w:id="992" w:name="_Toc512415275"/>
      <w:bookmarkStart w:id="993" w:name="_Toc512415371"/>
      <w:bookmarkStart w:id="994" w:name="_Toc512415445"/>
      <w:bookmarkStart w:id="995" w:name="_Toc533161029"/>
      <w:bookmarkStart w:id="996" w:name="_Toc90909135"/>
      <w:r w:rsidR="001204E2">
        <w:lastRenderedPageBreak/>
        <w:t>Procurement Record</w:t>
      </w:r>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ins w:id="997" w:author="Linda Calder (FRB)" w:date="2021-12-20T09:53:00Z">
        <w:r w:rsidR="0078376D">
          <w:t xml:space="preserve"> (deleted)</w:t>
        </w:r>
      </w:ins>
      <w:bookmarkEnd w:id="996"/>
    </w:p>
    <w:p w14:paraId="7BD9C1B6" w14:textId="357A5F18" w:rsidR="001204E2" w:rsidDel="0078376D" w:rsidRDefault="00CD312A" w:rsidP="001204E2">
      <w:pPr>
        <w:rPr>
          <w:del w:id="998" w:author="Linda Calder (FRB)" w:date="2021-12-20T09:53:00Z"/>
        </w:rPr>
      </w:pPr>
      <w:del w:id="999" w:author="Linda Calder (FRB)" w:date="2021-12-20T09:53:00Z">
        <w:r w:rsidDel="00CD312A">
          <w:delText>This record is optional.  The recommended limit is 100 procurement records per payment.</w:delText>
        </w:r>
      </w:del>
    </w:p>
    <w:p w14:paraId="6BE94A71" w14:textId="329EFD47" w:rsidR="001204E2" w:rsidRPr="001204E2" w:rsidRDefault="001204E2" w:rsidP="001204E2">
      <w:del w:id="1000" w:author="Linda Calder (FRB)" w:date="2021-12-20T09:53:00Z">
        <w:r w:rsidDel="0078376D">
          <w:delText xml:space="preserve"> </w:delText>
        </w:r>
      </w:del>
    </w:p>
    <w:tbl>
      <w:tblPr>
        <w:tblW w:w="14377" w:type="dxa"/>
        <w:tblInd w:w="-43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97"/>
        <w:gridCol w:w="1260"/>
        <w:gridCol w:w="810"/>
        <w:gridCol w:w="990"/>
        <w:gridCol w:w="990"/>
        <w:gridCol w:w="1373"/>
        <w:gridCol w:w="1080"/>
        <w:gridCol w:w="1597"/>
        <w:gridCol w:w="1530"/>
        <w:gridCol w:w="1170"/>
        <w:gridCol w:w="1350"/>
        <w:gridCol w:w="1530"/>
      </w:tblGrid>
      <w:tr w:rsidR="00F91E86" w:rsidRPr="00B33B13" w:rsidDel="0078376D" w14:paraId="0F469E81" w14:textId="7DF6A88E" w:rsidTr="79DBD942">
        <w:trPr>
          <w:trHeight w:val="145"/>
          <w:tblHeader/>
          <w:del w:id="1001" w:author="Linda Calder (FRB)" w:date="2021-12-20T09:53:00Z"/>
        </w:trPr>
        <w:tc>
          <w:tcPr>
            <w:tcW w:w="14377" w:type="dxa"/>
            <w:gridSpan w:val="12"/>
            <w:tcBorders>
              <w:top w:val="single" w:sz="4" w:space="0" w:color="auto"/>
              <w:bottom w:val="single" w:sz="6" w:space="0" w:color="auto"/>
            </w:tcBorders>
            <w:shd w:val="clear" w:color="auto" w:fill="B8CCE4"/>
          </w:tcPr>
          <w:p w14:paraId="3020875F" w14:textId="1F2C34EA" w:rsidR="00F91E86" w:rsidDel="0078376D" w:rsidRDefault="00F91E86" w:rsidP="001204E2">
            <w:pPr>
              <w:rPr>
                <w:del w:id="1002" w:author="Linda Calder (FRB)" w:date="2021-12-20T09:53:00Z"/>
                <w:b/>
              </w:rPr>
            </w:pPr>
            <w:del w:id="1003" w:author="Linda Calder (FRB)" w:date="2021-12-20T09:53:00Z">
              <w:r w:rsidDel="0078376D">
                <w:rPr>
                  <w:b/>
                </w:rPr>
                <w:delText xml:space="preserve">Procurement Record </w:delText>
              </w:r>
            </w:del>
          </w:p>
        </w:tc>
      </w:tr>
      <w:tr w:rsidR="00F91E86" w:rsidRPr="00B33B13" w:rsidDel="0078376D" w14:paraId="1AC03449" w14:textId="6D2C72F5" w:rsidTr="79DBD942">
        <w:trPr>
          <w:trHeight w:val="145"/>
          <w:tblHeader/>
          <w:del w:id="1004" w:author="Linda Calder (FRB)" w:date="2021-12-20T09:54:00Z"/>
        </w:trPr>
        <w:tc>
          <w:tcPr>
            <w:tcW w:w="697" w:type="dxa"/>
            <w:tcBorders>
              <w:top w:val="single" w:sz="6" w:space="0" w:color="auto"/>
              <w:bottom w:val="single" w:sz="6" w:space="0" w:color="auto"/>
            </w:tcBorders>
            <w:shd w:val="clear" w:color="auto" w:fill="B8CCE4"/>
          </w:tcPr>
          <w:p w14:paraId="233B82B9" w14:textId="183BB7FE" w:rsidR="00F91E86" w:rsidRPr="00B33B13" w:rsidDel="0078376D" w:rsidRDefault="00F91E86" w:rsidP="00F91E86">
            <w:pPr>
              <w:rPr>
                <w:del w:id="1005" w:author="Linda Calder (FRB)" w:date="2021-12-20T09:54:00Z"/>
                <w:b/>
              </w:rPr>
            </w:pPr>
            <w:del w:id="1006" w:author="Linda Calder (FRB)" w:date="2021-12-20T09:54:00Z">
              <w:r w:rsidRPr="00B33B13" w:rsidDel="0078376D">
                <w:rPr>
                  <w:b/>
                </w:rPr>
                <w:delText xml:space="preserve"> #</w:delText>
              </w:r>
            </w:del>
          </w:p>
        </w:tc>
        <w:tc>
          <w:tcPr>
            <w:tcW w:w="1260" w:type="dxa"/>
            <w:tcBorders>
              <w:top w:val="single" w:sz="6" w:space="0" w:color="auto"/>
              <w:bottom w:val="single" w:sz="6" w:space="0" w:color="auto"/>
            </w:tcBorders>
            <w:shd w:val="clear" w:color="auto" w:fill="B8CCE4"/>
          </w:tcPr>
          <w:p w14:paraId="3D12AE1A" w14:textId="460E38C1" w:rsidR="00F91E86" w:rsidRPr="00B33B13" w:rsidDel="0078376D" w:rsidRDefault="00F91E86" w:rsidP="00F91E86">
            <w:pPr>
              <w:rPr>
                <w:del w:id="1007" w:author="Linda Calder (FRB)" w:date="2021-12-20T09:54:00Z"/>
                <w:b/>
              </w:rPr>
            </w:pPr>
            <w:del w:id="1008" w:author="Linda Calder (FRB)" w:date="2021-12-20T09:54:00Z">
              <w:r w:rsidRPr="00B33B13" w:rsidDel="0078376D">
                <w:rPr>
                  <w:b/>
                </w:rPr>
                <w:delText>Field Name</w:delText>
              </w:r>
            </w:del>
          </w:p>
        </w:tc>
        <w:tc>
          <w:tcPr>
            <w:tcW w:w="810" w:type="dxa"/>
            <w:tcBorders>
              <w:top w:val="single" w:sz="6" w:space="0" w:color="auto"/>
              <w:bottom w:val="single" w:sz="6" w:space="0" w:color="auto"/>
            </w:tcBorders>
            <w:shd w:val="clear" w:color="auto" w:fill="B8CCE4"/>
          </w:tcPr>
          <w:p w14:paraId="10ADEC72" w14:textId="2AA427C5" w:rsidR="00F91E86" w:rsidRPr="00B33B13" w:rsidDel="0078376D" w:rsidRDefault="00F91E86" w:rsidP="00F91E86">
            <w:pPr>
              <w:rPr>
                <w:del w:id="1009" w:author="Linda Calder (FRB)" w:date="2021-12-20T09:54:00Z"/>
                <w:b/>
              </w:rPr>
            </w:pPr>
            <w:del w:id="1010" w:author="Linda Calder (FRB)" w:date="2021-12-20T09:54:00Z">
              <w:r w:rsidRPr="00B33B13" w:rsidDel="0078376D">
                <w:rPr>
                  <w:b/>
                </w:rPr>
                <w:delText>Type</w:delText>
              </w:r>
            </w:del>
          </w:p>
        </w:tc>
        <w:tc>
          <w:tcPr>
            <w:tcW w:w="990" w:type="dxa"/>
            <w:tcBorders>
              <w:top w:val="single" w:sz="6" w:space="0" w:color="auto"/>
              <w:bottom w:val="single" w:sz="6" w:space="0" w:color="auto"/>
            </w:tcBorders>
            <w:shd w:val="clear" w:color="auto" w:fill="B8CCE4"/>
          </w:tcPr>
          <w:p w14:paraId="7B549273" w14:textId="76967A5E" w:rsidR="00F91E86" w:rsidRPr="00B33B13" w:rsidDel="0078376D" w:rsidRDefault="00F91E86" w:rsidP="00F91E86">
            <w:pPr>
              <w:rPr>
                <w:del w:id="1011" w:author="Linda Calder (FRB)" w:date="2021-12-20T09:54:00Z"/>
                <w:b/>
              </w:rPr>
            </w:pPr>
            <w:del w:id="1012" w:author="Linda Calder (FRB)" w:date="2021-12-20T09:54:00Z">
              <w:r w:rsidRPr="00B33B13" w:rsidDel="0078376D">
                <w:rPr>
                  <w:b/>
                </w:rPr>
                <w:delText>Field Value</w:delText>
              </w:r>
            </w:del>
          </w:p>
        </w:tc>
        <w:tc>
          <w:tcPr>
            <w:tcW w:w="990" w:type="dxa"/>
            <w:tcBorders>
              <w:top w:val="single" w:sz="6" w:space="0" w:color="auto"/>
              <w:bottom w:val="single" w:sz="6" w:space="0" w:color="auto"/>
            </w:tcBorders>
            <w:shd w:val="clear" w:color="auto" w:fill="B8CCE4"/>
          </w:tcPr>
          <w:p w14:paraId="76833917" w14:textId="05E16522" w:rsidR="00F91E86" w:rsidRPr="00B33B13" w:rsidDel="0078376D" w:rsidRDefault="00F91E86" w:rsidP="00F91E86">
            <w:pPr>
              <w:rPr>
                <w:del w:id="1013" w:author="Linda Calder (FRB)" w:date="2021-12-20T09:54:00Z"/>
                <w:b/>
              </w:rPr>
            </w:pPr>
            <w:del w:id="1014" w:author="Linda Calder (FRB)" w:date="2021-12-20T09:54:00Z">
              <w:r w:rsidRPr="00B33B13" w:rsidDel="0078376D">
                <w:rPr>
                  <w:b/>
                </w:rPr>
                <w:delText>Length</w:delText>
              </w:r>
            </w:del>
          </w:p>
        </w:tc>
        <w:tc>
          <w:tcPr>
            <w:tcW w:w="1373" w:type="dxa"/>
            <w:tcBorders>
              <w:top w:val="single" w:sz="6" w:space="0" w:color="auto"/>
              <w:bottom w:val="single" w:sz="6" w:space="0" w:color="auto"/>
            </w:tcBorders>
            <w:shd w:val="clear" w:color="auto" w:fill="B8CCE4"/>
          </w:tcPr>
          <w:p w14:paraId="2332162D" w14:textId="32F17BEE" w:rsidR="00F91E86" w:rsidRPr="00B33B13" w:rsidDel="0078376D" w:rsidRDefault="00F91E86" w:rsidP="00F91E86">
            <w:pPr>
              <w:rPr>
                <w:del w:id="1015" w:author="Linda Calder (FRB)" w:date="2021-12-20T09:54:00Z"/>
                <w:b/>
              </w:rPr>
            </w:pPr>
            <w:del w:id="1016" w:author="Linda Calder (FRB)" w:date="2021-12-20T09:54:00Z">
              <w:r w:rsidDel="0078376D">
                <w:rPr>
                  <w:b/>
                </w:rPr>
                <w:delText>Start Position</w:delText>
              </w:r>
            </w:del>
          </w:p>
        </w:tc>
        <w:tc>
          <w:tcPr>
            <w:tcW w:w="1080" w:type="dxa"/>
            <w:tcBorders>
              <w:top w:val="single" w:sz="6" w:space="0" w:color="auto"/>
              <w:bottom w:val="single" w:sz="6" w:space="0" w:color="auto"/>
            </w:tcBorders>
            <w:shd w:val="clear" w:color="auto" w:fill="B8CCE4"/>
          </w:tcPr>
          <w:p w14:paraId="538988B3" w14:textId="752C243D" w:rsidR="00F91E86" w:rsidRPr="00B33B13" w:rsidDel="0078376D" w:rsidRDefault="00F91E86" w:rsidP="00F91E86">
            <w:pPr>
              <w:rPr>
                <w:del w:id="1017" w:author="Linda Calder (FRB)" w:date="2021-12-20T09:54:00Z"/>
                <w:b/>
              </w:rPr>
            </w:pPr>
            <w:del w:id="1018" w:author="Linda Calder (FRB)" w:date="2021-12-20T09:54:00Z">
              <w:r w:rsidDel="0078376D">
                <w:rPr>
                  <w:b/>
                </w:rPr>
                <w:delText xml:space="preserve">End </w:delText>
              </w:r>
              <w:r w:rsidRPr="00B33B13" w:rsidDel="0078376D">
                <w:rPr>
                  <w:b/>
                </w:rPr>
                <w:delText>Position</w:delText>
              </w:r>
            </w:del>
          </w:p>
        </w:tc>
        <w:tc>
          <w:tcPr>
            <w:tcW w:w="1597" w:type="dxa"/>
            <w:tcBorders>
              <w:top w:val="single" w:sz="6" w:space="0" w:color="auto"/>
              <w:bottom w:val="single" w:sz="6" w:space="0" w:color="auto"/>
            </w:tcBorders>
            <w:shd w:val="clear" w:color="auto" w:fill="B8CCE4"/>
          </w:tcPr>
          <w:p w14:paraId="5E4E1863" w14:textId="39771CA4" w:rsidR="00F91E86" w:rsidRPr="00B33B13" w:rsidDel="0078376D" w:rsidRDefault="00F91E86" w:rsidP="00F91E86">
            <w:pPr>
              <w:rPr>
                <w:del w:id="1019" w:author="Linda Calder (FRB)" w:date="2021-12-20T09:54:00Z"/>
                <w:b/>
              </w:rPr>
            </w:pPr>
            <w:del w:id="1020" w:author="Linda Calder (FRB)" w:date="2021-12-20T09:54:00Z">
              <w:r w:rsidRPr="00B33B13" w:rsidDel="0078376D">
                <w:rPr>
                  <w:b/>
                </w:rPr>
                <w:delText>Validation rules</w:delText>
              </w:r>
            </w:del>
          </w:p>
        </w:tc>
        <w:tc>
          <w:tcPr>
            <w:tcW w:w="1530" w:type="dxa"/>
            <w:tcBorders>
              <w:top w:val="single" w:sz="6" w:space="0" w:color="auto"/>
              <w:bottom w:val="single" w:sz="6" w:space="0" w:color="auto"/>
            </w:tcBorders>
            <w:shd w:val="clear" w:color="auto" w:fill="B8CCE4"/>
          </w:tcPr>
          <w:p w14:paraId="750A743D" w14:textId="29928962" w:rsidR="00F91E86" w:rsidRPr="00B33B13" w:rsidDel="0078376D" w:rsidRDefault="00F91E86" w:rsidP="00F91E86">
            <w:pPr>
              <w:rPr>
                <w:del w:id="1021" w:author="Linda Calder (FRB)" w:date="2021-12-20T09:54:00Z"/>
                <w:b/>
              </w:rPr>
            </w:pPr>
            <w:del w:id="1022" w:author="Linda Calder (FRB)" w:date="2021-12-20T09:54:00Z">
              <w:r w:rsidDel="0078376D">
                <w:rPr>
                  <w:b/>
                </w:rPr>
                <w:delText>Error Code</w:delText>
              </w:r>
            </w:del>
          </w:p>
        </w:tc>
        <w:tc>
          <w:tcPr>
            <w:tcW w:w="1170" w:type="dxa"/>
            <w:tcBorders>
              <w:top w:val="single" w:sz="6" w:space="0" w:color="auto"/>
              <w:bottom w:val="single" w:sz="6" w:space="0" w:color="auto"/>
            </w:tcBorders>
            <w:shd w:val="clear" w:color="auto" w:fill="B8CCE4"/>
          </w:tcPr>
          <w:p w14:paraId="2D1A460B" w14:textId="75AD4B37" w:rsidR="00F91E86" w:rsidRPr="00B33B13" w:rsidDel="0078376D" w:rsidRDefault="00F91E86" w:rsidP="00F91E86">
            <w:pPr>
              <w:rPr>
                <w:del w:id="1023" w:author="Linda Calder (FRB)" w:date="2021-12-20T09:54:00Z"/>
                <w:b/>
              </w:rPr>
            </w:pPr>
            <w:del w:id="1024" w:author="Linda Calder (FRB)" w:date="2021-12-20T09:54:00Z">
              <w:r w:rsidRPr="00B33B13" w:rsidDel="0078376D">
                <w:rPr>
                  <w:b/>
                </w:rPr>
                <w:delText>Stored Name</w:delText>
              </w:r>
            </w:del>
          </w:p>
        </w:tc>
        <w:tc>
          <w:tcPr>
            <w:tcW w:w="1350" w:type="dxa"/>
            <w:tcBorders>
              <w:top w:val="single" w:sz="6" w:space="0" w:color="auto"/>
              <w:bottom w:val="single" w:sz="6" w:space="0" w:color="auto"/>
            </w:tcBorders>
            <w:shd w:val="clear" w:color="auto" w:fill="B8CCE4"/>
          </w:tcPr>
          <w:p w14:paraId="63FDCD77" w14:textId="142B7C49" w:rsidR="00F91E86" w:rsidRPr="00B33B13" w:rsidDel="0078376D" w:rsidRDefault="00F91E86" w:rsidP="79DBD942">
            <w:pPr>
              <w:rPr>
                <w:del w:id="1025" w:author="Linda Calder (FRB)" w:date="2021-12-20T09:54:00Z"/>
                <w:b/>
                <w:bCs/>
              </w:rPr>
            </w:pPr>
            <w:del w:id="1026" w:author="Linda Calder (FRB)" w:date="2021-12-20T09:54:00Z">
              <w:r w:rsidRPr="79DBD942" w:rsidDel="00F91E86">
                <w:rPr>
                  <w:b/>
                  <w:bCs/>
                </w:rPr>
                <w:delText>Notes</w:delText>
              </w:r>
            </w:del>
          </w:p>
        </w:tc>
        <w:tc>
          <w:tcPr>
            <w:tcW w:w="1530" w:type="dxa"/>
            <w:tcBorders>
              <w:top w:val="single" w:sz="6" w:space="0" w:color="auto"/>
              <w:bottom w:val="single" w:sz="6" w:space="0" w:color="auto"/>
            </w:tcBorders>
            <w:shd w:val="clear" w:color="auto" w:fill="B8CCE4"/>
          </w:tcPr>
          <w:p w14:paraId="7D95C072" w14:textId="634BC75F" w:rsidR="00F91E86" w:rsidRPr="00B33B13" w:rsidDel="0078376D" w:rsidRDefault="00F91E86" w:rsidP="00F91E86">
            <w:pPr>
              <w:rPr>
                <w:del w:id="1027" w:author="Linda Calder (FRB)" w:date="2021-12-20T09:54:00Z"/>
                <w:b/>
              </w:rPr>
            </w:pPr>
            <w:del w:id="1028" w:author="Linda Calder (FRB)" w:date="2021-12-20T09:54:00Z">
              <w:r w:rsidDel="0078376D">
                <w:rPr>
                  <w:b/>
                </w:rPr>
                <w:delText>Downstream Mapping</w:delText>
              </w:r>
            </w:del>
          </w:p>
        </w:tc>
      </w:tr>
      <w:tr w:rsidR="00F91E86" w:rsidDel="0078376D" w14:paraId="3105631E" w14:textId="77E0F787" w:rsidTr="79DBD942">
        <w:trPr>
          <w:trHeight w:val="145"/>
          <w:del w:id="1029" w:author="Linda Calder (FRB)" w:date="2021-12-20T09:54:00Z"/>
        </w:trPr>
        <w:tc>
          <w:tcPr>
            <w:tcW w:w="697" w:type="dxa"/>
            <w:tcBorders>
              <w:top w:val="single" w:sz="6" w:space="0" w:color="auto"/>
            </w:tcBorders>
          </w:tcPr>
          <w:p w14:paraId="5AA29721" w14:textId="5D430CF9" w:rsidR="00F91E86" w:rsidDel="0078376D" w:rsidRDefault="00F91E86" w:rsidP="00F91E86">
            <w:pPr>
              <w:rPr>
                <w:del w:id="1030" w:author="Linda Calder (FRB)" w:date="2021-12-20T09:54:00Z"/>
              </w:rPr>
            </w:pPr>
            <w:del w:id="1031" w:author="Linda Calder (FRB)" w:date="2021-12-20T09:54:00Z">
              <w:r w:rsidDel="0078376D">
                <w:delText>P.01</w:delText>
              </w:r>
            </w:del>
          </w:p>
        </w:tc>
        <w:tc>
          <w:tcPr>
            <w:tcW w:w="1260" w:type="dxa"/>
            <w:tcBorders>
              <w:top w:val="single" w:sz="6" w:space="0" w:color="auto"/>
            </w:tcBorders>
          </w:tcPr>
          <w:p w14:paraId="2A8CB930" w14:textId="7055A2EB" w:rsidR="00F91E86" w:rsidDel="0078376D" w:rsidRDefault="00F91E86" w:rsidP="00F91E86">
            <w:pPr>
              <w:rPr>
                <w:del w:id="1032" w:author="Linda Calder (FRB)" w:date="2021-12-20T09:54:00Z"/>
              </w:rPr>
            </w:pPr>
            <w:del w:id="1033" w:author="Linda Calder (FRB)" w:date="2021-12-20T09:54:00Z">
              <w:r w:rsidDel="0078376D">
                <w:delText>Record Code</w:delText>
              </w:r>
            </w:del>
          </w:p>
        </w:tc>
        <w:tc>
          <w:tcPr>
            <w:tcW w:w="810" w:type="dxa"/>
            <w:tcBorders>
              <w:top w:val="single" w:sz="6" w:space="0" w:color="auto"/>
            </w:tcBorders>
          </w:tcPr>
          <w:p w14:paraId="73A92500" w14:textId="2057F1E2" w:rsidR="00F91E86" w:rsidDel="0078376D" w:rsidRDefault="00F91E86" w:rsidP="00F91E86">
            <w:pPr>
              <w:rPr>
                <w:del w:id="1034" w:author="Linda Calder (FRB)" w:date="2021-12-20T09:54:00Z"/>
              </w:rPr>
            </w:pPr>
            <w:del w:id="1035" w:author="Linda Calder (FRB)" w:date="2021-12-20T09:54:00Z">
              <w:r w:rsidDel="0078376D">
                <w:delText>AN</w:delText>
              </w:r>
            </w:del>
          </w:p>
        </w:tc>
        <w:tc>
          <w:tcPr>
            <w:tcW w:w="990" w:type="dxa"/>
            <w:tcBorders>
              <w:top w:val="single" w:sz="6" w:space="0" w:color="auto"/>
            </w:tcBorders>
          </w:tcPr>
          <w:p w14:paraId="3AFD648A" w14:textId="68E71CC7" w:rsidR="00F91E86" w:rsidDel="0078376D" w:rsidRDefault="00F91E86" w:rsidP="00F91E86">
            <w:pPr>
              <w:rPr>
                <w:del w:id="1036" w:author="Linda Calder (FRB)" w:date="2021-12-20T09:54:00Z"/>
              </w:rPr>
            </w:pPr>
            <w:del w:id="1037" w:author="Linda Calder (FRB)" w:date="2021-12-20T09:54:00Z">
              <w:r w:rsidDel="0078376D">
                <w:delText>“P</w:delText>
              </w:r>
              <w:r w:rsidRPr="00727E54" w:rsidDel="0078376D">
                <w:rPr>
                  <w:strike/>
                </w:rPr>
                <w:delText>b</w:delText>
              </w:r>
              <w:r w:rsidDel="0078376D">
                <w:delText>”</w:delText>
              </w:r>
            </w:del>
          </w:p>
        </w:tc>
        <w:tc>
          <w:tcPr>
            <w:tcW w:w="990" w:type="dxa"/>
            <w:tcBorders>
              <w:top w:val="single" w:sz="6" w:space="0" w:color="auto"/>
            </w:tcBorders>
          </w:tcPr>
          <w:p w14:paraId="2606DF92" w14:textId="0547E88C" w:rsidR="00F91E86" w:rsidDel="0078376D" w:rsidRDefault="00F91E86" w:rsidP="00F91E86">
            <w:pPr>
              <w:rPr>
                <w:del w:id="1038" w:author="Linda Calder (FRB)" w:date="2021-12-20T09:54:00Z"/>
              </w:rPr>
            </w:pPr>
            <w:del w:id="1039" w:author="Linda Calder (FRB)" w:date="2021-12-20T09:54:00Z">
              <w:r w:rsidDel="0078376D">
                <w:delText>2</w:delText>
              </w:r>
            </w:del>
          </w:p>
        </w:tc>
        <w:tc>
          <w:tcPr>
            <w:tcW w:w="1373" w:type="dxa"/>
            <w:tcBorders>
              <w:top w:val="single" w:sz="6" w:space="0" w:color="auto"/>
            </w:tcBorders>
          </w:tcPr>
          <w:p w14:paraId="70BBAAEB" w14:textId="32B0E5B4" w:rsidR="00F91E86" w:rsidDel="0078376D" w:rsidRDefault="00F91E86" w:rsidP="00F91E86">
            <w:pPr>
              <w:rPr>
                <w:del w:id="1040" w:author="Linda Calder (FRB)" w:date="2021-12-20T09:54:00Z"/>
              </w:rPr>
            </w:pPr>
            <w:del w:id="1041" w:author="Linda Calder (FRB)" w:date="2021-12-20T09:54:00Z">
              <w:r w:rsidDel="0078376D">
                <w:delText>1</w:delText>
              </w:r>
            </w:del>
          </w:p>
        </w:tc>
        <w:tc>
          <w:tcPr>
            <w:tcW w:w="1080" w:type="dxa"/>
            <w:tcBorders>
              <w:top w:val="single" w:sz="6" w:space="0" w:color="auto"/>
            </w:tcBorders>
          </w:tcPr>
          <w:p w14:paraId="6A98F321" w14:textId="4768EFA0" w:rsidR="00F91E86" w:rsidDel="0078376D" w:rsidRDefault="00F91E86" w:rsidP="00F91E86">
            <w:pPr>
              <w:rPr>
                <w:del w:id="1042" w:author="Linda Calder (FRB)" w:date="2021-12-20T09:54:00Z"/>
              </w:rPr>
            </w:pPr>
            <w:del w:id="1043" w:author="Linda Calder (FRB)" w:date="2021-12-20T09:54:00Z">
              <w:r w:rsidDel="0078376D">
                <w:fldChar w:fldCharType="begin"/>
              </w:r>
              <w:r w:rsidDel="0078376D">
                <w:delInstrText xml:space="preserve"> =F3+E3-1 </w:delInstrText>
              </w:r>
              <w:r w:rsidDel="0078376D">
                <w:fldChar w:fldCharType="separate"/>
              </w:r>
              <w:r w:rsidDel="0078376D">
                <w:rPr>
                  <w:noProof/>
                </w:rPr>
                <w:delText>2</w:delText>
              </w:r>
              <w:r w:rsidDel="0078376D">
                <w:fldChar w:fldCharType="end"/>
              </w:r>
            </w:del>
          </w:p>
        </w:tc>
        <w:tc>
          <w:tcPr>
            <w:tcW w:w="1597" w:type="dxa"/>
            <w:tcBorders>
              <w:top w:val="single" w:sz="6" w:space="0" w:color="auto"/>
            </w:tcBorders>
          </w:tcPr>
          <w:p w14:paraId="08B41946" w14:textId="6A871B88" w:rsidR="00F91E86" w:rsidDel="0078376D" w:rsidRDefault="00F91E86" w:rsidP="00F91E86">
            <w:pPr>
              <w:rPr>
                <w:del w:id="1044" w:author="Linda Calder (FRB)" w:date="2021-12-20T09:54:00Z"/>
              </w:rPr>
            </w:pPr>
            <w:del w:id="1045" w:author="Linda Calder (FRB)" w:date="2021-12-20T09:54:00Z">
              <w:r w:rsidDel="0078376D">
                <w:delText>If invalid, missing or out of order, reject the file</w:delText>
              </w:r>
            </w:del>
          </w:p>
          <w:p w14:paraId="003A5592" w14:textId="5C3810FD" w:rsidR="00F91E86" w:rsidDel="0078376D" w:rsidRDefault="00F91E86" w:rsidP="00F91E86">
            <w:pPr>
              <w:rPr>
                <w:del w:id="1046" w:author="Linda Calder (FRB)" w:date="2021-12-20T09:54:00Z"/>
              </w:rPr>
            </w:pPr>
          </w:p>
          <w:p w14:paraId="58F16BEC" w14:textId="1FBDA0AC" w:rsidR="00F91E86" w:rsidDel="0078376D" w:rsidRDefault="00F91E86" w:rsidP="00F91E86">
            <w:pPr>
              <w:rPr>
                <w:del w:id="1047" w:author="Linda Calder (FRB)" w:date="2021-12-20T09:54:00Z"/>
              </w:rPr>
            </w:pPr>
            <w:del w:id="1048" w:author="Linda Calder (FRB)" w:date="2021-12-20T09:54:00Z">
              <w:r w:rsidDel="0078376D">
                <w:delText>“P” record is only stored for Vendor   Types of Payments.  If record is received with any other payment type do not store the values.</w:delText>
              </w:r>
            </w:del>
          </w:p>
        </w:tc>
        <w:tc>
          <w:tcPr>
            <w:tcW w:w="1530" w:type="dxa"/>
            <w:tcBorders>
              <w:top w:val="single" w:sz="6" w:space="0" w:color="auto"/>
            </w:tcBorders>
          </w:tcPr>
          <w:p w14:paraId="40C62B2E" w14:textId="48C9AE44" w:rsidR="00F91E86" w:rsidDel="0078376D" w:rsidRDefault="00F91E86" w:rsidP="00F91E86">
            <w:pPr>
              <w:rPr>
                <w:del w:id="1049" w:author="Linda Calder (FRB)" w:date="2021-12-20T09:54:00Z"/>
              </w:rPr>
            </w:pPr>
            <w:del w:id="1050" w:author="Linda Calder (FRB)" w:date="2021-12-20T09:54:00Z">
              <w:r w:rsidDel="0078376D">
                <w:delText>Invalid: Reason Group 1 message 6.  Missing or out of order: Reason Group 1 message 4.</w:delText>
              </w:r>
            </w:del>
          </w:p>
        </w:tc>
        <w:tc>
          <w:tcPr>
            <w:tcW w:w="1170" w:type="dxa"/>
            <w:tcBorders>
              <w:top w:val="single" w:sz="6" w:space="0" w:color="auto"/>
            </w:tcBorders>
          </w:tcPr>
          <w:p w14:paraId="0D7361E6" w14:textId="7C2F40FD" w:rsidR="00F91E86" w:rsidDel="0078376D" w:rsidRDefault="00F91E86" w:rsidP="00F91E86">
            <w:pPr>
              <w:rPr>
                <w:del w:id="1051" w:author="Linda Calder (FRB)" w:date="2021-12-20T09:54:00Z"/>
              </w:rPr>
            </w:pPr>
            <w:del w:id="1052" w:author="Linda Calder (FRB)" w:date="2021-12-20T09:54:00Z">
              <w:r w:rsidDel="0078376D">
                <w:delText>n/a</w:delText>
              </w:r>
            </w:del>
          </w:p>
        </w:tc>
        <w:tc>
          <w:tcPr>
            <w:tcW w:w="1350" w:type="dxa"/>
            <w:tcBorders>
              <w:top w:val="single" w:sz="6" w:space="0" w:color="auto"/>
            </w:tcBorders>
          </w:tcPr>
          <w:p w14:paraId="1E7F7465" w14:textId="5F4BC6F4" w:rsidR="00F91E86" w:rsidDel="0078376D" w:rsidRDefault="00F91E86" w:rsidP="00F91E86">
            <w:pPr>
              <w:rPr>
                <w:del w:id="1053" w:author="Linda Calder (FRB)" w:date="2021-12-20T09:54:00Z"/>
              </w:rPr>
            </w:pPr>
            <w:del w:id="1054" w:author="Linda Calder (FRB)" w:date="2021-12-20T09:54:00Z">
              <w:r w:rsidDel="0078376D">
                <w:delText>Procurement record code = “P” followed by a space</w:delText>
              </w:r>
            </w:del>
          </w:p>
          <w:p w14:paraId="1AA1173E" w14:textId="3BDD2564" w:rsidR="00F91E86" w:rsidDel="0078376D" w:rsidRDefault="00F91E86" w:rsidP="00F91E86">
            <w:pPr>
              <w:rPr>
                <w:del w:id="1055" w:author="Linda Calder (FRB)" w:date="2021-12-20T09:54:00Z"/>
              </w:rPr>
            </w:pPr>
          </w:p>
        </w:tc>
        <w:tc>
          <w:tcPr>
            <w:tcW w:w="1530" w:type="dxa"/>
            <w:tcBorders>
              <w:top w:val="single" w:sz="6" w:space="0" w:color="auto"/>
            </w:tcBorders>
          </w:tcPr>
          <w:p w14:paraId="52A40140" w14:textId="2DF0545B" w:rsidR="00F91E86" w:rsidDel="0078376D" w:rsidRDefault="00F91E86" w:rsidP="00F91E86">
            <w:pPr>
              <w:rPr>
                <w:del w:id="1056" w:author="Linda Calder (FRB)" w:date="2021-12-20T09:54:00Z"/>
              </w:rPr>
            </w:pPr>
          </w:p>
        </w:tc>
      </w:tr>
      <w:tr w:rsidR="00F91E86" w:rsidDel="0078376D" w14:paraId="3DB6324A" w14:textId="1AA84737" w:rsidTr="79DBD942">
        <w:trPr>
          <w:trHeight w:val="145"/>
          <w:del w:id="1057" w:author="Linda Calder (FRB)" w:date="2021-12-20T09:54:00Z"/>
        </w:trPr>
        <w:tc>
          <w:tcPr>
            <w:tcW w:w="697" w:type="dxa"/>
          </w:tcPr>
          <w:p w14:paraId="36B83537" w14:textId="2E512D20" w:rsidR="00F91E86" w:rsidDel="0078376D" w:rsidRDefault="00F91E86" w:rsidP="00F91E86">
            <w:pPr>
              <w:rPr>
                <w:del w:id="1058" w:author="Linda Calder (FRB)" w:date="2021-12-20T09:54:00Z"/>
              </w:rPr>
            </w:pPr>
            <w:del w:id="1059" w:author="Linda Calder (FRB)" w:date="2021-12-20T09:54:00Z">
              <w:r w:rsidDel="0078376D">
                <w:delText>P.02</w:delText>
              </w:r>
            </w:del>
          </w:p>
        </w:tc>
        <w:tc>
          <w:tcPr>
            <w:tcW w:w="1260" w:type="dxa"/>
          </w:tcPr>
          <w:p w14:paraId="53DE451D" w14:textId="7B3D0235" w:rsidR="00F91E86" w:rsidDel="0078376D" w:rsidRDefault="00F91E86" w:rsidP="00F91E86">
            <w:pPr>
              <w:rPr>
                <w:del w:id="1060" w:author="Linda Calder (FRB)" w:date="2021-12-20T09:54:00Z"/>
              </w:rPr>
            </w:pPr>
            <w:del w:id="1061" w:author="Linda Calder (FRB)" w:date="2021-12-20T09:54:00Z">
              <w:r w:rsidDel="0078376D">
                <w:delText>PaymentID</w:delText>
              </w:r>
            </w:del>
          </w:p>
        </w:tc>
        <w:tc>
          <w:tcPr>
            <w:tcW w:w="810" w:type="dxa"/>
          </w:tcPr>
          <w:p w14:paraId="110E43FA" w14:textId="6E8AA66F" w:rsidR="00F91E86" w:rsidDel="0078376D" w:rsidRDefault="00F91E86" w:rsidP="00F91E86">
            <w:pPr>
              <w:rPr>
                <w:del w:id="1062" w:author="Linda Calder (FRB)" w:date="2021-12-20T09:54:00Z"/>
              </w:rPr>
            </w:pPr>
            <w:del w:id="1063" w:author="Linda Calder (FRB)" w:date="2021-12-20T09:54:00Z">
              <w:r w:rsidDel="0078376D">
                <w:delText>AN</w:delText>
              </w:r>
            </w:del>
          </w:p>
        </w:tc>
        <w:tc>
          <w:tcPr>
            <w:tcW w:w="990" w:type="dxa"/>
          </w:tcPr>
          <w:p w14:paraId="6B528A83" w14:textId="581FE1D7" w:rsidR="00F91E86" w:rsidDel="0078376D" w:rsidRDefault="00F91E86" w:rsidP="00F91E86">
            <w:pPr>
              <w:rPr>
                <w:del w:id="1064" w:author="Linda Calder (FRB)" w:date="2021-12-20T09:54:00Z"/>
              </w:rPr>
            </w:pPr>
          </w:p>
        </w:tc>
        <w:tc>
          <w:tcPr>
            <w:tcW w:w="990" w:type="dxa"/>
          </w:tcPr>
          <w:p w14:paraId="5898A25F" w14:textId="5A27D623" w:rsidR="00F91E86" w:rsidDel="0078376D" w:rsidRDefault="00F91E86" w:rsidP="00F91E86">
            <w:pPr>
              <w:rPr>
                <w:del w:id="1065" w:author="Linda Calder (FRB)" w:date="2021-12-20T09:54:00Z"/>
              </w:rPr>
            </w:pPr>
            <w:del w:id="1066" w:author="Linda Calder (FRB)" w:date="2021-12-20T09:54:00Z">
              <w:r w:rsidDel="0078376D">
                <w:delText>20</w:delText>
              </w:r>
            </w:del>
          </w:p>
        </w:tc>
        <w:tc>
          <w:tcPr>
            <w:tcW w:w="1373" w:type="dxa"/>
          </w:tcPr>
          <w:p w14:paraId="729A0E2B" w14:textId="454EDF2C" w:rsidR="00F91E86" w:rsidDel="0078376D" w:rsidRDefault="00F91E86" w:rsidP="00F91E86">
            <w:pPr>
              <w:rPr>
                <w:del w:id="1067" w:author="Linda Calder (FRB)" w:date="2021-12-20T09:54:00Z"/>
              </w:rPr>
            </w:pPr>
            <w:del w:id="1068" w:author="Linda Calder (FRB)" w:date="2021-12-20T09:54:00Z">
              <w:r w:rsidDel="0078376D">
                <w:fldChar w:fldCharType="begin"/>
              </w:r>
              <w:r w:rsidDel="0078376D">
                <w:delInstrText xml:space="preserve"> =G3+1 </w:delInstrText>
              </w:r>
              <w:r w:rsidDel="0078376D">
                <w:fldChar w:fldCharType="separate"/>
              </w:r>
              <w:r w:rsidDel="0078376D">
                <w:rPr>
                  <w:noProof/>
                </w:rPr>
                <w:delText>3</w:delText>
              </w:r>
              <w:r w:rsidDel="0078376D">
                <w:fldChar w:fldCharType="end"/>
              </w:r>
            </w:del>
          </w:p>
        </w:tc>
        <w:tc>
          <w:tcPr>
            <w:tcW w:w="1080" w:type="dxa"/>
          </w:tcPr>
          <w:p w14:paraId="1B1E8AE6" w14:textId="7DD46862" w:rsidR="00F91E86" w:rsidDel="0078376D" w:rsidRDefault="00F91E86" w:rsidP="00F91E86">
            <w:pPr>
              <w:rPr>
                <w:del w:id="1069" w:author="Linda Calder (FRB)" w:date="2021-12-20T09:54:00Z"/>
              </w:rPr>
            </w:pPr>
            <w:del w:id="1070" w:author="Linda Calder (FRB)" w:date="2021-12-20T09:54:00Z">
              <w:r w:rsidDel="0078376D">
                <w:fldChar w:fldCharType="begin"/>
              </w:r>
              <w:r w:rsidDel="0078376D">
                <w:delInstrText xml:space="preserve"> =F4+E4-1 </w:delInstrText>
              </w:r>
              <w:r w:rsidDel="0078376D">
                <w:fldChar w:fldCharType="separate"/>
              </w:r>
              <w:r w:rsidDel="0078376D">
                <w:rPr>
                  <w:noProof/>
                </w:rPr>
                <w:delText>22</w:delText>
              </w:r>
              <w:r w:rsidDel="0078376D">
                <w:fldChar w:fldCharType="end"/>
              </w:r>
            </w:del>
          </w:p>
        </w:tc>
        <w:tc>
          <w:tcPr>
            <w:tcW w:w="1597" w:type="dxa"/>
          </w:tcPr>
          <w:p w14:paraId="7DC35605" w14:textId="58B569CB" w:rsidR="00F91E86" w:rsidDel="0078376D" w:rsidRDefault="00F91E86" w:rsidP="00F91E86">
            <w:pPr>
              <w:rPr>
                <w:del w:id="1071" w:author="Linda Calder (FRB)" w:date="2021-12-20T09:54:00Z"/>
              </w:rPr>
            </w:pPr>
            <w:del w:id="1072" w:author="Linda Calder (FRB)" w:date="2021-12-20T09:54:00Z">
              <w:r w:rsidDel="0078376D">
                <w:delText>If this information is not the same as the payment data record, reject the schedule.</w:delText>
              </w:r>
            </w:del>
          </w:p>
        </w:tc>
        <w:tc>
          <w:tcPr>
            <w:tcW w:w="1530" w:type="dxa"/>
          </w:tcPr>
          <w:p w14:paraId="49C7EE0F" w14:textId="42A863B1" w:rsidR="00F91E86" w:rsidDel="0078376D" w:rsidRDefault="00F91E86" w:rsidP="00F91E86">
            <w:pPr>
              <w:rPr>
                <w:del w:id="1073" w:author="Linda Calder (FRB)" w:date="2021-12-20T09:54:00Z"/>
              </w:rPr>
            </w:pPr>
            <w:del w:id="1074" w:author="Linda Calder (FRB)" w:date="2021-12-20T09:54:00Z">
              <w:r w:rsidDel="0078376D">
                <w:delText>Reason Group 1 message 6</w:delText>
              </w:r>
            </w:del>
          </w:p>
        </w:tc>
        <w:tc>
          <w:tcPr>
            <w:tcW w:w="1170" w:type="dxa"/>
          </w:tcPr>
          <w:p w14:paraId="16049330" w14:textId="51055A10" w:rsidR="00F91E86" w:rsidDel="0078376D" w:rsidRDefault="00F91E86" w:rsidP="00F91E86">
            <w:pPr>
              <w:rPr>
                <w:del w:id="1075" w:author="Linda Calder (FRB)" w:date="2021-12-20T09:54:00Z"/>
              </w:rPr>
            </w:pPr>
            <w:del w:id="1076" w:author="Linda Calder (FRB)" w:date="2021-12-20T09:54:00Z">
              <w:r w:rsidDel="0078376D">
                <w:delText>n/a</w:delText>
              </w:r>
            </w:del>
          </w:p>
        </w:tc>
        <w:tc>
          <w:tcPr>
            <w:tcW w:w="1350" w:type="dxa"/>
          </w:tcPr>
          <w:p w14:paraId="488F54D4" w14:textId="555CECB5" w:rsidR="00F91E86" w:rsidDel="0078376D" w:rsidRDefault="00F91E86" w:rsidP="00F91E86">
            <w:pPr>
              <w:rPr>
                <w:del w:id="1077" w:author="Linda Calder (FRB)" w:date="2021-12-20T09:54:00Z"/>
              </w:rPr>
            </w:pPr>
          </w:p>
        </w:tc>
        <w:tc>
          <w:tcPr>
            <w:tcW w:w="1530" w:type="dxa"/>
          </w:tcPr>
          <w:p w14:paraId="015BED8B" w14:textId="68F1ADE0" w:rsidR="00F91E86" w:rsidDel="0078376D" w:rsidRDefault="00F91E86" w:rsidP="00F91E86">
            <w:pPr>
              <w:rPr>
                <w:del w:id="1078" w:author="Linda Calder (FRB)" w:date="2021-12-20T09:54:00Z"/>
              </w:rPr>
            </w:pPr>
            <w:del w:id="1079" w:author="Linda Calder (FRB)" w:date="2021-12-20T09:54:00Z">
              <w:r w:rsidDel="0078376D">
                <w:delText>SRF</w:delText>
              </w:r>
            </w:del>
          </w:p>
        </w:tc>
      </w:tr>
      <w:tr w:rsidR="00F91E86" w:rsidDel="0078376D" w14:paraId="56B2FA0F" w14:textId="56960E97" w:rsidTr="79DBD942">
        <w:trPr>
          <w:trHeight w:val="145"/>
          <w:del w:id="1080" w:author="Linda Calder (FRB)" w:date="2021-12-20T09:54:00Z"/>
        </w:trPr>
        <w:tc>
          <w:tcPr>
            <w:tcW w:w="697" w:type="dxa"/>
          </w:tcPr>
          <w:p w14:paraId="11B42298" w14:textId="44C0BE7B" w:rsidR="00F91E86" w:rsidDel="0078376D" w:rsidRDefault="00F91E86" w:rsidP="00F91E86">
            <w:pPr>
              <w:rPr>
                <w:del w:id="1081" w:author="Linda Calder (FRB)" w:date="2021-12-20T09:54:00Z"/>
              </w:rPr>
            </w:pPr>
            <w:del w:id="1082" w:author="Linda Calder (FRB)" w:date="2021-12-20T09:54:00Z">
              <w:r w:rsidDel="0078376D">
                <w:delText>P.03</w:delText>
              </w:r>
            </w:del>
          </w:p>
        </w:tc>
        <w:tc>
          <w:tcPr>
            <w:tcW w:w="1260" w:type="dxa"/>
            <w:vAlign w:val="bottom"/>
          </w:tcPr>
          <w:p w14:paraId="469FCF4D" w14:textId="315842AF" w:rsidR="00F91E86" w:rsidRPr="002A6230" w:rsidDel="0078376D" w:rsidRDefault="00F91E86" w:rsidP="00F91E86">
            <w:pPr>
              <w:rPr>
                <w:del w:id="1083" w:author="Linda Calder (FRB)" w:date="2021-12-20T09:54:00Z"/>
              </w:rPr>
            </w:pPr>
            <w:del w:id="1084" w:author="Linda Calder (FRB)" w:date="2021-12-20T09:54:00Z">
              <w:r w:rsidDel="0078376D">
                <w:delText>Procurement</w:delText>
              </w:r>
              <w:r w:rsidRPr="002A6230" w:rsidDel="0078376D">
                <w:delText>InstrumentIdentifer</w:delText>
              </w:r>
            </w:del>
          </w:p>
        </w:tc>
        <w:tc>
          <w:tcPr>
            <w:tcW w:w="810" w:type="dxa"/>
          </w:tcPr>
          <w:p w14:paraId="7BE08BA5" w14:textId="220310CA" w:rsidR="00F91E86" w:rsidDel="0078376D" w:rsidRDefault="00F91E86" w:rsidP="00F91E86">
            <w:pPr>
              <w:rPr>
                <w:del w:id="1085" w:author="Linda Calder (FRB)" w:date="2021-12-20T09:54:00Z"/>
              </w:rPr>
            </w:pPr>
            <w:del w:id="1086" w:author="Linda Calder (FRB)" w:date="2021-12-20T09:54:00Z">
              <w:r w:rsidDel="0078376D">
                <w:delText>AN</w:delText>
              </w:r>
            </w:del>
          </w:p>
        </w:tc>
        <w:tc>
          <w:tcPr>
            <w:tcW w:w="990" w:type="dxa"/>
          </w:tcPr>
          <w:p w14:paraId="705A2E80" w14:textId="6AA7C75C" w:rsidR="00F91E86" w:rsidDel="0078376D" w:rsidRDefault="00F91E86" w:rsidP="00F91E86">
            <w:pPr>
              <w:rPr>
                <w:del w:id="1087" w:author="Linda Calder (FRB)" w:date="2021-12-20T09:54:00Z"/>
              </w:rPr>
            </w:pPr>
          </w:p>
        </w:tc>
        <w:tc>
          <w:tcPr>
            <w:tcW w:w="990" w:type="dxa"/>
          </w:tcPr>
          <w:p w14:paraId="4EB6E48D" w14:textId="4197F42E" w:rsidR="00F91E86" w:rsidRPr="002A6230" w:rsidDel="0078376D" w:rsidRDefault="00F91E86" w:rsidP="00F91E86">
            <w:pPr>
              <w:rPr>
                <w:del w:id="1088" w:author="Linda Calder (FRB)" w:date="2021-12-20T09:54:00Z"/>
              </w:rPr>
            </w:pPr>
            <w:del w:id="1089" w:author="Linda Calder (FRB)" w:date="2021-12-20T09:54:00Z">
              <w:r w:rsidRPr="002A6230" w:rsidDel="0078376D">
                <w:delText>50</w:delText>
              </w:r>
            </w:del>
          </w:p>
        </w:tc>
        <w:tc>
          <w:tcPr>
            <w:tcW w:w="1373" w:type="dxa"/>
          </w:tcPr>
          <w:p w14:paraId="596ADF65" w14:textId="7D7F67CB" w:rsidR="00F91E86" w:rsidDel="0078376D" w:rsidRDefault="00F91E86" w:rsidP="00F91E86">
            <w:pPr>
              <w:rPr>
                <w:del w:id="1090" w:author="Linda Calder (FRB)" w:date="2021-12-20T09:54:00Z"/>
              </w:rPr>
            </w:pPr>
            <w:del w:id="1091" w:author="Linda Calder (FRB)" w:date="2021-12-20T09:54:00Z">
              <w:r w:rsidDel="0078376D">
                <w:fldChar w:fldCharType="begin"/>
              </w:r>
              <w:r w:rsidDel="0078376D">
                <w:delInstrText xml:space="preserve"> =G4+1 </w:delInstrText>
              </w:r>
              <w:r w:rsidDel="0078376D">
                <w:fldChar w:fldCharType="separate"/>
              </w:r>
              <w:r w:rsidDel="0078376D">
                <w:rPr>
                  <w:noProof/>
                </w:rPr>
                <w:delText>23</w:delText>
              </w:r>
              <w:r w:rsidDel="0078376D">
                <w:fldChar w:fldCharType="end"/>
              </w:r>
            </w:del>
          </w:p>
        </w:tc>
        <w:tc>
          <w:tcPr>
            <w:tcW w:w="1080" w:type="dxa"/>
          </w:tcPr>
          <w:p w14:paraId="74090E4A" w14:textId="1BBDC3D8" w:rsidR="00F91E86" w:rsidDel="0078376D" w:rsidRDefault="00F91E86" w:rsidP="00F91E86">
            <w:pPr>
              <w:rPr>
                <w:del w:id="1092" w:author="Linda Calder (FRB)" w:date="2021-12-20T09:54:00Z"/>
              </w:rPr>
            </w:pPr>
            <w:del w:id="1093" w:author="Linda Calder (FRB)" w:date="2021-12-20T09:54:00Z">
              <w:r w:rsidDel="0078376D">
                <w:fldChar w:fldCharType="begin"/>
              </w:r>
              <w:r w:rsidDel="0078376D">
                <w:delInstrText xml:space="preserve"> =F5+E5-1 </w:delInstrText>
              </w:r>
              <w:r w:rsidDel="0078376D">
                <w:fldChar w:fldCharType="separate"/>
              </w:r>
              <w:r w:rsidDel="0078376D">
                <w:rPr>
                  <w:noProof/>
                </w:rPr>
                <w:delText>72</w:delText>
              </w:r>
              <w:r w:rsidDel="0078376D">
                <w:fldChar w:fldCharType="end"/>
              </w:r>
            </w:del>
          </w:p>
        </w:tc>
        <w:tc>
          <w:tcPr>
            <w:tcW w:w="1597" w:type="dxa"/>
          </w:tcPr>
          <w:p w14:paraId="1A761C9B" w14:textId="5A0EFAED" w:rsidR="00F91E86" w:rsidDel="0078376D" w:rsidRDefault="00F91E86" w:rsidP="00F91E86">
            <w:pPr>
              <w:rPr>
                <w:del w:id="1094" w:author="Linda Calder (FRB)" w:date="2021-12-20T09:54:00Z"/>
              </w:rPr>
            </w:pPr>
            <w:del w:id="1095" w:author="Linda Calder (FRB)" w:date="2021-12-20T09:54:00Z">
              <w:r w:rsidDel="0078376D">
                <w:delText>n/a</w:delText>
              </w:r>
            </w:del>
          </w:p>
        </w:tc>
        <w:tc>
          <w:tcPr>
            <w:tcW w:w="1530" w:type="dxa"/>
          </w:tcPr>
          <w:p w14:paraId="40341331" w14:textId="0BBD3E8D" w:rsidR="00F91E86" w:rsidDel="0078376D" w:rsidRDefault="00F91E86" w:rsidP="00F91E86">
            <w:pPr>
              <w:rPr>
                <w:del w:id="1096" w:author="Linda Calder (FRB)" w:date="2021-12-20T09:54:00Z"/>
              </w:rPr>
            </w:pPr>
          </w:p>
        </w:tc>
        <w:tc>
          <w:tcPr>
            <w:tcW w:w="1170" w:type="dxa"/>
          </w:tcPr>
          <w:p w14:paraId="28D11113" w14:textId="761562A3" w:rsidR="00F91E86" w:rsidDel="0078376D" w:rsidRDefault="00F91E86" w:rsidP="00F91E86">
            <w:pPr>
              <w:rPr>
                <w:del w:id="1097" w:author="Linda Calder (FRB)" w:date="2021-12-20T09:54:00Z"/>
              </w:rPr>
            </w:pPr>
            <w:del w:id="1098" w:author="Linda Calder (FRB)" w:date="2021-12-20T09:54:00Z">
              <w:r w:rsidDel="0078376D">
                <w:delText>Procurement</w:delText>
              </w:r>
              <w:r w:rsidRPr="002A6230" w:rsidDel="0078376D">
                <w:delText>InstrumentIdentifer</w:delText>
              </w:r>
            </w:del>
          </w:p>
        </w:tc>
        <w:tc>
          <w:tcPr>
            <w:tcW w:w="1350" w:type="dxa"/>
          </w:tcPr>
          <w:p w14:paraId="7788CA4F" w14:textId="05D90A06" w:rsidR="00F91E86" w:rsidDel="0078376D" w:rsidRDefault="00F91E86" w:rsidP="00F91E86">
            <w:pPr>
              <w:rPr>
                <w:del w:id="1099" w:author="Linda Calder (FRB)" w:date="2021-12-20T09:54:00Z"/>
              </w:rPr>
            </w:pPr>
          </w:p>
          <w:p w14:paraId="55C632AE" w14:textId="3E0A6888" w:rsidR="00F91E86" w:rsidDel="0078376D" w:rsidRDefault="00F91E86" w:rsidP="00F91E86">
            <w:pPr>
              <w:rPr>
                <w:del w:id="1100" w:author="Linda Calder (FRB)" w:date="2021-12-20T09:54:00Z"/>
              </w:rPr>
            </w:pPr>
            <w:del w:id="1101" w:author="Linda Calder (FRB)" w:date="2021-12-20T09:54:00Z">
              <w:r w:rsidDel="0078376D">
                <w:delText>PIR</w:delText>
              </w:r>
            </w:del>
          </w:p>
          <w:p w14:paraId="2F933253" w14:textId="601DEDBB" w:rsidR="00F91E86" w:rsidDel="0078376D" w:rsidRDefault="00F91E86" w:rsidP="00F91E86">
            <w:pPr>
              <w:rPr>
                <w:del w:id="1102" w:author="Linda Calder (FRB)" w:date="2021-12-20T09:54:00Z"/>
              </w:rPr>
            </w:pPr>
            <w:del w:id="1103" w:author="Linda Calder (FRB)" w:date="2021-12-20T09:54:00Z">
              <w:r w:rsidDel="0078376D">
                <w:delText>PPS</w:delText>
              </w:r>
            </w:del>
          </w:p>
          <w:p w14:paraId="3CFE7052" w14:textId="4EAB1091" w:rsidR="00F91E86" w:rsidDel="0078376D" w:rsidRDefault="00F91E86" w:rsidP="00F91E86">
            <w:pPr>
              <w:rPr>
                <w:del w:id="1104" w:author="Linda Calder (FRB)" w:date="2021-12-20T09:54:00Z"/>
              </w:rPr>
            </w:pPr>
            <w:del w:id="1105" w:author="Linda Calder (FRB)" w:date="2021-12-20T09:54:00Z">
              <w:r w:rsidDel="00F91E86">
                <w:delText>DoD-DCAS</w:delText>
              </w:r>
            </w:del>
          </w:p>
          <w:p w14:paraId="0827CF49" w14:textId="3076EC76" w:rsidR="00F91E86" w:rsidDel="0078376D" w:rsidRDefault="00F91E86" w:rsidP="00F91E86">
            <w:pPr>
              <w:rPr>
                <w:del w:id="1106" w:author="Linda Calder (FRB)" w:date="2021-12-20T09:54:00Z"/>
              </w:rPr>
            </w:pPr>
            <w:del w:id="1107" w:author="Linda Calder (FRB)" w:date="2021-12-20T09:54:00Z">
              <w:r w:rsidDel="00F91E86">
                <w:delText>DNP</w:delText>
              </w:r>
            </w:del>
          </w:p>
          <w:p w14:paraId="7A47E0A8" w14:textId="5D5A3EC9" w:rsidR="00F91E86" w:rsidDel="0078376D" w:rsidRDefault="00F91E86" w:rsidP="00F91E86">
            <w:pPr>
              <w:rPr>
                <w:del w:id="1108" w:author="Linda Calder (FRB)" w:date="2021-12-20T09:54:00Z"/>
              </w:rPr>
            </w:pPr>
          </w:p>
          <w:p w14:paraId="328295A0" w14:textId="2D7608FE" w:rsidR="00F91E86" w:rsidDel="0078376D" w:rsidRDefault="00F91E86" w:rsidP="00F91E86">
            <w:pPr>
              <w:rPr>
                <w:del w:id="1109" w:author="Linda Calder (FRB)" w:date="2021-12-20T09:54:00Z"/>
              </w:rPr>
            </w:pPr>
            <w:del w:id="1110" w:author="Linda Calder (FRB)" w:date="2021-12-20T09:54:00Z">
              <w:r w:rsidDel="0078376D">
                <w:delText>SRF</w:delText>
              </w:r>
            </w:del>
          </w:p>
        </w:tc>
        <w:tc>
          <w:tcPr>
            <w:tcW w:w="1530" w:type="dxa"/>
          </w:tcPr>
          <w:p w14:paraId="32C9BF8B" w14:textId="2443C2D4" w:rsidR="00F91E86" w:rsidDel="0078376D" w:rsidRDefault="00F91E86" w:rsidP="00F91E86">
            <w:pPr>
              <w:rPr>
                <w:del w:id="1111" w:author="Linda Calder (FRB)" w:date="2021-12-20T09:54:00Z"/>
                <w:rStyle w:val="CommentReference"/>
              </w:rPr>
            </w:pPr>
          </w:p>
        </w:tc>
      </w:tr>
      <w:tr w:rsidR="00F91E86" w:rsidDel="0078376D" w14:paraId="46CCBBAA" w14:textId="20CB3E40" w:rsidTr="79DBD942">
        <w:trPr>
          <w:trHeight w:val="145"/>
          <w:del w:id="1112" w:author="Linda Calder (FRB)" w:date="2021-12-20T09:55:00Z"/>
        </w:trPr>
        <w:tc>
          <w:tcPr>
            <w:tcW w:w="697" w:type="dxa"/>
          </w:tcPr>
          <w:p w14:paraId="2B2FF09C" w14:textId="32F916F3" w:rsidR="00F91E86" w:rsidDel="0078376D" w:rsidRDefault="00F91E86" w:rsidP="00F91E86">
            <w:pPr>
              <w:rPr>
                <w:del w:id="1113" w:author="Linda Calder (FRB)" w:date="2021-12-20T09:55:00Z"/>
              </w:rPr>
            </w:pPr>
            <w:del w:id="1114" w:author="Linda Calder (FRB)" w:date="2021-12-20T09:54:00Z">
              <w:r w:rsidDel="0078376D">
                <w:delText>P.04</w:delText>
              </w:r>
            </w:del>
          </w:p>
        </w:tc>
        <w:tc>
          <w:tcPr>
            <w:tcW w:w="1260" w:type="dxa"/>
            <w:vAlign w:val="bottom"/>
          </w:tcPr>
          <w:p w14:paraId="692E5E5F" w14:textId="18F22439" w:rsidR="00F91E86" w:rsidRPr="002A6230" w:rsidDel="0078376D" w:rsidRDefault="00F91E86" w:rsidP="00F91E86">
            <w:pPr>
              <w:rPr>
                <w:del w:id="1115" w:author="Linda Calder (FRB)" w:date="2021-12-20T09:55:00Z"/>
              </w:rPr>
            </w:pPr>
            <w:del w:id="1116" w:author="Linda Calder (FRB)" w:date="2021-12-20T09:54:00Z">
              <w:r w:rsidDel="0078376D">
                <w:delText>Procurement</w:delText>
              </w:r>
              <w:r w:rsidRPr="002A6230" w:rsidDel="0078376D">
                <w:delText>Agency Identifier</w:delText>
              </w:r>
            </w:del>
          </w:p>
        </w:tc>
        <w:tc>
          <w:tcPr>
            <w:tcW w:w="810" w:type="dxa"/>
          </w:tcPr>
          <w:p w14:paraId="32E74A37" w14:textId="1C645E2C" w:rsidR="00F91E86" w:rsidDel="0078376D" w:rsidRDefault="00F91E86" w:rsidP="00F91E86">
            <w:pPr>
              <w:rPr>
                <w:del w:id="1117" w:author="Linda Calder (FRB)" w:date="2021-12-20T09:55:00Z"/>
              </w:rPr>
            </w:pPr>
            <w:del w:id="1118" w:author="Linda Calder (FRB)" w:date="2021-12-20T09:54:00Z">
              <w:r w:rsidDel="0078376D">
                <w:delText>AN</w:delText>
              </w:r>
            </w:del>
          </w:p>
        </w:tc>
        <w:tc>
          <w:tcPr>
            <w:tcW w:w="990" w:type="dxa"/>
          </w:tcPr>
          <w:p w14:paraId="6E16E270" w14:textId="517D920E" w:rsidR="00F91E86" w:rsidDel="0078376D" w:rsidRDefault="00F91E86" w:rsidP="00F91E86">
            <w:pPr>
              <w:rPr>
                <w:del w:id="1119" w:author="Linda Calder (FRB)" w:date="2021-12-20T09:55:00Z"/>
              </w:rPr>
            </w:pPr>
          </w:p>
        </w:tc>
        <w:tc>
          <w:tcPr>
            <w:tcW w:w="990" w:type="dxa"/>
          </w:tcPr>
          <w:p w14:paraId="7EF9E74F" w14:textId="5958F548" w:rsidR="00F91E86" w:rsidRPr="002A6230" w:rsidDel="0078376D" w:rsidRDefault="00F91E86" w:rsidP="00F91E86">
            <w:pPr>
              <w:rPr>
                <w:del w:id="1120" w:author="Linda Calder (FRB)" w:date="2021-12-20T09:55:00Z"/>
              </w:rPr>
            </w:pPr>
            <w:del w:id="1121" w:author="Linda Calder (FRB)" w:date="2021-12-20T09:54:00Z">
              <w:r w:rsidRPr="002A6230" w:rsidDel="0078376D">
                <w:delText>4</w:delText>
              </w:r>
            </w:del>
          </w:p>
        </w:tc>
        <w:tc>
          <w:tcPr>
            <w:tcW w:w="1373" w:type="dxa"/>
          </w:tcPr>
          <w:p w14:paraId="542BAF05" w14:textId="44C6AEF6" w:rsidR="00F91E86" w:rsidDel="0078376D" w:rsidRDefault="00F91E86" w:rsidP="00F91E86">
            <w:pPr>
              <w:rPr>
                <w:del w:id="1122" w:author="Linda Calder (FRB)" w:date="2021-12-20T09:55:00Z"/>
              </w:rPr>
            </w:pPr>
            <w:del w:id="1123" w:author="Linda Calder (FRB)" w:date="2021-12-20T09:54:00Z">
              <w:r w:rsidDel="0078376D">
                <w:fldChar w:fldCharType="begin"/>
              </w:r>
              <w:r w:rsidDel="0078376D">
                <w:delInstrText xml:space="preserve"> =G5+1 </w:delInstrText>
              </w:r>
              <w:r w:rsidDel="0078376D">
                <w:fldChar w:fldCharType="separate"/>
              </w:r>
              <w:r w:rsidDel="0078376D">
                <w:rPr>
                  <w:noProof/>
                </w:rPr>
                <w:delText>73</w:delText>
              </w:r>
              <w:r w:rsidDel="0078376D">
                <w:fldChar w:fldCharType="end"/>
              </w:r>
            </w:del>
          </w:p>
        </w:tc>
        <w:tc>
          <w:tcPr>
            <w:tcW w:w="1080" w:type="dxa"/>
          </w:tcPr>
          <w:p w14:paraId="2AE62D42" w14:textId="1532EB1C" w:rsidR="00F91E86" w:rsidDel="0078376D" w:rsidRDefault="00F91E86" w:rsidP="00F91E86">
            <w:pPr>
              <w:rPr>
                <w:del w:id="1124" w:author="Linda Calder (FRB)" w:date="2021-12-20T09:55:00Z"/>
              </w:rPr>
            </w:pPr>
            <w:del w:id="1125" w:author="Linda Calder (FRB)" w:date="2021-12-20T09:54:00Z">
              <w:r w:rsidDel="0078376D">
                <w:fldChar w:fldCharType="begin"/>
              </w:r>
              <w:r w:rsidDel="0078376D">
                <w:delInstrText xml:space="preserve"> =F6+E6-1 </w:delInstrText>
              </w:r>
              <w:r w:rsidDel="0078376D">
                <w:fldChar w:fldCharType="separate"/>
              </w:r>
              <w:r w:rsidDel="0078376D">
                <w:rPr>
                  <w:noProof/>
                </w:rPr>
                <w:delText>76</w:delText>
              </w:r>
              <w:r w:rsidDel="0078376D">
                <w:fldChar w:fldCharType="end"/>
              </w:r>
            </w:del>
          </w:p>
        </w:tc>
        <w:tc>
          <w:tcPr>
            <w:tcW w:w="1597" w:type="dxa"/>
          </w:tcPr>
          <w:p w14:paraId="5B62F9AB" w14:textId="5D725F8C" w:rsidR="00F91E86" w:rsidDel="0078376D" w:rsidRDefault="00F91E86" w:rsidP="00F91E86">
            <w:pPr>
              <w:rPr>
                <w:del w:id="1126" w:author="Linda Calder (FRB)" w:date="2021-12-20T09:55:00Z"/>
              </w:rPr>
            </w:pPr>
            <w:del w:id="1127" w:author="Linda Calder (FRB)" w:date="2021-12-20T09:54:00Z">
              <w:r w:rsidDel="0078376D">
                <w:delText>n/a</w:delText>
              </w:r>
            </w:del>
          </w:p>
        </w:tc>
        <w:tc>
          <w:tcPr>
            <w:tcW w:w="1530" w:type="dxa"/>
          </w:tcPr>
          <w:p w14:paraId="7F10F3E7" w14:textId="07C8578D" w:rsidR="00F91E86" w:rsidDel="0078376D" w:rsidRDefault="00F91E86" w:rsidP="00F91E86">
            <w:pPr>
              <w:rPr>
                <w:del w:id="1128" w:author="Linda Calder (FRB)" w:date="2021-12-20T09:55:00Z"/>
              </w:rPr>
            </w:pPr>
          </w:p>
        </w:tc>
        <w:tc>
          <w:tcPr>
            <w:tcW w:w="1170" w:type="dxa"/>
          </w:tcPr>
          <w:p w14:paraId="4869DC81" w14:textId="2BD37FF6" w:rsidR="00F91E86" w:rsidDel="0078376D" w:rsidRDefault="00F91E86" w:rsidP="00F91E86">
            <w:pPr>
              <w:rPr>
                <w:del w:id="1129" w:author="Linda Calder (FRB)" w:date="2021-12-20T09:55:00Z"/>
              </w:rPr>
            </w:pPr>
            <w:del w:id="1130" w:author="Linda Calder (FRB)" w:date="2021-12-20T09:54:00Z">
              <w:r w:rsidDel="0078376D">
                <w:delText>Procurement</w:delText>
              </w:r>
              <w:r w:rsidRPr="002A6230" w:rsidDel="0078376D">
                <w:delText>Agency Identifier</w:delText>
              </w:r>
            </w:del>
          </w:p>
        </w:tc>
        <w:tc>
          <w:tcPr>
            <w:tcW w:w="1350" w:type="dxa"/>
          </w:tcPr>
          <w:p w14:paraId="203D16CF" w14:textId="70BE14CD" w:rsidR="00F91E86" w:rsidDel="0078376D" w:rsidRDefault="00F91E86" w:rsidP="00F91E86">
            <w:pPr>
              <w:rPr>
                <w:del w:id="1131" w:author="Linda Calder (FRB)" w:date="2021-12-20T09:54:00Z"/>
              </w:rPr>
            </w:pPr>
          </w:p>
          <w:p w14:paraId="62A0C3C9" w14:textId="39AB7504" w:rsidR="00F91E86" w:rsidDel="0078376D" w:rsidRDefault="00F91E86" w:rsidP="00F91E86">
            <w:pPr>
              <w:rPr>
                <w:del w:id="1132" w:author="Linda Calder (FRB)" w:date="2021-12-20T09:54:00Z"/>
              </w:rPr>
            </w:pPr>
            <w:del w:id="1133" w:author="Linda Calder (FRB)" w:date="2021-12-20T09:54:00Z">
              <w:r w:rsidDel="0078376D">
                <w:delText>PIR</w:delText>
              </w:r>
            </w:del>
          </w:p>
          <w:p w14:paraId="4C83E5E3" w14:textId="129FFA5E" w:rsidR="00F91E86" w:rsidDel="0078376D" w:rsidRDefault="00F91E86" w:rsidP="00F91E86">
            <w:pPr>
              <w:rPr>
                <w:del w:id="1134" w:author="Linda Calder (FRB)" w:date="2021-12-20T09:54:00Z"/>
              </w:rPr>
            </w:pPr>
            <w:del w:id="1135" w:author="Linda Calder (FRB)" w:date="2021-12-20T09:54:00Z">
              <w:r w:rsidDel="0078376D">
                <w:delText>PPS</w:delText>
              </w:r>
            </w:del>
          </w:p>
          <w:p w14:paraId="7B171692" w14:textId="280BCDAF" w:rsidR="00F91E86" w:rsidDel="0078376D" w:rsidRDefault="00F91E86" w:rsidP="00F91E86">
            <w:pPr>
              <w:rPr>
                <w:del w:id="1136" w:author="Linda Calder (FRB)" w:date="2021-12-20T09:54:00Z"/>
              </w:rPr>
            </w:pPr>
            <w:del w:id="1137" w:author="Linda Calder (FRB)" w:date="2021-12-20T09:54:00Z">
              <w:r w:rsidDel="00F91E86">
                <w:delText>DoD-DCAS</w:delText>
              </w:r>
            </w:del>
          </w:p>
          <w:p w14:paraId="3FC9C877" w14:textId="02E09D4C" w:rsidR="00F91E86" w:rsidDel="0078376D" w:rsidRDefault="00F91E86" w:rsidP="00F91E86">
            <w:pPr>
              <w:rPr>
                <w:del w:id="1138" w:author="Linda Calder (FRB)" w:date="2021-12-20T09:54:00Z"/>
              </w:rPr>
            </w:pPr>
            <w:del w:id="1139" w:author="Linda Calder (FRB)" w:date="2021-12-20T09:54:00Z">
              <w:r w:rsidDel="00F91E86">
                <w:delText>DNP</w:delText>
              </w:r>
            </w:del>
          </w:p>
          <w:p w14:paraId="1CD2935E" w14:textId="7DFF2387" w:rsidR="00F91E86" w:rsidDel="0078376D" w:rsidRDefault="00F91E86" w:rsidP="00F91E86">
            <w:pPr>
              <w:rPr>
                <w:del w:id="1140" w:author="Linda Calder (FRB)" w:date="2021-12-20T09:54:00Z"/>
              </w:rPr>
            </w:pPr>
          </w:p>
          <w:p w14:paraId="3B1C4696" w14:textId="6BE0BBA2" w:rsidR="00F91E86" w:rsidDel="0078376D" w:rsidRDefault="00F91E86" w:rsidP="00F91E86">
            <w:pPr>
              <w:rPr>
                <w:del w:id="1141" w:author="Linda Calder (FRB)" w:date="2021-12-20T09:55:00Z"/>
              </w:rPr>
            </w:pPr>
            <w:del w:id="1142" w:author="Linda Calder (FRB)" w:date="2021-12-20T09:54:00Z">
              <w:r w:rsidDel="0078376D">
                <w:delText>SRF</w:delText>
              </w:r>
            </w:del>
          </w:p>
        </w:tc>
        <w:tc>
          <w:tcPr>
            <w:tcW w:w="1530" w:type="dxa"/>
          </w:tcPr>
          <w:p w14:paraId="4A5FF8BB" w14:textId="278B29B1" w:rsidR="00F91E86" w:rsidDel="0078376D" w:rsidRDefault="00F91E86" w:rsidP="00F91E86">
            <w:pPr>
              <w:rPr>
                <w:del w:id="1143" w:author="Linda Calder (FRB)" w:date="2021-12-20T09:55:00Z"/>
                <w:rStyle w:val="CommentReference"/>
              </w:rPr>
            </w:pPr>
          </w:p>
        </w:tc>
      </w:tr>
      <w:tr w:rsidR="00F91E86" w:rsidDel="0078376D" w14:paraId="23552E0F" w14:textId="7F49D5C1" w:rsidTr="79DBD942">
        <w:trPr>
          <w:trHeight w:val="2485"/>
          <w:del w:id="1144" w:author="Linda Calder (FRB)" w:date="2021-12-20T09:55:00Z"/>
        </w:trPr>
        <w:tc>
          <w:tcPr>
            <w:tcW w:w="697" w:type="dxa"/>
          </w:tcPr>
          <w:p w14:paraId="37483410" w14:textId="301FD3A6" w:rsidR="00F91E86" w:rsidDel="0078376D" w:rsidRDefault="00F91E86" w:rsidP="00F91E86">
            <w:pPr>
              <w:rPr>
                <w:del w:id="1145" w:author="Linda Calder (FRB)" w:date="2021-12-20T09:55:00Z"/>
              </w:rPr>
            </w:pPr>
            <w:del w:id="1146" w:author="Linda Calder (FRB)" w:date="2021-12-20T09:54:00Z">
              <w:r w:rsidDel="0078376D">
                <w:delText>P.05</w:delText>
              </w:r>
            </w:del>
          </w:p>
        </w:tc>
        <w:tc>
          <w:tcPr>
            <w:tcW w:w="1260" w:type="dxa"/>
            <w:vAlign w:val="bottom"/>
          </w:tcPr>
          <w:p w14:paraId="68021257" w14:textId="50075C33" w:rsidR="00F91E86" w:rsidRPr="002A6230" w:rsidDel="0078376D" w:rsidRDefault="00F91E86" w:rsidP="00F91E86">
            <w:pPr>
              <w:rPr>
                <w:del w:id="1147" w:author="Linda Calder (FRB)" w:date="2021-12-20T09:55:00Z"/>
              </w:rPr>
            </w:pPr>
            <w:del w:id="1148" w:author="Linda Calder (FRB)" w:date="2021-12-20T09:54:00Z">
              <w:r w:rsidRPr="002A6230" w:rsidDel="0078376D">
                <w:delText>Indefinite</w:delText>
              </w:r>
              <w:r w:rsidDel="0078376D">
                <w:delText>DeliveryVehicle</w:delText>
              </w:r>
              <w:r w:rsidRPr="002A6230" w:rsidDel="0078376D">
                <w:delText>ProcurementInstrument Identifier</w:delText>
              </w:r>
            </w:del>
          </w:p>
        </w:tc>
        <w:tc>
          <w:tcPr>
            <w:tcW w:w="810" w:type="dxa"/>
          </w:tcPr>
          <w:p w14:paraId="32868D37" w14:textId="4568E2A6" w:rsidR="00F91E86" w:rsidDel="0078376D" w:rsidRDefault="00F91E86" w:rsidP="00F91E86">
            <w:pPr>
              <w:rPr>
                <w:del w:id="1149" w:author="Linda Calder (FRB)" w:date="2021-12-20T09:55:00Z"/>
              </w:rPr>
            </w:pPr>
            <w:del w:id="1150" w:author="Linda Calder (FRB)" w:date="2021-12-20T09:54:00Z">
              <w:r w:rsidDel="0078376D">
                <w:delText>AN</w:delText>
              </w:r>
            </w:del>
          </w:p>
        </w:tc>
        <w:tc>
          <w:tcPr>
            <w:tcW w:w="990" w:type="dxa"/>
          </w:tcPr>
          <w:p w14:paraId="6EE44940" w14:textId="63CBD724" w:rsidR="00F91E86" w:rsidDel="0078376D" w:rsidRDefault="00F91E86" w:rsidP="00F91E86">
            <w:pPr>
              <w:rPr>
                <w:del w:id="1151" w:author="Linda Calder (FRB)" w:date="2021-12-20T09:55:00Z"/>
              </w:rPr>
            </w:pPr>
          </w:p>
        </w:tc>
        <w:tc>
          <w:tcPr>
            <w:tcW w:w="990" w:type="dxa"/>
          </w:tcPr>
          <w:p w14:paraId="46DB0706" w14:textId="1E095BF1" w:rsidR="00F91E86" w:rsidRPr="002A6230" w:rsidDel="0078376D" w:rsidRDefault="00F91E86" w:rsidP="00F91E86">
            <w:pPr>
              <w:rPr>
                <w:del w:id="1152" w:author="Linda Calder (FRB)" w:date="2021-12-20T09:55:00Z"/>
              </w:rPr>
            </w:pPr>
            <w:del w:id="1153" w:author="Linda Calder (FRB)" w:date="2021-12-20T09:54:00Z">
              <w:r w:rsidRPr="002A6230" w:rsidDel="0078376D">
                <w:delText>50</w:delText>
              </w:r>
            </w:del>
          </w:p>
        </w:tc>
        <w:tc>
          <w:tcPr>
            <w:tcW w:w="1373" w:type="dxa"/>
          </w:tcPr>
          <w:p w14:paraId="5BA944E0" w14:textId="6818FA8D" w:rsidR="00F91E86" w:rsidDel="0078376D" w:rsidRDefault="00F91E86" w:rsidP="00F91E86">
            <w:pPr>
              <w:rPr>
                <w:del w:id="1154" w:author="Linda Calder (FRB)" w:date="2021-12-20T09:55:00Z"/>
              </w:rPr>
            </w:pPr>
            <w:del w:id="1155" w:author="Linda Calder (FRB)" w:date="2021-12-20T09:54:00Z">
              <w:r w:rsidDel="0078376D">
                <w:fldChar w:fldCharType="begin"/>
              </w:r>
              <w:r w:rsidDel="0078376D">
                <w:delInstrText xml:space="preserve"> =G6+1 </w:delInstrText>
              </w:r>
              <w:r w:rsidDel="0078376D">
                <w:fldChar w:fldCharType="separate"/>
              </w:r>
              <w:r w:rsidDel="0078376D">
                <w:rPr>
                  <w:noProof/>
                </w:rPr>
                <w:delText>77</w:delText>
              </w:r>
              <w:r w:rsidDel="0078376D">
                <w:fldChar w:fldCharType="end"/>
              </w:r>
            </w:del>
          </w:p>
        </w:tc>
        <w:tc>
          <w:tcPr>
            <w:tcW w:w="1080" w:type="dxa"/>
          </w:tcPr>
          <w:p w14:paraId="07C41B19" w14:textId="2150D070" w:rsidR="00F91E86" w:rsidDel="0078376D" w:rsidRDefault="00F91E86" w:rsidP="00F91E86">
            <w:pPr>
              <w:rPr>
                <w:del w:id="1156" w:author="Linda Calder (FRB)" w:date="2021-12-20T09:55:00Z"/>
              </w:rPr>
            </w:pPr>
            <w:del w:id="1157" w:author="Linda Calder (FRB)" w:date="2021-12-20T09:54:00Z">
              <w:r w:rsidDel="0078376D">
                <w:fldChar w:fldCharType="begin"/>
              </w:r>
              <w:r w:rsidDel="0078376D">
                <w:delInstrText xml:space="preserve"> =F7+E7-1 </w:delInstrText>
              </w:r>
              <w:r w:rsidDel="0078376D">
                <w:fldChar w:fldCharType="separate"/>
              </w:r>
              <w:r w:rsidDel="0078376D">
                <w:rPr>
                  <w:noProof/>
                </w:rPr>
                <w:delText>126</w:delText>
              </w:r>
              <w:r w:rsidDel="0078376D">
                <w:fldChar w:fldCharType="end"/>
              </w:r>
            </w:del>
          </w:p>
        </w:tc>
        <w:tc>
          <w:tcPr>
            <w:tcW w:w="1597" w:type="dxa"/>
          </w:tcPr>
          <w:p w14:paraId="095039C5" w14:textId="34590AAA" w:rsidR="00F91E86" w:rsidDel="0078376D" w:rsidRDefault="00F91E86" w:rsidP="00F91E86">
            <w:pPr>
              <w:rPr>
                <w:del w:id="1158" w:author="Linda Calder (FRB)" w:date="2021-12-20T09:55:00Z"/>
              </w:rPr>
            </w:pPr>
            <w:del w:id="1159" w:author="Linda Calder (FRB)" w:date="2021-12-20T09:54:00Z">
              <w:r w:rsidDel="0078376D">
                <w:delText>n/a</w:delText>
              </w:r>
            </w:del>
          </w:p>
        </w:tc>
        <w:tc>
          <w:tcPr>
            <w:tcW w:w="1530" w:type="dxa"/>
          </w:tcPr>
          <w:p w14:paraId="65C4EA12" w14:textId="56FAFB84" w:rsidR="00F91E86" w:rsidDel="0078376D" w:rsidRDefault="00F91E86" w:rsidP="00F91E86">
            <w:pPr>
              <w:rPr>
                <w:del w:id="1160" w:author="Linda Calder (FRB)" w:date="2021-12-20T09:55:00Z"/>
              </w:rPr>
            </w:pPr>
          </w:p>
        </w:tc>
        <w:tc>
          <w:tcPr>
            <w:tcW w:w="1170" w:type="dxa"/>
          </w:tcPr>
          <w:p w14:paraId="4E549486" w14:textId="758FD609" w:rsidR="00F91E86" w:rsidDel="0078376D" w:rsidRDefault="00F91E86" w:rsidP="00F91E86">
            <w:pPr>
              <w:rPr>
                <w:del w:id="1161" w:author="Linda Calder (FRB)" w:date="2021-12-20T09:55:00Z"/>
              </w:rPr>
            </w:pPr>
            <w:del w:id="1162" w:author="Linda Calder (FRB)" w:date="2021-12-20T09:54:00Z">
              <w:r w:rsidRPr="002A6230" w:rsidDel="0078376D">
                <w:delText>Indefinite</w:delText>
              </w:r>
              <w:r w:rsidDel="0078376D">
                <w:delText>DeliveryVehicle</w:delText>
              </w:r>
              <w:r w:rsidRPr="002A6230" w:rsidDel="0078376D">
                <w:delText>ProcurementInstrument Identifier</w:delText>
              </w:r>
            </w:del>
          </w:p>
        </w:tc>
        <w:tc>
          <w:tcPr>
            <w:tcW w:w="1350" w:type="dxa"/>
          </w:tcPr>
          <w:p w14:paraId="1DD2A64F" w14:textId="652DB3EE" w:rsidR="00F91E86" w:rsidDel="0078376D" w:rsidRDefault="00F91E86" w:rsidP="00F91E86">
            <w:pPr>
              <w:rPr>
                <w:del w:id="1163" w:author="Linda Calder (FRB)" w:date="2021-12-20T09:54:00Z"/>
              </w:rPr>
            </w:pPr>
          </w:p>
          <w:p w14:paraId="3542DF12" w14:textId="6C08073E" w:rsidR="00F91E86" w:rsidDel="0078376D" w:rsidRDefault="00F91E86" w:rsidP="00F91E86">
            <w:pPr>
              <w:rPr>
                <w:del w:id="1164" w:author="Linda Calder (FRB)" w:date="2021-12-20T09:54:00Z"/>
              </w:rPr>
            </w:pPr>
            <w:del w:id="1165" w:author="Linda Calder (FRB)" w:date="2021-12-20T09:54:00Z">
              <w:r w:rsidDel="0078376D">
                <w:delText>PIR</w:delText>
              </w:r>
            </w:del>
          </w:p>
          <w:p w14:paraId="61747C1F" w14:textId="38FE1A98" w:rsidR="00F91E86" w:rsidDel="0078376D" w:rsidRDefault="00F91E86" w:rsidP="00F91E86">
            <w:pPr>
              <w:rPr>
                <w:del w:id="1166" w:author="Linda Calder (FRB)" w:date="2021-12-20T09:54:00Z"/>
              </w:rPr>
            </w:pPr>
            <w:del w:id="1167" w:author="Linda Calder (FRB)" w:date="2021-12-20T09:54:00Z">
              <w:r w:rsidDel="0078376D">
                <w:delText>PPS</w:delText>
              </w:r>
            </w:del>
          </w:p>
          <w:p w14:paraId="4CCA8F25" w14:textId="5F811A23" w:rsidR="00F91E86" w:rsidDel="0078376D" w:rsidRDefault="00F91E86" w:rsidP="00F91E86">
            <w:pPr>
              <w:rPr>
                <w:del w:id="1168" w:author="Linda Calder (FRB)" w:date="2021-12-20T09:54:00Z"/>
              </w:rPr>
            </w:pPr>
            <w:del w:id="1169" w:author="Linda Calder (FRB)" w:date="2021-12-20T09:54:00Z">
              <w:r w:rsidDel="00F91E86">
                <w:delText>DoD-DCAS</w:delText>
              </w:r>
            </w:del>
          </w:p>
          <w:p w14:paraId="11E26F23" w14:textId="77F1A0E3" w:rsidR="00F91E86" w:rsidDel="0078376D" w:rsidRDefault="00F91E86" w:rsidP="00F91E86">
            <w:pPr>
              <w:rPr>
                <w:del w:id="1170" w:author="Linda Calder (FRB)" w:date="2021-12-20T09:54:00Z"/>
              </w:rPr>
            </w:pPr>
            <w:del w:id="1171" w:author="Linda Calder (FRB)" w:date="2021-12-20T09:54:00Z">
              <w:r w:rsidDel="00F91E86">
                <w:delText>DNP</w:delText>
              </w:r>
            </w:del>
          </w:p>
          <w:p w14:paraId="3A7B6F05" w14:textId="0BB61802" w:rsidR="00F91E86" w:rsidDel="0078376D" w:rsidRDefault="00F91E86" w:rsidP="00F91E86">
            <w:pPr>
              <w:rPr>
                <w:del w:id="1172" w:author="Linda Calder (FRB)" w:date="2021-12-20T09:54:00Z"/>
              </w:rPr>
            </w:pPr>
          </w:p>
          <w:p w14:paraId="36CE4C62" w14:textId="2A13045E" w:rsidR="00F91E86" w:rsidDel="0078376D" w:rsidRDefault="00F91E86" w:rsidP="00F91E86">
            <w:pPr>
              <w:rPr>
                <w:del w:id="1173" w:author="Linda Calder (FRB)" w:date="2021-12-20T09:55:00Z"/>
              </w:rPr>
            </w:pPr>
            <w:del w:id="1174" w:author="Linda Calder (FRB)" w:date="2021-12-20T09:54:00Z">
              <w:r w:rsidDel="0078376D">
                <w:delText>SRF</w:delText>
              </w:r>
            </w:del>
          </w:p>
        </w:tc>
        <w:tc>
          <w:tcPr>
            <w:tcW w:w="1530" w:type="dxa"/>
          </w:tcPr>
          <w:p w14:paraId="53A30C24" w14:textId="369B4F9C" w:rsidR="00F91E86" w:rsidDel="0078376D" w:rsidRDefault="00F91E86" w:rsidP="00F91E86">
            <w:pPr>
              <w:rPr>
                <w:del w:id="1175" w:author="Linda Calder (FRB)" w:date="2021-12-20T09:55:00Z"/>
                <w:rStyle w:val="CommentReference"/>
              </w:rPr>
            </w:pPr>
          </w:p>
        </w:tc>
      </w:tr>
      <w:tr w:rsidR="00F91E86" w:rsidDel="0078376D" w14:paraId="6B461E01" w14:textId="1043B78A" w:rsidTr="79DBD942">
        <w:trPr>
          <w:trHeight w:val="1656"/>
          <w:del w:id="1176" w:author="Linda Calder (FRB)" w:date="2021-12-20T09:55:00Z"/>
        </w:trPr>
        <w:tc>
          <w:tcPr>
            <w:tcW w:w="697" w:type="dxa"/>
          </w:tcPr>
          <w:p w14:paraId="15D4C2DA" w14:textId="4E9A5542" w:rsidR="00F91E86" w:rsidDel="0078376D" w:rsidRDefault="00F91E86" w:rsidP="00F91E86">
            <w:pPr>
              <w:rPr>
                <w:del w:id="1177" w:author="Linda Calder (FRB)" w:date="2021-12-20T09:55:00Z"/>
              </w:rPr>
            </w:pPr>
            <w:del w:id="1178" w:author="Linda Calder (FRB)" w:date="2021-12-20T09:54:00Z">
              <w:r w:rsidDel="0078376D">
                <w:delText>P.06</w:delText>
              </w:r>
            </w:del>
          </w:p>
        </w:tc>
        <w:tc>
          <w:tcPr>
            <w:tcW w:w="1260" w:type="dxa"/>
            <w:vAlign w:val="bottom"/>
          </w:tcPr>
          <w:p w14:paraId="1E43F106" w14:textId="11C5A078" w:rsidR="00F91E86" w:rsidRPr="002A6230" w:rsidDel="0078376D" w:rsidRDefault="00F91E86" w:rsidP="00F91E86">
            <w:pPr>
              <w:rPr>
                <w:del w:id="1179" w:author="Linda Calder (FRB)" w:date="2021-12-20T09:55:00Z"/>
              </w:rPr>
            </w:pPr>
            <w:del w:id="1180" w:author="Linda Calder (FRB)" w:date="2021-12-20T09:54:00Z">
              <w:r w:rsidRPr="002A6230" w:rsidDel="0078376D">
                <w:delText>Indefinite</w:delText>
              </w:r>
              <w:r w:rsidDel="0078376D">
                <w:delText>DeliveryV</w:delText>
              </w:r>
              <w:r w:rsidRPr="002A6230" w:rsidDel="0078376D">
                <w:delText>ehicle</w:delText>
              </w:r>
              <w:r w:rsidDel="0078376D">
                <w:delText>Agency</w:delText>
              </w:r>
              <w:r w:rsidRPr="002A6230" w:rsidDel="0078376D">
                <w:delText>Identifier</w:delText>
              </w:r>
            </w:del>
          </w:p>
        </w:tc>
        <w:tc>
          <w:tcPr>
            <w:tcW w:w="810" w:type="dxa"/>
          </w:tcPr>
          <w:p w14:paraId="2F824620" w14:textId="65A9C6C0" w:rsidR="00F91E86" w:rsidDel="0078376D" w:rsidRDefault="00F91E86" w:rsidP="00F91E86">
            <w:pPr>
              <w:rPr>
                <w:del w:id="1181" w:author="Linda Calder (FRB)" w:date="2021-12-20T09:55:00Z"/>
              </w:rPr>
            </w:pPr>
            <w:del w:id="1182" w:author="Linda Calder (FRB)" w:date="2021-12-20T09:54:00Z">
              <w:r w:rsidDel="0078376D">
                <w:delText>AN</w:delText>
              </w:r>
            </w:del>
          </w:p>
        </w:tc>
        <w:tc>
          <w:tcPr>
            <w:tcW w:w="990" w:type="dxa"/>
          </w:tcPr>
          <w:p w14:paraId="33C91663" w14:textId="3D3AA591" w:rsidR="00F91E86" w:rsidDel="0078376D" w:rsidRDefault="00F91E86" w:rsidP="00F91E86">
            <w:pPr>
              <w:rPr>
                <w:del w:id="1183" w:author="Linda Calder (FRB)" w:date="2021-12-20T09:55:00Z"/>
              </w:rPr>
            </w:pPr>
          </w:p>
        </w:tc>
        <w:tc>
          <w:tcPr>
            <w:tcW w:w="990" w:type="dxa"/>
          </w:tcPr>
          <w:p w14:paraId="446CA8DC" w14:textId="0DEE8225" w:rsidR="00F91E86" w:rsidRPr="002A6230" w:rsidDel="0078376D" w:rsidRDefault="00F91E86" w:rsidP="00F91E86">
            <w:pPr>
              <w:rPr>
                <w:del w:id="1184" w:author="Linda Calder (FRB)" w:date="2021-12-20T09:55:00Z"/>
              </w:rPr>
            </w:pPr>
            <w:del w:id="1185" w:author="Linda Calder (FRB)" w:date="2021-12-20T09:54:00Z">
              <w:r w:rsidRPr="002A6230" w:rsidDel="0078376D">
                <w:delText>4</w:delText>
              </w:r>
            </w:del>
          </w:p>
        </w:tc>
        <w:tc>
          <w:tcPr>
            <w:tcW w:w="1373" w:type="dxa"/>
          </w:tcPr>
          <w:p w14:paraId="1796D20C" w14:textId="12039073" w:rsidR="00F91E86" w:rsidDel="0078376D" w:rsidRDefault="00F91E86" w:rsidP="00F91E86">
            <w:pPr>
              <w:rPr>
                <w:del w:id="1186" w:author="Linda Calder (FRB)" w:date="2021-12-20T09:55:00Z"/>
              </w:rPr>
            </w:pPr>
            <w:del w:id="1187" w:author="Linda Calder (FRB)" w:date="2021-12-20T09:54:00Z">
              <w:r w:rsidDel="0078376D">
                <w:fldChar w:fldCharType="begin"/>
              </w:r>
              <w:r w:rsidDel="0078376D">
                <w:delInstrText xml:space="preserve"> =G7+1 </w:delInstrText>
              </w:r>
              <w:r w:rsidDel="0078376D">
                <w:fldChar w:fldCharType="separate"/>
              </w:r>
              <w:r w:rsidDel="0078376D">
                <w:rPr>
                  <w:noProof/>
                </w:rPr>
                <w:delText>127</w:delText>
              </w:r>
              <w:r w:rsidDel="0078376D">
                <w:fldChar w:fldCharType="end"/>
              </w:r>
            </w:del>
          </w:p>
        </w:tc>
        <w:tc>
          <w:tcPr>
            <w:tcW w:w="1080" w:type="dxa"/>
          </w:tcPr>
          <w:p w14:paraId="1004CCD6" w14:textId="2DC93870" w:rsidR="00F91E86" w:rsidDel="0078376D" w:rsidRDefault="00F91E86" w:rsidP="00F91E86">
            <w:pPr>
              <w:rPr>
                <w:del w:id="1188" w:author="Linda Calder (FRB)" w:date="2021-12-20T09:55:00Z"/>
              </w:rPr>
            </w:pPr>
            <w:del w:id="1189" w:author="Linda Calder (FRB)" w:date="2021-12-20T09:54:00Z">
              <w:r w:rsidDel="0078376D">
                <w:fldChar w:fldCharType="begin"/>
              </w:r>
              <w:r w:rsidDel="0078376D">
                <w:delInstrText xml:space="preserve"> =F8+E8-1 </w:delInstrText>
              </w:r>
              <w:r w:rsidDel="0078376D">
                <w:fldChar w:fldCharType="separate"/>
              </w:r>
              <w:r w:rsidDel="0078376D">
                <w:rPr>
                  <w:noProof/>
                </w:rPr>
                <w:delText>130</w:delText>
              </w:r>
              <w:r w:rsidDel="0078376D">
                <w:fldChar w:fldCharType="end"/>
              </w:r>
            </w:del>
          </w:p>
        </w:tc>
        <w:tc>
          <w:tcPr>
            <w:tcW w:w="1597" w:type="dxa"/>
          </w:tcPr>
          <w:p w14:paraId="2332E33E" w14:textId="1B86DE0E" w:rsidR="00F91E86" w:rsidDel="0078376D" w:rsidRDefault="00F91E86" w:rsidP="00F91E86">
            <w:pPr>
              <w:rPr>
                <w:del w:id="1190" w:author="Linda Calder (FRB)" w:date="2021-12-20T09:55:00Z"/>
              </w:rPr>
            </w:pPr>
            <w:del w:id="1191" w:author="Linda Calder (FRB)" w:date="2021-12-20T09:54:00Z">
              <w:r w:rsidDel="0078376D">
                <w:delText>n/a</w:delText>
              </w:r>
            </w:del>
          </w:p>
        </w:tc>
        <w:tc>
          <w:tcPr>
            <w:tcW w:w="1530" w:type="dxa"/>
          </w:tcPr>
          <w:p w14:paraId="72448F85" w14:textId="20018FDC" w:rsidR="00F91E86" w:rsidDel="0078376D" w:rsidRDefault="00F91E86" w:rsidP="00F91E86">
            <w:pPr>
              <w:rPr>
                <w:del w:id="1192" w:author="Linda Calder (FRB)" w:date="2021-12-20T09:55:00Z"/>
              </w:rPr>
            </w:pPr>
          </w:p>
        </w:tc>
        <w:tc>
          <w:tcPr>
            <w:tcW w:w="1170" w:type="dxa"/>
          </w:tcPr>
          <w:p w14:paraId="4B42E4E4" w14:textId="76F8BD6A" w:rsidR="00F91E86" w:rsidDel="0078376D" w:rsidRDefault="00F91E86" w:rsidP="00F91E86">
            <w:pPr>
              <w:rPr>
                <w:del w:id="1193" w:author="Linda Calder (FRB)" w:date="2021-12-20T09:55:00Z"/>
              </w:rPr>
            </w:pPr>
            <w:del w:id="1194" w:author="Linda Calder (FRB)" w:date="2021-12-20T09:54:00Z">
              <w:r w:rsidRPr="002A6230" w:rsidDel="0078376D">
                <w:delText>Indefinite</w:delText>
              </w:r>
              <w:r w:rsidDel="0078376D">
                <w:delText>DeliveryV</w:delText>
              </w:r>
              <w:r w:rsidRPr="002A6230" w:rsidDel="0078376D">
                <w:delText>ehicle</w:delText>
              </w:r>
              <w:r w:rsidDel="0078376D">
                <w:delText>Agency</w:delText>
              </w:r>
              <w:r w:rsidRPr="002A6230" w:rsidDel="0078376D">
                <w:delText>Identifier</w:delText>
              </w:r>
            </w:del>
          </w:p>
        </w:tc>
        <w:tc>
          <w:tcPr>
            <w:tcW w:w="1350" w:type="dxa"/>
          </w:tcPr>
          <w:p w14:paraId="6053D72B" w14:textId="54D2D80E" w:rsidR="00F91E86" w:rsidDel="0078376D" w:rsidRDefault="00F91E86" w:rsidP="00F91E86">
            <w:pPr>
              <w:rPr>
                <w:del w:id="1195" w:author="Linda Calder (FRB)" w:date="2021-12-20T09:54:00Z"/>
              </w:rPr>
            </w:pPr>
          </w:p>
          <w:p w14:paraId="0B726C62" w14:textId="164B0CB5" w:rsidR="00F91E86" w:rsidDel="0078376D" w:rsidRDefault="00F91E86" w:rsidP="00F91E86">
            <w:pPr>
              <w:rPr>
                <w:del w:id="1196" w:author="Linda Calder (FRB)" w:date="2021-12-20T09:54:00Z"/>
              </w:rPr>
            </w:pPr>
            <w:del w:id="1197" w:author="Linda Calder (FRB)" w:date="2021-12-20T09:54:00Z">
              <w:r w:rsidDel="0078376D">
                <w:delText>PIR</w:delText>
              </w:r>
            </w:del>
          </w:p>
          <w:p w14:paraId="3FB4A453" w14:textId="3FE6CDC0" w:rsidR="00F91E86" w:rsidDel="0078376D" w:rsidRDefault="00F91E86" w:rsidP="00F91E86">
            <w:pPr>
              <w:rPr>
                <w:del w:id="1198" w:author="Linda Calder (FRB)" w:date="2021-12-20T09:54:00Z"/>
              </w:rPr>
            </w:pPr>
            <w:del w:id="1199" w:author="Linda Calder (FRB)" w:date="2021-12-20T09:54:00Z">
              <w:r w:rsidDel="0078376D">
                <w:delText>PPS</w:delText>
              </w:r>
            </w:del>
          </w:p>
          <w:p w14:paraId="1010CAE3" w14:textId="26BBFCD4" w:rsidR="00F91E86" w:rsidDel="0078376D" w:rsidRDefault="00F91E86" w:rsidP="00F91E86">
            <w:pPr>
              <w:rPr>
                <w:del w:id="1200" w:author="Linda Calder (FRB)" w:date="2021-12-20T09:54:00Z"/>
              </w:rPr>
            </w:pPr>
            <w:del w:id="1201" w:author="Linda Calder (FRB)" w:date="2021-12-20T09:54:00Z">
              <w:r w:rsidDel="00F91E86">
                <w:delText>DoD-DCAS</w:delText>
              </w:r>
            </w:del>
          </w:p>
          <w:p w14:paraId="6F442BEC" w14:textId="7E023CB5" w:rsidR="00F91E86" w:rsidDel="0078376D" w:rsidRDefault="00F91E86" w:rsidP="00F91E86">
            <w:pPr>
              <w:rPr>
                <w:del w:id="1202" w:author="Linda Calder (FRB)" w:date="2021-12-20T09:54:00Z"/>
              </w:rPr>
            </w:pPr>
            <w:del w:id="1203" w:author="Linda Calder (FRB)" w:date="2021-12-20T09:54:00Z">
              <w:r w:rsidDel="00F91E86">
                <w:delText>DNP</w:delText>
              </w:r>
            </w:del>
          </w:p>
          <w:p w14:paraId="1963C95C" w14:textId="36DFE417" w:rsidR="00F91E86" w:rsidDel="0078376D" w:rsidRDefault="00F91E86" w:rsidP="00F91E86">
            <w:pPr>
              <w:rPr>
                <w:del w:id="1204" w:author="Linda Calder (FRB)" w:date="2021-12-20T09:54:00Z"/>
              </w:rPr>
            </w:pPr>
          </w:p>
          <w:p w14:paraId="2555E530" w14:textId="3F878B30" w:rsidR="00F91E86" w:rsidDel="0078376D" w:rsidRDefault="00F91E86" w:rsidP="00F91E86">
            <w:pPr>
              <w:rPr>
                <w:del w:id="1205" w:author="Linda Calder (FRB)" w:date="2021-12-20T09:55:00Z"/>
              </w:rPr>
            </w:pPr>
            <w:del w:id="1206" w:author="Linda Calder (FRB)" w:date="2021-12-20T09:54:00Z">
              <w:r w:rsidDel="0078376D">
                <w:delText>SRF</w:delText>
              </w:r>
            </w:del>
          </w:p>
        </w:tc>
        <w:tc>
          <w:tcPr>
            <w:tcW w:w="1530" w:type="dxa"/>
          </w:tcPr>
          <w:p w14:paraId="245B0141" w14:textId="4DF377B2" w:rsidR="00F91E86" w:rsidDel="0078376D" w:rsidRDefault="00F91E86" w:rsidP="00F91E86">
            <w:pPr>
              <w:rPr>
                <w:del w:id="1207" w:author="Linda Calder (FRB)" w:date="2021-12-20T09:55:00Z"/>
                <w:rStyle w:val="CommentReference"/>
              </w:rPr>
            </w:pPr>
          </w:p>
        </w:tc>
      </w:tr>
      <w:tr w:rsidR="00F91E86" w:rsidDel="0078376D" w14:paraId="7EA1EE96" w14:textId="77D60B64" w:rsidTr="79DBD942">
        <w:trPr>
          <w:trHeight w:val="301"/>
          <w:del w:id="1208" w:author="Linda Calder (FRB)" w:date="2021-12-20T09:55:00Z"/>
        </w:trPr>
        <w:tc>
          <w:tcPr>
            <w:tcW w:w="697" w:type="dxa"/>
          </w:tcPr>
          <w:p w14:paraId="7BF9F5B6" w14:textId="10E4F4BD" w:rsidR="00F91E86" w:rsidDel="0078376D" w:rsidRDefault="00F91E86" w:rsidP="00F91E86">
            <w:pPr>
              <w:rPr>
                <w:del w:id="1209" w:author="Linda Calder (FRB)" w:date="2021-12-20T09:55:00Z"/>
              </w:rPr>
            </w:pPr>
            <w:del w:id="1210" w:author="Linda Calder (FRB)" w:date="2021-12-20T09:54:00Z">
              <w:r w:rsidDel="0078376D">
                <w:delText>P.07</w:delText>
              </w:r>
            </w:del>
          </w:p>
        </w:tc>
        <w:tc>
          <w:tcPr>
            <w:tcW w:w="1260" w:type="dxa"/>
          </w:tcPr>
          <w:p w14:paraId="3F542FF1" w14:textId="3A8DB4B4" w:rsidR="00F91E86" w:rsidDel="0078376D" w:rsidRDefault="00F91E86" w:rsidP="00F91E86">
            <w:pPr>
              <w:rPr>
                <w:del w:id="1211" w:author="Linda Calder (FRB)" w:date="2021-12-20T09:55:00Z"/>
              </w:rPr>
            </w:pPr>
            <w:del w:id="1212" w:author="Linda Calder (FRB)" w:date="2021-12-20T09:54:00Z">
              <w:r w:rsidDel="0078376D">
                <w:delText>Amount</w:delText>
              </w:r>
            </w:del>
          </w:p>
        </w:tc>
        <w:tc>
          <w:tcPr>
            <w:tcW w:w="810" w:type="dxa"/>
          </w:tcPr>
          <w:p w14:paraId="1BC00EE3" w14:textId="695A2026" w:rsidR="00F91E86" w:rsidDel="0078376D" w:rsidRDefault="00F91E86" w:rsidP="00F91E86">
            <w:pPr>
              <w:rPr>
                <w:del w:id="1213" w:author="Linda Calder (FRB)" w:date="2021-12-20T09:55:00Z"/>
              </w:rPr>
            </w:pPr>
            <w:del w:id="1214" w:author="Linda Calder (FRB)" w:date="2021-12-20T09:54:00Z">
              <w:r w:rsidDel="0078376D">
                <w:delText>N</w:delText>
              </w:r>
            </w:del>
          </w:p>
        </w:tc>
        <w:tc>
          <w:tcPr>
            <w:tcW w:w="990" w:type="dxa"/>
          </w:tcPr>
          <w:p w14:paraId="3207E83E" w14:textId="41904BF0" w:rsidR="00F91E86" w:rsidDel="0078376D" w:rsidRDefault="00F91E86" w:rsidP="00F91E86">
            <w:pPr>
              <w:rPr>
                <w:del w:id="1215" w:author="Linda Calder (FRB)" w:date="2021-12-20T09:55:00Z"/>
              </w:rPr>
            </w:pPr>
          </w:p>
        </w:tc>
        <w:tc>
          <w:tcPr>
            <w:tcW w:w="990" w:type="dxa"/>
          </w:tcPr>
          <w:p w14:paraId="74655AD4" w14:textId="57BE12DF" w:rsidR="00F91E86" w:rsidDel="0078376D" w:rsidRDefault="00F91E86" w:rsidP="00F91E86">
            <w:pPr>
              <w:rPr>
                <w:del w:id="1216" w:author="Linda Calder (FRB)" w:date="2021-12-20T09:55:00Z"/>
              </w:rPr>
            </w:pPr>
            <w:del w:id="1217" w:author="Linda Calder (FRB)" w:date="2021-12-20T09:54:00Z">
              <w:r w:rsidDel="0078376D">
                <w:delText>20</w:delText>
              </w:r>
            </w:del>
          </w:p>
        </w:tc>
        <w:tc>
          <w:tcPr>
            <w:tcW w:w="1373" w:type="dxa"/>
          </w:tcPr>
          <w:p w14:paraId="6F5A5BB7" w14:textId="31E6E94D" w:rsidR="00F91E86" w:rsidDel="0078376D" w:rsidRDefault="00F91E86" w:rsidP="00F91E86">
            <w:pPr>
              <w:rPr>
                <w:del w:id="1218" w:author="Linda Calder (FRB)" w:date="2021-12-20T09:55:00Z"/>
              </w:rPr>
            </w:pPr>
            <w:del w:id="1219" w:author="Linda Calder (FRB)" w:date="2021-12-20T09:54:00Z">
              <w:r w:rsidDel="0078376D">
                <w:delText>131</w:delText>
              </w:r>
            </w:del>
          </w:p>
        </w:tc>
        <w:tc>
          <w:tcPr>
            <w:tcW w:w="1080" w:type="dxa"/>
          </w:tcPr>
          <w:p w14:paraId="787D807A" w14:textId="02910538" w:rsidR="00F91E86" w:rsidDel="0078376D" w:rsidRDefault="00F91E86" w:rsidP="00F91E86">
            <w:pPr>
              <w:rPr>
                <w:del w:id="1220" w:author="Linda Calder (FRB)" w:date="2021-12-20T09:55:00Z"/>
              </w:rPr>
            </w:pPr>
            <w:del w:id="1221" w:author="Linda Calder (FRB)" w:date="2021-12-20T09:54:00Z">
              <w:r w:rsidDel="0078376D">
                <w:delText>150</w:delText>
              </w:r>
            </w:del>
          </w:p>
        </w:tc>
        <w:tc>
          <w:tcPr>
            <w:tcW w:w="1597" w:type="dxa"/>
          </w:tcPr>
          <w:p w14:paraId="01B6B20C" w14:textId="1081EB72" w:rsidR="00F91E86" w:rsidDel="0078376D" w:rsidRDefault="00F91E86" w:rsidP="00F91E86">
            <w:pPr>
              <w:rPr>
                <w:del w:id="1222" w:author="Linda Calder (FRB)" w:date="2021-12-20T09:55:00Z"/>
              </w:rPr>
            </w:pPr>
          </w:p>
        </w:tc>
        <w:tc>
          <w:tcPr>
            <w:tcW w:w="1530" w:type="dxa"/>
          </w:tcPr>
          <w:p w14:paraId="58D93539" w14:textId="63322D6F" w:rsidR="00F91E86" w:rsidDel="0078376D" w:rsidRDefault="00F91E86" w:rsidP="00F91E86">
            <w:pPr>
              <w:rPr>
                <w:del w:id="1223" w:author="Linda Calder (FRB)" w:date="2021-12-20T09:55:00Z"/>
              </w:rPr>
            </w:pPr>
          </w:p>
        </w:tc>
        <w:tc>
          <w:tcPr>
            <w:tcW w:w="1170" w:type="dxa"/>
          </w:tcPr>
          <w:p w14:paraId="1FDBB4C3" w14:textId="1705F4F0" w:rsidR="00F91E86" w:rsidDel="0078376D" w:rsidRDefault="00F91E86" w:rsidP="00F91E86">
            <w:pPr>
              <w:rPr>
                <w:del w:id="1224" w:author="Linda Calder (FRB)" w:date="2021-12-20T09:55:00Z"/>
              </w:rPr>
            </w:pPr>
            <w:del w:id="1225" w:author="Linda Calder (FRB)" w:date="2021-12-20T09:54:00Z">
              <w:r w:rsidDel="00F91E86">
                <w:delText>Procurement Amount</w:delText>
              </w:r>
            </w:del>
          </w:p>
        </w:tc>
        <w:tc>
          <w:tcPr>
            <w:tcW w:w="1350" w:type="dxa"/>
          </w:tcPr>
          <w:p w14:paraId="4AB25A48" w14:textId="1BF663C7" w:rsidR="00F91E86" w:rsidDel="0078376D" w:rsidRDefault="00F91E86" w:rsidP="00F91E86">
            <w:pPr>
              <w:rPr>
                <w:del w:id="1226" w:author="Linda Calder (FRB)" w:date="2021-12-20T09:54:00Z"/>
              </w:rPr>
            </w:pPr>
          </w:p>
          <w:p w14:paraId="373E53E6" w14:textId="01FC6235" w:rsidR="00F91E86" w:rsidDel="0078376D" w:rsidRDefault="00F91E86" w:rsidP="00F91E86">
            <w:pPr>
              <w:rPr>
                <w:del w:id="1227" w:author="Linda Calder (FRB)" w:date="2021-12-20T09:54:00Z"/>
              </w:rPr>
            </w:pPr>
            <w:del w:id="1228" w:author="Linda Calder (FRB)" w:date="2021-12-20T09:54:00Z">
              <w:r w:rsidDel="0078376D">
                <w:delText>PIR</w:delText>
              </w:r>
            </w:del>
          </w:p>
          <w:p w14:paraId="6D256CED" w14:textId="04411514" w:rsidR="00F91E86" w:rsidDel="0078376D" w:rsidRDefault="00F91E86" w:rsidP="00F91E86">
            <w:pPr>
              <w:rPr>
                <w:del w:id="1229" w:author="Linda Calder (FRB)" w:date="2021-12-20T09:54:00Z"/>
              </w:rPr>
            </w:pPr>
            <w:del w:id="1230" w:author="Linda Calder (FRB)" w:date="2021-12-20T09:54:00Z">
              <w:r w:rsidDel="0078376D">
                <w:delText>PPS</w:delText>
              </w:r>
            </w:del>
          </w:p>
          <w:p w14:paraId="4FD0C026" w14:textId="45DD4527" w:rsidR="00F91E86" w:rsidDel="0078376D" w:rsidRDefault="00F91E86" w:rsidP="00F91E86">
            <w:pPr>
              <w:rPr>
                <w:del w:id="1231" w:author="Linda Calder (FRB)" w:date="2021-12-20T09:54:00Z"/>
              </w:rPr>
            </w:pPr>
            <w:del w:id="1232" w:author="Linda Calder (FRB)" w:date="2021-12-20T09:54:00Z">
              <w:r w:rsidDel="00F91E86">
                <w:delText>DoD-DCAS</w:delText>
              </w:r>
            </w:del>
          </w:p>
          <w:p w14:paraId="16685BFB" w14:textId="330DD8F3" w:rsidR="00F91E86" w:rsidDel="0078376D" w:rsidRDefault="00F91E86" w:rsidP="00F91E86">
            <w:pPr>
              <w:rPr>
                <w:del w:id="1233" w:author="Linda Calder (FRB)" w:date="2021-12-20T09:54:00Z"/>
              </w:rPr>
            </w:pPr>
            <w:del w:id="1234" w:author="Linda Calder (FRB)" w:date="2021-12-20T09:54:00Z">
              <w:r w:rsidDel="00F91E86">
                <w:delText>DNP</w:delText>
              </w:r>
            </w:del>
          </w:p>
          <w:p w14:paraId="6E7981C6" w14:textId="3548AE1B" w:rsidR="00F91E86" w:rsidDel="0078376D" w:rsidRDefault="00F91E86" w:rsidP="00F91E86">
            <w:pPr>
              <w:rPr>
                <w:del w:id="1235" w:author="Linda Calder (FRB)" w:date="2021-12-20T09:54:00Z"/>
              </w:rPr>
            </w:pPr>
          </w:p>
          <w:p w14:paraId="3C9D6E6C" w14:textId="5A924718" w:rsidR="00F91E86" w:rsidDel="0078376D" w:rsidRDefault="00F91E86" w:rsidP="00F91E86">
            <w:pPr>
              <w:rPr>
                <w:del w:id="1236" w:author="Linda Calder (FRB)" w:date="2021-12-20T09:55:00Z"/>
              </w:rPr>
            </w:pPr>
            <w:del w:id="1237" w:author="Linda Calder (FRB)" w:date="2021-12-20T09:54:00Z">
              <w:r w:rsidDel="0078376D">
                <w:delText>SRF</w:delText>
              </w:r>
            </w:del>
          </w:p>
        </w:tc>
        <w:tc>
          <w:tcPr>
            <w:tcW w:w="1530" w:type="dxa"/>
          </w:tcPr>
          <w:p w14:paraId="4202D075" w14:textId="38BE4E7E" w:rsidR="00F91E86" w:rsidDel="0078376D" w:rsidRDefault="00F91E86" w:rsidP="00F91E86">
            <w:pPr>
              <w:rPr>
                <w:del w:id="1238" w:author="Linda Calder (FRB)" w:date="2021-12-20T09:55:00Z"/>
                <w:rStyle w:val="CommentReference"/>
              </w:rPr>
            </w:pPr>
          </w:p>
        </w:tc>
      </w:tr>
      <w:tr w:rsidR="00F91E86" w:rsidDel="0078376D" w14:paraId="1147BFBA" w14:textId="7E773BEA" w:rsidTr="79DBD942">
        <w:trPr>
          <w:trHeight w:val="301"/>
          <w:del w:id="1239" w:author="Linda Calder (FRB)" w:date="2021-12-20T09:55:00Z"/>
        </w:trPr>
        <w:tc>
          <w:tcPr>
            <w:tcW w:w="697" w:type="dxa"/>
          </w:tcPr>
          <w:p w14:paraId="254AEA07" w14:textId="697FF070" w:rsidR="00F91E86" w:rsidDel="0078376D" w:rsidRDefault="00F91E86" w:rsidP="00F91E86">
            <w:pPr>
              <w:rPr>
                <w:del w:id="1240" w:author="Linda Calder (FRB)" w:date="2021-12-20T09:55:00Z"/>
              </w:rPr>
            </w:pPr>
            <w:del w:id="1241" w:author="Linda Calder (FRB)" w:date="2021-12-20T09:54:00Z">
              <w:r w:rsidDel="0078376D">
                <w:delText>P.08</w:delText>
              </w:r>
            </w:del>
          </w:p>
        </w:tc>
        <w:tc>
          <w:tcPr>
            <w:tcW w:w="1260" w:type="dxa"/>
          </w:tcPr>
          <w:p w14:paraId="4600D9FF" w14:textId="6C37F54A" w:rsidR="00F91E86" w:rsidDel="0078376D" w:rsidRDefault="00F91E86" w:rsidP="00F91E86">
            <w:pPr>
              <w:rPr>
                <w:del w:id="1242" w:author="Linda Calder (FRB)" w:date="2021-12-20T09:55:00Z"/>
              </w:rPr>
            </w:pPr>
            <w:del w:id="1243" w:author="Linda Calder (FRB)" w:date="2021-12-20T09:54:00Z">
              <w:r w:rsidDel="0078376D">
                <w:delText>Filler</w:delText>
              </w:r>
            </w:del>
          </w:p>
        </w:tc>
        <w:tc>
          <w:tcPr>
            <w:tcW w:w="810" w:type="dxa"/>
          </w:tcPr>
          <w:p w14:paraId="29B7E21B" w14:textId="39CA1AB5" w:rsidR="00F91E86" w:rsidDel="0078376D" w:rsidRDefault="00F91E86" w:rsidP="00F91E86">
            <w:pPr>
              <w:rPr>
                <w:del w:id="1244" w:author="Linda Calder (FRB)" w:date="2021-12-20T09:55:00Z"/>
              </w:rPr>
            </w:pPr>
          </w:p>
        </w:tc>
        <w:tc>
          <w:tcPr>
            <w:tcW w:w="990" w:type="dxa"/>
          </w:tcPr>
          <w:p w14:paraId="0E69F0D1" w14:textId="196F714A" w:rsidR="00F91E86" w:rsidDel="0078376D" w:rsidRDefault="00F91E86" w:rsidP="00F91E86">
            <w:pPr>
              <w:rPr>
                <w:del w:id="1245" w:author="Linda Calder (FRB)" w:date="2021-12-20T09:55:00Z"/>
              </w:rPr>
            </w:pPr>
          </w:p>
        </w:tc>
        <w:tc>
          <w:tcPr>
            <w:tcW w:w="990" w:type="dxa"/>
          </w:tcPr>
          <w:p w14:paraId="11482E96" w14:textId="6359EE0F" w:rsidR="00F91E86" w:rsidDel="0078376D" w:rsidRDefault="00F91E86" w:rsidP="00F91E86">
            <w:pPr>
              <w:rPr>
                <w:del w:id="1246" w:author="Linda Calder (FRB)" w:date="2021-12-20T09:55:00Z"/>
              </w:rPr>
            </w:pPr>
            <w:del w:id="1247" w:author="Linda Calder (FRB)" w:date="2021-12-20T09:54:00Z">
              <w:r w:rsidDel="0078376D">
                <w:delText>700</w:delText>
              </w:r>
            </w:del>
          </w:p>
        </w:tc>
        <w:tc>
          <w:tcPr>
            <w:tcW w:w="1373" w:type="dxa"/>
          </w:tcPr>
          <w:p w14:paraId="192FEDDC" w14:textId="0C0EAEE9" w:rsidR="00F91E86" w:rsidDel="0078376D" w:rsidRDefault="00F91E86" w:rsidP="00F91E86">
            <w:pPr>
              <w:rPr>
                <w:del w:id="1248" w:author="Linda Calder (FRB)" w:date="2021-12-20T09:55:00Z"/>
              </w:rPr>
            </w:pPr>
            <w:del w:id="1249" w:author="Linda Calder (FRB)" w:date="2021-12-20T09:54:00Z">
              <w:r w:rsidDel="0078376D">
                <w:delText>151</w:delText>
              </w:r>
            </w:del>
          </w:p>
        </w:tc>
        <w:tc>
          <w:tcPr>
            <w:tcW w:w="1080" w:type="dxa"/>
          </w:tcPr>
          <w:p w14:paraId="5EC4E1B1" w14:textId="2A58E4FB" w:rsidR="00F91E86" w:rsidDel="0078376D" w:rsidRDefault="00F91E86" w:rsidP="00F91E86">
            <w:pPr>
              <w:rPr>
                <w:del w:id="1250" w:author="Linda Calder (FRB)" w:date="2021-12-20T09:55:00Z"/>
              </w:rPr>
            </w:pPr>
            <w:del w:id="1251" w:author="Linda Calder (FRB)" w:date="2021-12-20T09:54:00Z">
              <w:r w:rsidDel="0078376D">
                <w:fldChar w:fldCharType="begin"/>
              </w:r>
              <w:r w:rsidDel="0078376D">
                <w:delInstrText xml:space="preserve"> =F10+E10-1 </w:delInstrText>
              </w:r>
              <w:r w:rsidDel="0078376D">
                <w:fldChar w:fldCharType="separate"/>
              </w:r>
              <w:r w:rsidDel="0078376D">
                <w:rPr>
                  <w:noProof/>
                </w:rPr>
                <w:delText>850</w:delText>
              </w:r>
              <w:r w:rsidDel="0078376D">
                <w:fldChar w:fldCharType="end"/>
              </w:r>
            </w:del>
          </w:p>
        </w:tc>
        <w:tc>
          <w:tcPr>
            <w:tcW w:w="1597" w:type="dxa"/>
          </w:tcPr>
          <w:p w14:paraId="42133C29" w14:textId="2F553DD6" w:rsidR="00F91E86" w:rsidDel="0078376D" w:rsidRDefault="00F91E86" w:rsidP="00F91E86">
            <w:pPr>
              <w:rPr>
                <w:del w:id="1252" w:author="Linda Calder (FRB)" w:date="2021-12-20T09:55:00Z"/>
              </w:rPr>
            </w:pPr>
            <w:del w:id="1253" w:author="Linda Calder (FRB)" w:date="2021-12-20T09:54:00Z">
              <w:r w:rsidDel="0078376D">
                <w:delText>n/a</w:delText>
              </w:r>
            </w:del>
          </w:p>
        </w:tc>
        <w:tc>
          <w:tcPr>
            <w:tcW w:w="1530" w:type="dxa"/>
          </w:tcPr>
          <w:p w14:paraId="76F7CA35" w14:textId="74320D9C" w:rsidR="00F91E86" w:rsidDel="0078376D" w:rsidRDefault="00F91E86" w:rsidP="00F91E86">
            <w:pPr>
              <w:rPr>
                <w:del w:id="1254" w:author="Linda Calder (FRB)" w:date="2021-12-20T09:55:00Z"/>
              </w:rPr>
            </w:pPr>
          </w:p>
        </w:tc>
        <w:tc>
          <w:tcPr>
            <w:tcW w:w="1170" w:type="dxa"/>
          </w:tcPr>
          <w:p w14:paraId="1B1540E0" w14:textId="3F4115D4" w:rsidR="00F91E86" w:rsidDel="0078376D" w:rsidRDefault="00F91E86" w:rsidP="00F91E86">
            <w:pPr>
              <w:rPr>
                <w:del w:id="1255" w:author="Linda Calder (FRB)" w:date="2021-12-20T09:55:00Z"/>
              </w:rPr>
            </w:pPr>
            <w:del w:id="1256" w:author="Linda Calder (FRB)" w:date="2021-12-20T09:54:00Z">
              <w:r w:rsidDel="0078376D">
                <w:delText>n/a</w:delText>
              </w:r>
            </w:del>
          </w:p>
        </w:tc>
        <w:tc>
          <w:tcPr>
            <w:tcW w:w="1350" w:type="dxa"/>
          </w:tcPr>
          <w:p w14:paraId="1966A153" w14:textId="3EEF3F1B" w:rsidR="00F91E86" w:rsidDel="0078376D" w:rsidRDefault="00F91E86" w:rsidP="00F91E86">
            <w:pPr>
              <w:rPr>
                <w:del w:id="1257" w:author="Linda Calder (FRB)" w:date="2021-12-20T09:55:00Z"/>
              </w:rPr>
            </w:pPr>
          </w:p>
        </w:tc>
        <w:tc>
          <w:tcPr>
            <w:tcW w:w="1530" w:type="dxa"/>
          </w:tcPr>
          <w:p w14:paraId="0FAE690F" w14:textId="7B54C785" w:rsidR="00F91E86" w:rsidDel="0078376D" w:rsidRDefault="00F91E86" w:rsidP="00F91E86">
            <w:pPr>
              <w:rPr>
                <w:del w:id="1258" w:author="Linda Calder (FRB)" w:date="2021-12-20T09:55:00Z"/>
              </w:rPr>
            </w:pPr>
          </w:p>
        </w:tc>
      </w:tr>
    </w:tbl>
    <w:p w14:paraId="0892FC7E" w14:textId="77777777" w:rsidR="001204E2" w:rsidRPr="001204E2" w:rsidRDefault="001204E2" w:rsidP="001204E2"/>
    <w:p w14:paraId="09ED30EA" w14:textId="77777777" w:rsidR="00F5404B" w:rsidRDefault="0070111E" w:rsidP="79DBD942">
      <w:pPr>
        <w:pStyle w:val="Heading2"/>
      </w:pPr>
      <w:bookmarkStart w:id="1259" w:name="_DNP_Record"/>
      <w:bookmarkStart w:id="1260" w:name="_Toc512413637"/>
      <w:bookmarkStart w:id="1261" w:name="_Toc512414160"/>
      <w:bookmarkStart w:id="1262" w:name="_Toc512414432"/>
      <w:bookmarkStart w:id="1263" w:name="_Toc512414616"/>
      <w:bookmarkStart w:id="1264" w:name="_Toc512414659"/>
      <w:bookmarkEnd w:id="1259"/>
      <w:r>
        <w:br w:type="page"/>
      </w:r>
      <w:bookmarkStart w:id="1265" w:name="_Toc512414822"/>
      <w:bookmarkStart w:id="1266" w:name="_Toc512414974"/>
      <w:bookmarkStart w:id="1267" w:name="_Toc512415122"/>
      <w:bookmarkStart w:id="1268" w:name="_Toc512415276"/>
      <w:bookmarkStart w:id="1269" w:name="_Toc512415372"/>
      <w:bookmarkStart w:id="1270" w:name="_Toc512415446"/>
      <w:bookmarkStart w:id="1271" w:name="_Toc533161030"/>
      <w:bookmarkStart w:id="1272" w:name="_Toc90909136"/>
      <w:r w:rsidR="00F5404B">
        <w:lastRenderedPageBreak/>
        <w:t>DNP Record</w:t>
      </w:r>
      <w:bookmarkEnd w:id="1260"/>
      <w:bookmarkEnd w:id="1261"/>
      <w:bookmarkEnd w:id="1262"/>
      <w:bookmarkEnd w:id="1263"/>
      <w:bookmarkEnd w:id="1264"/>
      <w:bookmarkEnd w:id="1265"/>
      <w:bookmarkEnd w:id="1266"/>
      <w:bookmarkEnd w:id="1267"/>
      <w:bookmarkEnd w:id="1268"/>
      <w:bookmarkEnd w:id="1269"/>
      <w:bookmarkEnd w:id="1270"/>
      <w:bookmarkEnd w:id="1271"/>
      <w:bookmarkEnd w:id="1272"/>
      <w:r w:rsidR="00F5404B">
        <w:t xml:space="preserve"> </w:t>
      </w:r>
    </w:p>
    <w:p w14:paraId="6B7A2AE4" w14:textId="77777777" w:rsidR="00F5404B" w:rsidRDefault="00F5404B" w:rsidP="00F5404B">
      <w:r>
        <w:t>This record is optional.  Agencies must work with DNP to determine exact values to send in DNP Detail field.</w:t>
      </w:r>
    </w:p>
    <w:p w14:paraId="48CC5B46" w14:textId="77777777" w:rsidR="00F5404B" w:rsidRDefault="00F5404B" w:rsidP="00F5404B"/>
    <w:tbl>
      <w:tblPr>
        <w:tblW w:w="14400" w:type="dxa"/>
        <w:tblInd w:w="-43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170"/>
        <w:gridCol w:w="900"/>
        <w:gridCol w:w="900"/>
        <w:gridCol w:w="990"/>
        <w:gridCol w:w="990"/>
        <w:gridCol w:w="1080"/>
        <w:gridCol w:w="1080"/>
        <w:gridCol w:w="2070"/>
        <w:gridCol w:w="1890"/>
        <w:gridCol w:w="1620"/>
        <w:gridCol w:w="1710"/>
      </w:tblGrid>
      <w:tr w:rsidR="00F5404B" w:rsidRPr="00B33B13" w14:paraId="54A2C7CF" w14:textId="77777777" w:rsidTr="79DBD942">
        <w:trPr>
          <w:trHeight w:val="145"/>
          <w:tblHeader/>
        </w:trPr>
        <w:tc>
          <w:tcPr>
            <w:tcW w:w="14400" w:type="dxa"/>
            <w:gridSpan w:val="11"/>
            <w:tcBorders>
              <w:top w:val="single" w:sz="4" w:space="0" w:color="auto"/>
              <w:bottom w:val="single" w:sz="6" w:space="0" w:color="auto"/>
            </w:tcBorders>
            <w:shd w:val="clear" w:color="auto" w:fill="B8CCE4"/>
          </w:tcPr>
          <w:p w14:paraId="62D65C60" w14:textId="77777777" w:rsidR="00F5404B" w:rsidRDefault="00F5404B" w:rsidP="00BF0004">
            <w:pPr>
              <w:rPr>
                <w:b/>
              </w:rPr>
            </w:pPr>
            <w:r>
              <w:rPr>
                <w:b/>
              </w:rPr>
              <w:t xml:space="preserve">DNP Record </w:t>
            </w:r>
          </w:p>
        </w:tc>
      </w:tr>
      <w:tr w:rsidR="00F5404B" w:rsidRPr="00B33B13" w14:paraId="7F99D614" w14:textId="77777777" w:rsidTr="79DBD942">
        <w:trPr>
          <w:trHeight w:val="145"/>
          <w:tblHeader/>
        </w:trPr>
        <w:tc>
          <w:tcPr>
            <w:tcW w:w="1170" w:type="dxa"/>
            <w:tcBorders>
              <w:top w:val="single" w:sz="6" w:space="0" w:color="auto"/>
              <w:bottom w:val="single" w:sz="6" w:space="0" w:color="auto"/>
            </w:tcBorders>
            <w:shd w:val="clear" w:color="auto" w:fill="B8CCE4"/>
          </w:tcPr>
          <w:p w14:paraId="03D8307C" w14:textId="77777777" w:rsidR="00F5404B" w:rsidRPr="00B33B13" w:rsidRDefault="00F5404B" w:rsidP="00BF0004">
            <w:pPr>
              <w:rPr>
                <w:b/>
              </w:rPr>
            </w:pPr>
            <w:r w:rsidRPr="00B33B13">
              <w:rPr>
                <w:b/>
              </w:rPr>
              <w:t xml:space="preserve"> #</w:t>
            </w:r>
          </w:p>
        </w:tc>
        <w:tc>
          <w:tcPr>
            <w:tcW w:w="900" w:type="dxa"/>
            <w:tcBorders>
              <w:top w:val="single" w:sz="6" w:space="0" w:color="auto"/>
              <w:bottom w:val="single" w:sz="6" w:space="0" w:color="auto"/>
            </w:tcBorders>
            <w:shd w:val="clear" w:color="auto" w:fill="B8CCE4"/>
          </w:tcPr>
          <w:p w14:paraId="17C8C82F" w14:textId="77777777" w:rsidR="00F5404B" w:rsidRPr="00B33B13" w:rsidRDefault="00F5404B" w:rsidP="00BF0004">
            <w:pPr>
              <w:rPr>
                <w:b/>
              </w:rPr>
            </w:pPr>
            <w:r w:rsidRPr="00B33B13">
              <w:rPr>
                <w:b/>
              </w:rPr>
              <w:t>Field Name</w:t>
            </w:r>
          </w:p>
        </w:tc>
        <w:tc>
          <w:tcPr>
            <w:tcW w:w="900" w:type="dxa"/>
            <w:tcBorders>
              <w:top w:val="single" w:sz="6" w:space="0" w:color="auto"/>
              <w:bottom w:val="single" w:sz="6" w:space="0" w:color="auto"/>
            </w:tcBorders>
            <w:shd w:val="clear" w:color="auto" w:fill="B8CCE4"/>
          </w:tcPr>
          <w:p w14:paraId="0CB48353" w14:textId="77777777" w:rsidR="00F5404B" w:rsidRPr="00B33B13" w:rsidRDefault="00F5404B" w:rsidP="00BF0004">
            <w:pPr>
              <w:rPr>
                <w:b/>
              </w:rPr>
            </w:pPr>
            <w:r w:rsidRPr="00B33B13">
              <w:rPr>
                <w:b/>
              </w:rPr>
              <w:t>Type</w:t>
            </w:r>
          </w:p>
        </w:tc>
        <w:tc>
          <w:tcPr>
            <w:tcW w:w="990" w:type="dxa"/>
            <w:tcBorders>
              <w:top w:val="single" w:sz="6" w:space="0" w:color="auto"/>
              <w:bottom w:val="single" w:sz="6" w:space="0" w:color="auto"/>
            </w:tcBorders>
            <w:shd w:val="clear" w:color="auto" w:fill="B8CCE4"/>
          </w:tcPr>
          <w:p w14:paraId="041ECF3D" w14:textId="77777777" w:rsidR="00F5404B" w:rsidRPr="00B33B13" w:rsidRDefault="00F5404B" w:rsidP="00BF0004">
            <w:pPr>
              <w:rPr>
                <w:b/>
              </w:rPr>
            </w:pPr>
            <w:r w:rsidRPr="00B33B13">
              <w:rPr>
                <w:b/>
              </w:rPr>
              <w:t>Field Value</w:t>
            </w:r>
          </w:p>
        </w:tc>
        <w:tc>
          <w:tcPr>
            <w:tcW w:w="990" w:type="dxa"/>
            <w:tcBorders>
              <w:top w:val="single" w:sz="6" w:space="0" w:color="auto"/>
              <w:bottom w:val="single" w:sz="6" w:space="0" w:color="auto"/>
            </w:tcBorders>
            <w:shd w:val="clear" w:color="auto" w:fill="B8CCE4"/>
          </w:tcPr>
          <w:p w14:paraId="2D010099" w14:textId="77777777" w:rsidR="00F5404B" w:rsidRPr="00B33B13" w:rsidRDefault="00F5404B" w:rsidP="00BF0004">
            <w:pPr>
              <w:rPr>
                <w:b/>
              </w:rPr>
            </w:pPr>
            <w:r w:rsidRPr="00B33B13">
              <w:rPr>
                <w:b/>
              </w:rPr>
              <w:t>Length</w:t>
            </w:r>
          </w:p>
        </w:tc>
        <w:tc>
          <w:tcPr>
            <w:tcW w:w="1080" w:type="dxa"/>
            <w:tcBorders>
              <w:top w:val="single" w:sz="6" w:space="0" w:color="auto"/>
              <w:bottom w:val="single" w:sz="6" w:space="0" w:color="auto"/>
            </w:tcBorders>
            <w:shd w:val="clear" w:color="auto" w:fill="B8CCE4"/>
          </w:tcPr>
          <w:p w14:paraId="1A80B238" w14:textId="77777777" w:rsidR="00F5404B" w:rsidRPr="00B33B13" w:rsidRDefault="00F5404B" w:rsidP="00BF0004">
            <w:pPr>
              <w:rPr>
                <w:b/>
              </w:rPr>
            </w:pPr>
            <w:r>
              <w:rPr>
                <w:b/>
              </w:rPr>
              <w:t>Start Position</w:t>
            </w:r>
          </w:p>
        </w:tc>
        <w:tc>
          <w:tcPr>
            <w:tcW w:w="1080" w:type="dxa"/>
            <w:tcBorders>
              <w:top w:val="single" w:sz="6" w:space="0" w:color="auto"/>
              <w:bottom w:val="single" w:sz="6" w:space="0" w:color="auto"/>
            </w:tcBorders>
            <w:shd w:val="clear" w:color="auto" w:fill="B8CCE4"/>
          </w:tcPr>
          <w:p w14:paraId="5641D081" w14:textId="77777777" w:rsidR="00F5404B" w:rsidRPr="00B33B13" w:rsidRDefault="00F5404B" w:rsidP="00BF0004">
            <w:pPr>
              <w:rPr>
                <w:b/>
              </w:rPr>
            </w:pPr>
            <w:r>
              <w:rPr>
                <w:b/>
              </w:rPr>
              <w:t xml:space="preserve">End </w:t>
            </w:r>
            <w:r w:rsidRPr="00B33B13">
              <w:rPr>
                <w:b/>
              </w:rPr>
              <w:t>Position</w:t>
            </w:r>
          </w:p>
        </w:tc>
        <w:tc>
          <w:tcPr>
            <w:tcW w:w="2070" w:type="dxa"/>
            <w:tcBorders>
              <w:top w:val="single" w:sz="6" w:space="0" w:color="auto"/>
              <w:bottom w:val="single" w:sz="6" w:space="0" w:color="auto"/>
            </w:tcBorders>
            <w:shd w:val="clear" w:color="auto" w:fill="B8CCE4"/>
          </w:tcPr>
          <w:p w14:paraId="35E8CD9D" w14:textId="77777777" w:rsidR="00F5404B" w:rsidRPr="00B33B13" w:rsidRDefault="00F5404B" w:rsidP="00BF0004">
            <w:pPr>
              <w:rPr>
                <w:b/>
              </w:rPr>
            </w:pPr>
            <w:r w:rsidRPr="00B33B13">
              <w:rPr>
                <w:b/>
              </w:rPr>
              <w:t>Validation rules</w:t>
            </w:r>
          </w:p>
        </w:tc>
        <w:tc>
          <w:tcPr>
            <w:tcW w:w="1890" w:type="dxa"/>
            <w:tcBorders>
              <w:top w:val="single" w:sz="6" w:space="0" w:color="auto"/>
              <w:bottom w:val="single" w:sz="6" w:space="0" w:color="auto"/>
            </w:tcBorders>
            <w:shd w:val="clear" w:color="auto" w:fill="B8CCE4"/>
          </w:tcPr>
          <w:p w14:paraId="3F24D754" w14:textId="77777777" w:rsidR="00F5404B" w:rsidRPr="00B33B13" w:rsidRDefault="00F5404B" w:rsidP="00BF0004">
            <w:pPr>
              <w:rPr>
                <w:b/>
              </w:rPr>
            </w:pPr>
            <w:r>
              <w:rPr>
                <w:b/>
              </w:rPr>
              <w:t>Error Code</w:t>
            </w:r>
          </w:p>
        </w:tc>
        <w:tc>
          <w:tcPr>
            <w:tcW w:w="1620" w:type="dxa"/>
            <w:tcBorders>
              <w:top w:val="single" w:sz="6" w:space="0" w:color="auto"/>
              <w:bottom w:val="single" w:sz="6" w:space="0" w:color="auto"/>
            </w:tcBorders>
            <w:shd w:val="clear" w:color="auto" w:fill="B8CCE4"/>
          </w:tcPr>
          <w:p w14:paraId="03657C73" w14:textId="77777777" w:rsidR="00F5404B" w:rsidRPr="00B33B13" w:rsidRDefault="00F5404B" w:rsidP="00BF0004">
            <w:pPr>
              <w:rPr>
                <w:b/>
              </w:rPr>
            </w:pPr>
            <w:r w:rsidRPr="00B33B13">
              <w:rPr>
                <w:b/>
              </w:rPr>
              <w:t>Stored Name</w:t>
            </w:r>
          </w:p>
        </w:tc>
        <w:tc>
          <w:tcPr>
            <w:tcW w:w="1710" w:type="dxa"/>
            <w:tcBorders>
              <w:top w:val="single" w:sz="6" w:space="0" w:color="auto"/>
              <w:bottom w:val="single" w:sz="6" w:space="0" w:color="auto"/>
            </w:tcBorders>
            <w:shd w:val="clear" w:color="auto" w:fill="B8CCE4"/>
          </w:tcPr>
          <w:p w14:paraId="6763ED77" w14:textId="77777777" w:rsidR="00F5404B" w:rsidRPr="00B33B13" w:rsidRDefault="00F5404B" w:rsidP="79DBD942">
            <w:pPr>
              <w:rPr>
                <w:b/>
                <w:bCs/>
              </w:rPr>
            </w:pPr>
            <w:r w:rsidRPr="79DBD942">
              <w:rPr>
                <w:b/>
                <w:bCs/>
              </w:rPr>
              <w:t>Notes</w:t>
            </w:r>
          </w:p>
        </w:tc>
      </w:tr>
      <w:tr w:rsidR="00F5404B" w14:paraId="1F0C7EDF" w14:textId="77777777" w:rsidTr="79DBD942">
        <w:trPr>
          <w:trHeight w:val="145"/>
        </w:trPr>
        <w:tc>
          <w:tcPr>
            <w:tcW w:w="1170" w:type="dxa"/>
            <w:tcBorders>
              <w:top w:val="single" w:sz="6" w:space="0" w:color="auto"/>
              <w:bottom w:val="single" w:sz="6" w:space="0" w:color="auto"/>
            </w:tcBorders>
          </w:tcPr>
          <w:p w14:paraId="4BB6B407" w14:textId="77777777" w:rsidR="00F5404B" w:rsidRDefault="00777284" w:rsidP="00777284">
            <w:r>
              <w:t>DD.</w:t>
            </w:r>
            <w:r w:rsidR="00CE4CA0">
              <w:t>0</w:t>
            </w:r>
            <w:r>
              <w:t>1</w:t>
            </w:r>
          </w:p>
        </w:tc>
        <w:tc>
          <w:tcPr>
            <w:tcW w:w="900" w:type="dxa"/>
            <w:tcBorders>
              <w:top w:val="single" w:sz="6" w:space="0" w:color="auto"/>
              <w:bottom w:val="single" w:sz="6" w:space="0" w:color="auto"/>
            </w:tcBorders>
          </w:tcPr>
          <w:p w14:paraId="3B2546A3" w14:textId="77777777" w:rsidR="00F5404B" w:rsidRDefault="00F5404B" w:rsidP="00BF0004">
            <w:r>
              <w:t>Record Code</w:t>
            </w:r>
          </w:p>
        </w:tc>
        <w:tc>
          <w:tcPr>
            <w:tcW w:w="900" w:type="dxa"/>
            <w:tcBorders>
              <w:top w:val="single" w:sz="6" w:space="0" w:color="auto"/>
              <w:bottom w:val="single" w:sz="6" w:space="0" w:color="auto"/>
            </w:tcBorders>
          </w:tcPr>
          <w:p w14:paraId="2013A9BE" w14:textId="77777777" w:rsidR="00F5404B" w:rsidRDefault="00F5404B" w:rsidP="00BF0004">
            <w:r>
              <w:t>AN</w:t>
            </w:r>
          </w:p>
        </w:tc>
        <w:tc>
          <w:tcPr>
            <w:tcW w:w="990" w:type="dxa"/>
            <w:tcBorders>
              <w:top w:val="single" w:sz="6" w:space="0" w:color="auto"/>
              <w:bottom w:val="single" w:sz="6" w:space="0" w:color="auto"/>
            </w:tcBorders>
          </w:tcPr>
          <w:p w14:paraId="2D639F4A" w14:textId="77777777" w:rsidR="00F5404B" w:rsidRDefault="00F5404B" w:rsidP="00BF0004">
            <w:r>
              <w:t>“DD”</w:t>
            </w:r>
          </w:p>
        </w:tc>
        <w:tc>
          <w:tcPr>
            <w:tcW w:w="990" w:type="dxa"/>
            <w:tcBorders>
              <w:top w:val="single" w:sz="6" w:space="0" w:color="auto"/>
              <w:bottom w:val="single" w:sz="6" w:space="0" w:color="auto"/>
            </w:tcBorders>
          </w:tcPr>
          <w:p w14:paraId="61E29560" w14:textId="77777777" w:rsidR="00F5404B" w:rsidRDefault="00F5404B" w:rsidP="00BF0004">
            <w:r>
              <w:t>2</w:t>
            </w:r>
          </w:p>
        </w:tc>
        <w:tc>
          <w:tcPr>
            <w:tcW w:w="1080" w:type="dxa"/>
            <w:tcBorders>
              <w:top w:val="single" w:sz="6" w:space="0" w:color="auto"/>
              <w:bottom w:val="single" w:sz="6" w:space="0" w:color="auto"/>
            </w:tcBorders>
          </w:tcPr>
          <w:p w14:paraId="4C896641" w14:textId="77777777" w:rsidR="00F5404B" w:rsidRDefault="00F5404B" w:rsidP="00BF0004">
            <w:r>
              <w:t>1</w:t>
            </w:r>
          </w:p>
        </w:tc>
        <w:tc>
          <w:tcPr>
            <w:tcW w:w="1080" w:type="dxa"/>
            <w:tcBorders>
              <w:top w:val="single" w:sz="6" w:space="0" w:color="auto"/>
              <w:bottom w:val="single" w:sz="6" w:space="0" w:color="auto"/>
            </w:tcBorders>
          </w:tcPr>
          <w:p w14:paraId="4E24B869" w14:textId="77777777" w:rsidR="00F5404B" w:rsidRDefault="00F5404B" w:rsidP="00BF0004">
            <w:r>
              <w:fldChar w:fldCharType="begin"/>
            </w:r>
            <w:r>
              <w:instrText xml:space="preserve"> =F3+E3-1 </w:instrText>
            </w:r>
            <w:r>
              <w:fldChar w:fldCharType="separate"/>
            </w:r>
            <w:r>
              <w:rPr>
                <w:noProof/>
              </w:rPr>
              <w:t>2</w:t>
            </w:r>
            <w:r>
              <w:fldChar w:fldCharType="end"/>
            </w:r>
          </w:p>
        </w:tc>
        <w:tc>
          <w:tcPr>
            <w:tcW w:w="2070" w:type="dxa"/>
            <w:tcBorders>
              <w:top w:val="single" w:sz="6" w:space="0" w:color="auto"/>
              <w:bottom w:val="single" w:sz="6" w:space="0" w:color="auto"/>
            </w:tcBorders>
          </w:tcPr>
          <w:p w14:paraId="71C36417" w14:textId="77777777" w:rsidR="00F5404B" w:rsidRDefault="00F5404B" w:rsidP="00BF0004">
            <w:r>
              <w:t>If invalid, missing or out of order, reject the file</w:t>
            </w:r>
          </w:p>
          <w:p w14:paraId="6FE3BF4A" w14:textId="77777777" w:rsidR="00F5404B" w:rsidRDefault="00F5404B" w:rsidP="00BF0004"/>
          <w:p w14:paraId="0F2E5A52" w14:textId="77777777" w:rsidR="00F5404B" w:rsidRDefault="00F5404B" w:rsidP="00BF0004"/>
        </w:tc>
        <w:tc>
          <w:tcPr>
            <w:tcW w:w="1890" w:type="dxa"/>
            <w:tcBorders>
              <w:top w:val="single" w:sz="6" w:space="0" w:color="auto"/>
              <w:bottom w:val="single" w:sz="6" w:space="0" w:color="auto"/>
            </w:tcBorders>
          </w:tcPr>
          <w:p w14:paraId="004BA694" w14:textId="77777777" w:rsidR="00F5404B" w:rsidRDefault="00F5404B" w:rsidP="00BF0004">
            <w:r>
              <w:t>Invalid: Reason Group 1 message 6.  Missing or out of order: Reason Group 1 message 4.</w:t>
            </w:r>
          </w:p>
        </w:tc>
        <w:tc>
          <w:tcPr>
            <w:tcW w:w="1620" w:type="dxa"/>
            <w:tcBorders>
              <w:top w:val="single" w:sz="6" w:space="0" w:color="auto"/>
              <w:bottom w:val="single" w:sz="6" w:space="0" w:color="auto"/>
            </w:tcBorders>
          </w:tcPr>
          <w:p w14:paraId="71422460" w14:textId="77777777" w:rsidR="00F5404B" w:rsidRDefault="00F5404B" w:rsidP="00BF0004">
            <w:r>
              <w:t>n/a</w:t>
            </w:r>
          </w:p>
        </w:tc>
        <w:tc>
          <w:tcPr>
            <w:tcW w:w="1710" w:type="dxa"/>
            <w:tcBorders>
              <w:top w:val="single" w:sz="6" w:space="0" w:color="auto"/>
              <w:bottom w:val="single" w:sz="6" w:space="0" w:color="auto"/>
            </w:tcBorders>
          </w:tcPr>
          <w:p w14:paraId="117A61F4" w14:textId="77777777" w:rsidR="00F5404B" w:rsidRDefault="00F5404B" w:rsidP="00BF0004"/>
        </w:tc>
      </w:tr>
      <w:tr w:rsidR="00F5404B" w14:paraId="431F4FE6" w14:textId="77777777" w:rsidTr="79DBD942">
        <w:trPr>
          <w:trHeight w:val="145"/>
        </w:trPr>
        <w:tc>
          <w:tcPr>
            <w:tcW w:w="1170" w:type="dxa"/>
            <w:tcBorders>
              <w:top w:val="single" w:sz="6" w:space="0" w:color="auto"/>
              <w:bottom w:val="single" w:sz="6" w:space="0" w:color="auto"/>
            </w:tcBorders>
          </w:tcPr>
          <w:p w14:paraId="3D6BF173" w14:textId="77777777" w:rsidR="00F5404B" w:rsidRDefault="00777284" w:rsidP="00777284">
            <w:r>
              <w:t>DD.</w:t>
            </w:r>
            <w:r w:rsidR="00CE4CA0">
              <w:t>0</w:t>
            </w:r>
            <w:r>
              <w:t>2</w:t>
            </w:r>
          </w:p>
        </w:tc>
        <w:tc>
          <w:tcPr>
            <w:tcW w:w="900" w:type="dxa"/>
            <w:tcBorders>
              <w:top w:val="single" w:sz="6" w:space="0" w:color="auto"/>
              <w:bottom w:val="single" w:sz="6" w:space="0" w:color="auto"/>
            </w:tcBorders>
          </w:tcPr>
          <w:p w14:paraId="711AAAB5" w14:textId="77777777" w:rsidR="00F5404B" w:rsidRDefault="00F5404B" w:rsidP="00BF0004">
            <w:r>
              <w:t>Payment ID</w:t>
            </w:r>
          </w:p>
        </w:tc>
        <w:tc>
          <w:tcPr>
            <w:tcW w:w="900" w:type="dxa"/>
            <w:tcBorders>
              <w:top w:val="single" w:sz="6" w:space="0" w:color="auto"/>
              <w:bottom w:val="single" w:sz="6" w:space="0" w:color="auto"/>
            </w:tcBorders>
          </w:tcPr>
          <w:p w14:paraId="2713CB1B" w14:textId="77777777" w:rsidR="00F5404B" w:rsidRDefault="00F5404B" w:rsidP="00BF0004">
            <w:r>
              <w:t>AN</w:t>
            </w:r>
          </w:p>
        </w:tc>
        <w:tc>
          <w:tcPr>
            <w:tcW w:w="990" w:type="dxa"/>
            <w:tcBorders>
              <w:top w:val="single" w:sz="6" w:space="0" w:color="auto"/>
              <w:bottom w:val="single" w:sz="6" w:space="0" w:color="auto"/>
            </w:tcBorders>
          </w:tcPr>
          <w:p w14:paraId="3D638D45" w14:textId="77777777" w:rsidR="00F5404B" w:rsidRDefault="00F5404B" w:rsidP="00BF0004"/>
        </w:tc>
        <w:tc>
          <w:tcPr>
            <w:tcW w:w="990" w:type="dxa"/>
            <w:tcBorders>
              <w:top w:val="single" w:sz="6" w:space="0" w:color="auto"/>
              <w:bottom w:val="single" w:sz="6" w:space="0" w:color="auto"/>
            </w:tcBorders>
          </w:tcPr>
          <w:p w14:paraId="2F2F6E54" w14:textId="77777777" w:rsidR="00F5404B" w:rsidRDefault="00F5404B" w:rsidP="00BF0004">
            <w:r>
              <w:t>20</w:t>
            </w:r>
          </w:p>
        </w:tc>
        <w:tc>
          <w:tcPr>
            <w:tcW w:w="1080" w:type="dxa"/>
            <w:tcBorders>
              <w:top w:val="single" w:sz="6" w:space="0" w:color="auto"/>
              <w:bottom w:val="single" w:sz="6" w:space="0" w:color="auto"/>
            </w:tcBorders>
          </w:tcPr>
          <w:p w14:paraId="49A85353" w14:textId="77777777" w:rsidR="00F5404B" w:rsidRDefault="00F5404B" w:rsidP="00BF0004">
            <w:r>
              <w:fldChar w:fldCharType="begin"/>
            </w:r>
            <w:r>
              <w:instrText xml:space="preserve"> =G3+1 </w:instrText>
            </w:r>
            <w:r>
              <w:fldChar w:fldCharType="separate"/>
            </w:r>
            <w:r>
              <w:rPr>
                <w:noProof/>
              </w:rPr>
              <w:t>3</w:t>
            </w:r>
            <w:r>
              <w:fldChar w:fldCharType="end"/>
            </w:r>
          </w:p>
        </w:tc>
        <w:tc>
          <w:tcPr>
            <w:tcW w:w="1080" w:type="dxa"/>
            <w:tcBorders>
              <w:top w:val="single" w:sz="6" w:space="0" w:color="auto"/>
              <w:bottom w:val="single" w:sz="6" w:space="0" w:color="auto"/>
            </w:tcBorders>
          </w:tcPr>
          <w:p w14:paraId="59916394" w14:textId="77777777" w:rsidR="00F5404B" w:rsidRDefault="00F5404B" w:rsidP="00BF0004">
            <w:r>
              <w:fldChar w:fldCharType="begin"/>
            </w:r>
            <w:r>
              <w:instrText xml:space="preserve"> =F4+E4-1 </w:instrText>
            </w:r>
            <w:r>
              <w:fldChar w:fldCharType="separate"/>
            </w:r>
            <w:r>
              <w:rPr>
                <w:noProof/>
              </w:rPr>
              <w:t>22</w:t>
            </w:r>
            <w:r>
              <w:fldChar w:fldCharType="end"/>
            </w:r>
          </w:p>
        </w:tc>
        <w:tc>
          <w:tcPr>
            <w:tcW w:w="2070" w:type="dxa"/>
            <w:tcBorders>
              <w:top w:val="single" w:sz="6" w:space="0" w:color="auto"/>
              <w:bottom w:val="single" w:sz="6" w:space="0" w:color="auto"/>
            </w:tcBorders>
          </w:tcPr>
          <w:p w14:paraId="39A60918" w14:textId="77777777" w:rsidR="00F5404B" w:rsidRDefault="00F5404B" w:rsidP="00BF0004">
            <w:r>
              <w:t>If this information is not the same as the payment data record, reject the schedule.</w:t>
            </w:r>
          </w:p>
        </w:tc>
        <w:tc>
          <w:tcPr>
            <w:tcW w:w="1890" w:type="dxa"/>
            <w:tcBorders>
              <w:top w:val="single" w:sz="6" w:space="0" w:color="auto"/>
              <w:bottom w:val="single" w:sz="6" w:space="0" w:color="auto"/>
            </w:tcBorders>
          </w:tcPr>
          <w:p w14:paraId="31B7BFE0" w14:textId="77777777" w:rsidR="00F5404B" w:rsidRDefault="00F5404B" w:rsidP="00BF0004">
            <w:r>
              <w:t>Reason Group 1 message 6</w:t>
            </w:r>
          </w:p>
        </w:tc>
        <w:tc>
          <w:tcPr>
            <w:tcW w:w="1620" w:type="dxa"/>
            <w:tcBorders>
              <w:top w:val="single" w:sz="6" w:space="0" w:color="auto"/>
              <w:bottom w:val="single" w:sz="6" w:space="0" w:color="auto"/>
            </w:tcBorders>
          </w:tcPr>
          <w:p w14:paraId="7148CC43" w14:textId="77777777" w:rsidR="00F5404B" w:rsidRDefault="00F5404B" w:rsidP="00BF0004">
            <w:r>
              <w:t>n/a</w:t>
            </w:r>
          </w:p>
        </w:tc>
        <w:tc>
          <w:tcPr>
            <w:tcW w:w="1710" w:type="dxa"/>
            <w:tcBorders>
              <w:top w:val="single" w:sz="6" w:space="0" w:color="auto"/>
              <w:bottom w:val="single" w:sz="6" w:space="0" w:color="auto"/>
            </w:tcBorders>
          </w:tcPr>
          <w:p w14:paraId="10D12905" w14:textId="37829CD6" w:rsidR="00F5404B" w:rsidRDefault="00F91E86" w:rsidP="00BF0004">
            <w:r>
              <w:t>SRF</w:t>
            </w:r>
          </w:p>
        </w:tc>
      </w:tr>
      <w:tr w:rsidR="00F5404B" w14:paraId="2DD1B490" w14:textId="77777777" w:rsidTr="79DBD942">
        <w:trPr>
          <w:trHeight w:val="145"/>
        </w:trPr>
        <w:tc>
          <w:tcPr>
            <w:tcW w:w="1170" w:type="dxa"/>
            <w:tcBorders>
              <w:top w:val="single" w:sz="6" w:space="0" w:color="auto"/>
              <w:bottom w:val="single" w:sz="6" w:space="0" w:color="auto"/>
            </w:tcBorders>
          </w:tcPr>
          <w:p w14:paraId="23491568" w14:textId="77777777" w:rsidR="00F5404B" w:rsidRDefault="00777284" w:rsidP="00777284">
            <w:r>
              <w:t>DD.</w:t>
            </w:r>
            <w:r w:rsidR="00CE4CA0">
              <w:t>0</w:t>
            </w:r>
            <w:r>
              <w:t>3</w:t>
            </w:r>
          </w:p>
        </w:tc>
        <w:tc>
          <w:tcPr>
            <w:tcW w:w="900" w:type="dxa"/>
            <w:tcBorders>
              <w:top w:val="single" w:sz="6" w:space="0" w:color="auto"/>
              <w:bottom w:val="single" w:sz="6" w:space="0" w:color="auto"/>
            </w:tcBorders>
          </w:tcPr>
          <w:p w14:paraId="45C6EB02" w14:textId="77777777" w:rsidR="00F5404B" w:rsidRDefault="00F5404B" w:rsidP="00BF0004">
            <w:r>
              <w:t>DNP Detail</w:t>
            </w:r>
          </w:p>
        </w:tc>
        <w:tc>
          <w:tcPr>
            <w:tcW w:w="900" w:type="dxa"/>
            <w:tcBorders>
              <w:top w:val="single" w:sz="6" w:space="0" w:color="auto"/>
              <w:bottom w:val="single" w:sz="6" w:space="0" w:color="auto"/>
            </w:tcBorders>
          </w:tcPr>
          <w:p w14:paraId="7B32765A" w14:textId="77777777" w:rsidR="00F5404B" w:rsidRDefault="00F5404B" w:rsidP="00BF0004">
            <w:r>
              <w:t>AN</w:t>
            </w:r>
          </w:p>
        </w:tc>
        <w:tc>
          <w:tcPr>
            <w:tcW w:w="990" w:type="dxa"/>
            <w:tcBorders>
              <w:top w:val="single" w:sz="6" w:space="0" w:color="auto"/>
              <w:bottom w:val="single" w:sz="6" w:space="0" w:color="auto"/>
            </w:tcBorders>
          </w:tcPr>
          <w:p w14:paraId="59F35799" w14:textId="77777777" w:rsidR="00F5404B" w:rsidRDefault="00F5404B" w:rsidP="00BF0004"/>
        </w:tc>
        <w:tc>
          <w:tcPr>
            <w:tcW w:w="990" w:type="dxa"/>
            <w:tcBorders>
              <w:top w:val="single" w:sz="6" w:space="0" w:color="auto"/>
              <w:bottom w:val="single" w:sz="6" w:space="0" w:color="auto"/>
            </w:tcBorders>
          </w:tcPr>
          <w:p w14:paraId="677480FD" w14:textId="77777777" w:rsidR="00F5404B" w:rsidRDefault="00F5404B" w:rsidP="00BF0004">
            <w:r>
              <w:t>766</w:t>
            </w:r>
          </w:p>
        </w:tc>
        <w:tc>
          <w:tcPr>
            <w:tcW w:w="1080" w:type="dxa"/>
            <w:tcBorders>
              <w:top w:val="single" w:sz="6" w:space="0" w:color="auto"/>
              <w:bottom w:val="single" w:sz="6" w:space="0" w:color="auto"/>
            </w:tcBorders>
          </w:tcPr>
          <w:p w14:paraId="7B856623" w14:textId="77777777" w:rsidR="00F5404B" w:rsidRDefault="00F5404B" w:rsidP="00BF0004">
            <w:r>
              <w:t>23</w:t>
            </w:r>
          </w:p>
        </w:tc>
        <w:tc>
          <w:tcPr>
            <w:tcW w:w="1080" w:type="dxa"/>
            <w:tcBorders>
              <w:top w:val="single" w:sz="6" w:space="0" w:color="auto"/>
              <w:bottom w:val="single" w:sz="6" w:space="0" w:color="auto"/>
            </w:tcBorders>
          </w:tcPr>
          <w:p w14:paraId="47AC5310" w14:textId="77777777" w:rsidR="00F5404B" w:rsidRDefault="00F5404B" w:rsidP="00BF0004">
            <w:r>
              <w:t>788</w:t>
            </w:r>
          </w:p>
        </w:tc>
        <w:tc>
          <w:tcPr>
            <w:tcW w:w="2070" w:type="dxa"/>
            <w:tcBorders>
              <w:top w:val="single" w:sz="6" w:space="0" w:color="auto"/>
              <w:bottom w:val="single" w:sz="6" w:space="0" w:color="auto"/>
            </w:tcBorders>
          </w:tcPr>
          <w:p w14:paraId="38FB5A84" w14:textId="77777777" w:rsidR="00F5404B" w:rsidRDefault="008D0839" w:rsidP="00BF0004">
            <w:r>
              <w:t>Store value as received, do not justify</w:t>
            </w:r>
          </w:p>
        </w:tc>
        <w:tc>
          <w:tcPr>
            <w:tcW w:w="1890" w:type="dxa"/>
            <w:tcBorders>
              <w:top w:val="single" w:sz="6" w:space="0" w:color="auto"/>
              <w:bottom w:val="single" w:sz="6" w:space="0" w:color="auto"/>
            </w:tcBorders>
          </w:tcPr>
          <w:p w14:paraId="1DCC3B4B" w14:textId="77777777" w:rsidR="00F5404B" w:rsidRDefault="00F5404B" w:rsidP="00BF0004"/>
        </w:tc>
        <w:tc>
          <w:tcPr>
            <w:tcW w:w="1620" w:type="dxa"/>
            <w:tcBorders>
              <w:top w:val="single" w:sz="6" w:space="0" w:color="auto"/>
              <w:bottom w:val="single" w:sz="6" w:space="0" w:color="auto"/>
            </w:tcBorders>
          </w:tcPr>
          <w:p w14:paraId="3F0B6EB5" w14:textId="77777777" w:rsidR="00F5404B" w:rsidRDefault="00F5404B" w:rsidP="00BF0004">
            <w:r>
              <w:t>DNP Detail</w:t>
            </w:r>
          </w:p>
        </w:tc>
        <w:tc>
          <w:tcPr>
            <w:tcW w:w="1710" w:type="dxa"/>
            <w:tcBorders>
              <w:top w:val="single" w:sz="6" w:space="0" w:color="auto"/>
              <w:bottom w:val="single" w:sz="6" w:space="0" w:color="auto"/>
            </w:tcBorders>
          </w:tcPr>
          <w:p w14:paraId="34A2F404" w14:textId="77777777" w:rsidR="00F5404B" w:rsidRDefault="004E0299" w:rsidP="00BF0004">
            <w:r>
              <w:t>DNP</w:t>
            </w:r>
          </w:p>
          <w:p w14:paraId="6A780442" w14:textId="77777777" w:rsidR="007F4CB1" w:rsidRDefault="007F4CB1" w:rsidP="00BF0004">
            <w:r>
              <w:t>PPS</w:t>
            </w:r>
          </w:p>
          <w:p w14:paraId="19484AC5" w14:textId="77777777" w:rsidR="00A270C4" w:rsidRDefault="00A270C4" w:rsidP="00A270C4">
            <w:r>
              <w:t>DoD-DCAS</w:t>
            </w:r>
          </w:p>
          <w:p w14:paraId="0B0C4C72" w14:textId="77777777" w:rsidR="00A270C4" w:rsidRDefault="00A270C4" w:rsidP="00BF0004"/>
          <w:p w14:paraId="05692589" w14:textId="19D84B49" w:rsidR="00F91E86" w:rsidRDefault="00F91E86" w:rsidP="00BF0004">
            <w:r>
              <w:t>SRF</w:t>
            </w:r>
          </w:p>
        </w:tc>
      </w:tr>
      <w:tr w:rsidR="00F5404B" w14:paraId="5AD4E5D0" w14:textId="77777777" w:rsidTr="79DBD942">
        <w:trPr>
          <w:trHeight w:val="145"/>
        </w:trPr>
        <w:tc>
          <w:tcPr>
            <w:tcW w:w="1170" w:type="dxa"/>
            <w:tcBorders>
              <w:top w:val="single" w:sz="6" w:space="0" w:color="auto"/>
            </w:tcBorders>
          </w:tcPr>
          <w:p w14:paraId="6108D034" w14:textId="77777777" w:rsidR="00F5404B" w:rsidRDefault="00777284" w:rsidP="00777284">
            <w:r>
              <w:t>DD.</w:t>
            </w:r>
            <w:r w:rsidR="00CE4CA0">
              <w:t>0</w:t>
            </w:r>
            <w:r>
              <w:t>4</w:t>
            </w:r>
          </w:p>
        </w:tc>
        <w:tc>
          <w:tcPr>
            <w:tcW w:w="900" w:type="dxa"/>
            <w:tcBorders>
              <w:top w:val="single" w:sz="6" w:space="0" w:color="auto"/>
            </w:tcBorders>
          </w:tcPr>
          <w:p w14:paraId="2A283734" w14:textId="77777777" w:rsidR="00F5404B" w:rsidRDefault="00F5404B" w:rsidP="00BF0004">
            <w:r>
              <w:t>Filler</w:t>
            </w:r>
          </w:p>
        </w:tc>
        <w:tc>
          <w:tcPr>
            <w:tcW w:w="900" w:type="dxa"/>
            <w:tcBorders>
              <w:top w:val="single" w:sz="6" w:space="0" w:color="auto"/>
            </w:tcBorders>
          </w:tcPr>
          <w:p w14:paraId="63DA9756" w14:textId="77777777" w:rsidR="00F5404B" w:rsidRDefault="00F5404B" w:rsidP="00BF0004"/>
        </w:tc>
        <w:tc>
          <w:tcPr>
            <w:tcW w:w="990" w:type="dxa"/>
            <w:tcBorders>
              <w:top w:val="single" w:sz="6" w:space="0" w:color="auto"/>
            </w:tcBorders>
          </w:tcPr>
          <w:p w14:paraId="53ECA917" w14:textId="77777777" w:rsidR="00F5404B" w:rsidRDefault="00F5404B" w:rsidP="00BF0004"/>
        </w:tc>
        <w:tc>
          <w:tcPr>
            <w:tcW w:w="990" w:type="dxa"/>
            <w:tcBorders>
              <w:top w:val="single" w:sz="6" w:space="0" w:color="auto"/>
            </w:tcBorders>
          </w:tcPr>
          <w:p w14:paraId="391FB1F2" w14:textId="77777777" w:rsidR="00F5404B" w:rsidRDefault="00F5404B" w:rsidP="00BF0004">
            <w:r>
              <w:t>62</w:t>
            </w:r>
          </w:p>
        </w:tc>
        <w:tc>
          <w:tcPr>
            <w:tcW w:w="1080" w:type="dxa"/>
            <w:tcBorders>
              <w:top w:val="single" w:sz="6" w:space="0" w:color="auto"/>
            </w:tcBorders>
          </w:tcPr>
          <w:p w14:paraId="0FFA5B8C" w14:textId="77777777" w:rsidR="00F5404B" w:rsidRDefault="00F5404B" w:rsidP="00BF0004">
            <w:r>
              <w:t>789</w:t>
            </w:r>
          </w:p>
        </w:tc>
        <w:tc>
          <w:tcPr>
            <w:tcW w:w="1080" w:type="dxa"/>
            <w:tcBorders>
              <w:top w:val="single" w:sz="6" w:space="0" w:color="auto"/>
            </w:tcBorders>
          </w:tcPr>
          <w:p w14:paraId="1296BA0B" w14:textId="77777777" w:rsidR="00F5404B" w:rsidRDefault="00F5404B" w:rsidP="00BF0004">
            <w:r>
              <w:t>850</w:t>
            </w:r>
          </w:p>
        </w:tc>
        <w:tc>
          <w:tcPr>
            <w:tcW w:w="2070" w:type="dxa"/>
            <w:tcBorders>
              <w:top w:val="single" w:sz="6" w:space="0" w:color="auto"/>
            </w:tcBorders>
          </w:tcPr>
          <w:p w14:paraId="3B6BE39B" w14:textId="77777777" w:rsidR="00F5404B" w:rsidRDefault="00F5404B" w:rsidP="00BF0004">
            <w:r>
              <w:t>N/A</w:t>
            </w:r>
          </w:p>
        </w:tc>
        <w:tc>
          <w:tcPr>
            <w:tcW w:w="1890" w:type="dxa"/>
            <w:tcBorders>
              <w:top w:val="single" w:sz="6" w:space="0" w:color="auto"/>
            </w:tcBorders>
          </w:tcPr>
          <w:p w14:paraId="35078036" w14:textId="77777777" w:rsidR="00F5404B" w:rsidRDefault="00F5404B" w:rsidP="00BF0004"/>
        </w:tc>
        <w:tc>
          <w:tcPr>
            <w:tcW w:w="1620" w:type="dxa"/>
            <w:tcBorders>
              <w:top w:val="single" w:sz="6" w:space="0" w:color="auto"/>
            </w:tcBorders>
          </w:tcPr>
          <w:p w14:paraId="7BCE555B" w14:textId="77777777" w:rsidR="00F5404B" w:rsidRDefault="00F5404B" w:rsidP="00BF0004"/>
        </w:tc>
        <w:tc>
          <w:tcPr>
            <w:tcW w:w="1710" w:type="dxa"/>
            <w:tcBorders>
              <w:top w:val="single" w:sz="6" w:space="0" w:color="auto"/>
            </w:tcBorders>
          </w:tcPr>
          <w:p w14:paraId="35AD77AD" w14:textId="77777777" w:rsidR="00F5404B" w:rsidRDefault="00F5404B" w:rsidP="00BF0004"/>
        </w:tc>
      </w:tr>
    </w:tbl>
    <w:p w14:paraId="34813EB8" w14:textId="77777777" w:rsidR="001204E2" w:rsidRDefault="001204E2"/>
    <w:p w14:paraId="5D4FF0BC" w14:textId="77777777" w:rsidR="0070111E" w:rsidRDefault="0070111E" w:rsidP="00DF72BD">
      <w:bookmarkStart w:id="1273" w:name="_Toc273379792"/>
      <w:bookmarkStart w:id="1274" w:name="_Toc273561697"/>
      <w:bookmarkStart w:id="1275" w:name="_Toc512413638"/>
      <w:bookmarkStart w:id="1276" w:name="_Toc512414161"/>
      <w:bookmarkStart w:id="1277" w:name="_Toc512414433"/>
      <w:bookmarkStart w:id="1278" w:name="_Toc512414617"/>
      <w:bookmarkStart w:id="1279" w:name="_Toc512414660"/>
    </w:p>
    <w:p w14:paraId="5ED3389B" w14:textId="77777777" w:rsidR="000C4FC4" w:rsidRDefault="0070111E">
      <w:pPr>
        <w:pStyle w:val="Heading2"/>
      </w:pPr>
      <w:r>
        <w:br w:type="page"/>
      </w:r>
      <w:bookmarkStart w:id="1280" w:name="_Toc512414823"/>
      <w:bookmarkStart w:id="1281" w:name="_Toc512414975"/>
      <w:bookmarkStart w:id="1282" w:name="_Toc512415123"/>
      <w:bookmarkStart w:id="1283" w:name="_Toc512415277"/>
      <w:bookmarkStart w:id="1284" w:name="_Toc512415373"/>
      <w:bookmarkStart w:id="1285" w:name="_Toc512415447"/>
      <w:bookmarkStart w:id="1286" w:name="_Toc533161031"/>
      <w:bookmarkStart w:id="1287" w:name="_Toc90909137"/>
      <w:r w:rsidR="000C4FC4">
        <w:lastRenderedPageBreak/>
        <w:t>Schedule Trailer Control Record</w:t>
      </w:r>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p>
    <w:p w14:paraId="682F8A1E" w14:textId="77777777" w:rsidR="00FD055E" w:rsidRDefault="00FD055E"/>
    <w:tbl>
      <w:tblPr>
        <w:tblW w:w="14130" w:type="dxa"/>
        <w:tblInd w:w="-43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990"/>
        <w:gridCol w:w="1080"/>
        <w:gridCol w:w="900"/>
        <w:gridCol w:w="990"/>
        <w:gridCol w:w="990"/>
        <w:gridCol w:w="1080"/>
        <w:gridCol w:w="1080"/>
        <w:gridCol w:w="2070"/>
        <w:gridCol w:w="1890"/>
        <w:gridCol w:w="1620"/>
        <w:gridCol w:w="1440"/>
      </w:tblGrid>
      <w:tr w:rsidR="00BB6E96" w:rsidRPr="00B33B13" w14:paraId="6247F8F9" w14:textId="77777777" w:rsidTr="006B6E12">
        <w:trPr>
          <w:tblHeader/>
        </w:trPr>
        <w:tc>
          <w:tcPr>
            <w:tcW w:w="14130" w:type="dxa"/>
            <w:gridSpan w:val="11"/>
            <w:tcBorders>
              <w:top w:val="single" w:sz="4" w:space="0" w:color="auto"/>
              <w:bottom w:val="single" w:sz="6" w:space="0" w:color="auto"/>
            </w:tcBorders>
            <w:shd w:val="clear" w:color="auto" w:fill="B8CCE4"/>
          </w:tcPr>
          <w:p w14:paraId="02D28BC0" w14:textId="77777777" w:rsidR="00BB6E96" w:rsidRPr="00B33B13" w:rsidRDefault="00BB6E96" w:rsidP="00A813AE">
            <w:pPr>
              <w:rPr>
                <w:b/>
              </w:rPr>
            </w:pPr>
            <w:r>
              <w:rPr>
                <w:b/>
              </w:rPr>
              <w:t>Schedule Trailer Control Record</w:t>
            </w:r>
          </w:p>
        </w:tc>
      </w:tr>
      <w:tr w:rsidR="00BF455B" w:rsidRPr="00B33B13" w14:paraId="77E7CCF1" w14:textId="77777777" w:rsidTr="003C05BB">
        <w:trPr>
          <w:tblHeader/>
        </w:trPr>
        <w:tc>
          <w:tcPr>
            <w:tcW w:w="990" w:type="dxa"/>
            <w:tcBorders>
              <w:top w:val="single" w:sz="6" w:space="0" w:color="auto"/>
              <w:bottom w:val="single" w:sz="6" w:space="0" w:color="auto"/>
            </w:tcBorders>
            <w:shd w:val="clear" w:color="auto" w:fill="B8CCE4"/>
          </w:tcPr>
          <w:p w14:paraId="7E275973" w14:textId="77777777" w:rsidR="00BF455B" w:rsidRPr="00B33B13" w:rsidRDefault="00BF455B" w:rsidP="00A813AE">
            <w:pPr>
              <w:rPr>
                <w:b/>
              </w:rPr>
            </w:pPr>
            <w:r w:rsidRPr="00B33B13">
              <w:rPr>
                <w:b/>
              </w:rPr>
              <w:t>#</w:t>
            </w:r>
          </w:p>
        </w:tc>
        <w:tc>
          <w:tcPr>
            <w:tcW w:w="1080" w:type="dxa"/>
            <w:tcBorders>
              <w:top w:val="single" w:sz="6" w:space="0" w:color="auto"/>
              <w:bottom w:val="single" w:sz="6" w:space="0" w:color="auto"/>
            </w:tcBorders>
            <w:shd w:val="clear" w:color="auto" w:fill="B8CCE4"/>
          </w:tcPr>
          <w:p w14:paraId="469F7E53" w14:textId="77777777" w:rsidR="00BF455B" w:rsidRPr="00B33B13" w:rsidRDefault="00BF455B" w:rsidP="00A813AE">
            <w:pPr>
              <w:rPr>
                <w:b/>
              </w:rPr>
            </w:pPr>
            <w:r w:rsidRPr="00B33B13">
              <w:rPr>
                <w:b/>
              </w:rPr>
              <w:t>Field Name</w:t>
            </w:r>
          </w:p>
        </w:tc>
        <w:tc>
          <w:tcPr>
            <w:tcW w:w="900" w:type="dxa"/>
            <w:tcBorders>
              <w:top w:val="single" w:sz="6" w:space="0" w:color="auto"/>
              <w:bottom w:val="single" w:sz="6" w:space="0" w:color="auto"/>
            </w:tcBorders>
            <w:shd w:val="clear" w:color="auto" w:fill="B8CCE4"/>
          </w:tcPr>
          <w:p w14:paraId="6FBDFF34" w14:textId="77777777" w:rsidR="00BF455B" w:rsidRPr="00B33B13" w:rsidRDefault="00BF455B" w:rsidP="00A813AE">
            <w:pPr>
              <w:rPr>
                <w:b/>
              </w:rPr>
            </w:pPr>
            <w:r w:rsidRPr="00B33B13">
              <w:rPr>
                <w:b/>
              </w:rPr>
              <w:t>Type</w:t>
            </w:r>
          </w:p>
        </w:tc>
        <w:tc>
          <w:tcPr>
            <w:tcW w:w="990" w:type="dxa"/>
            <w:tcBorders>
              <w:top w:val="single" w:sz="6" w:space="0" w:color="auto"/>
              <w:bottom w:val="single" w:sz="6" w:space="0" w:color="auto"/>
            </w:tcBorders>
            <w:shd w:val="clear" w:color="auto" w:fill="B8CCE4"/>
          </w:tcPr>
          <w:p w14:paraId="66F471EA" w14:textId="77777777" w:rsidR="00BF455B" w:rsidRPr="00B33B13" w:rsidRDefault="00BF455B" w:rsidP="00A813AE">
            <w:pPr>
              <w:rPr>
                <w:b/>
              </w:rPr>
            </w:pPr>
            <w:r w:rsidRPr="00B33B13">
              <w:rPr>
                <w:b/>
              </w:rPr>
              <w:t>Field Value</w:t>
            </w:r>
          </w:p>
        </w:tc>
        <w:tc>
          <w:tcPr>
            <w:tcW w:w="990" w:type="dxa"/>
            <w:tcBorders>
              <w:top w:val="single" w:sz="6" w:space="0" w:color="auto"/>
              <w:bottom w:val="single" w:sz="6" w:space="0" w:color="auto"/>
            </w:tcBorders>
            <w:shd w:val="clear" w:color="auto" w:fill="B8CCE4"/>
          </w:tcPr>
          <w:p w14:paraId="4AC2F9F2" w14:textId="77777777" w:rsidR="00BF455B" w:rsidRPr="00B33B13" w:rsidRDefault="00BF455B" w:rsidP="00A813AE">
            <w:pPr>
              <w:rPr>
                <w:b/>
              </w:rPr>
            </w:pPr>
            <w:r w:rsidRPr="00B33B13">
              <w:rPr>
                <w:b/>
              </w:rPr>
              <w:t>Length</w:t>
            </w:r>
          </w:p>
        </w:tc>
        <w:tc>
          <w:tcPr>
            <w:tcW w:w="1080" w:type="dxa"/>
            <w:tcBorders>
              <w:top w:val="single" w:sz="6" w:space="0" w:color="auto"/>
              <w:bottom w:val="single" w:sz="6" w:space="0" w:color="auto"/>
            </w:tcBorders>
            <w:shd w:val="clear" w:color="auto" w:fill="B8CCE4"/>
          </w:tcPr>
          <w:p w14:paraId="34FB8DE2" w14:textId="77777777" w:rsidR="00BF455B" w:rsidRPr="00B33B13" w:rsidRDefault="00BF455B" w:rsidP="00A813AE">
            <w:pPr>
              <w:rPr>
                <w:b/>
              </w:rPr>
            </w:pPr>
            <w:r>
              <w:rPr>
                <w:b/>
              </w:rPr>
              <w:t xml:space="preserve">Start </w:t>
            </w:r>
            <w:r w:rsidRPr="00B33B13">
              <w:rPr>
                <w:b/>
              </w:rPr>
              <w:t>Position</w:t>
            </w:r>
          </w:p>
        </w:tc>
        <w:tc>
          <w:tcPr>
            <w:tcW w:w="1080" w:type="dxa"/>
            <w:tcBorders>
              <w:top w:val="single" w:sz="6" w:space="0" w:color="auto"/>
              <w:bottom w:val="single" w:sz="6" w:space="0" w:color="auto"/>
            </w:tcBorders>
            <w:shd w:val="clear" w:color="auto" w:fill="B8CCE4"/>
          </w:tcPr>
          <w:p w14:paraId="317EF031" w14:textId="77777777" w:rsidR="00BF455B" w:rsidRPr="00B33B13" w:rsidRDefault="00BB6E96" w:rsidP="00A813AE">
            <w:pPr>
              <w:rPr>
                <w:b/>
              </w:rPr>
            </w:pPr>
            <w:r>
              <w:rPr>
                <w:b/>
              </w:rPr>
              <w:t>End Position</w:t>
            </w:r>
          </w:p>
        </w:tc>
        <w:tc>
          <w:tcPr>
            <w:tcW w:w="2070" w:type="dxa"/>
            <w:tcBorders>
              <w:top w:val="single" w:sz="6" w:space="0" w:color="auto"/>
              <w:bottom w:val="single" w:sz="6" w:space="0" w:color="auto"/>
            </w:tcBorders>
            <w:shd w:val="clear" w:color="auto" w:fill="B8CCE4"/>
          </w:tcPr>
          <w:p w14:paraId="6DD16083" w14:textId="77777777" w:rsidR="00BF455B" w:rsidRPr="00B33B13" w:rsidRDefault="00BF455B" w:rsidP="00A813AE">
            <w:pPr>
              <w:rPr>
                <w:b/>
              </w:rPr>
            </w:pPr>
            <w:r w:rsidRPr="00B33B13">
              <w:rPr>
                <w:b/>
              </w:rPr>
              <w:t>Validation rules</w:t>
            </w:r>
          </w:p>
        </w:tc>
        <w:tc>
          <w:tcPr>
            <w:tcW w:w="1890" w:type="dxa"/>
            <w:tcBorders>
              <w:top w:val="single" w:sz="6" w:space="0" w:color="auto"/>
              <w:bottom w:val="single" w:sz="6" w:space="0" w:color="auto"/>
            </w:tcBorders>
            <w:shd w:val="clear" w:color="auto" w:fill="B8CCE4"/>
          </w:tcPr>
          <w:p w14:paraId="14708431" w14:textId="77777777" w:rsidR="00BF455B" w:rsidRPr="00B33B13" w:rsidRDefault="00BF455B" w:rsidP="00A813AE">
            <w:pPr>
              <w:rPr>
                <w:b/>
              </w:rPr>
            </w:pPr>
            <w:r>
              <w:rPr>
                <w:b/>
              </w:rPr>
              <w:t>Error Code</w:t>
            </w:r>
          </w:p>
        </w:tc>
        <w:tc>
          <w:tcPr>
            <w:tcW w:w="1620" w:type="dxa"/>
            <w:tcBorders>
              <w:top w:val="single" w:sz="6" w:space="0" w:color="auto"/>
              <w:bottom w:val="single" w:sz="6" w:space="0" w:color="auto"/>
            </w:tcBorders>
            <w:shd w:val="clear" w:color="auto" w:fill="B8CCE4"/>
          </w:tcPr>
          <w:p w14:paraId="3B8C165B" w14:textId="77777777" w:rsidR="00BF455B" w:rsidRPr="00B33B13" w:rsidRDefault="00BF455B" w:rsidP="00A813AE">
            <w:pPr>
              <w:rPr>
                <w:b/>
              </w:rPr>
            </w:pPr>
            <w:r w:rsidRPr="00B33B13">
              <w:rPr>
                <w:b/>
              </w:rPr>
              <w:t>Stored Name</w:t>
            </w:r>
          </w:p>
        </w:tc>
        <w:tc>
          <w:tcPr>
            <w:tcW w:w="1440" w:type="dxa"/>
            <w:tcBorders>
              <w:top w:val="single" w:sz="6" w:space="0" w:color="auto"/>
              <w:bottom w:val="single" w:sz="6" w:space="0" w:color="auto"/>
            </w:tcBorders>
            <w:shd w:val="clear" w:color="auto" w:fill="B8CCE4"/>
          </w:tcPr>
          <w:p w14:paraId="084270A3" w14:textId="77777777" w:rsidR="00BF455B" w:rsidRPr="00B33B13" w:rsidRDefault="00BF455B" w:rsidP="00A813AE">
            <w:pPr>
              <w:rPr>
                <w:b/>
              </w:rPr>
            </w:pPr>
            <w:r w:rsidRPr="00B33B13">
              <w:rPr>
                <w:b/>
              </w:rPr>
              <w:t>Notes</w:t>
            </w:r>
          </w:p>
        </w:tc>
      </w:tr>
      <w:tr w:rsidR="00BF455B" w14:paraId="4FE76543" w14:textId="77777777" w:rsidTr="003C05BB">
        <w:tc>
          <w:tcPr>
            <w:tcW w:w="990" w:type="dxa"/>
            <w:tcBorders>
              <w:top w:val="single" w:sz="6" w:space="0" w:color="auto"/>
            </w:tcBorders>
          </w:tcPr>
          <w:p w14:paraId="12AE2E71" w14:textId="77777777" w:rsidR="00BF455B" w:rsidRDefault="003C05BB" w:rsidP="003C05BB">
            <w:r>
              <w:t>T.</w:t>
            </w:r>
            <w:r w:rsidR="00CE4CA0">
              <w:t>0</w:t>
            </w:r>
            <w:r>
              <w:t>1</w:t>
            </w:r>
          </w:p>
        </w:tc>
        <w:tc>
          <w:tcPr>
            <w:tcW w:w="1080" w:type="dxa"/>
            <w:tcBorders>
              <w:top w:val="single" w:sz="6" w:space="0" w:color="auto"/>
            </w:tcBorders>
          </w:tcPr>
          <w:p w14:paraId="3F386650" w14:textId="77777777" w:rsidR="00BF455B" w:rsidRDefault="00BF455B" w:rsidP="00A813AE">
            <w:r>
              <w:t>Record Code</w:t>
            </w:r>
          </w:p>
        </w:tc>
        <w:tc>
          <w:tcPr>
            <w:tcW w:w="900" w:type="dxa"/>
            <w:tcBorders>
              <w:top w:val="single" w:sz="6" w:space="0" w:color="auto"/>
            </w:tcBorders>
          </w:tcPr>
          <w:p w14:paraId="71B9ECEB" w14:textId="77777777" w:rsidR="00BF455B" w:rsidRDefault="00BF455B" w:rsidP="00A813AE">
            <w:r>
              <w:t>AN</w:t>
            </w:r>
          </w:p>
        </w:tc>
        <w:tc>
          <w:tcPr>
            <w:tcW w:w="990" w:type="dxa"/>
            <w:tcBorders>
              <w:top w:val="single" w:sz="6" w:space="0" w:color="auto"/>
            </w:tcBorders>
          </w:tcPr>
          <w:p w14:paraId="04C2D5C2" w14:textId="77777777" w:rsidR="00BF455B" w:rsidRDefault="00BF455B" w:rsidP="00A813AE">
            <w:r>
              <w:t>“T</w:t>
            </w:r>
            <w:r w:rsidR="00727E54" w:rsidRPr="00727E54">
              <w:rPr>
                <w:strike/>
              </w:rPr>
              <w:t>b</w:t>
            </w:r>
            <w:r>
              <w:t>”</w:t>
            </w:r>
          </w:p>
        </w:tc>
        <w:tc>
          <w:tcPr>
            <w:tcW w:w="990" w:type="dxa"/>
            <w:tcBorders>
              <w:top w:val="single" w:sz="6" w:space="0" w:color="auto"/>
            </w:tcBorders>
          </w:tcPr>
          <w:p w14:paraId="418F139F" w14:textId="77777777" w:rsidR="00BF455B" w:rsidRDefault="00BF455B" w:rsidP="00A813AE">
            <w:r>
              <w:t>2</w:t>
            </w:r>
          </w:p>
        </w:tc>
        <w:tc>
          <w:tcPr>
            <w:tcW w:w="1080" w:type="dxa"/>
            <w:tcBorders>
              <w:top w:val="single" w:sz="6" w:space="0" w:color="auto"/>
            </w:tcBorders>
          </w:tcPr>
          <w:p w14:paraId="28F091AE" w14:textId="77777777" w:rsidR="00BF455B" w:rsidRDefault="00BB6E96" w:rsidP="00A813AE">
            <w:r>
              <w:t>1</w:t>
            </w:r>
          </w:p>
        </w:tc>
        <w:tc>
          <w:tcPr>
            <w:tcW w:w="1080" w:type="dxa"/>
            <w:tcBorders>
              <w:top w:val="single" w:sz="6" w:space="0" w:color="auto"/>
            </w:tcBorders>
          </w:tcPr>
          <w:p w14:paraId="30118EAA" w14:textId="77777777" w:rsidR="00BF455B" w:rsidRDefault="00BB6E96" w:rsidP="00A813AE">
            <w:r>
              <w:fldChar w:fldCharType="begin"/>
            </w:r>
            <w:r>
              <w:instrText xml:space="preserve"> =F3+E3-1 </w:instrText>
            </w:r>
            <w:r>
              <w:fldChar w:fldCharType="separate"/>
            </w:r>
            <w:r>
              <w:rPr>
                <w:noProof/>
              </w:rPr>
              <w:t>2</w:t>
            </w:r>
            <w:r>
              <w:fldChar w:fldCharType="end"/>
            </w:r>
          </w:p>
        </w:tc>
        <w:tc>
          <w:tcPr>
            <w:tcW w:w="2070" w:type="dxa"/>
            <w:tcBorders>
              <w:top w:val="single" w:sz="6" w:space="0" w:color="auto"/>
            </w:tcBorders>
          </w:tcPr>
          <w:p w14:paraId="2C9ACA0E" w14:textId="77777777" w:rsidR="00BF455B" w:rsidRDefault="00BF455B" w:rsidP="00A813AE">
            <w:r>
              <w:t>If invalid, missing or out of order, reject the file</w:t>
            </w:r>
          </w:p>
        </w:tc>
        <w:tc>
          <w:tcPr>
            <w:tcW w:w="1890" w:type="dxa"/>
            <w:tcBorders>
              <w:top w:val="single" w:sz="6" w:space="0" w:color="auto"/>
            </w:tcBorders>
          </w:tcPr>
          <w:p w14:paraId="49463AB3" w14:textId="77777777" w:rsidR="00BF455B" w:rsidRDefault="00BF455B" w:rsidP="00A813AE">
            <w:r>
              <w:t>Invalid: Reason Group 1 message 6.  Missing or out of order: Reason Group 1 message 4.</w:t>
            </w:r>
          </w:p>
        </w:tc>
        <w:tc>
          <w:tcPr>
            <w:tcW w:w="1620" w:type="dxa"/>
            <w:tcBorders>
              <w:top w:val="single" w:sz="6" w:space="0" w:color="auto"/>
            </w:tcBorders>
          </w:tcPr>
          <w:p w14:paraId="2646C709" w14:textId="77777777" w:rsidR="00BF455B" w:rsidRDefault="00BF455B" w:rsidP="00A813AE">
            <w:r>
              <w:t>n/a</w:t>
            </w:r>
          </w:p>
        </w:tc>
        <w:tc>
          <w:tcPr>
            <w:tcW w:w="1440" w:type="dxa"/>
            <w:tcBorders>
              <w:top w:val="single" w:sz="6" w:space="0" w:color="auto"/>
            </w:tcBorders>
          </w:tcPr>
          <w:p w14:paraId="044E6E3A" w14:textId="77777777" w:rsidR="00BF455B" w:rsidRDefault="00BF455B" w:rsidP="00A813AE">
            <w:r>
              <w:t>Schedule Trailer Record = “T” followed by space</w:t>
            </w:r>
          </w:p>
        </w:tc>
      </w:tr>
      <w:tr w:rsidR="00562696" w14:paraId="7AC7B6BC" w14:textId="77777777" w:rsidTr="003C05BB">
        <w:tc>
          <w:tcPr>
            <w:tcW w:w="990" w:type="dxa"/>
          </w:tcPr>
          <w:p w14:paraId="7B248C09" w14:textId="77777777" w:rsidR="00562696" w:rsidRDefault="003C05BB" w:rsidP="003C05BB">
            <w:r>
              <w:t>T.</w:t>
            </w:r>
            <w:r w:rsidR="00CE4CA0">
              <w:t>0</w:t>
            </w:r>
            <w:r>
              <w:t>2</w:t>
            </w:r>
          </w:p>
        </w:tc>
        <w:tc>
          <w:tcPr>
            <w:tcW w:w="1080" w:type="dxa"/>
          </w:tcPr>
          <w:p w14:paraId="441D2729" w14:textId="77777777" w:rsidR="00562696" w:rsidRDefault="00562696" w:rsidP="003F6196">
            <w:r>
              <w:t>Filler</w:t>
            </w:r>
          </w:p>
        </w:tc>
        <w:tc>
          <w:tcPr>
            <w:tcW w:w="900" w:type="dxa"/>
          </w:tcPr>
          <w:p w14:paraId="2D742D55" w14:textId="77777777" w:rsidR="00562696" w:rsidRDefault="00562696" w:rsidP="003F6196">
            <w:r>
              <w:t>AN</w:t>
            </w:r>
          </w:p>
        </w:tc>
        <w:tc>
          <w:tcPr>
            <w:tcW w:w="990" w:type="dxa"/>
          </w:tcPr>
          <w:p w14:paraId="5CFBDCC2" w14:textId="77777777" w:rsidR="00562696" w:rsidRDefault="00562696" w:rsidP="003F6196">
            <w:r>
              <w:t>Blanks</w:t>
            </w:r>
          </w:p>
        </w:tc>
        <w:tc>
          <w:tcPr>
            <w:tcW w:w="990" w:type="dxa"/>
          </w:tcPr>
          <w:p w14:paraId="4550F83C" w14:textId="77777777" w:rsidR="00562696" w:rsidDel="003E0CB1" w:rsidRDefault="00562696" w:rsidP="003F6196">
            <w:r>
              <w:t>10</w:t>
            </w:r>
          </w:p>
        </w:tc>
        <w:tc>
          <w:tcPr>
            <w:tcW w:w="1080" w:type="dxa"/>
          </w:tcPr>
          <w:p w14:paraId="4E4FF601" w14:textId="77777777" w:rsidR="00562696" w:rsidDel="00BB6E96" w:rsidRDefault="00562696" w:rsidP="003F6196">
            <w:r>
              <w:fldChar w:fldCharType="begin"/>
            </w:r>
            <w:r>
              <w:instrText xml:space="preserve"> =G3+1 </w:instrText>
            </w:r>
            <w:r>
              <w:fldChar w:fldCharType="separate"/>
            </w:r>
            <w:r>
              <w:rPr>
                <w:noProof/>
              </w:rPr>
              <w:t>3</w:t>
            </w:r>
            <w:r>
              <w:fldChar w:fldCharType="end"/>
            </w:r>
          </w:p>
        </w:tc>
        <w:tc>
          <w:tcPr>
            <w:tcW w:w="1080" w:type="dxa"/>
          </w:tcPr>
          <w:p w14:paraId="6C9D66E4" w14:textId="77777777" w:rsidR="00562696" w:rsidRDefault="00562696" w:rsidP="003F6196">
            <w:r>
              <w:fldChar w:fldCharType="begin"/>
            </w:r>
            <w:r>
              <w:instrText xml:space="preserve"> =F4+E4-1 </w:instrText>
            </w:r>
            <w:r>
              <w:fldChar w:fldCharType="separate"/>
            </w:r>
            <w:r>
              <w:rPr>
                <w:noProof/>
              </w:rPr>
              <w:t>12</w:t>
            </w:r>
            <w:r>
              <w:fldChar w:fldCharType="end"/>
            </w:r>
          </w:p>
        </w:tc>
        <w:tc>
          <w:tcPr>
            <w:tcW w:w="2070" w:type="dxa"/>
          </w:tcPr>
          <w:p w14:paraId="6D81338F" w14:textId="77777777" w:rsidR="00562696" w:rsidRDefault="00A84E6D" w:rsidP="003F6196">
            <w:r>
              <w:t>n/a</w:t>
            </w:r>
          </w:p>
        </w:tc>
        <w:tc>
          <w:tcPr>
            <w:tcW w:w="1890" w:type="dxa"/>
          </w:tcPr>
          <w:p w14:paraId="10A3E32C" w14:textId="77777777" w:rsidR="00562696" w:rsidRDefault="00562696" w:rsidP="003F6196"/>
        </w:tc>
        <w:tc>
          <w:tcPr>
            <w:tcW w:w="1620" w:type="dxa"/>
          </w:tcPr>
          <w:p w14:paraId="7A4EC9F3" w14:textId="77777777" w:rsidR="00562696" w:rsidRDefault="00562696" w:rsidP="003F6196"/>
        </w:tc>
        <w:tc>
          <w:tcPr>
            <w:tcW w:w="1440" w:type="dxa"/>
          </w:tcPr>
          <w:p w14:paraId="3BA66D9B" w14:textId="77777777" w:rsidR="00562696" w:rsidRDefault="00562696" w:rsidP="003F6196"/>
        </w:tc>
      </w:tr>
      <w:tr w:rsidR="00170213" w14:paraId="03997CD5" w14:textId="77777777" w:rsidTr="003C05BB">
        <w:tc>
          <w:tcPr>
            <w:tcW w:w="990" w:type="dxa"/>
          </w:tcPr>
          <w:p w14:paraId="5ABA4BEC" w14:textId="77777777" w:rsidR="00170213" w:rsidRDefault="003C05BB" w:rsidP="003C05BB">
            <w:r>
              <w:t>T.</w:t>
            </w:r>
            <w:r w:rsidR="00CE4CA0">
              <w:t>0</w:t>
            </w:r>
            <w:r>
              <w:t>3</w:t>
            </w:r>
          </w:p>
        </w:tc>
        <w:tc>
          <w:tcPr>
            <w:tcW w:w="1080" w:type="dxa"/>
          </w:tcPr>
          <w:p w14:paraId="37FF7FDE" w14:textId="77777777" w:rsidR="00170213" w:rsidRDefault="00170213" w:rsidP="00166476">
            <w:r>
              <w:t>ScheduleCount</w:t>
            </w:r>
          </w:p>
        </w:tc>
        <w:tc>
          <w:tcPr>
            <w:tcW w:w="900" w:type="dxa"/>
          </w:tcPr>
          <w:p w14:paraId="5FD92709" w14:textId="77777777" w:rsidR="00170213" w:rsidRDefault="00170213" w:rsidP="00A813AE">
            <w:r>
              <w:t>N</w:t>
            </w:r>
          </w:p>
        </w:tc>
        <w:tc>
          <w:tcPr>
            <w:tcW w:w="990" w:type="dxa"/>
          </w:tcPr>
          <w:p w14:paraId="28BB77BC" w14:textId="77777777" w:rsidR="00170213" w:rsidRDefault="00170213" w:rsidP="00A813AE"/>
        </w:tc>
        <w:tc>
          <w:tcPr>
            <w:tcW w:w="990" w:type="dxa"/>
          </w:tcPr>
          <w:p w14:paraId="3AED3D9D" w14:textId="77777777" w:rsidR="00170213" w:rsidRDefault="00170213" w:rsidP="00A813AE">
            <w:r>
              <w:t>8</w:t>
            </w:r>
          </w:p>
        </w:tc>
        <w:tc>
          <w:tcPr>
            <w:tcW w:w="1080" w:type="dxa"/>
          </w:tcPr>
          <w:p w14:paraId="3A619377" w14:textId="77777777" w:rsidR="00170213" w:rsidRDefault="00170213" w:rsidP="00985C91">
            <w:r>
              <w:fldChar w:fldCharType="begin"/>
            </w:r>
            <w:r>
              <w:instrText xml:space="preserve"> =G4+1 </w:instrText>
            </w:r>
            <w:r>
              <w:fldChar w:fldCharType="separate"/>
            </w:r>
            <w:r>
              <w:rPr>
                <w:noProof/>
              </w:rPr>
              <w:t>13</w:t>
            </w:r>
            <w:r>
              <w:fldChar w:fldCharType="end"/>
            </w:r>
          </w:p>
        </w:tc>
        <w:tc>
          <w:tcPr>
            <w:tcW w:w="1080" w:type="dxa"/>
          </w:tcPr>
          <w:p w14:paraId="4C63177E" w14:textId="77777777" w:rsidR="00170213" w:rsidRDefault="00170213" w:rsidP="001832D9">
            <w:r>
              <w:fldChar w:fldCharType="begin"/>
            </w:r>
            <w:r>
              <w:instrText xml:space="preserve"> =F5+E5-1 </w:instrText>
            </w:r>
            <w:r>
              <w:fldChar w:fldCharType="separate"/>
            </w:r>
            <w:r>
              <w:rPr>
                <w:noProof/>
              </w:rPr>
              <w:t>20</w:t>
            </w:r>
            <w:r>
              <w:fldChar w:fldCharType="end"/>
            </w:r>
          </w:p>
        </w:tc>
        <w:tc>
          <w:tcPr>
            <w:tcW w:w="2070" w:type="dxa"/>
          </w:tcPr>
          <w:p w14:paraId="10891FC2" w14:textId="77777777" w:rsidR="00170213" w:rsidRDefault="00170213" w:rsidP="00021A82">
            <w:r>
              <w:t xml:space="preserve">If invalid, reject the schedule.  </w:t>
            </w:r>
          </w:p>
        </w:tc>
        <w:tc>
          <w:tcPr>
            <w:tcW w:w="1890" w:type="dxa"/>
          </w:tcPr>
          <w:p w14:paraId="779406ED" w14:textId="77777777" w:rsidR="00170213" w:rsidRDefault="00170213" w:rsidP="00587323">
            <w:r>
              <w:t>Reason Group 1 message 6</w:t>
            </w:r>
          </w:p>
        </w:tc>
        <w:tc>
          <w:tcPr>
            <w:tcW w:w="1620" w:type="dxa"/>
          </w:tcPr>
          <w:p w14:paraId="04DAADCF" w14:textId="77777777" w:rsidR="00170213" w:rsidRDefault="00170213" w:rsidP="00587323">
            <w:r>
              <w:t>For check schedule store as “Total Check Payment Items”. For ACH schedule  store as “Total ACH Payment Items”</w:t>
            </w:r>
          </w:p>
          <w:p w14:paraId="544A8D7A" w14:textId="77777777" w:rsidR="00170213" w:rsidRDefault="00170213"/>
        </w:tc>
        <w:tc>
          <w:tcPr>
            <w:tcW w:w="1440" w:type="dxa"/>
          </w:tcPr>
          <w:p w14:paraId="4B2272C3" w14:textId="77777777" w:rsidR="00170213" w:rsidRDefault="00170213" w:rsidP="00A813AE">
            <w:r>
              <w:t>See Validation for Balancing for additional rules.</w:t>
            </w:r>
          </w:p>
        </w:tc>
      </w:tr>
      <w:tr w:rsidR="00170213" w14:paraId="46EFAB4E" w14:textId="77777777" w:rsidTr="003C05BB">
        <w:tc>
          <w:tcPr>
            <w:tcW w:w="990" w:type="dxa"/>
          </w:tcPr>
          <w:p w14:paraId="3256B0A0" w14:textId="77777777" w:rsidR="00170213" w:rsidRDefault="003C05BB" w:rsidP="003C05BB">
            <w:r>
              <w:t>T.</w:t>
            </w:r>
            <w:r w:rsidR="00CE4CA0">
              <w:t>0</w:t>
            </w:r>
            <w:r>
              <w:t>4</w:t>
            </w:r>
          </w:p>
        </w:tc>
        <w:tc>
          <w:tcPr>
            <w:tcW w:w="1080" w:type="dxa"/>
          </w:tcPr>
          <w:p w14:paraId="42C2BB46" w14:textId="77777777" w:rsidR="00170213" w:rsidRDefault="00170213" w:rsidP="00166476">
            <w:r>
              <w:t>Filler</w:t>
            </w:r>
          </w:p>
        </w:tc>
        <w:tc>
          <w:tcPr>
            <w:tcW w:w="900" w:type="dxa"/>
          </w:tcPr>
          <w:p w14:paraId="43973B67" w14:textId="77777777" w:rsidR="00170213" w:rsidRDefault="00170213" w:rsidP="00A813AE">
            <w:r>
              <w:t>AN</w:t>
            </w:r>
          </w:p>
        </w:tc>
        <w:tc>
          <w:tcPr>
            <w:tcW w:w="990" w:type="dxa"/>
          </w:tcPr>
          <w:p w14:paraId="1BCEC97E" w14:textId="77777777" w:rsidR="00170213" w:rsidRDefault="00170213" w:rsidP="00A813AE">
            <w:r>
              <w:t>Blanks</w:t>
            </w:r>
          </w:p>
        </w:tc>
        <w:tc>
          <w:tcPr>
            <w:tcW w:w="990" w:type="dxa"/>
          </w:tcPr>
          <w:p w14:paraId="6714AFE7" w14:textId="77777777" w:rsidR="00170213" w:rsidDel="003E0CB1" w:rsidRDefault="00170213" w:rsidP="00423337">
            <w:r>
              <w:t>3</w:t>
            </w:r>
          </w:p>
        </w:tc>
        <w:tc>
          <w:tcPr>
            <w:tcW w:w="1080" w:type="dxa"/>
          </w:tcPr>
          <w:p w14:paraId="1FAD158D" w14:textId="77777777" w:rsidR="00170213" w:rsidDel="00BB6E96" w:rsidRDefault="00170213" w:rsidP="00A9099C">
            <w:r>
              <w:fldChar w:fldCharType="begin"/>
            </w:r>
            <w:r>
              <w:instrText xml:space="preserve"> =G5+1 </w:instrText>
            </w:r>
            <w:r>
              <w:fldChar w:fldCharType="separate"/>
            </w:r>
            <w:r>
              <w:rPr>
                <w:noProof/>
              </w:rPr>
              <w:t>21</w:t>
            </w:r>
            <w:r>
              <w:fldChar w:fldCharType="end"/>
            </w:r>
          </w:p>
        </w:tc>
        <w:tc>
          <w:tcPr>
            <w:tcW w:w="1080" w:type="dxa"/>
          </w:tcPr>
          <w:p w14:paraId="4E207386" w14:textId="77777777" w:rsidR="00170213" w:rsidRDefault="00170213" w:rsidP="001832D9">
            <w:r>
              <w:fldChar w:fldCharType="begin"/>
            </w:r>
            <w:r>
              <w:instrText xml:space="preserve"> =F6+E6-1 </w:instrText>
            </w:r>
            <w:r>
              <w:fldChar w:fldCharType="separate"/>
            </w:r>
            <w:r>
              <w:rPr>
                <w:noProof/>
              </w:rPr>
              <w:t>23</w:t>
            </w:r>
            <w:r>
              <w:fldChar w:fldCharType="end"/>
            </w:r>
          </w:p>
        </w:tc>
        <w:tc>
          <w:tcPr>
            <w:tcW w:w="2070" w:type="dxa"/>
          </w:tcPr>
          <w:p w14:paraId="4DFCC973" w14:textId="77777777" w:rsidR="00170213" w:rsidRDefault="00170213" w:rsidP="00434007">
            <w:r>
              <w:t xml:space="preserve">n/a </w:t>
            </w:r>
          </w:p>
        </w:tc>
        <w:tc>
          <w:tcPr>
            <w:tcW w:w="1890" w:type="dxa"/>
          </w:tcPr>
          <w:p w14:paraId="75C91E96" w14:textId="77777777" w:rsidR="00170213" w:rsidRDefault="00170213" w:rsidP="00587323"/>
        </w:tc>
        <w:tc>
          <w:tcPr>
            <w:tcW w:w="1620" w:type="dxa"/>
          </w:tcPr>
          <w:p w14:paraId="3FA74A37" w14:textId="77777777" w:rsidR="00170213" w:rsidRDefault="00170213" w:rsidP="00587323"/>
        </w:tc>
        <w:tc>
          <w:tcPr>
            <w:tcW w:w="1440" w:type="dxa"/>
          </w:tcPr>
          <w:p w14:paraId="0FD70536" w14:textId="77777777" w:rsidR="00170213" w:rsidRDefault="00170213" w:rsidP="00A813AE"/>
        </w:tc>
      </w:tr>
      <w:tr w:rsidR="00170213" w14:paraId="2DD61FCD" w14:textId="77777777" w:rsidTr="003C05BB">
        <w:tc>
          <w:tcPr>
            <w:tcW w:w="990" w:type="dxa"/>
          </w:tcPr>
          <w:p w14:paraId="738B9C22" w14:textId="77777777" w:rsidR="00170213" w:rsidRDefault="003C05BB" w:rsidP="003C05BB">
            <w:r>
              <w:t>T.</w:t>
            </w:r>
            <w:r w:rsidR="00CE4CA0">
              <w:t>0</w:t>
            </w:r>
            <w:r>
              <w:t>5</w:t>
            </w:r>
          </w:p>
        </w:tc>
        <w:tc>
          <w:tcPr>
            <w:tcW w:w="1080" w:type="dxa"/>
          </w:tcPr>
          <w:p w14:paraId="4DF1CB86" w14:textId="77777777" w:rsidR="00170213" w:rsidRDefault="00170213" w:rsidP="00166476">
            <w:r>
              <w:t>ScheduleAmount</w:t>
            </w:r>
          </w:p>
        </w:tc>
        <w:tc>
          <w:tcPr>
            <w:tcW w:w="900" w:type="dxa"/>
          </w:tcPr>
          <w:p w14:paraId="5019A13B" w14:textId="77777777" w:rsidR="00170213" w:rsidRDefault="00170213" w:rsidP="00A813AE">
            <w:r>
              <w:t>N</w:t>
            </w:r>
          </w:p>
        </w:tc>
        <w:tc>
          <w:tcPr>
            <w:tcW w:w="990" w:type="dxa"/>
          </w:tcPr>
          <w:p w14:paraId="024B2E34" w14:textId="77777777" w:rsidR="00170213" w:rsidRDefault="00170213" w:rsidP="00A813AE"/>
        </w:tc>
        <w:tc>
          <w:tcPr>
            <w:tcW w:w="990" w:type="dxa"/>
          </w:tcPr>
          <w:p w14:paraId="1938253C" w14:textId="77777777" w:rsidR="00170213" w:rsidRDefault="00170213" w:rsidP="00423337">
            <w:r>
              <w:t>15</w:t>
            </w:r>
          </w:p>
        </w:tc>
        <w:tc>
          <w:tcPr>
            <w:tcW w:w="1080" w:type="dxa"/>
          </w:tcPr>
          <w:p w14:paraId="19F925F3" w14:textId="77777777" w:rsidR="00170213" w:rsidRDefault="00170213" w:rsidP="00562696">
            <w:r>
              <w:fldChar w:fldCharType="begin"/>
            </w:r>
            <w:r>
              <w:instrText xml:space="preserve"> =G6+1 </w:instrText>
            </w:r>
            <w:r>
              <w:fldChar w:fldCharType="separate"/>
            </w:r>
            <w:r>
              <w:rPr>
                <w:noProof/>
              </w:rPr>
              <w:t>24</w:t>
            </w:r>
            <w:r>
              <w:fldChar w:fldCharType="end"/>
            </w:r>
          </w:p>
        </w:tc>
        <w:tc>
          <w:tcPr>
            <w:tcW w:w="1080" w:type="dxa"/>
          </w:tcPr>
          <w:p w14:paraId="063199C5" w14:textId="77777777" w:rsidR="00170213" w:rsidRDefault="00170213" w:rsidP="001832D9">
            <w:r>
              <w:fldChar w:fldCharType="begin"/>
            </w:r>
            <w:r>
              <w:instrText xml:space="preserve"> =F7+E7-1 </w:instrText>
            </w:r>
            <w:r>
              <w:fldChar w:fldCharType="separate"/>
            </w:r>
            <w:r>
              <w:rPr>
                <w:noProof/>
              </w:rPr>
              <w:t>38</w:t>
            </w:r>
            <w:r>
              <w:fldChar w:fldCharType="end"/>
            </w:r>
          </w:p>
        </w:tc>
        <w:tc>
          <w:tcPr>
            <w:tcW w:w="2070" w:type="dxa"/>
          </w:tcPr>
          <w:p w14:paraId="37E4E0C6" w14:textId="77777777" w:rsidR="00170213" w:rsidRDefault="00170213" w:rsidP="00021A82">
            <w:r>
              <w:t xml:space="preserve">If invalid, reject the schedule.  </w:t>
            </w:r>
          </w:p>
        </w:tc>
        <w:tc>
          <w:tcPr>
            <w:tcW w:w="1890" w:type="dxa"/>
          </w:tcPr>
          <w:p w14:paraId="628FED56" w14:textId="77777777" w:rsidR="00170213" w:rsidRDefault="00170213" w:rsidP="00587323">
            <w:r>
              <w:t>Reason Group 1 message 6</w:t>
            </w:r>
          </w:p>
        </w:tc>
        <w:tc>
          <w:tcPr>
            <w:tcW w:w="1620" w:type="dxa"/>
          </w:tcPr>
          <w:p w14:paraId="4690DB2D" w14:textId="77777777" w:rsidR="00170213" w:rsidRDefault="00170213" w:rsidP="00587323">
            <w:r>
              <w:t xml:space="preserve">For Check schedule, store as “Total Check </w:t>
            </w:r>
            <w:r>
              <w:lastRenderedPageBreak/>
              <w:t>Payment Amount”.  For ACH schedule, store as “Total ACH Payment Amount”</w:t>
            </w:r>
          </w:p>
          <w:p w14:paraId="3E352C82" w14:textId="77777777" w:rsidR="00170213" w:rsidRDefault="00170213"/>
        </w:tc>
        <w:tc>
          <w:tcPr>
            <w:tcW w:w="1440" w:type="dxa"/>
          </w:tcPr>
          <w:p w14:paraId="18F944EE" w14:textId="77777777" w:rsidR="00170213" w:rsidRDefault="00170213" w:rsidP="00A813AE">
            <w:r>
              <w:lastRenderedPageBreak/>
              <w:t xml:space="preserve">See Validation for Balancing </w:t>
            </w:r>
            <w:r>
              <w:lastRenderedPageBreak/>
              <w:t>for additional rules.</w:t>
            </w:r>
          </w:p>
        </w:tc>
      </w:tr>
      <w:tr w:rsidR="00170213" w14:paraId="470302D0" w14:textId="77777777" w:rsidTr="003C05BB">
        <w:tc>
          <w:tcPr>
            <w:tcW w:w="990" w:type="dxa"/>
          </w:tcPr>
          <w:p w14:paraId="0A8EBDF0" w14:textId="77777777" w:rsidR="00170213" w:rsidRDefault="003C05BB" w:rsidP="003C05BB">
            <w:r>
              <w:lastRenderedPageBreak/>
              <w:t>T.</w:t>
            </w:r>
            <w:r w:rsidR="00CE4CA0">
              <w:t>0</w:t>
            </w:r>
            <w:r>
              <w:t>6</w:t>
            </w:r>
          </w:p>
        </w:tc>
        <w:tc>
          <w:tcPr>
            <w:tcW w:w="1080" w:type="dxa"/>
          </w:tcPr>
          <w:p w14:paraId="21195816" w14:textId="77777777" w:rsidR="00170213" w:rsidRDefault="00170213" w:rsidP="00A813AE">
            <w:r>
              <w:t>Filler</w:t>
            </w:r>
          </w:p>
        </w:tc>
        <w:tc>
          <w:tcPr>
            <w:tcW w:w="900" w:type="dxa"/>
          </w:tcPr>
          <w:p w14:paraId="64550ACC" w14:textId="77777777" w:rsidR="00170213" w:rsidRDefault="00170213" w:rsidP="00A813AE"/>
        </w:tc>
        <w:tc>
          <w:tcPr>
            <w:tcW w:w="990" w:type="dxa"/>
          </w:tcPr>
          <w:p w14:paraId="2D8C26E7" w14:textId="77777777" w:rsidR="00170213" w:rsidRDefault="00170213" w:rsidP="00A813AE"/>
        </w:tc>
        <w:tc>
          <w:tcPr>
            <w:tcW w:w="990" w:type="dxa"/>
          </w:tcPr>
          <w:p w14:paraId="74BD29E1" w14:textId="77777777" w:rsidR="00170213" w:rsidRDefault="00170213" w:rsidP="00BB6E96">
            <w:r>
              <w:t>812</w:t>
            </w:r>
          </w:p>
        </w:tc>
        <w:tc>
          <w:tcPr>
            <w:tcW w:w="1080" w:type="dxa"/>
          </w:tcPr>
          <w:p w14:paraId="17FCA543" w14:textId="77777777" w:rsidR="00170213" w:rsidRDefault="00170213" w:rsidP="00562696">
            <w:r>
              <w:fldChar w:fldCharType="begin"/>
            </w:r>
            <w:r>
              <w:instrText xml:space="preserve"> =G7+1 </w:instrText>
            </w:r>
            <w:r>
              <w:fldChar w:fldCharType="separate"/>
            </w:r>
            <w:r>
              <w:rPr>
                <w:noProof/>
              </w:rPr>
              <w:t>39</w:t>
            </w:r>
            <w:r>
              <w:fldChar w:fldCharType="end"/>
            </w:r>
          </w:p>
        </w:tc>
        <w:tc>
          <w:tcPr>
            <w:tcW w:w="1080" w:type="dxa"/>
          </w:tcPr>
          <w:p w14:paraId="525CAD04" w14:textId="77777777" w:rsidR="00170213" w:rsidRDefault="00170213" w:rsidP="00A813AE">
            <w:r>
              <w:fldChar w:fldCharType="begin"/>
            </w:r>
            <w:r>
              <w:instrText xml:space="preserve"> =F8+E8-1 </w:instrText>
            </w:r>
            <w:r>
              <w:fldChar w:fldCharType="separate"/>
            </w:r>
            <w:r>
              <w:rPr>
                <w:noProof/>
              </w:rPr>
              <w:t>850</w:t>
            </w:r>
            <w:r>
              <w:fldChar w:fldCharType="end"/>
            </w:r>
          </w:p>
        </w:tc>
        <w:tc>
          <w:tcPr>
            <w:tcW w:w="2070" w:type="dxa"/>
          </w:tcPr>
          <w:p w14:paraId="48665CB4" w14:textId="77777777" w:rsidR="00170213" w:rsidRDefault="00170213" w:rsidP="00A813AE">
            <w:r>
              <w:t>n/a</w:t>
            </w:r>
          </w:p>
        </w:tc>
        <w:tc>
          <w:tcPr>
            <w:tcW w:w="1890" w:type="dxa"/>
          </w:tcPr>
          <w:p w14:paraId="19FF2E99" w14:textId="77777777" w:rsidR="00170213" w:rsidRDefault="00170213" w:rsidP="00A813AE"/>
        </w:tc>
        <w:tc>
          <w:tcPr>
            <w:tcW w:w="1620" w:type="dxa"/>
          </w:tcPr>
          <w:p w14:paraId="6DAB68D0" w14:textId="77777777" w:rsidR="00170213" w:rsidRDefault="00170213" w:rsidP="00A813AE">
            <w:r>
              <w:t>n/a</w:t>
            </w:r>
          </w:p>
        </w:tc>
        <w:tc>
          <w:tcPr>
            <w:tcW w:w="1440" w:type="dxa"/>
          </w:tcPr>
          <w:p w14:paraId="63E0ED78" w14:textId="77777777" w:rsidR="00170213" w:rsidRDefault="00170213" w:rsidP="00A813AE"/>
        </w:tc>
      </w:tr>
    </w:tbl>
    <w:p w14:paraId="598FC6D1" w14:textId="77777777" w:rsidR="000C4FC4" w:rsidRDefault="000C4FC4"/>
    <w:p w14:paraId="7BCB3749" w14:textId="77777777" w:rsidR="004119E3" w:rsidRDefault="004119E3"/>
    <w:p w14:paraId="3E14D2EC" w14:textId="77777777" w:rsidR="007A1178" w:rsidRDefault="00DF72BD">
      <w:pPr>
        <w:pStyle w:val="Heading2"/>
      </w:pPr>
      <w:bookmarkStart w:id="1288" w:name="_Toc249174705"/>
      <w:bookmarkStart w:id="1289" w:name="_Toc249241459"/>
      <w:bookmarkStart w:id="1290" w:name="_Toc251943041"/>
      <w:bookmarkStart w:id="1291" w:name="_Toc252174643"/>
      <w:bookmarkStart w:id="1292" w:name="_Toc252544378"/>
      <w:bookmarkStart w:id="1293" w:name="_Toc252798699"/>
      <w:bookmarkStart w:id="1294" w:name="_Toc252798751"/>
      <w:bookmarkStart w:id="1295" w:name="_Toc252798802"/>
      <w:bookmarkStart w:id="1296" w:name="_Toc252798892"/>
      <w:bookmarkStart w:id="1297" w:name="_Toc252798934"/>
      <w:bookmarkStart w:id="1298" w:name="_Toc252803275"/>
      <w:bookmarkStart w:id="1299" w:name="_Toc256594143"/>
      <w:bookmarkStart w:id="1300" w:name="_Toc273379793"/>
      <w:bookmarkStart w:id="1301" w:name="_Toc273561698"/>
      <w:bookmarkStart w:id="1302" w:name="_Toc512413639"/>
      <w:bookmarkStart w:id="1303" w:name="_Toc512414162"/>
      <w:bookmarkStart w:id="1304" w:name="_Toc512414434"/>
      <w:bookmarkStart w:id="1305" w:name="_Toc512414618"/>
      <w:bookmarkStart w:id="1306" w:name="_Toc512414661"/>
      <w:bookmarkEnd w:id="1288"/>
      <w:bookmarkEnd w:id="1289"/>
      <w:bookmarkEnd w:id="1290"/>
      <w:bookmarkEnd w:id="1291"/>
      <w:bookmarkEnd w:id="1292"/>
      <w:bookmarkEnd w:id="1293"/>
      <w:bookmarkEnd w:id="1294"/>
      <w:bookmarkEnd w:id="1295"/>
      <w:bookmarkEnd w:id="1296"/>
      <w:bookmarkEnd w:id="1297"/>
      <w:bookmarkEnd w:id="1298"/>
      <w:bookmarkEnd w:id="1299"/>
      <w:r>
        <w:br w:type="page"/>
      </w:r>
      <w:bookmarkStart w:id="1307" w:name="_Toc512414824"/>
      <w:bookmarkStart w:id="1308" w:name="_Toc512414976"/>
      <w:bookmarkStart w:id="1309" w:name="_Toc512415124"/>
      <w:bookmarkStart w:id="1310" w:name="_Toc512415278"/>
      <w:bookmarkStart w:id="1311" w:name="_Toc512415374"/>
      <w:bookmarkStart w:id="1312" w:name="_Toc512415448"/>
      <w:bookmarkStart w:id="1313" w:name="_Toc533161032"/>
      <w:bookmarkStart w:id="1314" w:name="_Toc90909138"/>
      <w:r w:rsidR="000C4FC4">
        <w:lastRenderedPageBreak/>
        <w:t>File Trailer Control Record</w:t>
      </w:r>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p>
    <w:p w14:paraId="3FEC74B0" w14:textId="77777777" w:rsidR="000C4FC4" w:rsidRDefault="000C4FC4"/>
    <w:tbl>
      <w:tblPr>
        <w:tblW w:w="14403" w:type="dxa"/>
        <w:tblInd w:w="-43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990"/>
        <w:gridCol w:w="1350"/>
        <w:gridCol w:w="900"/>
        <w:gridCol w:w="990"/>
        <w:gridCol w:w="990"/>
        <w:gridCol w:w="1080"/>
        <w:gridCol w:w="1080"/>
        <w:gridCol w:w="2070"/>
        <w:gridCol w:w="1890"/>
        <w:gridCol w:w="1620"/>
        <w:gridCol w:w="1443"/>
      </w:tblGrid>
      <w:tr w:rsidR="00BB6E96" w:rsidRPr="00B33B13" w14:paraId="168DAB1A" w14:textId="77777777" w:rsidTr="00382733">
        <w:trPr>
          <w:trHeight w:val="272"/>
          <w:tblHeader/>
        </w:trPr>
        <w:tc>
          <w:tcPr>
            <w:tcW w:w="14403" w:type="dxa"/>
            <w:gridSpan w:val="11"/>
            <w:tcBorders>
              <w:top w:val="single" w:sz="4" w:space="0" w:color="auto"/>
              <w:bottom w:val="single" w:sz="6" w:space="0" w:color="auto"/>
            </w:tcBorders>
            <w:shd w:val="clear" w:color="auto" w:fill="B8CCE4"/>
          </w:tcPr>
          <w:p w14:paraId="6D454C51" w14:textId="77777777" w:rsidR="00BB6E96" w:rsidRPr="00B33B13" w:rsidRDefault="00BB6E96" w:rsidP="00316479">
            <w:pPr>
              <w:rPr>
                <w:b/>
              </w:rPr>
            </w:pPr>
            <w:r>
              <w:rPr>
                <w:b/>
              </w:rPr>
              <w:t>File Trailer Control Record</w:t>
            </w:r>
          </w:p>
        </w:tc>
      </w:tr>
      <w:tr w:rsidR="00BF455B" w:rsidRPr="00B33B13" w14:paraId="6B8C3FF9" w14:textId="77777777" w:rsidTr="00382733">
        <w:trPr>
          <w:trHeight w:val="514"/>
          <w:tblHeader/>
        </w:trPr>
        <w:tc>
          <w:tcPr>
            <w:tcW w:w="990" w:type="dxa"/>
            <w:tcBorders>
              <w:top w:val="single" w:sz="6" w:space="0" w:color="auto"/>
              <w:bottom w:val="single" w:sz="6" w:space="0" w:color="auto"/>
            </w:tcBorders>
            <w:shd w:val="clear" w:color="auto" w:fill="B8CCE4"/>
          </w:tcPr>
          <w:p w14:paraId="53E9B8AB" w14:textId="77777777" w:rsidR="00BF455B" w:rsidRPr="00B33B13" w:rsidRDefault="00BF455B" w:rsidP="00316479">
            <w:pPr>
              <w:rPr>
                <w:b/>
              </w:rPr>
            </w:pPr>
            <w:r w:rsidRPr="00B33B13">
              <w:rPr>
                <w:b/>
              </w:rPr>
              <w:t xml:space="preserve"> #</w:t>
            </w:r>
          </w:p>
        </w:tc>
        <w:tc>
          <w:tcPr>
            <w:tcW w:w="1350" w:type="dxa"/>
            <w:tcBorders>
              <w:top w:val="single" w:sz="6" w:space="0" w:color="auto"/>
              <w:bottom w:val="single" w:sz="6" w:space="0" w:color="auto"/>
            </w:tcBorders>
            <w:shd w:val="clear" w:color="auto" w:fill="B8CCE4"/>
          </w:tcPr>
          <w:p w14:paraId="485E691D" w14:textId="77777777" w:rsidR="00BF455B" w:rsidRPr="00B33B13" w:rsidRDefault="00BF455B" w:rsidP="00316479">
            <w:pPr>
              <w:rPr>
                <w:b/>
              </w:rPr>
            </w:pPr>
            <w:r w:rsidRPr="00B33B13">
              <w:rPr>
                <w:b/>
              </w:rPr>
              <w:t>Field Name</w:t>
            </w:r>
          </w:p>
        </w:tc>
        <w:tc>
          <w:tcPr>
            <w:tcW w:w="900" w:type="dxa"/>
            <w:tcBorders>
              <w:top w:val="single" w:sz="6" w:space="0" w:color="auto"/>
              <w:bottom w:val="single" w:sz="6" w:space="0" w:color="auto"/>
            </w:tcBorders>
            <w:shd w:val="clear" w:color="auto" w:fill="B8CCE4"/>
          </w:tcPr>
          <w:p w14:paraId="68F35413" w14:textId="77777777" w:rsidR="00BF455B" w:rsidRPr="00B33B13" w:rsidRDefault="00BF455B" w:rsidP="00316479">
            <w:pPr>
              <w:rPr>
                <w:b/>
              </w:rPr>
            </w:pPr>
            <w:r w:rsidRPr="00B33B13">
              <w:rPr>
                <w:b/>
              </w:rPr>
              <w:t>Type</w:t>
            </w:r>
          </w:p>
        </w:tc>
        <w:tc>
          <w:tcPr>
            <w:tcW w:w="990" w:type="dxa"/>
            <w:tcBorders>
              <w:top w:val="single" w:sz="6" w:space="0" w:color="auto"/>
              <w:bottom w:val="single" w:sz="6" w:space="0" w:color="auto"/>
            </w:tcBorders>
            <w:shd w:val="clear" w:color="auto" w:fill="B8CCE4"/>
          </w:tcPr>
          <w:p w14:paraId="59ED553C" w14:textId="77777777" w:rsidR="00BF455B" w:rsidRPr="00B33B13" w:rsidRDefault="00BF455B" w:rsidP="00316479">
            <w:pPr>
              <w:rPr>
                <w:b/>
              </w:rPr>
            </w:pPr>
            <w:r w:rsidRPr="00B33B13">
              <w:rPr>
                <w:b/>
              </w:rPr>
              <w:t>Field Value</w:t>
            </w:r>
          </w:p>
        </w:tc>
        <w:tc>
          <w:tcPr>
            <w:tcW w:w="990" w:type="dxa"/>
            <w:tcBorders>
              <w:top w:val="single" w:sz="6" w:space="0" w:color="auto"/>
              <w:bottom w:val="single" w:sz="6" w:space="0" w:color="auto"/>
            </w:tcBorders>
            <w:shd w:val="clear" w:color="auto" w:fill="B8CCE4"/>
          </w:tcPr>
          <w:p w14:paraId="00EBD410" w14:textId="77777777" w:rsidR="00BF455B" w:rsidRPr="00B33B13" w:rsidRDefault="00BF455B" w:rsidP="00316479">
            <w:pPr>
              <w:rPr>
                <w:b/>
              </w:rPr>
            </w:pPr>
            <w:r w:rsidRPr="00B33B13">
              <w:rPr>
                <w:b/>
              </w:rPr>
              <w:t>Length</w:t>
            </w:r>
          </w:p>
        </w:tc>
        <w:tc>
          <w:tcPr>
            <w:tcW w:w="1080" w:type="dxa"/>
            <w:tcBorders>
              <w:top w:val="single" w:sz="6" w:space="0" w:color="auto"/>
              <w:bottom w:val="single" w:sz="6" w:space="0" w:color="auto"/>
            </w:tcBorders>
            <w:shd w:val="clear" w:color="auto" w:fill="B8CCE4"/>
          </w:tcPr>
          <w:p w14:paraId="7233278D" w14:textId="77777777" w:rsidR="00BF455B" w:rsidRPr="00B33B13" w:rsidRDefault="00BB6E96" w:rsidP="00316479">
            <w:pPr>
              <w:rPr>
                <w:b/>
              </w:rPr>
            </w:pPr>
            <w:r>
              <w:rPr>
                <w:b/>
              </w:rPr>
              <w:t xml:space="preserve">Start </w:t>
            </w:r>
            <w:r w:rsidR="00BF455B" w:rsidRPr="00B33B13">
              <w:rPr>
                <w:b/>
              </w:rPr>
              <w:t>Position</w:t>
            </w:r>
          </w:p>
        </w:tc>
        <w:tc>
          <w:tcPr>
            <w:tcW w:w="1080" w:type="dxa"/>
            <w:tcBorders>
              <w:top w:val="single" w:sz="6" w:space="0" w:color="auto"/>
              <w:bottom w:val="single" w:sz="6" w:space="0" w:color="auto"/>
            </w:tcBorders>
            <w:shd w:val="clear" w:color="auto" w:fill="B8CCE4"/>
          </w:tcPr>
          <w:p w14:paraId="2F813FD7" w14:textId="77777777" w:rsidR="00BF455B" w:rsidRPr="00B33B13" w:rsidRDefault="00BB6E96" w:rsidP="00316479">
            <w:pPr>
              <w:rPr>
                <w:b/>
              </w:rPr>
            </w:pPr>
            <w:r>
              <w:rPr>
                <w:b/>
              </w:rPr>
              <w:t>End Position</w:t>
            </w:r>
          </w:p>
        </w:tc>
        <w:tc>
          <w:tcPr>
            <w:tcW w:w="2070" w:type="dxa"/>
            <w:tcBorders>
              <w:top w:val="single" w:sz="6" w:space="0" w:color="auto"/>
              <w:bottom w:val="single" w:sz="6" w:space="0" w:color="auto"/>
            </w:tcBorders>
            <w:shd w:val="clear" w:color="auto" w:fill="B8CCE4"/>
          </w:tcPr>
          <w:p w14:paraId="0C7AE49D" w14:textId="77777777" w:rsidR="00BF455B" w:rsidRPr="00B33B13" w:rsidRDefault="00BF455B" w:rsidP="00316479">
            <w:pPr>
              <w:rPr>
                <w:b/>
              </w:rPr>
            </w:pPr>
            <w:r w:rsidRPr="00B33B13">
              <w:rPr>
                <w:b/>
              </w:rPr>
              <w:t>Validation rules</w:t>
            </w:r>
          </w:p>
        </w:tc>
        <w:tc>
          <w:tcPr>
            <w:tcW w:w="1890" w:type="dxa"/>
            <w:tcBorders>
              <w:top w:val="single" w:sz="6" w:space="0" w:color="auto"/>
              <w:bottom w:val="single" w:sz="6" w:space="0" w:color="auto"/>
            </w:tcBorders>
            <w:shd w:val="clear" w:color="auto" w:fill="B8CCE4"/>
          </w:tcPr>
          <w:p w14:paraId="61A115C7" w14:textId="77777777" w:rsidR="00BF455B" w:rsidRPr="00B33B13" w:rsidRDefault="00BF455B" w:rsidP="00316479">
            <w:pPr>
              <w:rPr>
                <w:b/>
              </w:rPr>
            </w:pPr>
            <w:r>
              <w:rPr>
                <w:b/>
              </w:rPr>
              <w:t>Error Code</w:t>
            </w:r>
          </w:p>
        </w:tc>
        <w:tc>
          <w:tcPr>
            <w:tcW w:w="1620" w:type="dxa"/>
            <w:tcBorders>
              <w:top w:val="single" w:sz="6" w:space="0" w:color="auto"/>
              <w:bottom w:val="single" w:sz="6" w:space="0" w:color="auto"/>
            </w:tcBorders>
            <w:shd w:val="clear" w:color="auto" w:fill="B8CCE4"/>
          </w:tcPr>
          <w:p w14:paraId="7BCD5CB7" w14:textId="77777777" w:rsidR="00BF455B" w:rsidRPr="00B33B13" w:rsidRDefault="00BF455B" w:rsidP="00316479">
            <w:pPr>
              <w:rPr>
                <w:b/>
              </w:rPr>
            </w:pPr>
            <w:r w:rsidRPr="00B33B13">
              <w:rPr>
                <w:b/>
              </w:rPr>
              <w:t>Stored Name</w:t>
            </w:r>
          </w:p>
        </w:tc>
        <w:tc>
          <w:tcPr>
            <w:tcW w:w="1440" w:type="dxa"/>
            <w:tcBorders>
              <w:top w:val="single" w:sz="6" w:space="0" w:color="auto"/>
              <w:bottom w:val="single" w:sz="6" w:space="0" w:color="auto"/>
            </w:tcBorders>
            <w:shd w:val="clear" w:color="auto" w:fill="B8CCE4"/>
          </w:tcPr>
          <w:p w14:paraId="106AC820" w14:textId="77777777" w:rsidR="00BF455B" w:rsidRPr="00B33B13" w:rsidRDefault="00BF455B" w:rsidP="00316479">
            <w:pPr>
              <w:rPr>
                <w:b/>
              </w:rPr>
            </w:pPr>
            <w:r w:rsidRPr="00B33B13">
              <w:rPr>
                <w:b/>
              </w:rPr>
              <w:t>Notes</w:t>
            </w:r>
          </w:p>
        </w:tc>
      </w:tr>
      <w:tr w:rsidR="00BF455B" w14:paraId="389F6EEB" w14:textId="77777777" w:rsidTr="00382733">
        <w:trPr>
          <w:trHeight w:val="574"/>
        </w:trPr>
        <w:tc>
          <w:tcPr>
            <w:tcW w:w="990" w:type="dxa"/>
            <w:tcBorders>
              <w:top w:val="single" w:sz="6" w:space="0" w:color="auto"/>
            </w:tcBorders>
          </w:tcPr>
          <w:p w14:paraId="7E7F372D" w14:textId="77777777" w:rsidR="00BF455B" w:rsidRDefault="00382733" w:rsidP="00382733">
            <w:r>
              <w:t>E.</w:t>
            </w:r>
            <w:r w:rsidR="00CE4CA0">
              <w:t>0</w:t>
            </w:r>
            <w:r>
              <w:t>1</w:t>
            </w:r>
          </w:p>
        </w:tc>
        <w:tc>
          <w:tcPr>
            <w:tcW w:w="1350" w:type="dxa"/>
            <w:tcBorders>
              <w:top w:val="single" w:sz="6" w:space="0" w:color="auto"/>
            </w:tcBorders>
          </w:tcPr>
          <w:p w14:paraId="7174C623" w14:textId="77777777" w:rsidR="00BF455B" w:rsidRPr="00AE2A70" w:rsidRDefault="00BF455B" w:rsidP="00316479">
            <w:r>
              <w:t>Record Code</w:t>
            </w:r>
          </w:p>
        </w:tc>
        <w:tc>
          <w:tcPr>
            <w:tcW w:w="900" w:type="dxa"/>
            <w:tcBorders>
              <w:top w:val="single" w:sz="6" w:space="0" w:color="auto"/>
            </w:tcBorders>
          </w:tcPr>
          <w:p w14:paraId="27E2123F" w14:textId="77777777" w:rsidR="00BF455B" w:rsidRDefault="00BF455B" w:rsidP="00316479">
            <w:r>
              <w:t>AN</w:t>
            </w:r>
          </w:p>
        </w:tc>
        <w:tc>
          <w:tcPr>
            <w:tcW w:w="990" w:type="dxa"/>
            <w:tcBorders>
              <w:top w:val="single" w:sz="6" w:space="0" w:color="auto"/>
            </w:tcBorders>
          </w:tcPr>
          <w:p w14:paraId="26E2B329" w14:textId="77777777" w:rsidR="00BF455B" w:rsidRDefault="00BF455B" w:rsidP="00316479">
            <w:r>
              <w:t>“E</w:t>
            </w:r>
            <w:r w:rsidR="00727E54" w:rsidRPr="00727E54">
              <w:rPr>
                <w:strike/>
              </w:rPr>
              <w:t>b</w:t>
            </w:r>
            <w:r>
              <w:t>”</w:t>
            </w:r>
          </w:p>
        </w:tc>
        <w:tc>
          <w:tcPr>
            <w:tcW w:w="990" w:type="dxa"/>
            <w:tcBorders>
              <w:top w:val="single" w:sz="6" w:space="0" w:color="auto"/>
            </w:tcBorders>
          </w:tcPr>
          <w:p w14:paraId="61FFEF2E" w14:textId="77777777" w:rsidR="00BF455B" w:rsidRDefault="00BF455B" w:rsidP="00316479">
            <w:r>
              <w:t>2</w:t>
            </w:r>
          </w:p>
        </w:tc>
        <w:tc>
          <w:tcPr>
            <w:tcW w:w="1080" w:type="dxa"/>
            <w:tcBorders>
              <w:top w:val="single" w:sz="6" w:space="0" w:color="auto"/>
            </w:tcBorders>
          </w:tcPr>
          <w:p w14:paraId="328795E6" w14:textId="77777777" w:rsidR="00BF455B" w:rsidRDefault="00BB6E96" w:rsidP="00316479">
            <w:r>
              <w:t>1</w:t>
            </w:r>
          </w:p>
        </w:tc>
        <w:tc>
          <w:tcPr>
            <w:tcW w:w="1080" w:type="dxa"/>
            <w:tcBorders>
              <w:top w:val="single" w:sz="6" w:space="0" w:color="auto"/>
            </w:tcBorders>
          </w:tcPr>
          <w:p w14:paraId="168E5865" w14:textId="77777777" w:rsidR="00BF455B" w:rsidRDefault="002E7653" w:rsidP="00316479">
            <w:r>
              <w:fldChar w:fldCharType="begin"/>
            </w:r>
            <w:r>
              <w:instrText xml:space="preserve"> =F3+E3-1 </w:instrText>
            </w:r>
            <w:r>
              <w:fldChar w:fldCharType="separate"/>
            </w:r>
            <w:r>
              <w:rPr>
                <w:noProof/>
              </w:rPr>
              <w:t>2</w:t>
            </w:r>
            <w:r>
              <w:fldChar w:fldCharType="end"/>
            </w:r>
          </w:p>
        </w:tc>
        <w:tc>
          <w:tcPr>
            <w:tcW w:w="2070" w:type="dxa"/>
            <w:tcBorders>
              <w:top w:val="single" w:sz="6" w:space="0" w:color="auto"/>
            </w:tcBorders>
          </w:tcPr>
          <w:p w14:paraId="6DE1EB3D" w14:textId="77777777" w:rsidR="00BF455B" w:rsidRDefault="00BF455B" w:rsidP="00316479">
            <w:r>
              <w:t>If invalid, missing or out of order, reject the file</w:t>
            </w:r>
          </w:p>
        </w:tc>
        <w:tc>
          <w:tcPr>
            <w:tcW w:w="1890" w:type="dxa"/>
            <w:tcBorders>
              <w:top w:val="single" w:sz="6" w:space="0" w:color="auto"/>
            </w:tcBorders>
          </w:tcPr>
          <w:p w14:paraId="0F0A671E" w14:textId="77777777" w:rsidR="00BF455B" w:rsidRDefault="00BF455B" w:rsidP="00316479">
            <w:r>
              <w:t>Invalid: Reason Group 1 message 6.  Missing or out of order: Reason Group 1 message 4.</w:t>
            </w:r>
          </w:p>
        </w:tc>
        <w:tc>
          <w:tcPr>
            <w:tcW w:w="1620" w:type="dxa"/>
            <w:tcBorders>
              <w:top w:val="single" w:sz="6" w:space="0" w:color="auto"/>
            </w:tcBorders>
          </w:tcPr>
          <w:p w14:paraId="1D22A95D" w14:textId="77777777" w:rsidR="00BF455B" w:rsidRDefault="00BF455B" w:rsidP="00316479"/>
        </w:tc>
        <w:tc>
          <w:tcPr>
            <w:tcW w:w="1440" w:type="dxa"/>
            <w:tcBorders>
              <w:top w:val="single" w:sz="6" w:space="0" w:color="auto"/>
            </w:tcBorders>
          </w:tcPr>
          <w:p w14:paraId="55C828DB" w14:textId="77777777" w:rsidR="00BF455B" w:rsidRDefault="00BF455B" w:rsidP="00316479">
            <w:r>
              <w:t>File Trailer Record = “E” followed by a space</w:t>
            </w:r>
          </w:p>
          <w:p w14:paraId="7AD42BC0" w14:textId="77777777" w:rsidR="00A66C25" w:rsidRDefault="00A66C25" w:rsidP="00316479"/>
        </w:tc>
      </w:tr>
      <w:tr w:rsidR="00BF455B" w14:paraId="429A6A77" w14:textId="77777777" w:rsidTr="00382733">
        <w:trPr>
          <w:trHeight w:val="761"/>
        </w:trPr>
        <w:tc>
          <w:tcPr>
            <w:tcW w:w="990" w:type="dxa"/>
          </w:tcPr>
          <w:p w14:paraId="576F051C" w14:textId="77777777" w:rsidR="00BF455B" w:rsidRDefault="00382733" w:rsidP="00382733">
            <w:r>
              <w:t>E.</w:t>
            </w:r>
            <w:r w:rsidR="00CE4CA0">
              <w:t>0</w:t>
            </w:r>
            <w:r>
              <w:t>2</w:t>
            </w:r>
          </w:p>
        </w:tc>
        <w:tc>
          <w:tcPr>
            <w:tcW w:w="1350" w:type="dxa"/>
          </w:tcPr>
          <w:p w14:paraId="5923F7E9" w14:textId="77777777" w:rsidR="00BF455B" w:rsidRDefault="00BF455B">
            <w:r>
              <w:t>TotalCount_</w:t>
            </w:r>
            <w:r w:rsidRPr="002A598F">
              <w:t>Record</w:t>
            </w:r>
            <w:r>
              <w:t>s</w:t>
            </w:r>
          </w:p>
        </w:tc>
        <w:tc>
          <w:tcPr>
            <w:tcW w:w="900" w:type="dxa"/>
          </w:tcPr>
          <w:p w14:paraId="53EA7F55" w14:textId="77777777" w:rsidR="00BF455B" w:rsidRDefault="00BF455B" w:rsidP="00316479">
            <w:r>
              <w:t>N</w:t>
            </w:r>
          </w:p>
        </w:tc>
        <w:tc>
          <w:tcPr>
            <w:tcW w:w="990" w:type="dxa"/>
          </w:tcPr>
          <w:p w14:paraId="6623C9FA" w14:textId="77777777" w:rsidR="00BF455B" w:rsidRDefault="00BF455B" w:rsidP="00316479"/>
        </w:tc>
        <w:tc>
          <w:tcPr>
            <w:tcW w:w="990" w:type="dxa"/>
          </w:tcPr>
          <w:p w14:paraId="06085D75" w14:textId="77777777" w:rsidR="00BF455B" w:rsidRDefault="004649B1" w:rsidP="00562696">
            <w:r>
              <w:t>1</w:t>
            </w:r>
            <w:r w:rsidR="00562696">
              <w:t>8</w:t>
            </w:r>
          </w:p>
        </w:tc>
        <w:tc>
          <w:tcPr>
            <w:tcW w:w="1080" w:type="dxa"/>
          </w:tcPr>
          <w:p w14:paraId="09F5F89F" w14:textId="77777777" w:rsidR="00BF455B" w:rsidRDefault="004649B1" w:rsidP="004649B1">
            <w:r>
              <w:t>3</w:t>
            </w:r>
          </w:p>
        </w:tc>
        <w:tc>
          <w:tcPr>
            <w:tcW w:w="1080" w:type="dxa"/>
          </w:tcPr>
          <w:p w14:paraId="3C4F9832" w14:textId="77777777" w:rsidR="00BF455B" w:rsidRDefault="004649B1" w:rsidP="001832D9">
            <w:r>
              <w:fldChar w:fldCharType="begin"/>
            </w:r>
            <w:r>
              <w:instrText xml:space="preserve"> =F5+E5-1 </w:instrText>
            </w:r>
            <w:r>
              <w:fldChar w:fldCharType="separate"/>
            </w:r>
            <w:r>
              <w:rPr>
                <w:noProof/>
              </w:rPr>
              <w:t>20</w:t>
            </w:r>
            <w:r>
              <w:fldChar w:fldCharType="end"/>
            </w:r>
          </w:p>
        </w:tc>
        <w:tc>
          <w:tcPr>
            <w:tcW w:w="2070" w:type="dxa"/>
          </w:tcPr>
          <w:p w14:paraId="548E84FD" w14:textId="77777777" w:rsidR="00BF455B" w:rsidRDefault="00BF455B" w:rsidP="00021A82">
            <w:r>
              <w:t>If invalid, reject the file</w:t>
            </w:r>
          </w:p>
        </w:tc>
        <w:tc>
          <w:tcPr>
            <w:tcW w:w="1890" w:type="dxa"/>
          </w:tcPr>
          <w:p w14:paraId="7A90BB0B" w14:textId="77777777" w:rsidR="00BF455B" w:rsidRDefault="00BF455B" w:rsidP="00316479">
            <w:r>
              <w:t>Reason Group 1 message 6</w:t>
            </w:r>
          </w:p>
        </w:tc>
        <w:tc>
          <w:tcPr>
            <w:tcW w:w="1620" w:type="dxa"/>
          </w:tcPr>
          <w:p w14:paraId="1D648CBC" w14:textId="77777777" w:rsidR="00BF455B" w:rsidRDefault="00BF455B" w:rsidP="00316479"/>
        </w:tc>
        <w:tc>
          <w:tcPr>
            <w:tcW w:w="1440" w:type="dxa"/>
          </w:tcPr>
          <w:p w14:paraId="3577C5F7" w14:textId="77777777" w:rsidR="00BF455B" w:rsidRDefault="00BF455B" w:rsidP="00316479">
            <w:r>
              <w:t>Includes header and trailer records</w:t>
            </w:r>
          </w:p>
          <w:p w14:paraId="4EF25B03" w14:textId="77777777" w:rsidR="00BF455B" w:rsidRDefault="00BF455B" w:rsidP="00316479">
            <w:r>
              <w:t>See Validation for Balancing for additional rules.</w:t>
            </w:r>
          </w:p>
        </w:tc>
      </w:tr>
      <w:tr w:rsidR="00BF455B" w14:paraId="15F88214" w14:textId="77777777" w:rsidTr="00382733">
        <w:trPr>
          <w:trHeight w:val="1119"/>
        </w:trPr>
        <w:tc>
          <w:tcPr>
            <w:tcW w:w="990" w:type="dxa"/>
          </w:tcPr>
          <w:p w14:paraId="38F3320B" w14:textId="77777777" w:rsidR="00BF455B" w:rsidRDefault="00382733" w:rsidP="00382733">
            <w:r>
              <w:t>E.</w:t>
            </w:r>
            <w:r w:rsidR="00CE4CA0">
              <w:t>0</w:t>
            </w:r>
            <w:r>
              <w:t>3</w:t>
            </w:r>
          </w:p>
        </w:tc>
        <w:tc>
          <w:tcPr>
            <w:tcW w:w="1350" w:type="dxa"/>
          </w:tcPr>
          <w:p w14:paraId="64D3AF87" w14:textId="77777777" w:rsidR="00BF455B" w:rsidRDefault="00BF455B">
            <w:r w:rsidRPr="002A598F">
              <w:t>Total</w:t>
            </w:r>
            <w:r>
              <w:t>Count_</w:t>
            </w:r>
            <w:r w:rsidRPr="002A598F">
              <w:t>Payment</w:t>
            </w:r>
            <w:r>
              <w:t>s</w:t>
            </w:r>
          </w:p>
        </w:tc>
        <w:tc>
          <w:tcPr>
            <w:tcW w:w="900" w:type="dxa"/>
          </w:tcPr>
          <w:p w14:paraId="2801BE96" w14:textId="77777777" w:rsidR="00BF455B" w:rsidRDefault="00BF455B" w:rsidP="00316479">
            <w:r>
              <w:t>N</w:t>
            </w:r>
          </w:p>
        </w:tc>
        <w:tc>
          <w:tcPr>
            <w:tcW w:w="990" w:type="dxa"/>
          </w:tcPr>
          <w:p w14:paraId="65F95396" w14:textId="77777777" w:rsidR="00BF455B" w:rsidRDefault="00BF455B" w:rsidP="00316479"/>
        </w:tc>
        <w:tc>
          <w:tcPr>
            <w:tcW w:w="990" w:type="dxa"/>
          </w:tcPr>
          <w:p w14:paraId="29088C31" w14:textId="77777777" w:rsidR="00BF455B" w:rsidRDefault="004649B1" w:rsidP="00562696">
            <w:r>
              <w:t>1</w:t>
            </w:r>
            <w:r w:rsidR="00562696">
              <w:t>8</w:t>
            </w:r>
          </w:p>
        </w:tc>
        <w:tc>
          <w:tcPr>
            <w:tcW w:w="1080" w:type="dxa"/>
          </w:tcPr>
          <w:p w14:paraId="47F70074" w14:textId="77777777" w:rsidR="00BF455B" w:rsidRDefault="002E7653" w:rsidP="004649B1">
            <w:r>
              <w:fldChar w:fldCharType="begin"/>
            </w:r>
            <w:r>
              <w:instrText xml:space="preserve"> =G6+1 </w:instrText>
            </w:r>
            <w:r>
              <w:fldChar w:fldCharType="separate"/>
            </w:r>
            <w:r w:rsidR="004649B1">
              <w:rPr>
                <w:noProof/>
              </w:rPr>
              <w:t>21</w:t>
            </w:r>
            <w:r>
              <w:fldChar w:fldCharType="end"/>
            </w:r>
          </w:p>
        </w:tc>
        <w:tc>
          <w:tcPr>
            <w:tcW w:w="1080" w:type="dxa"/>
          </w:tcPr>
          <w:p w14:paraId="69D93502" w14:textId="77777777" w:rsidR="00BF455B" w:rsidRDefault="004649B1" w:rsidP="001832D9">
            <w:r>
              <w:fldChar w:fldCharType="begin"/>
            </w:r>
            <w:r>
              <w:instrText xml:space="preserve"> =F7+E7-1 </w:instrText>
            </w:r>
            <w:r>
              <w:fldChar w:fldCharType="separate"/>
            </w:r>
            <w:r>
              <w:rPr>
                <w:noProof/>
              </w:rPr>
              <w:t>38</w:t>
            </w:r>
            <w:r>
              <w:fldChar w:fldCharType="end"/>
            </w:r>
          </w:p>
        </w:tc>
        <w:tc>
          <w:tcPr>
            <w:tcW w:w="2070" w:type="dxa"/>
          </w:tcPr>
          <w:p w14:paraId="4CD389E2" w14:textId="77777777" w:rsidR="00BF455B" w:rsidRDefault="00BF455B" w:rsidP="00021A82">
            <w:r>
              <w:t>If invalid, reject the file</w:t>
            </w:r>
            <w:r w:rsidR="00AF6939">
              <w:t xml:space="preserve">. </w:t>
            </w:r>
          </w:p>
        </w:tc>
        <w:tc>
          <w:tcPr>
            <w:tcW w:w="1890" w:type="dxa"/>
          </w:tcPr>
          <w:p w14:paraId="6A5D7C1D" w14:textId="77777777" w:rsidR="00BF455B" w:rsidRDefault="00BF455B" w:rsidP="00316479">
            <w:r>
              <w:t>Reason Group 1 message 6</w:t>
            </w:r>
          </w:p>
        </w:tc>
        <w:tc>
          <w:tcPr>
            <w:tcW w:w="1620" w:type="dxa"/>
          </w:tcPr>
          <w:p w14:paraId="1F6F5CA6" w14:textId="77777777" w:rsidR="00BF455B" w:rsidRDefault="00BF455B" w:rsidP="00316479">
            <w:r>
              <w:t>Total File payment Items</w:t>
            </w:r>
          </w:p>
        </w:tc>
        <w:tc>
          <w:tcPr>
            <w:tcW w:w="1440" w:type="dxa"/>
          </w:tcPr>
          <w:p w14:paraId="0E42064D" w14:textId="77777777" w:rsidR="00BF455B" w:rsidRDefault="00BF455B" w:rsidP="00316479">
            <w:r>
              <w:t>See Validation for Balancing for additional rules.</w:t>
            </w:r>
          </w:p>
        </w:tc>
      </w:tr>
      <w:tr w:rsidR="00BF455B" w14:paraId="61E1B877" w14:textId="77777777" w:rsidTr="00382733">
        <w:trPr>
          <w:trHeight w:val="1015"/>
        </w:trPr>
        <w:tc>
          <w:tcPr>
            <w:tcW w:w="990" w:type="dxa"/>
          </w:tcPr>
          <w:p w14:paraId="79A30564" w14:textId="77777777" w:rsidR="00BF455B" w:rsidRDefault="00382733" w:rsidP="00382733">
            <w:r>
              <w:lastRenderedPageBreak/>
              <w:t>E.</w:t>
            </w:r>
            <w:r w:rsidR="00CE4CA0">
              <w:t>0</w:t>
            </w:r>
            <w:r>
              <w:t>4</w:t>
            </w:r>
          </w:p>
        </w:tc>
        <w:tc>
          <w:tcPr>
            <w:tcW w:w="1350" w:type="dxa"/>
          </w:tcPr>
          <w:p w14:paraId="7E12BC25" w14:textId="77777777" w:rsidR="00BF455B" w:rsidRDefault="00BF455B">
            <w:r w:rsidRPr="002A598F">
              <w:t>TotalAmount</w:t>
            </w:r>
            <w:r>
              <w:t>_Payments</w:t>
            </w:r>
          </w:p>
        </w:tc>
        <w:tc>
          <w:tcPr>
            <w:tcW w:w="900" w:type="dxa"/>
          </w:tcPr>
          <w:p w14:paraId="2FC8CA28" w14:textId="77777777" w:rsidR="00BF455B" w:rsidRDefault="00BF455B" w:rsidP="00316479">
            <w:r>
              <w:t>N</w:t>
            </w:r>
          </w:p>
        </w:tc>
        <w:tc>
          <w:tcPr>
            <w:tcW w:w="990" w:type="dxa"/>
          </w:tcPr>
          <w:p w14:paraId="45003DF8" w14:textId="77777777" w:rsidR="00BF455B" w:rsidRDefault="00BF455B" w:rsidP="00316479"/>
        </w:tc>
        <w:tc>
          <w:tcPr>
            <w:tcW w:w="990" w:type="dxa"/>
          </w:tcPr>
          <w:p w14:paraId="355619FA" w14:textId="77777777" w:rsidR="00BF455B" w:rsidRDefault="00562696" w:rsidP="004649B1">
            <w:r>
              <w:t>1</w:t>
            </w:r>
            <w:r w:rsidR="004649B1">
              <w:t>8</w:t>
            </w:r>
          </w:p>
        </w:tc>
        <w:tc>
          <w:tcPr>
            <w:tcW w:w="1080" w:type="dxa"/>
          </w:tcPr>
          <w:p w14:paraId="432F5F37" w14:textId="77777777" w:rsidR="00BF455B" w:rsidRDefault="002E7653" w:rsidP="004649B1">
            <w:r>
              <w:fldChar w:fldCharType="begin"/>
            </w:r>
            <w:r>
              <w:instrText xml:space="preserve"> =G8+1 </w:instrText>
            </w:r>
            <w:r>
              <w:fldChar w:fldCharType="separate"/>
            </w:r>
            <w:r w:rsidR="004649B1">
              <w:rPr>
                <w:noProof/>
              </w:rPr>
              <w:t>39</w:t>
            </w:r>
            <w:r>
              <w:fldChar w:fldCharType="end"/>
            </w:r>
          </w:p>
        </w:tc>
        <w:tc>
          <w:tcPr>
            <w:tcW w:w="1080" w:type="dxa"/>
          </w:tcPr>
          <w:p w14:paraId="0B64A131" w14:textId="77777777" w:rsidR="00BF455B" w:rsidRDefault="004649B1" w:rsidP="00E36D10">
            <w:r>
              <w:fldChar w:fldCharType="begin"/>
            </w:r>
            <w:r>
              <w:instrText xml:space="preserve"> =F9+E9-1 </w:instrText>
            </w:r>
            <w:r>
              <w:fldChar w:fldCharType="separate"/>
            </w:r>
            <w:r>
              <w:rPr>
                <w:noProof/>
              </w:rPr>
              <w:t>56</w:t>
            </w:r>
            <w:r>
              <w:fldChar w:fldCharType="end"/>
            </w:r>
          </w:p>
        </w:tc>
        <w:tc>
          <w:tcPr>
            <w:tcW w:w="2070" w:type="dxa"/>
          </w:tcPr>
          <w:p w14:paraId="2E8890F8" w14:textId="77777777" w:rsidR="00BF455B" w:rsidRDefault="00BF455B" w:rsidP="00021A82">
            <w:r>
              <w:t>If invalid, reject the file</w:t>
            </w:r>
            <w:r w:rsidR="00AF6939">
              <w:t xml:space="preserve">.  </w:t>
            </w:r>
          </w:p>
        </w:tc>
        <w:tc>
          <w:tcPr>
            <w:tcW w:w="1890" w:type="dxa"/>
          </w:tcPr>
          <w:p w14:paraId="482E4E76" w14:textId="77777777" w:rsidR="00BF455B" w:rsidRDefault="00BF455B" w:rsidP="00CB3B0E">
            <w:r>
              <w:t>Reason Group 1 message 6</w:t>
            </w:r>
          </w:p>
        </w:tc>
        <w:tc>
          <w:tcPr>
            <w:tcW w:w="1620" w:type="dxa"/>
          </w:tcPr>
          <w:p w14:paraId="3384F2F0" w14:textId="77777777" w:rsidR="00BF455B" w:rsidRDefault="00BF455B" w:rsidP="00CB3B0E">
            <w:r>
              <w:t>Total File Payment Amount</w:t>
            </w:r>
          </w:p>
        </w:tc>
        <w:tc>
          <w:tcPr>
            <w:tcW w:w="1440" w:type="dxa"/>
          </w:tcPr>
          <w:p w14:paraId="0E68B483" w14:textId="77777777" w:rsidR="00BF455B" w:rsidRDefault="00BF455B" w:rsidP="00316479">
            <w:r>
              <w:t>See Validation for Balancing for additional rules.</w:t>
            </w:r>
          </w:p>
        </w:tc>
      </w:tr>
      <w:tr w:rsidR="00BF455B" w14:paraId="33D9F069" w14:textId="77777777" w:rsidTr="00382733">
        <w:trPr>
          <w:trHeight w:val="272"/>
        </w:trPr>
        <w:tc>
          <w:tcPr>
            <w:tcW w:w="990" w:type="dxa"/>
          </w:tcPr>
          <w:p w14:paraId="2B6E93E2" w14:textId="77777777" w:rsidR="00BF455B" w:rsidRDefault="00382733" w:rsidP="00382733">
            <w:r>
              <w:t>E.</w:t>
            </w:r>
            <w:r w:rsidR="00CE4CA0">
              <w:t>0</w:t>
            </w:r>
            <w:r>
              <w:t>5</w:t>
            </w:r>
          </w:p>
        </w:tc>
        <w:tc>
          <w:tcPr>
            <w:tcW w:w="1350" w:type="dxa"/>
          </w:tcPr>
          <w:p w14:paraId="4C2C1919" w14:textId="77777777" w:rsidR="00BF455B" w:rsidRPr="000C4FC4" w:rsidRDefault="00BF455B" w:rsidP="00316479">
            <w:r w:rsidRPr="002A598F">
              <w:t>Filler</w:t>
            </w:r>
          </w:p>
        </w:tc>
        <w:tc>
          <w:tcPr>
            <w:tcW w:w="900" w:type="dxa"/>
          </w:tcPr>
          <w:p w14:paraId="52CB9F4F" w14:textId="77777777" w:rsidR="00BF455B" w:rsidRDefault="00BF455B" w:rsidP="00316479"/>
        </w:tc>
        <w:tc>
          <w:tcPr>
            <w:tcW w:w="990" w:type="dxa"/>
          </w:tcPr>
          <w:p w14:paraId="68AB819F" w14:textId="77777777" w:rsidR="00BF455B" w:rsidRDefault="00BF455B" w:rsidP="00316479"/>
        </w:tc>
        <w:tc>
          <w:tcPr>
            <w:tcW w:w="990" w:type="dxa"/>
          </w:tcPr>
          <w:p w14:paraId="1698AE7F" w14:textId="77777777" w:rsidR="00BF455B" w:rsidRDefault="002E7653" w:rsidP="002E7653">
            <w:r>
              <w:t>794</w:t>
            </w:r>
          </w:p>
        </w:tc>
        <w:tc>
          <w:tcPr>
            <w:tcW w:w="1080" w:type="dxa"/>
          </w:tcPr>
          <w:p w14:paraId="7A6AE9AB" w14:textId="77777777" w:rsidR="00BF455B" w:rsidRDefault="002E7653" w:rsidP="002E7653">
            <w:r>
              <w:fldChar w:fldCharType="begin"/>
            </w:r>
            <w:r>
              <w:instrText xml:space="preserve"> =G9+1 </w:instrText>
            </w:r>
            <w:r>
              <w:fldChar w:fldCharType="separate"/>
            </w:r>
            <w:r>
              <w:rPr>
                <w:noProof/>
              </w:rPr>
              <w:t>57</w:t>
            </w:r>
            <w:r>
              <w:fldChar w:fldCharType="end"/>
            </w:r>
          </w:p>
        </w:tc>
        <w:tc>
          <w:tcPr>
            <w:tcW w:w="1080" w:type="dxa"/>
          </w:tcPr>
          <w:p w14:paraId="7293336A" w14:textId="77777777" w:rsidR="00BF455B" w:rsidRDefault="002E7653" w:rsidP="00316479">
            <w:r>
              <w:fldChar w:fldCharType="begin"/>
            </w:r>
            <w:r>
              <w:instrText xml:space="preserve"> =F10+E10-1 </w:instrText>
            </w:r>
            <w:r>
              <w:fldChar w:fldCharType="separate"/>
            </w:r>
            <w:r>
              <w:rPr>
                <w:noProof/>
              </w:rPr>
              <w:t>850</w:t>
            </w:r>
            <w:r>
              <w:fldChar w:fldCharType="end"/>
            </w:r>
          </w:p>
        </w:tc>
        <w:tc>
          <w:tcPr>
            <w:tcW w:w="2070" w:type="dxa"/>
          </w:tcPr>
          <w:p w14:paraId="142851BC" w14:textId="77777777" w:rsidR="00BF455B" w:rsidRDefault="00BF455B" w:rsidP="00316479">
            <w:r>
              <w:t>n/a</w:t>
            </w:r>
          </w:p>
        </w:tc>
        <w:tc>
          <w:tcPr>
            <w:tcW w:w="1890" w:type="dxa"/>
          </w:tcPr>
          <w:p w14:paraId="69D4663F" w14:textId="77777777" w:rsidR="00BF455B" w:rsidRDefault="00BF455B" w:rsidP="00316479"/>
        </w:tc>
        <w:tc>
          <w:tcPr>
            <w:tcW w:w="1620" w:type="dxa"/>
          </w:tcPr>
          <w:p w14:paraId="14636DA2" w14:textId="77777777" w:rsidR="00BF455B" w:rsidRDefault="00BF455B" w:rsidP="00316479">
            <w:r>
              <w:t>n/a</w:t>
            </w:r>
          </w:p>
        </w:tc>
        <w:tc>
          <w:tcPr>
            <w:tcW w:w="1440" w:type="dxa"/>
          </w:tcPr>
          <w:p w14:paraId="4571A529" w14:textId="77777777" w:rsidR="00BF455B" w:rsidRDefault="00BF455B" w:rsidP="00316479"/>
        </w:tc>
      </w:tr>
    </w:tbl>
    <w:p w14:paraId="4AE8AFCE" w14:textId="77777777" w:rsidR="000C4FC4" w:rsidRDefault="000C4FC4" w:rsidP="00A813AE"/>
    <w:p w14:paraId="5BAD4C7F" w14:textId="77777777" w:rsidR="000C4FC4" w:rsidRDefault="00CB02DB" w:rsidP="00B65EFB">
      <w:pPr>
        <w:pStyle w:val="Heading1"/>
        <w:pageBreakBefore/>
      </w:pPr>
      <w:bookmarkStart w:id="1315" w:name="_Toc273379794"/>
      <w:bookmarkStart w:id="1316" w:name="_Toc273379795"/>
      <w:bookmarkStart w:id="1317" w:name="_Toc273561699"/>
      <w:bookmarkStart w:id="1318" w:name="_Toc512413640"/>
      <w:bookmarkStart w:id="1319" w:name="_Toc512414163"/>
      <w:bookmarkStart w:id="1320" w:name="_Toc512414435"/>
      <w:bookmarkStart w:id="1321" w:name="_Toc512414619"/>
      <w:bookmarkStart w:id="1322" w:name="_Toc512414662"/>
      <w:bookmarkStart w:id="1323" w:name="_Toc512414825"/>
      <w:bookmarkStart w:id="1324" w:name="_Toc512414977"/>
      <w:bookmarkStart w:id="1325" w:name="_Toc512415125"/>
      <w:bookmarkStart w:id="1326" w:name="_Toc512415279"/>
      <w:bookmarkStart w:id="1327" w:name="_Toc512415375"/>
      <w:bookmarkStart w:id="1328" w:name="_Toc512415449"/>
      <w:bookmarkStart w:id="1329" w:name="_Toc533161033"/>
      <w:bookmarkStart w:id="1330" w:name="_Toc90909139"/>
      <w:bookmarkEnd w:id="1315"/>
      <w:r>
        <w:lastRenderedPageBreak/>
        <w:t>Appendices</w:t>
      </w:r>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p>
    <w:p w14:paraId="225C9C19" w14:textId="77777777" w:rsidR="000C4FC4" w:rsidRDefault="000C4FC4" w:rsidP="004F7377"/>
    <w:p w14:paraId="55DD3D81" w14:textId="77777777" w:rsidR="007A1178" w:rsidRDefault="000C4FC4">
      <w:pPr>
        <w:pStyle w:val="Heading2"/>
      </w:pPr>
      <w:bookmarkStart w:id="1331" w:name="_Appendix_A_-"/>
      <w:bookmarkStart w:id="1332" w:name="_Toc273379796"/>
      <w:bookmarkStart w:id="1333" w:name="_Toc273561700"/>
      <w:bookmarkStart w:id="1334" w:name="_Toc512413641"/>
      <w:bookmarkStart w:id="1335" w:name="_Toc512414164"/>
      <w:bookmarkStart w:id="1336" w:name="_Toc512414436"/>
      <w:bookmarkStart w:id="1337" w:name="_Toc512414620"/>
      <w:bookmarkStart w:id="1338" w:name="_Toc512414663"/>
      <w:bookmarkStart w:id="1339" w:name="_Toc512414826"/>
      <w:bookmarkStart w:id="1340" w:name="_Toc512414978"/>
      <w:bookmarkStart w:id="1341" w:name="_Toc512415126"/>
      <w:bookmarkStart w:id="1342" w:name="_Toc512415280"/>
      <w:bookmarkStart w:id="1343" w:name="_Toc512415376"/>
      <w:bookmarkStart w:id="1344" w:name="_Toc512415450"/>
      <w:bookmarkStart w:id="1345" w:name="_Toc533161034"/>
      <w:bookmarkStart w:id="1346" w:name="_Toc90909140"/>
      <w:bookmarkEnd w:id="1331"/>
      <w:r>
        <w:t xml:space="preserve">Appendix </w:t>
      </w:r>
      <w:r w:rsidR="00C0030F">
        <w:t>A</w:t>
      </w:r>
      <w:r>
        <w:t xml:space="preserve"> </w:t>
      </w:r>
      <w:r w:rsidR="000D1844">
        <w:t xml:space="preserve">- </w:t>
      </w:r>
      <w:r>
        <w:t>ACH Transaction Codes</w:t>
      </w:r>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p>
    <w:p w14:paraId="238D5036" w14:textId="77777777" w:rsidR="00B65EFB" w:rsidRDefault="00B65EFB" w:rsidP="00B65EFB">
      <w:r>
        <w:t>The following table defines the Transaction Code values received in an ACH Detail Payment record and the value PAM should record.</w:t>
      </w:r>
    </w:p>
    <w:p w14:paraId="7F4AF2FE" w14:textId="77777777" w:rsidR="00B65EFB" w:rsidRDefault="00B65EFB" w:rsidP="00B65E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5220"/>
        <w:gridCol w:w="2520"/>
      </w:tblGrid>
      <w:tr w:rsidR="00B65EFB" w:rsidRPr="00585D95" w14:paraId="0A4D7DC4" w14:textId="77777777" w:rsidTr="79DBD942">
        <w:tc>
          <w:tcPr>
            <w:tcW w:w="1548" w:type="dxa"/>
            <w:shd w:val="clear" w:color="auto" w:fill="B8CCE4"/>
          </w:tcPr>
          <w:p w14:paraId="7958F022" w14:textId="77777777" w:rsidR="00B65EFB" w:rsidRPr="00585D95" w:rsidRDefault="00B65EFB" w:rsidP="006962CE">
            <w:pPr>
              <w:pStyle w:val="Tabletext"/>
              <w:jc w:val="center"/>
              <w:rPr>
                <w:b/>
              </w:rPr>
            </w:pPr>
            <w:r w:rsidRPr="00585D95">
              <w:rPr>
                <w:b/>
              </w:rPr>
              <w:t>Transaction Code</w:t>
            </w:r>
          </w:p>
        </w:tc>
        <w:tc>
          <w:tcPr>
            <w:tcW w:w="5220" w:type="dxa"/>
            <w:shd w:val="clear" w:color="auto" w:fill="B8CCE4"/>
          </w:tcPr>
          <w:p w14:paraId="64013DEA" w14:textId="77777777" w:rsidR="00B65EFB" w:rsidRPr="00585D95" w:rsidRDefault="00B65EFB" w:rsidP="006962CE">
            <w:pPr>
              <w:pStyle w:val="Tabletext"/>
              <w:rPr>
                <w:b/>
              </w:rPr>
            </w:pPr>
            <w:r w:rsidRPr="00585D95">
              <w:rPr>
                <w:b/>
              </w:rPr>
              <w:t>Definition</w:t>
            </w:r>
          </w:p>
        </w:tc>
        <w:tc>
          <w:tcPr>
            <w:tcW w:w="2520" w:type="dxa"/>
            <w:shd w:val="clear" w:color="auto" w:fill="B8CCE4"/>
          </w:tcPr>
          <w:p w14:paraId="1EB113B3" w14:textId="77777777" w:rsidR="00B65EFB" w:rsidRPr="00585D95" w:rsidRDefault="00B65EFB" w:rsidP="006962CE">
            <w:pPr>
              <w:pStyle w:val="Tabletext"/>
              <w:jc w:val="center"/>
              <w:rPr>
                <w:b/>
              </w:rPr>
            </w:pPr>
            <w:r w:rsidRPr="00585D95">
              <w:rPr>
                <w:b/>
              </w:rPr>
              <w:t>Account Type (for recording in PAM)</w:t>
            </w:r>
          </w:p>
        </w:tc>
      </w:tr>
      <w:tr w:rsidR="00B65EFB" w14:paraId="57902B16" w14:textId="77777777" w:rsidTr="79DBD942">
        <w:tc>
          <w:tcPr>
            <w:tcW w:w="1548" w:type="dxa"/>
          </w:tcPr>
          <w:p w14:paraId="59DE8378" w14:textId="77777777" w:rsidR="00B65EFB" w:rsidRDefault="00B65EFB" w:rsidP="006962CE">
            <w:pPr>
              <w:pStyle w:val="Tabletext"/>
              <w:jc w:val="center"/>
            </w:pPr>
            <w:r w:rsidRPr="00D404AC">
              <w:t>22</w:t>
            </w:r>
          </w:p>
        </w:tc>
        <w:tc>
          <w:tcPr>
            <w:tcW w:w="5220" w:type="dxa"/>
          </w:tcPr>
          <w:p w14:paraId="4866866F" w14:textId="77777777" w:rsidR="00B65EFB" w:rsidRDefault="00B65EFB" w:rsidP="006962CE">
            <w:pPr>
              <w:pStyle w:val="Tabletext"/>
            </w:pPr>
            <w:r w:rsidRPr="00A672EE">
              <w:t>Checking Account Credit</w:t>
            </w:r>
            <w:r w:rsidRPr="00905270">
              <w:rPr>
                <w:rFonts w:ascii="Arial" w:hAnsi="Arial" w:cs="Arial"/>
                <w:color w:val="231F20"/>
                <w:sz w:val="16"/>
                <w:szCs w:val="16"/>
              </w:rPr>
              <w:t xml:space="preserve"> </w:t>
            </w:r>
          </w:p>
        </w:tc>
        <w:tc>
          <w:tcPr>
            <w:tcW w:w="2520" w:type="dxa"/>
          </w:tcPr>
          <w:p w14:paraId="2040231F" w14:textId="77777777" w:rsidR="00B65EFB" w:rsidRPr="00A672EE" w:rsidRDefault="00B65EFB" w:rsidP="006962CE">
            <w:pPr>
              <w:pStyle w:val="Tabletext"/>
              <w:jc w:val="center"/>
            </w:pPr>
            <w:r>
              <w:t>C</w:t>
            </w:r>
          </w:p>
        </w:tc>
      </w:tr>
      <w:tr w:rsidR="00B65EFB" w14:paraId="14B944AF" w14:textId="77777777" w:rsidTr="79DBD942">
        <w:tc>
          <w:tcPr>
            <w:tcW w:w="1548" w:type="dxa"/>
          </w:tcPr>
          <w:p w14:paraId="50D1C821" w14:textId="77777777" w:rsidR="00B65EFB" w:rsidRDefault="00B65EFB" w:rsidP="006962CE">
            <w:pPr>
              <w:pStyle w:val="Tabletext"/>
              <w:jc w:val="center"/>
            </w:pPr>
            <w:r>
              <w:t>23</w:t>
            </w:r>
          </w:p>
        </w:tc>
        <w:tc>
          <w:tcPr>
            <w:tcW w:w="5220" w:type="dxa"/>
          </w:tcPr>
          <w:p w14:paraId="1AF76B5D" w14:textId="77777777" w:rsidR="00B65EFB" w:rsidRDefault="00B65EFB" w:rsidP="006962CE">
            <w:pPr>
              <w:pStyle w:val="Tabletext"/>
            </w:pPr>
            <w:r w:rsidRPr="00A672EE">
              <w:t>Checking Account Credit</w:t>
            </w:r>
            <w:r w:rsidRPr="00905270">
              <w:rPr>
                <w:rFonts w:ascii="Arial" w:hAnsi="Arial" w:cs="Arial"/>
                <w:color w:val="231F20"/>
                <w:sz w:val="16"/>
                <w:szCs w:val="16"/>
              </w:rPr>
              <w:t xml:space="preserve"> </w:t>
            </w:r>
            <w:r>
              <w:t>Prenote</w:t>
            </w:r>
          </w:p>
        </w:tc>
        <w:tc>
          <w:tcPr>
            <w:tcW w:w="2520" w:type="dxa"/>
          </w:tcPr>
          <w:p w14:paraId="20DE8C4E" w14:textId="77777777" w:rsidR="00B65EFB" w:rsidRPr="00A672EE" w:rsidRDefault="00B65EFB" w:rsidP="006962CE">
            <w:pPr>
              <w:pStyle w:val="Tabletext"/>
              <w:jc w:val="center"/>
            </w:pPr>
            <w:r>
              <w:t>C</w:t>
            </w:r>
          </w:p>
        </w:tc>
      </w:tr>
      <w:tr w:rsidR="00DD61A6" w14:paraId="2514C67F" w14:textId="77777777" w:rsidTr="79DBD942">
        <w:tc>
          <w:tcPr>
            <w:tcW w:w="1548" w:type="dxa"/>
          </w:tcPr>
          <w:p w14:paraId="228CB7D5" w14:textId="77777777" w:rsidR="00DD61A6" w:rsidRPr="00D404AC" w:rsidRDefault="00DD61A6" w:rsidP="006962CE">
            <w:pPr>
              <w:pStyle w:val="Tabletext"/>
              <w:jc w:val="center"/>
            </w:pPr>
            <w:r>
              <w:t>24</w:t>
            </w:r>
          </w:p>
        </w:tc>
        <w:tc>
          <w:tcPr>
            <w:tcW w:w="5220" w:type="dxa"/>
          </w:tcPr>
          <w:p w14:paraId="0B751A15" w14:textId="77777777" w:rsidR="00DD61A6" w:rsidRPr="00A672EE" w:rsidRDefault="004D519A" w:rsidP="008907E8">
            <w:pPr>
              <w:pStyle w:val="Tabletext"/>
            </w:pPr>
            <w:r>
              <w:t xml:space="preserve">Checking Account </w:t>
            </w:r>
            <w:r w:rsidR="008907E8">
              <w:t>Zero Dollar Credit</w:t>
            </w:r>
            <w:r w:rsidR="00DD61A6">
              <w:t xml:space="preserve"> </w:t>
            </w:r>
            <w:r w:rsidR="003D51D5">
              <w:t>with remittance</w:t>
            </w:r>
          </w:p>
        </w:tc>
        <w:tc>
          <w:tcPr>
            <w:tcW w:w="2520" w:type="dxa"/>
          </w:tcPr>
          <w:p w14:paraId="267657D8" w14:textId="77777777" w:rsidR="00DD61A6" w:rsidRDefault="00871196" w:rsidP="006962CE">
            <w:pPr>
              <w:pStyle w:val="Tabletext"/>
              <w:jc w:val="center"/>
            </w:pPr>
            <w:r>
              <w:t>C</w:t>
            </w:r>
          </w:p>
        </w:tc>
      </w:tr>
      <w:tr w:rsidR="00B65EFB" w14:paraId="5349BF18" w14:textId="77777777" w:rsidTr="79DBD942">
        <w:tc>
          <w:tcPr>
            <w:tcW w:w="1548" w:type="dxa"/>
          </w:tcPr>
          <w:p w14:paraId="290FC57D" w14:textId="77777777" w:rsidR="00B65EFB" w:rsidRDefault="00B65EFB" w:rsidP="006962CE">
            <w:pPr>
              <w:pStyle w:val="Tabletext"/>
              <w:jc w:val="center"/>
            </w:pPr>
            <w:r w:rsidRPr="00D404AC">
              <w:t>32</w:t>
            </w:r>
          </w:p>
        </w:tc>
        <w:tc>
          <w:tcPr>
            <w:tcW w:w="5220" w:type="dxa"/>
          </w:tcPr>
          <w:p w14:paraId="5D180D99" w14:textId="77777777" w:rsidR="00B65EFB" w:rsidRDefault="00B65EFB" w:rsidP="006962CE">
            <w:pPr>
              <w:pStyle w:val="Tabletext"/>
            </w:pPr>
            <w:r w:rsidRPr="00A672EE">
              <w:t>Savings Account Credit</w:t>
            </w:r>
          </w:p>
        </w:tc>
        <w:tc>
          <w:tcPr>
            <w:tcW w:w="2520" w:type="dxa"/>
          </w:tcPr>
          <w:p w14:paraId="7ECE8177" w14:textId="77777777" w:rsidR="00B65EFB" w:rsidRPr="00A672EE" w:rsidRDefault="00B65EFB" w:rsidP="006962CE">
            <w:pPr>
              <w:pStyle w:val="Tabletext"/>
              <w:jc w:val="center"/>
            </w:pPr>
            <w:r>
              <w:t>S</w:t>
            </w:r>
          </w:p>
        </w:tc>
      </w:tr>
      <w:tr w:rsidR="00B65EFB" w14:paraId="13D7D1AF" w14:textId="77777777" w:rsidTr="79DBD942">
        <w:tc>
          <w:tcPr>
            <w:tcW w:w="1548" w:type="dxa"/>
          </w:tcPr>
          <w:p w14:paraId="4F34E824" w14:textId="77777777" w:rsidR="00B65EFB" w:rsidRDefault="00B65EFB" w:rsidP="006962CE">
            <w:pPr>
              <w:pStyle w:val="Tabletext"/>
              <w:jc w:val="center"/>
            </w:pPr>
            <w:r>
              <w:t>33</w:t>
            </w:r>
          </w:p>
        </w:tc>
        <w:tc>
          <w:tcPr>
            <w:tcW w:w="5220" w:type="dxa"/>
          </w:tcPr>
          <w:p w14:paraId="3BBA808D" w14:textId="77777777" w:rsidR="00B65EFB" w:rsidRDefault="00B65EFB" w:rsidP="006962CE">
            <w:pPr>
              <w:pStyle w:val="Tabletext"/>
            </w:pPr>
            <w:r w:rsidRPr="00A672EE">
              <w:t>Savings Account Credit</w:t>
            </w:r>
            <w:r>
              <w:t xml:space="preserve"> Prenote</w:t>
            </w:r>
          </w:p>
        </w:tc>
        <w:tc>
          <w:tcPr>
            <w:tcW w:w="2520" w:type="dxa"/>
          </w:tcPr>
          <w:p w14:paraId="7CE26208" w14:textId="77777777" w:rsidR="00B65EFB" w:rsidRPr="00A672EE" w:rsidRDefault="00B65EFB" w:rsidP="006962CE">
            <w:pPr>
              <w:pStyle w:val="Tabletext"/>
              <w:jc w:val="center"/>
            </w:pPr>
            <w:r>
              <w:t>S</w:t>
            </w:r>
          </w:p>
        </w:tc>
      </w:tr>
      <w:tr w:rsidR="00DD61A6" w14:paraId="0CDC5812" w14:textId="77777777" w:rsidTr="79DBD942">
        <w:tc>
          <w:tcPr>
            <w:tcW w:w="1548" w:type="dxa"/>
          </w:tcPr>
          <w:p w14:paraId="5993D4F4" w14:textId="77777777" w:rsidR="00DD61A6" w:rsidRPr="00D404AC" w:rsidRDefault="00DD61A6" w:rsidP="006962CE">
            <w:pPr>
              <w:pStyle w:val="Tabletext"/>
              <w:jc w:val="center"/>
            </w:pPr>
            <w:r>
              <w:t>34</w:t>
            </w:r>
          </w:p>
        </w:tc>
        <w:tc>
          <w:tcPr>
            <w:tcW w:w="5220" w:type="dxa"/>
          </w:tcPr>
          <w:p w14:paraId="175D7F31" w14:textId="77777777" w:rsidR="00DD61A6" w:rsidRPr="00A672EE" w:rsidRDefault="00B20C34" w:rsidP="008907E8">
            <w:pPr>
              <w:pStyle w:val="Tabletext"/>
            </w:pPr>
            <w:r>
              <w:t>Savings Account Zero Dollar</w:t>
            </w:r>
            <w:r w:rsidR="008907E8">
              <w:t xml:space="preserve"> Credit</w:t>
            </w:r>
            <w:r w:rsidR="00DD61A6">
              <w:t xml:space="preserve"> </w:t>
            </w:r>
            <w:r w:rsidR="003D51D5">
              <w:t>with remittance</w:t>
            </w:r>
          </w:p>
        </w:tc>
        <w:tc>
          <w:tcPr>
            <w:tcW w:w="2520" w:type="dxa"/>
          </w:tcPr>
          <w:p w14:paraId="78E53983" w14:textId="77777777" w:rsidR="00DD61A6" w:rsidRDefault="00871196" w:rsidP="006962CE">
            <w:pPr>
              <w:pStyle w:val="Tabletext"/>
              <w:jc w:val="center"/>
            </w:pPr>
            <w:r>
              <w:t>S</w:t>
            </w:r>
          </w:p>
        </w:tc>
      </w:tr>
      <w:tr w:rsidR="00B65EFB" w14:paraId="7EB6E470" w14:textId="77777777" w:rsidTr="79DBD942">
        <w:tc>
          <w:tcPr>
            <w:tcW w:w="1548" w:type="dxa"/>
          </w:tcPr>
          <w:p w14:paraId="7C2B5937" w14:textId="77777777" w:rsidR="00B65EFB" w:rsidRDefault="00B65EFB" w:rsidP="006962CE">
            <w:pPr>
              <w:pStyle w:val="Tabletext"/>
              <w:jc w:val="center"/>
            </w:pPr>
            <w:r w:rsidRPr="00D404AC">
              <w:t>42</w:t>
            </w:r>
          </w:p>
        </w:tc>
        <w:tc>
          <w:tcPr>
            <w:tcW w:w="5220" w:type="dxa"/>
          </w:tcPr>
          <w:p w14:paraId="260A9967" w14:textId="77777777" w:rsidR="00B65EFB" w:rsidRDefault="00B65EFB" w:rsidP="006962CE">
            <w:pPr>
              <w:pStyle w:val="Tabletext"/>
            </w:pPr>
            <w:r w:rsidRPr="00A672EE">
              <w:t>General Ledger Credit</w:t>
            </w:r>
          </w:p>
        </w:tc>
        <w:tc>
          <w:tcPr>
            <w:tcW w:w="2520" w:type="dxa"/>
          </w:tcPr>
          <w:p w14:paraId="7FABD929" w14:textId="77777777" w:rsidR="00B65EFB" w:rsidRPr="00A672EE" w:rsidRDefault="00B65EFB" w:rsidP="006962CE">
            <w:pPr>
              <w:pStyle w:val="Tabletext"/>
              <w:jc w:val="center"/>
            </w:pPr>
            <w:r>
              <w:t>G</w:t>
            </w:r>
          </w:p>
        </w:tc>
      </w:tr>
      <w:tr w:rsidR="00B65EFB" w14:paraId="534274C4" w14:textId="77777777" w:rsidTr="79DBD942">
        <w:tc>
          <w:tcPr>
            <w:tcW w:w="1548" w:type="dxa"/>
          </w:tcPr>
          <w:p w14:paraId="4966A847" w14:textId="77777777" w:rsidR="00B65EFB" w:rsidRDefault="00B65EFB" w:rsidP="006962CE">
            <w:pPr>
              <w:pStyle w:val="Tabletext"/>
              <w:jc w:val="center"/>
            </w:pPr>
            <w:r>
              <w:t>43</w:t>
            </w:r>
          </w:p>
        </w:tc>
        <w:tc>
          <w:tcPr>
            <w:tcW w:w="5220" w:type="dxa"/>
          </w:tcPr>
          <w:p w14:paraId="025294EC" w14:textId="77777777" w:rsidR="00B65EFB" w:rsidRDefault="00B65EFB" w:rsidP="006962CE">
            <w:pPr>
              <w:pStyle w:val="Tabletext"/>
            </w:pPr>
            <w:r w:rsidRPr="00A672EE">
              <w:t>General Ledger Credit</w:t>
            </w:r>
            <w:r>
              <w:t xml:space="preserve"> Prenote</w:t>
            </w:r>
          </w:p>
        </w:tc>
        <w:tc>
          <w:tcPr>
            <w:tcW w:w="2520" w:type="dxa"/>
          </w:tcPr>
          <w:p w14:paraId="3527CF24" w14:textId="77777777" w:rsidR="00B65EFB" w:rsidRPr="00A672EE" w:rsidRDefault="00B65EFB" w:rsidP="006962CE">
            <w:pPr>
              <w:pStyle w:val="Tabletext"/>
              <w:jc w:val="center"/>
            </w:pPr>
            <w:r>
              <w:t>G</w:t>
            </w:r>
          </w:p>
        </w:tc>
      </w:tr>
      <w:tr w:rsidR="00B65EFB" w14:paraId="00AD02D4" w14:textId="77777777" w:rsidTr="79DBD942">
        <w:tc>
          <w:tcPr>
            <w:tcW w:w="1548" w:type="dxa"/>
          </w:tcPr>
          <w:p w14:paraId="37866822" w14:textId="77777777" w:rsidR="00B65EFB" w:rsidRDefault="00B65EFB" w:rsidP="006962CE">
            <w:pPr>
              <w:pStyle w:val="Tabletext"/>
              <w:jc w:val="center"/>
            </w:pPr>
            <w:r w:rsidRPr="00D404AC">
              <w:t>52</w:t>
            </w:r>
          </w:p>
        </w:tc>
        <w:tc>
          <w:tcPr>
            <w:tcW w:w="5220" w:type="dxa"/>
          </w:tcPr>
          <w:p w14:paraId="3A55AD87" w14:textId="77777777" w:rsidR="00B65EFB" w:rsidRDefault="00B65EFB" w:rsidP="006962CE">
            <w:pPr>
              <w:pStyle w:val="Tabletext"/>
            </w:pPr>
            <w:r w:rsidRPr="00A672EE">
              <w:t>Loan Account Credit</w:t>
            </w:r>
          </w:p>
        </w:tc>
        <w:tc>
          <w:tcPr>
            <w:tcW w:w="2520" w:type="dxa"/>
          </w:tcPr>
          <w:p w14:paraId="03EEF155" w14:textId="77777777" w:rsidR="00B65EFB" w:rsidRPr="00A672EE" w:rsidRDefault="00B65EFB" w:rsidP="006962CE">
            <w:pPr>
              <w:pStyle w:val="Tabletext"/>
              <w:jc w:val="center"/>
            </w:pPr>
            <w:r>
              <w:t>L</w:t>
            </w:r>
          </w:p>
        </w:tc>
      </w:tr>
      <w:tr w:rsidR="00B65EFB" w14:paraId="0DF5691E" w14:textId="77777777" w:rsidTr="79DBD942">
        <w:tc>
          <w:tcPr>
            <w:tcW w:w="1548" w:type="dxa"/>
          </w:tcPr>
          <w:p w14:paraId="0852344B" w14:textId="77777777" w:rsidR="00B65EFB" w:rsidRDefault="00B65EFB" w:rsidP="006962CE">
            <w:pPr>
              <w:pStyle w:val="Tabletext"/>
              <w:jc w:val="center"/>
            </w:pPr>
            <w:r>
              <w:t>53</w:t>
            </w:r>
          </w:p>
        </w:tc>
        <w:tc>
          <w:tcPr>
            <w:tcW w:w="5220" w:type="dxa"/>
          </w:tcPr>
          <w:p w14:paraId="54ACDA57" w14:textId="77777777" w:rsidR="00B65EFB" w:rsidRDefault="00B65EFB" w:rsidP="006962CE">
            <w:pPr>
              <w:pStyle w:val="Tabletext"/>
            </w:pPr>
            <w:r w:rsidRPr="00A672EE">
              <w:t>Loan Account Credit</w:t>
            </w:r>
            <w:r>
              <w:t xml:space="preserve"> Prenote</w:t>
            </w:r>
          </w:p>
        </w:tc>
        <w:tc>
          <w:tcPr>
            <w:tcW w:w="2520" w:type="dxa"/>
          </w:tcPr>
          <w:p w14:paraId="064130AF" w14:textId="77777777" w:rsidR="00B65EFB" w:rsidRPr="00A672EE" w:rsidRDefault="00B65EFB" w:rsidP="006962CE">
            <w:pPr>
              <w:pStyle w:val="Tabletext"/>
              <w:jc w:val="center"/>
            </w:pPr>
            <w:r>
              <w:t>L</w:t>
            </w:r>
          </w:p>
        </w:tc>
      </w:tr>
    </w:tbl>
    <w:p w14:paraId="1ACE5893" w14:textId="77777777" w:rsidR="00B65EFB" w:rsidRDefault="00B65EFB" w:rsidP="00B65EFB"/>
    <w:p w14:paraId="7928CD79" w14:textId="77777777" w:rsidR="00B65EFB" w:rsidRDefault="00B65EFB" w:rsidP="00B65EFB">
      <w:r>
        <w:t>For Custom Agency Rule ID = “IRS” and Depositor Account Number = “BONDS”:</w:t>
      </w:r>
    </w:p>
    <w:p w14:paraId="2D5FA580" w14:textId="77777777" w:rsidR="00B65EFB" w:rsidRDefault="00B65EFB" w:rsidP="00B65E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510"/>
        <w:gridCol w:w="2430"/>
        <w:gridCol w:w="1800"/>
      </w:tblGrid>
      <w:tr w:rsidR="00B65EFB" w:rsidRPr="000F14A8" w14:paraId="016F9E93" w14:textId="77777777" w:rsidTr="00B65EFB">
        <w:tc>
          <w:tcPr>
            <w:tcW w:w="1548" w:type="dxa"/>
            <w:shd w:val="clear" w:color="auto" w:fill="B8CCE4"/>
          </w:tcPr>
          <w:p w14:paraId="495CF3CB" w14:textId="77777777" w:rsidR="00B65EFB" w:rsidRPr="00905270" w:rsidRDefault="00B65EFB" w:rsidP="006962CE">
            <w:pPr>
              <w:jc w:val="center"/>
              <w:rPr>
                <w:b/>
              </w:rPr>
            </w:pPr>
            <w:r w:rsidRPr="002A598F">
              <w:rPr>
                <w:b/>
              </w:rPr>
              <w:t>Transaction Code</w:t>
            </w:r>
          </w:p>
        </w:tc>
        <w:tc>
          <w:tcPr>
            <w:tcW w:w="3510" w:type="dxa"/>
            <w:shd w:val="clear" w:color="auto" w:fill="B8CCE4"/>
          </w:tcPr>
          <w:p w14:paraId="0E0199DA" w14:textId="77777777" w:rsidR="00B65EFB" w:rsidRPr="00905270" w:rsidRDefault="00B65EFB" w:rsidP="006962CE">
            <w:pPr>
              <w:rPr>
                <w:b/>
              </w:rPr>
            </w:pPr>
            <w:r w:rsidRPr="002A598F">
              <w:rPr>
                <w:b/>
              </w:rPr>
              <w:t>Definition</w:t>
            </w:r>
          </w:p>
        </w:tc>
        <w:tc>
          <w:tcPr>
            <w:tcW w:w="2430" w:type="dxa"/>
            <w:shd w:val="clear" w:color="auto" w:fill="B8CCE4"/>
          </w:tcPr>
          <w:p w14:paraId="6E77F145" w14:textId="77777777" w:rsidR="00B65EFB" w:rsidRPr="002A598F" w:rsidRDefault="00B65EFB" w:rsidP="006962CE">
            <w:pPr>
              <w:jc w:val="center"/>
              <w:rPr>
                <w:b/>
              </w:rPr>
            </w:pPr>
            <w:r>
              <w:rPr>
                <w:b/>
              </w:rPr>
              <w:t>Account Type (for recording in PAM)</w:t>
            </w:r>
          </w:p>
        </w:tc>
        <w:tc>
          <w:tcPr>
            <w:tcW w:w="1800" w:type="dxa"/>
            <w:shd w:val="clear" w:color="auto" w:fill="B8CCE4"/>
          </w:tcPr>
          <w:p w14:paraId="0A6FE34C" w14:textId="77777777" w:rsidR="00B65EFB" w:rsidRDefault="00B65EFB" w:rsidP="006962CE">
            <w:pPr>
              <w:jc w:val="center"/>
              <w:rPr>
                <w:b/>
              </w:rPr>
            </w:pPr>
            <w:r>
              <w:rPr>
                <w:b/>
              </w:rPr>
              <w:t>Savings Bonds Owner Type</w:t>
            </w:r>
          </w:p>
        </w:tc>
      </w:tr>
      <w:tr w:rsidR="00B65EFB" w14:paraId="1E08A51F" w14:textId="77777777" w:rsidTr="006962CE">
        <w:tc>
          <w:tcPr>
            <w:tcW w:w="1548" w:type="dxa"/>
          </w:tcPr>
          <w:p w14:paraId="32231737" w14:textId="77777777" w:rsidR="00B65EFB" w:rsidRDefault="00B65EFB" w:rsidP="006962CE">
            <w:pPr>
              <w:jc w:val="center"/>
            </w:pPr>
            <w:r w:rsidRPr="00D404AC">
              <w:t>22</w:t>
            </w:r>
          </w:p>
        </w:tc>
        <w:tc>
          <w:tcPr>
            <w:tcW w:w="3510" w:type="dxa"/>
          </w:tcPr>
          <w:p w14:paraId="073E5A19" w14:textId="77777777" w:rsidR="00B65EFB" w:rsidRDefault="00B65EFB" w:rsidP="006962CE">
            <w:r w:rsidRPr="00A672EE">
              <w:t>Checking Account Credit</w:t>
            </w:r>
            <w:r w:rsidRPr="00905270">
              <w:rPr>
                <w:rFonts w:ascii="Arial" w:hAnsi="Arial" w:cs="Arial"/>
                <w:color w:val="231F20"/>
                <w:sz w:val="16"/>
                <w:szCs w:val="16"/>
              </w:rPr>
              <w:t xml:space="preserve"> </w:t>
            </w:r>
          </w:p>
        </w:tc>
        <w:tc>
          <w:tcPr>
            <w:tcW w:w="2430" w:type="dxa"/>
          </w:tcPr>
          <w:p w14:paraId="7E132A23" w14:textId="77777777" w:rsidR="00B65EFB" w:rsidRPr="00A672EE" w:rsidRDefault="00B65EFB" w:rsidP="006962CE">
            <w:r>
              <w:t>C</w:t>
            </w:r>
          </w:p>
        </w:tc>
        <w:tc>
          <w:tcPr>
            <w:tcW w:w="1800" w:type="dxa"/>
          </w:tcPr>
          <w:p w14:paraId="404479FD" w14:textId="77777777" w:rsidR="00B65EFB" w:rsidRDefault="00B65EFB" w:rsidP="006962CE">
            <w:pPr>
              <w:jc w:val="center"/>
            </w:pPr>
            <w:r>
              <w:t>Gift</w:t>
            </w:r>
          </w:p>
        </w:tc>
      </w:tr>
      <w:tr w:rsidR="00B65EFB" w14:paraId="4CF38544" w14:textId="77777777" w:rsidTr="006962CE">
        <w:tc>
          <w:tcPr>
            <w:tcW w:w="1548" w:type="dxa"/>
          </w:tcPr>
          <w:p w14:paraId="4CB3514E" w14:textId="77777777" w:rsidR="00B65EFB" w:rsidRDefault="00B65EFB" w:rsidP="006962CE">
            <w:pPr>
              <w:jc w:val="center"/>
            </w:pPr>
            <w:r w:rsidRPr="00D404AC">
              <w:t>32</w:t>
            </w:r>
          </w:p>
        </w:tc>
        <w:tc>
          <w:tcPr>
            <w:tcW w:w="3510" w:type="dxa"/>
          </w:tcPr>
          <w:p w14:paraId="1642FC46" w14:textId="77777777" w:rsidR="00B65EFB" w:rsidRDefault="00B65EFB" w:rsidP="006962CE">
            <w:r w:rsidRPr="00A672EE">
              <w:t>Savings Account Credit</w:t>
            </w:r>
          </w:p>
        </w:tc>
        <w:tc>
          <w:tcPr>
            <w:tcW w:w="2430" w:type="dxa"/>
          </w:tcPr>
          <w:p w14:paraId="22D4C23A" w14:textId="77777777" w:rsidR="00B65EFB" w:rsidRPr="00A672EE" w:rsidRDefault="00B65EFB" w:rsidP="006962CE">
            <w:r>
              <w:t>S</w:t>
            </w:r>
          </w:p>
        </w:tc>
        <w:tc>
          <w:tcPr>
            <w:tcW w:w="1800" w:type="dxa"/>
          </w:tcPr>
          <w:p w14:paraId="572BF8C5" w14:textId="77777777" w:rsidR="00B65EFB" w:rsidRDefault="00B65EFB" w:rsidP="006962CE">
            <w:pPr>
              <w:jc w:val="center"/>
            </w:pPr>
            <w:r>
              <w:t>Self</w:t>
            </w:r>
          </w:p>
        </w:tc>
      </w:tr>
    </w:tbl>
    <w:p w14:paraId="354C6A87" w14:textId="77777777" w:rsidR="00B65EFB" w:rsidRDefault="00B65EFB" w:rsidP="00B65EFB"/>
    <w:p w14:paraId="4F9F9B4D" w14:textId="77777777" w:rsidR="006F6C12" w:rsidRDefault="006F6C12" w:rsidP="006F6C12">
      <w:pPr>
        <w:pStyle w:val="Heading2"/>
      </w:pPr>
      <w:bookmarkStart w:id="1347" w:name="_Toc273379797"/>
      <w:bookmarkStart w:id="1348" w:name="_Appendix_B_–"/>
      <w:bookmarkStart w:id="1349" w:name="_Toc512413642"/>
      <w:bookmarkStart w:id="1350" w:name="_Toc512414165"/>
      <w:bookmarkStart w:id="1351" w:name="_Toc512414437"/>
      <w:bookmarkStart w:id="1352" w:name="_Toc512414621"/>
      <w:bookmarkStart w:id="1353" w:name="_Toc512414664"/>
      <w:bookmarkStart w:id="1354" w:name="_Toc512414827"/>
      <w:bookmarkStart w:id="1355" w:name="_Toc512414979"/>
      <w:bookmarkStart w:id="1356" w:name="_Toc512415127"/>
      <w:bookmarkStart w:id="1357" w:name="_Toc512415281"/>
      <w:bookmarkStart w:id="1358" w:name="_Toc512415377"/>
      <w:bookmarkStart w:id="1359" w:name="_Toc512415451"/>
      <w:bookmarkStart w:id="1360" w:name="_Toc533161035"/>
      <w:bookmarkStart w:id="1361" w:name="_Toc90909141"/>
      <w:bookmarkEnd w:id="1347"/>
      <w:bookmarkEnd w:id="1348"/>
      <w:r>
        <w:lastRenderedPageBreak/>
        <w:t xml:space="preserve">Appendix </w:t>
      </w:r>
      <w:r w:rsidR="00A227DE">
        <w:t>B</w:t>
      </w:r>
      <w:r>
        <w:t xml:space="preserve"> – Agency Specific Values</w:t>
      </w:r>
      <w:bookmarkEnd w:id="1349"/>
      <w:bookmarkEnd w:id="1350"/>
      <w:bookmarkEnd w:id="1351"/>
      <w:bookmarkEnd w:id="1352"/>
      <w:bookmarkEnd w:id="1353"/>
      <w:bookmarkEnd w:id="1354"/>
      <w:bookmarkEnd w:id="1355"/>
      <w:bookmarkEnd w:id="1356"/>
      <w:bookmarkEnd w:id="1357"/>
      <w:bookmarkEnd w:id="1358"/>
      <w:bookmarkEnd w:id="1359"/>
      <w:bookmarkEnd w:id="1360"/>
      <w:bookmarkEnd w:id="1361"/>
    </w:p>
    <w:p w14:paraId="3915C625" w14:textId="77777777" w:rsidR="0079030D" w:rsidRDefault="0079030D" w:rsidP="0079030D">
      <w:r>
        <w:t xml:space="preserve">This appendix includes derivation, parsing and storage rules for those agencies configured with a Custom Agency Rule ID in the RAT configuration.  These rules are used to parse and store the reconcilement field in position 279-378 in the ACH Data Record and position 489-588 in the Check Data Record, and to derive the values for specific data elements as noted below. If the Custom Agency Rule ID has a value the following rules apply.     </w:t>
      </w:r>
    </w:p>
    <w:p w14:paraId="135F45DF" w14:textId="77777777" w:rsidR="006F6C12" w:rsidRDefault="00467206" w:rsidP="00B65EFB">
      <w:pPr>
        <w:pStyle w:val="Heading3"/>
      </w:pPr>
      <w:bookmarkStart w:id="1362" w:name="_Toc512413643"/>
      <w:bookmarkStart w:id="1363" w:name="_Toc512414166"/>
      <w:bookmarkStart w:id="1364" w:name="_Toc512414438"/>
      <w:bookmarkStart w:id="1365" w:name="_Toc512414622"/>
      <w:bookmarkStart w:id="1366" w:name="_Toc512414665"/>
      <w:bookmarkStart w:id="1367" w:name="_Toc512414828"/>
      <w:bookmarkStart w:id="1368" w:name="_Toc512414980"/>
      <w:bookmarkStart w:id="1369" w:name="_Toc512415128"/>
      <w:bookmarkStart w:id="1370" w:name="_Toc512415282"/>
      <w:bookmarkStart w:id="1371" w:name="_Toc512415378"/>
      <w:bookmarkStart w:id="1372" w:name="_Toc512415452"/>
      <w:bookmarkStart w:id="1373" w:name="_Toc533161036"/>
      <w:bookmarkStart w:id="1374" w:name="_Toc90909142"/>
      <w:r>
        <w:t xml:space="preserve">For </w:t>
      </w:r>
      <w:r w:rsidR="00B65EFB">
        <w:t xml:space="preserve">Custom </w:t>
      </w:r>
      <w:r w:rsidR="009C2F1A">
        <w:t>Agency Rule ID = “IRS</w:t>
      </w:r>
      <w:r w:rsidR="00375744">
        <w:t>”</w:t>
      </w:r>
      <w:r w:rsidR="00375744" w:rsidRPr="00375744">
        <w:t xml:space="preserve"> </w:t>
      </w:r>
      <w:r w:rsidR="00375744">
        <w:t xml:space="preserve">and Depositor Account Number </w:t>
      </w:r>
      <w:r w:rsidR="00433528">
        <w:t xml:space="preserve">NOT </w:t>
      </w:r>
      <w:r w:rsidR="00375744">
        <w:t>equal “BONDS”</w:t>
      </w:r>
      <w:bookmarkEnd w:id="1362"/>
      <w:bookmarkEnd w:id="1363"/>
      <w:bookmarkEnd w:id="1364"/>
      <w:bookmarkEnd w:id="1365"/>
      <w:bookmarkEnd w:id="1366"/>
      <w:bookmarkEnd w:id="1367"/>
      <w:bookmarkEnd w:id="1368"/>
      <w:bookmarkEnd w:id="1369"/>
      <w:bookmarkEnd w:id="1370"/>
      <w:bookmarkEnd w:id="1371"/>
      <w:bookmarkEnd w:id="1372"/>
      <w:bookmarkEnd w:id="1373"/>
      <w:bookmarkEnd w:id="1374"/>
    </w:p>
    <w:p w14:paraId="490839FA" w14:textId="77777777" w:rsidR="009C2F1A" w:rsidRDefault="009C2F1A" w:rsidP="006F6C12"/>
    <w:tbl>
      <w:tblPr>
        <w:tblW w:w="13638" w:type="dxa"/>
        <w:tblInd w:w="-4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498"/>
        <w:gridCol w:w="1080"/>
        <w:gridCol w:w="810"/>
        <w:gridCol w:w="1170"/>
        <w:gridCol w:w="990"/>
        <w:gridCol w:w="1080"/>
        <w:gridCol w:w="1080"/>
        <w:gridCol w:w="1440"/>
        <w:gridCol w:w="900"/>
        <w:gridCol w:w="1440"/>
        <w:gridCol w:w="1530"/>
        <w:gridCol w:w="1620"/>
      </w:tblGrid>
      <w:tr w:rsidR="006F6C12" w:rsidRPr="00C81434" w14:paraId="661607B6" w14:textId="77777777" w:rsidTr="79DBD942">
        <w:trPr>
          <w:trHeight w:val="146"/>
          <w:tblHeader/>
        </w:trPr>
        <w:tc>
          <w:tcPr>
            <w:tcW w:w="13638" w:type="dxa"/>
            <w:gridSpan w:val="12"/>
            <w:tcBorders>
              <w:top w:val="single" w:sz="4" w:space="0" w:color="auto"/>
              <w:bottom w:val="single" w:sz="6" w:space="0" w:color="auto"/>
            </w:tcBorders>
            <w:shd w:val="clear" w:color="auto" w:fill="B8CCE4"/>
          </w:tcPr>
          <w:p w14:paraId="5BA50DFA" w14:textId="77777777" w:rsidR="006F6C12" w:rsidRPr="00C81434" w:rsidRDefault="006F6C12" w:rsidP="00AD4F70">
            <w:pPr>
              <w:rPr>
                <w:b/>
              </w:rPr>
            </w:pPr>
            <w:r w:rsidRPr="00C81434">
              <w:rPr>
                <w:b/>
              </w:rPr>
              <w:t xml:space="preserve">IRS </w:t>
            </w:r>
            <w:r w:rsidR="00021A82">
              <w:rPr>
                <w:b/>
              </w:rPr>
              <w:t xml:space="preserve">Tax Refunds </w:t>
            </w:r>
            <w:r w:rsidR="00AD4F70">
              <w:rPr>
                <w:b/>
              </w:rPr>
              <w:t>Reconcilement</w:t>
            </w:r>
            <w:r w:rsidR="00B12106">
              <w:rPr>
                <w:b/>
              </w:rPr>
              <w:t xml:space="preserve"> Field</w:t>
            </w:r>
          </w:p>
        </w:tc>
      </w:tr>
      <w:tr w:rsidR="001A57CF" w:rsidRPr="00C81434" w14:paraId="575FDA74" w14:textId="77777777" w:rsidTr="79DBD942">
        <w:trPr>
          <w:trHeight w:val="146"/>
          <w:tblHeader/>
        </w:trPr>
        <w:tc>
          <w:tcPr>
            <w:tcW w:w="498" w:type="dxa"/>
            <w:tcBorders>
              <w:top w:val="single" w:sz="6" w:space="0" w:color="auto"/>
              <w:bottom w:val="single" w:sz="6" w:space="0" w:color="auto"/>
            </w:tcBorders>
            <w:shd w:val="clear" w:color="auto" w:fill="B8CCE4"/>
          </w:tcPr>
          <w:p w14:paraId="7632AD6D" w14:textId="77777777" w:rsidR="006F6C12" w:rsidRPr="00C81434" w:rsidRDefault="006F6C12" w:rsidP="006F6C12">
            <w:pPr>
              <w:rPr>
                <w:b/>
              </w:rPr>
            </w:pPr>
            <w:r w:rsidRPr="00C81434">
              <w:rPr>
                <w:b/>
              </w:rPr>
              <w:t>#</w:t>
            </w:r>
          </w:p>
        </w:tc>
        <w:tc>
          <w:tcPr>
            <w:tcW w:w="1080" w:type="dxa"/>
            <w:tcBorders>
              <w:top w:val="single" w:sz="6" w:space="0" w:color="auto"/>
              <w:bottom w:val="single" w:sz="6" w:space="0" w:color="auto"/>
            </w:tcBorders>
            <w:shd w:val="clear" w:color="auto" w:fill="B8CCE4"/>
          </w:tcPr>
          <w:p w14:paraId="11342669" w14:textId="77777777" w:rsidR="006F6C12" w:rsidRPr="00C81434" w:rsidRDefault="006F6C12" w:rsidP="006F6C12">
            <w:pPr>
              <w:rPr>
                <w:b/>
              </w:rPr>
            </w:pPr>
            <w:r w:rsidRPr="00C81434">
              <w:rPr>
                <w:b/>
              </w:rPr>
              <w:t>Field Name</w:t>
            </w:r>
          </w:p>
        </w:tc>
        <w:tc>
          <w:tcPr>
            <w:tcW w:w="810" w:type="dxa"/>
            <w:tcBorders>
              <w:top w:val="single" w:sz="6" w:space="0" w:color="auto"/>
              <w:bottom w:val="single" w:sz="6" w:space="0" w:color="auto"/>
            </w:tcBorders>
            <w:shd w:val="clear" w:color="auto" w:fill="B8CCE4"/>
          </w:tcPr>
          <w:p w14:paraId="18B24EB5" w14:textId="77777777" w:rsidR="006F6C12" w:rsidRPr="00C81434" w:rsidRDefault="006F6C12" w:rsidP="006F6C12">
            <w:pPr>
              <w:rPr>
                <w:b/>
              </w:rPr>
            </w:pPr>
            <w:r w:rsidRPr="00C81434">
              <w:rPr>
                <w:b/>
              </w:rPr>
              <w:t>Type</w:t>
            </w:r>
          </w:p>
        </w:tc>
        <w:tc>
          <w:tcPr>
            <w:tcW w:w="1170" w:type="dxa"/>
            <w:tcBorders>
              <w:top w:val="single" w:sz="6" w:space="0" w:color="auto"/>
              <w:bottom w:val="single" w:sz="6" w:space="0" w:color="auto"/>
            </w:tcBorders>
            <w:shd w:val="clear" w:color="auto" w:fill="B8CCE4"/>
          </w:tcPr>
          <w:p w14:paraId="0B8230F3" w14:textId="77777777" w:rsidR="006F6C12" w:rsidRPr="00C81434" w:rsidRDefault="006F6C12" w:rsidP="006F6C12">
            <w:pPr>
              <w:rPr>
                <w:b/>
              </w:rPr>
            </w:pPr>
            <w:r w:rsidRPr="00C81434">
              <w:rPr>
                <w:b/>
              </w:rPr>
              <w:t>Field Value</w:t>
            </w:r>
          </w:p>
        </w:tc>
        <w:tc>
          <w:tcPr>
            <w:tcW w:w="990" w:type="dxa"/>
            <w:tcBorders>
              <w:top w:val="single" w:sz="6" w:space="0" w:color="auto"/>
              <w:bottom w:val="single" w:sz="6" w:space="0" w:color="auto"/>
            </w:tcBorders>
            <w:shd w:val="clear" w:color="auto" w:fill="B8CCE4"/>
          </w:tcPr>
          <w:p w14:paraId="1C9CA0CA" w14:textId="77777777" w:rsidR="006F6C12" w:rsidRPr="00C81434" w:rsidRDefault="006F6C12" w:rsidP="006F6C12">
            <w:pPr>
              <w:rPr>
                <w:b/>
              </w:rPr>
            </w:pPr>
            <w:r w:rsidRPr="00C81434">
              <w:rPr>
                <w:b/>
              </w:rPr>
              <w:t>Length</w:t>
            </w:r>
          </w:p>
        </w:tc>
        <w:tc>
          <w:tcPr>
            <w:tcW w:w="1080" w:type="dxa"/>
            <w:tcBorders>
              <w:top w:val="single" w:sz="6" w:space="0" w:color="auto"/>
              <w:bottom w:val="single" w:sz="6" w:space="0" w:color="auto"/>
            </w:tcBorders>
            <w:shd w:val="clear" w:color="auto" w:fill="B8CCE4"/>
          </w:tcPr>
          <w:p w14:paraId="3FD115F0" w14:textId="77777777" w:rsidR="006F6C12" w:rsidRPr="00C81434" w:rsidRDefault="006F6C12" w:rsidP="006F6C12">
            <w:pPr>
              <w:rPr>
                <w:b/>
              </w:rPr>
            </w:pPr>
            <w:r w:rsidRPr="00C81434">
              <w:rPr>
                <w:b/>
              </w:rPr>
              <w:t>Start Position</w:t>
            </w:r>
          </w:p>
        </w:tc>
        <w:tc>
          <w:tcPr>
            <w:tcW w:w="1080" w:type="dxa"/>
            <w:tcBorders>
              <w:top w:val="single" w:sz="6" w:space="0" w:color="auto"/>
              <w:bottom w:val="single" w:sz="6" w:space="0" w:color="auto"/>
            </w:tcBorders>
            <w:shd w:val="clear" w:color="auto" w:fill="B8CCE4"/>
          </w:tcPr>
          <w:p w14:paraId="534366A3" w14:textId="77777777" w:rsidR="006F6C12" w:rsidRPr="00C81434" w:rsidRDefault="006F6C12" w:rsidP="006F6C12">
            <w:pPr>
              <w:rPr>
                <w:b/>
              </w:rPr>
            </w:pPr>
            <w:r w:rsidRPr="00C81434">
              <w:rPr>
                <w:b/>
              </w:rPr>
              <w:t>End Position</w:t>
            </w:r>
          </w:p>
        </w:tc>
        <w:tc>
          <w:tcPr>
            <w:tcW w:w="1440" w:type="dxa"/>
            <w:tcBorders>
              <w:top w:val="single" w:sz="6" w:space="0" w:color="auto"/>
              <w:bottom w:val="single" w:sz="6" w:space="0" w:color="auto"/>
            </w:tcBorders>
            <w:shd w:val="clear" w:color="auto" w:fill="B8CCE4"/>
          </w:tcPr>
          <w:p w14:paraId="5BC55BDF" w14:textId="77777777" w:rsidR="006F6C12" w:rsidRPr="00C81434" w:rsidRDefault="006F6C12" w:rsidP="006F6C12">
            <w:pPr>
              <w:rPr>
                <w:b/>
              </w:rPr>
            </w:pPr>
            <w:r w:rsidRPr="00C81434">
              <w:rPr>
                <w:b/>
              </w:rPr>
              <w:t>Validation rules</w:t>
            </w:r>
          </w:p>
        </w:tc>
        <w:tc>
          <w:tcPr>
            <w:tcW w:w="900" w:type="dxa"/>
            <w:tcBorders>
              <w:top w:val="single" w:sz="6" w:space="0" w:color="auto"/>
              <w:bottom w:val="single" w:sz="6" w:space="0" w:color="auto"/>
            </w:tcBorders>
            <w:shd w:val="clear" w:color="auto" w:fill="B8CCE4"/>
          </w:tcPr>
          <w:p w14:paraId="3D625FFD" w14:textId="77777777" w:rsidR="006F6C12" w:rsidRPr="00C81434" w:rsidRDefault="006F6C12" w:rsidP="006F6C12">
            <w:pPr>
              <w:rPr>
                <w:b/>
              </w:rPr>
            </w:pPr>
            <w:r w:rsidRPr="00C81434">
              <w:rPr>
                <w:b/>
              </w:rPr>
              <w:t>Error Code</w:t>
            </w:r>
          </w:p>
        </w:tc>
        <w:tc>
          <w:tcPr>
            <w:tcW w:w="1440" w:type="dxa"/>
            <w:tcBorders>
              <w:top w:val="single" w:sz="6" w:space="0" w:color="auto"/>
              <w:bottom w:val="single" w:sz="6" w:space="0" w:color="auto"/>
            </w:tcBorders>
            <w:shd w:val="clear" w:color="auto" w:fill="B8CCE4"/>
          </w:tcPr>
          <w:p w14:paraId="02094EEC" w14:textId="77777777" w:rsidR="006F6C12" w:rsidRPr="00C81434" w:rsidRDefault="006F6C12" w:rsidP="006F6C12">
            <w:pPr>
              <w:rPr>
                <w:b/>
              </w:rPr>
            </w:pPr>
            <w:r w:rsidRPr="00C81434">
              <w:rPr>
                <w:b/>
              </w:rPr>
              <w:t>Stored Name</w:t>
            </w:r>
          </w:p>
        </w:tc>
        <w:tc>
          <w:tcPr>
            <w:tcW w:w="1530" w:type="dxa"/>
            <w:tcBorders>
              <w:top w:val="single" w:sz="6" w:space="0" w:color="auto"/>
              <w:bottom w:val="single" w:sz="6" w:space="0" w:color="auto"/>
            </w:tcBorders>
            <w:shd w:val="clear" w:color="auto" w:fill="B8CCE4"/>
          </w:tcPr>
          <w:p w14:paraId="3A255753" w14:textId="77777777" w:rsidR="006F6C12" w:rsidRPr="00C81434" w:rsidRDefault="006F6C12" w:rsidP="006F6C12">
            <w:pPr>
              <w:rPr>
                <w:b/>
              </w:rPr>
            </w:pPr>
            <w:r w:rsidRPr="00C81434">
              <w:rPr>
                <w:b/>
              </w:rPr>
              <w:t>Notes</w:t>
            </w:r>
          </w:p>
        </w:tc>
        <w:tc>
          <w:tcPr>
            <w:tcW w:w="1620" w:type="dxa"/>
            <w:tcBorders>
              <w:top w:val="single" w:sz="6" w:space="0" w:color="auto"/>
              <w:bottom w:val="single" w:sz="6" w:space="0" w:color="auto"/>
            </w:tcBorders>
            <w:shd w:val="clear" w:color="auto" w:fill="B8CCE4"/>
          </w:tcPr>
          <w:p w14:paraId="4593EFB5" w14:textId="77777777" w:rsidR="006F6C12" w:rsidRPr="00C81434" w:rsidRDefault="006F6C12" w:rsidP="006F6C12">
            <w:pPr>
              <w:rPr>
                <w:b/>
              </w:rPr>
            </w:pPr>
            <w:r w:rsidRPr="00C81434">
              <w:rPr>
                <w:b/>
              </w:rPr>
              <w:t>Downstream Mapping</w:t>
            </w:r>
          </w:p>
        </w:tc>
      </w:tr>
      <w:tr w:rsidR="001A57CF" w:rsidRPr="00C81434" w14:paraId="35BB9C3D" w14:textId="77777777" w:rsidTr="79DBD942">
        <w:trPr>
          <w:trHeight w:val="146"/>
        </w:trPr>
        <w:tc>
          <w:tcPr>
            <w:tcW w:w="498" w:type="dxa"/>
          </w:tcPr>
          <w:p w14:paraId="134C7CF8" w14:textId="77777777" w:rsidR="008246F3" w:rsidRPr="00C81434" w:rsidRDefault="008246F3" w:rsidP="008246F3">
            <w:r>
              <w:t>1</w:t>
            </w:r>
          </w:p>
        </w:tc>
        <w:tc>
          <w:tcPr>
            <w:tcW w:w="1080" w:type="dxa"/>
          </w:tcPr>
          <w:p w14:paraId="7862EDFD" w14:textId="77777777" w:rsidR="008246F3" w:rsidRDefault="008246F3" w:rsidP="006F6C12">
            <w:r>
              <w:t>Tax Period (Year)</w:t>
            </w:r>
          </w:p>
        </w:tc>
        <w:tc>
          <w:tcPr>
            <w:tcW w:w="810" w:type="dxa"/>
          </w:tcPr>
          <w:p w14:paraId="0650F016" w14:textId="77777777" w:rsidR="008246F3" w:rsidRPr="00234019" w:rsidRDefault="008246F3" w:rsidP="006F6C12">
            <w:r w:rsidRPr="00234019">
              <w:t>AN</w:t>
            </w:r>
          </w:p>
        </w:tc>
        <w:tc>
          <w:tcPr>
            <w:tcW w:w="1170" w:type="dxa"/>
          </w:tcPr>
          <w:p w14:paraId="6A172221" w14:textId="77777777" w:rsidR="008246F3" w:rsidRPr="00C81434" w:rsidRDefault="008246F3" w:rsidP="006F6C12"/>
        </w:tc>
        <w:tc>
          <w:tcPr>
            <w:tcW w:w="990" w:type="dxa"/>
          </w:tcPr>
          <w:p w14:paraId="1485374A" w14:textId="77777777" w:rsidR="008246F3" w:rsidRDefault="008246F3" w:rsidP="006F6C12">
            <w:r>
              <w:t>4</w:t>
            </w:r>
          </w:p>
        </w:tc>
        <w:tc>
          <w:tcPr>
            <w:tcW w:w="1080" w:type="dxa"/>
          </w:tcPr>
          <w:p w14:paraId="55A6C98E" w14:textId="77777777" w:rsidR="008246F3" w:rsidRDefault="007E77D5" w:rsidP="006F6C12">
            <w:r>
              <w:t>1</w:t>
            </w:r>
          </w:p>
        </w:tc>
        <w:tc>
          <w:tcPr>
            <w:tcW w:w="1080" w:type="dxa"/>
          </w:tcPr>
          <w:p w14:paraId="7A8F24D9" w14:textId="77777777" w:rsidR="008246F3" w:rsidRDefault="007E77D5" w:rsidP="006F6C12">
            <w:r>
              <w:t>4</w:t>
            </w:r>
          </w:p>
        </w:tc>
        <w:tc>
          <w:tcPr>
            <w:tcW w:w="1440" w:type="dxa"/>
          </w:tcPr>
          <w:p w14:paraId="608597FC" w14:textId="77777777" w:rsidR="008246F3" w:rsidRDefault="008246F3" w:rsidP="006F6C12">
            <w:r>
              <w:t>n/a</w:t>
            </w:r>
          </w:p>
        </w:tc>
        <w:tc>
          <w:tcPr>
            <w:tcW w:w="900" w:type="dxa"/>
          </w:tcPr>
          <w:p w14:paraId="002481D5" w14:textId="77777777" w:rsidR="008246F3" w:rsidRPr="00C81434" w:rsidRDefault="008246F3" w:rsidP="006F6C12"/>
        </w:tc>
        <w:tc>
          <w:tcPr>
            <w:tcW w:w="1440" w:type="dxa"/>
          </w:tcPr>
          <w:p w14:paraId="13956F58" w14:textId="77777777" w:rsidR="008246F3" w:rsidRPr="00C81434" w:rsidRDefault="008246F3" w:rsidP="006F6C12">
            <w:r w:rsidRPr="00C81434">
              <w:t>IRS Tax Yr Date</w:t>
            </w:r>
          </w:p>
        </w:tc>
        <w:tc>
          <w:tcPr>
            <w:tcW w:w="1530" w:type="dxa"/>
          </w:tcPr>
          <w:p w14:paraId="66DD47D4" w14:textId="77777777" w:rsidR="008246F3" w:rsidRPr="00C81434" w:rsidRDefault="008246F3" w:rsidP="006F6C12"/>
        </w:tc>
        <w:tc>
          <w:tcPr>
            <w:tcW w:w="1620" w:type="dxa"/>
          </w:tcPr>
          <w:p w14:paraId="52197573" w14:textId="77777777" w:rsidR="008246F3" w:rsidRDefault="008246F3" w:rsidP="006F6C12">
            <w:r>
              <w:t>PACER, TOP, TCS</w:t>
            </w:r>
          </w:p>
        </w:tc>
      </w:tr>
      <w:tr w:rsidR="001A57CF" w:rsidRPr="00C81434" w14:paraId="6013C0A1" w14:textId="77777777" w:rsidTr="79DBD942">
        <w:trPr>
          <w:trHeight w:val="146"/>
        </w:trPr>
        <w:tc>
          <w:tcPr>
            <w:tcW w:w="498" w:type="dxa"/>
          </w:tcPr>
          <w:p w14:paraId="7965935E" w14:textId="77777777" w:rsidR="008246F3" w:rsidRPr="00C81434" w:rsidRDefault="008246F3" w:rsidP="008246F3">
            <w:r>
              <w:t>2</w:t>
            </w:r>
          </w:p>
        </w:tc>
        <w:tc>
          <w:tcPr>
            <w:tcW w:w="1080" w:type="dxa"/>
          </w:tcPr>
          <w:p w14:paraId="48D37ABA" w14:textId="77777777" w:rsidR="008246F3" w:rsidRPr="00C81434" w:rsidRDefault="008246F3" w:rsidP="006F6C12">
            <w:r>
              <w:t>Tax Period (Month)</w:t>
            </w:r>
          </w:p>
        </w:tc>
        <w:tc>
          <w:tcPr>
            <w:tcW w:w="810" w:type="dxa"/>
          </w:tcPr>
          <w:p w14:paraId="74181BE4" w14:textId="77777777" w:rsidR="008246F3" w:rsidRPr="00C81434" w:rsidRDefault="008246F3" w:rsidP="006F6C12">
            <w:r w:rsidRPr="00234019">
              <w:t>AN</w:t>
            </w:r>
          </w:p>
        </w:tc>
        <w:tc>
          <w:tcPr>
            <w:tcW w:w="1170" w:type="dxa"/>
          </w:tcPr>
          <w:p w14:paraId="5BF2F05D" w14:textId="77777777" w:rsidR="008246F3" w:rsidRPr="00C81434" w:rsidRDefault="008246F3" w:rsidP="006F6C12"/>
        </w:tc>
        <w:tc>
          <w:tcPr>
            <w:tcW w:w="990" w:type="dxa"/>
          </w:tcPr>
          <w:p w14:paraId="11FC076A" w14:textId="77777777" w:rsidR="008246F3" w:rsidRPr="00C81434" w:rsidRDefault="008246F3" w:rsidP="006F6C12">
            <w:r>
              <w:t>2</w:t>
            </w:r>
          </w:p>
        </w:tc>
        <w:tc>
          <w:tcPr>
            <w:tcW w:w="1080" w:type="dxa"/>
          </w:tcPr>
          <w:p w14:paraId="0CB52901" w14:textId="77777777" w:rsidR="008246F3" w:rsidRPr="00C81434" w:rsidRDefault="007E77D5" w:rsidP="006F6C12">
            <w:r>
              <w:t>5</w:t>
            </w:r>
          </w:p>
        </w:tc>
        <w:tc>
          <w:tcPr>
            <w:tcW w:w="1080" w:type="dxa"/>
          </w:tcPr>
          <w:p w14:paraId="1CF2C762" w14:textId="77777777" w:rsidR="008246F3" w:rsidRPr="00C81434" w:rsidRDefault="007E77D5" w:rsidP="006F6C12">
            <w:r>
              <w:t>6</w:t>
            </w:r>
          </w:p>
        </w:tc>
        <w:tc>
          <w:tcPr>
            <w:tcW w:w="1440" w:type="dxa"/>
          </w:tcPr>
          <w:p w14:paraId="28D7C109" w14:textId="77777777" w:rsidR="008246F3" w:rsidRPr="00C81434" w:rsidRDefault="008246F3" w:rsidP="006F6C12">
            <w:r>
              <w:t>n/a</w:t>
            </w:r>
          </w:p>
        </w:tc>
        <w:tc>
          <w:tcPr>
            <w:tcW w:w="900" w:type="dxa"/>
          </w:tcPr>
          <w:p w14:paraId="78154637" w14:textId="77777777" w:rsidR="008246F3" w:rsidRPr="00C81434" w:rsidRDefault="008246F3" w:rsidP="006F6C12"/>
        </w:tc>
        <w:tc>
          <w:tcPr>
            <w:tcW w:w="1440" w:type="dxa"/>
          </w:tcPr>
          <w:p w14:paraId="6333A4EA" w14:textId="77777777" w:rsidR="008246F3" w:rsidRPr="00C81434" w:rsidRDefault="008246F3" w:rsidP="006F6C12">
            <w:r w:rsidRPr="00C81434">
              <w:t>IRS Tax Mo Date</w:t>
            </w:r>
          </w:p>
        </w:tc>
        <w:tc>
          <w:tcPr>
            <w:tcW w:w="1530" w:type="dxa"/>
          </w:tcPr>
          <w:p w14:paraId="4F4A8571" w14:textId="77777777" w:rsidR="008246F3" w:rsidRPr="00C81434" w:rsidRDefault="008246F3" w:rsidP="006F6C12"/>
        </w:tc>
        <w:tc>
          <w:tcPr>
            <w:tcW w:w="1620" w:type="dxa"/>
          </w:tcPr>
          <w:p w14:paraId="78EE111F" w14:textId="77777777" w:rsidR="008246F3" w:rsidRPr="00C81434" w:rsidRDefault="008246F3" w:rsidP="006F6C12">
            <w:r>
              <w:t>PACER, TOP, TCS</w:t>
            </w:r>
          </w:p>
        </w:tc>
      </w:tr>
      <w:tr w:rsidR="001A57CF" w:rsidRPr="00C81434" w14:paraId="1AD62387" w14:textId="77777777" w:rsidTr="79DBD942">
        <w:trPr>
          <w:trHeight w:val="146"/>
        </w:trPr>
        <w:tc>
          <w:tcPr>
            <w:tcW w:w="498" w:type="dxa"/>
          </w:tcPr>
          <w:p w14:paraId="70D1CFC1" w14:textId="77777777" w:rsidR="008246F3" w:rsidRPr="00C81434" w:rsidRDefault="008246F3" w:rsidP="008246F3">
            <w:r>
              <w:t>3</w:t>
            </w:r>
          </w:p>
        </w:tc>
        <w:tc>
          <w:tcPr>
            <w:tcW w:w="1080" w:type="dxa"/>
          </w:tcPr>
          <w:p w14:paraId="3C1C1533" w14:textId="77777777" w:rsidR="008246F3" w:rsidRPr="00C81434" w:rsidRDefault="008246F3" w:rsidP="006F6C12">
            <w:r>
              <w:t>Master File Tax (</w:t>
            </w:r>
            <w:r w:rsidRPr="00C81434">
              <w:t>MFT</w:t>
            </w:r>
            <w:r>
              <w:t>)</w:t>
            </w:r>
            <w:r w:rsidRPr="00C81434">
              <w:t xml:space="preserve"> Code</w:t>
            </w:r>
          </w:p>
        </w:tc>
        <w:tc>
          <w:tcPr>
            <w:tcW w:w="810" w:type="dxa"/>
          </w:tcPr>
          <w:p w14:paraId="1C66298F" w14:textId="77777777" w:rsidR="008246F3" w:rsidRPr="00C81434" w:rsidRDefault="008246F3" w:rsidP="006F6C12">
            <w:r w:rsidRPr="00234019">
              <w:t>AN</w:t>
            </w:r>
          </w:p>
        </w:tc>
        <w:tc>
          <w:tcPr>
            <w:tcW w:w="1170" w:type="dxa"/>
          </w:tcPr>
          <w:p w14:paraId="1655193C" w14:textId="77777777" w:rsidR="008246F3" w:rsidRPr="00C81434" w:rsidRDefault="008246F3" w:rsidP="006F6C12"/>
        </w:tc>
        <w:tc>
          <w:tcPr>
            <w:tcW w:w="990" w:type="dxa"/>
          </w:tcPr>
          <w:p w14:paraId="59B5D4CF" w14:textId="77777777" w:rsidR="008246F3" w:rsidRPr="00C81434" w:rsidRDefault="008246F3" w:rsidP="006F6C12">
            <w:r w:rsidRPr="00C81434">
              <w:t>2</w:t>
            </w:r>
          </w:p>
        </w:tc>
        <w:tc>
          <w:tcPr>
            <w:tcW w:w="1080" w:type="dxa"/>
          </w:tcPr>
          <w:p w14:paraId="2FB1E403" w14:textId="77777777" w:rsidR="008246F3" w:rsidRPr="00C81434" w:rsidRDefault="007E77D5" w:rsidP="006F6C12">
            <w:r>
              <w:t>7</w:t>
            </w:r>
          </w:p>
        </w:tc>
        <w:tc>
          <w:tcPr>
            <w:tcW w:w="1080" w:type="dxa"/>
          </w:tcPr>
          <w:p w14:paraId="5685269F" w14:textId="77777777" w:rsidR="008246F3" w:rsidRPr="00C81434" w:rsidRDefault="007E77D5" w:rsidP="006F6C12">
            <w:r>
              <w:t>8</w:t>
            </w:r>
          </w:p>
        </w:tc>
        <w:tc>
          <w:tcPr>
            <w:tcW w:w="1440" w:type="dxa"/>
          </w:tcPr>
          <w:p w14:paraId="4D27924E" w14:textId="77777777" w:rsidR="008246F3" w:rsidRPr="00C81434" w:rsidRDefault="008246F3" w:rsidP="006F6C12">
            <w:r>
              <w:t>n/a</w:t>
            </w:r>
          </w:p>
        </w:tc>
        <w:tc>
          <w:tcPr>
            <w:tcW w:w="900" w:type="dxa"/>
          </w:tcPr>
          <w:p w14:paraId="02248D6F" w14:textId="77777777" w:rsidR="008246F3" w:rsidRPr="00C81434" w:rsidRDefault="008246F3" w:rsidP="006F6C12"/>
        </w:tc>
        <w:tc>
          <w:tcPr>
            <w:tcW w:w="1440" w:type="dxa"/>
          </w:tcPr>
          <w:p w14:paraId="4F529FA9" w14:textId="77777777" w:rsidR="008246F3" w:rsidRPr="00C81434" w:rsidRDefault="008246F3" w:rsidP="006F6C12">
            <w:r w:rsidRPr="00C81434">
              <w:t>IRS MFT Code</w:t>
            </w:r>
          </w:p>
        </w:tc>
        <w:tc>
          <w:tcPr>
            <w:tcW w:w="1530" w:type="dxa"/>
          </w:tcPr>
          <w:p w14:paraId="2FC3E30D" w14:textId="77777777" w:rsidR="008246F3" w:rsidRPr="00C81434" w:rsidRDefault="008246F3" w:rsidP="006F6C12"/>
        </w:tc>
        <w:tc>
          <w:tcPr>
            <w:tcW w:w="1620" w:type="dxa"/>
          </w:tcPr>
          <w:p w14:paraId="08EA2D3D" w14:textId="77777777" w:rsidR="008246F3" w:rsidRPr="00C81434" w:rsidRDefault="008246F3" w:rsidP="006F6C12">
            <w:r>
              <w:t>PACER, TOP, TCS</w:t>
            </w:r>
          </w:p>
        </w:tc>
      </w:tr>
      <w:tr w:rsidR="001A57CF" w:rsidRPr="00C81434" w14:paraId="72B2AEDB" w14:textId="77777777" w:rsidTr="79DBD942">
        <w:trPr>
          <w:trHeight w:val="146"/>
        </w:trPr>
        <w:tc>
          <w:tcPr>
            <w:tcW w:w="498" w:type="dxa"/>
          </w:tcPr>
          <w:p w14:paraId="241DA585" w14:textId="77777777" w:rsidR="008246F3" w:rsidRPr="00C81434" w:rsidRDefault="008246F3" w:rsidP="008246F3">
            <w:r>
              <w:t>4</w:t>
            </w:r>
          </w:p>
        </w:tc>
        <w:tc>
          <w:tcPr>
            <w:tcW w:w="1080" w:type="dxa"/>
          </w:tcPr>
          <w:p w14:paraId="2063B0FE" w14:textId="77777777" w:rsidR="008246F3" w:rsidRDefault="008246F3" w:rsidP="006F6C12">
            <w:r>
              <w:t>Service Center Code</w:t>
            </w:r>
          </w:p>
        </w:tc>
        <w:tc>
          <w:tcPr>
            <w:tcW w:w="810" w:type="dxa"/>
          </w:tcPr>
          <w:p w14:paraId="2B89B34D" w14:textId="77777777" w:rsidR="008246F3" w:rsidRPr="00234019" w:rsidRDefault="008246F3" w:rsidP="006F6C12">
            <w:r w:rsidRPr="00234019">
              <w:t>AN</w:t>
            </w:r>
          </w:p>
        </w:tc>
        <w:tc>
          <w:tcPr>
            <w:tcW w:w="1170" w:type="dxa"/>
          </w:tcPr>
          <w:p w14:paraId="5CB05F32" w14:textId="77777777" w:rsidR="008246F3" w:rsidRPr="00C81434" w:rsidRDefault="008246F3" w:rsidP="006F6C12"/>
        </w:tc>
        <w:tc>
          <w:tcPr>
            <w:tcW w:w="990" w:type="dxa"/>
          </w:tcPr>
          <w:p w14:paraId="7540F347" w14:textId="77777777" w:rsidR="008246F3" w:rsidRPr="00C81434" w:rsidRDefault="008246F3" w:rsidP="006F6C12">
            <w:r w:rsidRPr="00C81434">
              <w:t>2</w:t>
            </w:r>
          </w:p>
        </w:tc>
        <w:tc>
          <w:tcPr>
            <w:tcW w:w="1080" w:type="dxa"/>
          </w:tcPr>
          <w:p w14:paraId="57C1DD22" w14:textId="77777777" w:rsidR="008246F3" w:rsidRDefault="007E77D5" w:rsidP="006F6C12">
            <w:r>
              <w:t>9</w:t>
            </w:r>
          </w:p>
        </w:tc>
        <w:tc>
          <w:tcPr>
            <w:tcW w:w="1080" w:type="dxa"/>
          </w:tcPr>
          <w:p w14:paraId="434D4262" w14:textId="77777777" w:rsidR="008246F3" w:rsidRDefault="007E77D5" w:rsidP="006F6C12">
            <w:r>
              <w:t>10</w:t>
            </w:r>
          </w:p>
        </w:tc>
        <w:tc>
          <w:tcPr>
            <w:tcW w:w="1440" w:type="dxa"/>
          </w:tcPr>
          <w:p w14:paraId="05F88C10" w14:textId="77777777" w:rsidR="008246F3" w:rsidRDefault="008246F3" w:rsidP="006F6C12">
            <w:r>
              <w:t>n/a</w:t>
            </w:r>
          </w:p>
        </w:tc>
        <w:tc>
          <w:tcPr>
            <w:tcW w:w="900" w:type="dxa"/>
          </w:tcPr>
          <w:p w14:paraId="2B21E8DA" w14:textId="77777777" w:rsidR="008246F3" w:rsidRPr="00C81434" w:rsidRDefault="008246F3" w:rsidP="006F6C12"/>
        </w:tc>
        <w:tc>
          <w:tcPr>
            <w:tcW w:w="1440" w:type="dxa"/>
          </w:tcPr>
          <w:p w14:paraId="4EEEBF06" w14:textId="77777777" w:rsidR="008246F3" w:rsidRPr="00C81434" w:rsidRDefault="008246F3" w:rsidP="006F6C12">
            <w:r w:rsidRPr="00C81434">
              <w:t>IRS Serv Cntr Code</w:t>
            </w:r>
          </w:p>
        </w:tc>
        <w:tc>
          <w:tcPr>
            <w:tcW w:w="1530" w:type="dxa"/>
          </w:tcPr>
          <w:p w14:paraId="38231C20" w14:textId="77777777" w:rsidR="008246F3" w:rsidRPr="00C81434" w:rsidRDefault="008246F3" w:rsidP="006F6C12"/>
        </w:tc>
        <w:tc>
          <w:tcPr>
            <w:tcW w:w="1620" w:type="dxa"/>
          </w:tcPr>
          <w:p w14:paraId="35FAD463" w14:textId="77777777" w:rsidR="008246F3" w:rsidRDefault="008246F3" w:rsidP="001D5230">
            <w:r>
              <w:t>PACER, TOP, TCS</w:t>
            </w:r>
          </w:p>
        </w:tc>
      </w:tr>
      <w:tr w:rsidR="001A57CF" w:rsidRPr="00C81434" w14:paraId="7CDC3B35" w14:textId="77777777" w:rsidTr="79DBD942">
        <w:trPr>
          <w:trHeight w:val="146"/>
        </w:trPr>
        <w:tc>
          <w:tcPr>
            <w:tcW w:w="498" w:type="dxa"/>
          </w:tcPr>
          <w:p w14:paraId="4BEB000B" w14:textId="77777777" w:rsidR="008246F3" w:rsidRPr="00C81434" w:rsidRDefault="008246F3" w:rsidP="008246F3">
            <w:r>
              <w:t>5</w:t>
            </w:r>
          </w:p>
        </w:tc>
        <w:tc>
          <w:tcPr>
            <w:tcW w:w="1080" w:type="dxa"/>
          </w:tcPr>
          <w:p w14:paraId="116D82D6" w14:textId="77777777" w:rsidR="008246F3" w:rsidRPr="00C81434" w:rsidRDefault="008246F3" w:rsidP="006F6C12">
            <w:r>
              <w:t>District Office</w:t>
            </w:r>
            <w:r w:rsidRPr="00C81434">
              <w:t xml:space="preserve"> Code</w:t>
            </w:r>
          </w:p>
        </w:tc>
        <w:tc>
          <w:tcPr>
            <w:tcW w:w="810" w:type="dxa"/>
          </w:tcPr>
          <w:p w14:paraId="3141013E" w14:textId="77777777" w:rsidR="008246F3" w:rsidRPr="00C81434" w:rsidRDefault="008246F3" w:rsidP="006F6C12">
            <w:r w:rsidRPr="00234019">
              <w:t>AN</w:t>
            </w:r>
          </w:p>
        </w:tc>
        <w:tc>
          <w:tcPr>
            <w:tcW w:w="1170" w:type="dxa"/>
          </w:tcPr>
          <w:p w14:paraId="25D97587" w14:textId="77777777" w:rsidR="008246F3" w:rsidRPr="00C81434" w:rsidRDefault="008246F3" w:rsidP="006F6C12"/>
        </w:tc>
        <w:tc>
          <w:tcPr>
            <w:tcW w:w="990" w:type="dxa"/>
          </w:tcPr>
          <w:p w14:paraId="227E72E5" w14:textId="77777777" w:rsidR="008246F3" w:rsidRPr="00C81434" w:rsidRDefault="008246F3" w:rsidP="006F6C12">
            <w:r w:rsidRPr="00C81434">
              <w:t>2</w:t>
            </w:r>
          </w:p>
        </w:tc>
        <w:tc>
          <w:tcPr>
            <w:tcW w:w="1080" w:type="dxa"/>
          </w:tcPr>
          <w:p w14:paraId="680A6D2B" w14:textId="77777777" w:rsidR="008246F3" w:rsidRPr="00C81434" w:rsidRDefault="007E77D5" w:rsidP="006F6C12">
            <w:r>
              <w:t>11</w:t>
            </w:r>
          </w:p>
        </w:tc>
        <w:tc>
          <w:tcPr>
            <w:tcW w:w="1080" w:type="dxa"/>
          </w:tcPr>
          <w:p w14:paraId="730AEA60" w14:textId="77777777" w:rsidR="008246F3" w:rsidRPr="00C81434" w:rsidRDefault="007E77D5" w:rsidP="006F6C12">
            <w:r>
              <w:t>12</w:t>
            </w:r>
          </w:p>
        </w:tc>
        <w:tc>
          <w:tcPr>
            <w:tcW w:w="1440" w:type="dxa"/>
          </w:tcPr>
          <w:p w14:paraId="04CE6A54" w14:textId="77777777" w:rsidR="008246F3" w:rsidRPr="00C81434" w:rsidRDefault="008246F3" w:rsidP="006F6C12">
            <w:r>
              <w:t>n/a</w:t>
            </w:r>
          </w:p>
        </w:tc>
        <w:tc>
          <w:tcPr>
            <w:tcW w:w="900" w:type="dxa"/>
          </w:tcPr>
          <w:p w14:paraId="7DD1B8F5" w14:textId="77777777" w:rsidR="008246F3" w:rsidRPr="00C81434" w:rsidRDefault="008246F3" w:rsidP="006F6C12"/>
        </w:tc>
        <w:tc>
          <w:tcPr>
            <w:tcW w:w="1440" w:type="dxa"/>
          </w:tcPr>
          <w:p w14:paraId="71B181CB" w14:textId="77777777" w:rsidR="008246F3" w:rsidRPr="00C81434" w:rsidRDefault="008246F3" w:rsidP="006F6C12">
            <w:r w:rsidRPr="00C81434">
              <w:t>IRS Dist Ofc Code</w:t>
            </w:r>
          </w:p>
        </w:tc>
        <w:tc>
          <w:tcPr>
            <w:tcW w:w="1530" w:type="dxa"/>
          </w:tcPr>
          <w:p w14:paraId="41CD2D13" w14:textId="77777777" w:rsidR="008246F3" w:rsidRPr="00C81434" w:rsidRDefault="008246F3" w:rsidP="006F6C12"/>
        </w:tc>
        <w:tc>
          <w:tcPr>
            <w:tcW w:w="1620" w:type="dxa"/>
          </w:tcPr>
          <w:p w14:paraId="77471421" w14:textId="77777777" w:rsidR="008246F3" w:rsidRPr="00C81434" w:rsidRDefault="008246F3" w:rsidP="001D5230">
            <w:r>
              <w:t>PACER, TOP, TCS</w:t>
            </w:r>
          </w:p>
        </w:tc>
      </w:tr>
      <w:tr w:rsidR="001A57CF" w:rsidRPr="00C81434" w14:paraId="038878BF" w14:textId="77777777" w:rsidTr="79DBD942">
        <w:trPr>
          <w:trHeight w:val="146"/>
        </w:trPr>
        <w:tc>
          <w:tcPr>
            <w:tcW w:w="498" w:type="dxa"/>
          </w:tcPr>
          <w:p w14:paraId="27D85EF6" w14:textId="77777777" w:rsidR="008246F3" w:rsidRPr="00C81434" w:rsidRDefault="008246F3" w:rsidP="008246F3">
            <w:r>
              <w:t>6</w:t>
            </w:r>
          </w:p>
        </w:tc>
        <w:tc>
          <w:tcPr>
            <w:tcW w:w="1080" w:type="dxa"/>
          </w:tcPr>
          <w:p w14:paraId="32BFBCD7" w14:textId="77777777" w:rsidR="008246F3" w:rsidRPr="00C81434" w:rsidRDefault="008246F3" w:rsidP="006F6C12">
            <w:r>
              <w:t xml:space="preserve">File </w:t>
            </w:r>
            <w:r w:rsidRPr="00C81434">
              <w:t>TIN Code</w:t>
            </w:r>
          </w:p>
        </w:tc>
        <w:tc>
          <w:tcPr>
            <w:tcW w:w="810" w:type="dxa"/>
          </w:tcPr>
          <w:p w14:paraId="00BC43CC" w14:textId="77777777" w:rsidR="008246F3" w:rsidRPr="00C81434" w:rsidRDefault="008246F3" w:rsidP="006F6C12">
            <w:r w:rsidRPr="00234019">
              <w:t>AN</w:t>
            </w:r>
          </w:p>
        </w:tc>
        <w:tc>
          <w:tcPr>
            <w:tcW w:w="1170" w:type="dxa"/>
          </w:tcPr>
          <w:p w14:paraId="5181ABB8" w14:textId="77777777" w:rsidR="008246F3" w:rsidRPr="00C81434" w:rsidRDefault="008246F3" w:rsidP="006F6C12"/>
        </w:tc>
        <w:tc>
          <w:tcPr>
            <w:tcW w:w="990" w:type="dxa"/>
          </w:tcPr>
          <w:p w14:paraId="76A59E0A" w14:textId="77777777" w:rsidR="008246F3" w:rsidRPr="00C81434" w:rsidRDefault="008246F3" w:rsidP="006F6C12">
            <w:r w:rsidRPr="00C81434">
              <w:t>1</w:t>
            </w:r>
          </w:p>
        </w:tc>
        <w:tc>
          <w:tcPr>
            <w:tcW w:w="1080" w:type="dxa"/>
          </w:tcPr>
          <w:p w14:paraId="4AACD606" w14:textId="77777777" w:rsidR="008246F3" w:rsidRPr="00C81434" w:rsidRDefault="007E77D5" w:rsidP="006F6C12">
            <w:r>
              <w:t>13</w:t>
            </w:r>
          </w:p>
        </w:tc>
        <w:tc>
          <w:tcPr>
            <w:tcW w:w="1080" w:type="dxa"/>
          </w:tcPr>
          <w:p w14:paraId="639B8FB3" w14:textId="77777777" w:rsidR="008246F3" w:rsidRPr="00C81434" w:rsidRDefault="007E77D5" w:rsidP="006F6C12">
            <w:r>
              <w:t>13</w:t>
            </w:r>
          </w:p>
        </w:tc>
        <w:tc>
          <w:tcPr>
            <w:tcW w:w="1440" w:type="dxa"/>
          </w:tcPr>
          <w:p w14:paraId="61E4B8F7" w14:textId="77777777" w:rsidR="008246F3" w:rsidRPr="00C81434" w:rsidRDefault="008246F3" w:rsidP="006F6C12">
            <w:r>
              <w:t>n/a</w:t>
            </w:r>
          </w:p>
        </w:tc>
        <w:tc>
          <w:tcPr>
            <w:tcW w:w="900" w:type="dxa"/>
          </w:tcPr>
          <w:p w14:paraId="1E98CE00" w14:textId="77777777" w:rsidR="008246F3" w:rsidRPr="00C81434" w:rsidRDefault="008246F3" w:rsidP="006F6C12"/>
        </w:tc>
        <w:tc>
          <w:tcPr>
            <w:tcW w:w="1440" w:type="dxa"/>
          </w:tcPr>
          <w:p w14:paraId="6723898C" w14:textId="77777777" w:rsidR="008246F3" w:rsidRPr="00C81434" w:rsidRDefault="008246F3" w:rsidP="006F6C12">
            <w:r w:rsidRPr="00C81434">
              <w:t>IRS TIN Code</w:t>
            </w:r>
          </w:p>
        </w:tc>
        <w:tc>
          <w:tcPr>
            <w:tcW w:w="1530" w:type="dxa"/>
          </w:tcPr>
          <w:p w14:paraId="5960BEDD" w14:textId="77777777" w:rsidR="008246F3" w:rsidRPr="00C81434" w:rsidRDefault="008246F3" w:rsidP="006F6C12"/>
        </w:tc>
        <w:tc>
          <w:tcPr>
            <w:tcW w:w="1620" w:type="dxa"/>
          </w:tcPr>
          <w:p w14:paraId="6F86F98D" w14:textId="77777777" w:rsidR="008246F3" w:rsidRDefault="008246F3" w:rsidP="001D5230">
            <w:r>
              <w:t>PACER, TOP, TCS</w:t>
            </w:r>
          </w:p>
          <w:p w14:paraId="28208B30" w14:textId="77777777" w:rsidR="008246F3" w:rsidRPr="00C81434" w:rsidRDefault="008246F3" w:rsidP="001D5230"/>
        </w:tc>
      </w:tr>
      <w:tr w:rsidR="001A57CF" w:rsidRPr="00C81434" w14:paraId="2F381393" w14:textId="77777777" w:rsidTr="79DBD942">
        <w:trPr>
          <w:trHeight w:val="146"/>
        </w:trPr>
        <w:tc>
          <w:tcPr>
            <w:tcW w:w="498" w:type="dxa"/>
          </w:tcPr>
          <w:p w14:paraId="258CF5BB" w14:textId="77777777" w:rsidR="008246F3" w:rsidRPr="00C81434" w:rsidRDefault="008246F3" w:rsidP="008246F3">
            <w:r>
              <w:lastRenderedPageBreak/>
              <w:t>7</w:t>
            </w:r>
          </w:p>
        </w:tc>
        <w:tc>
          <w:tcPr>
            <w:tcW w:w="1080" w:type="dxa"/>
          </w:tcPr>
          <w:p w14:paraId="2BBBBF35" w14:textId="77777777" w:rsidR="008246F3" w:rsidRPr="00C81434" w:rsidRDefault="008246F3" w:rsidP="006F6C12">
            <w:r>
              <w:t>Name Control</w:t>
            </w:r>
          </w:p>
        </w:tc>
        <w:tc>
          <w:tcPr>
            <w:tcW w:w="810" w:type="dxa"/>
          </w:tcPr>
          <w:p w14:paraId="5CA3178A" w14:textId="77777777" w:rsidR="008246F3" w:rsidRPr="00C81434" w:rsidRDefault="008246F3" w:rsidP="006F6C12">
            <w:r w:rsidRPr="00AD06CA">
              <w:t>AN</w:t>
            </w:r>
          </w:p>
        </w:tc>
        <w:tc>
          <w:tcPr>
            <w:tcW w:w="1170" w:type="dxa"/>
          </w:tcPr>
          <w:p w14:paraId="77CAE751" w14:textId="77777777" w:rsidR="008246F3" w:rsidRPr="00C81434" w:rsidRDefault="008246F3" w:rsidP="006F6C12"/>
        </w:tc>
        <w:tc>
          <w:tcPr>
            <w:tcW w:w="990" w:type="dxa"/>
          </w:tcPr>
          <w:p w14:paraId="3E18F4A1" w14:textId="77777777" w:rsidR="008246F3" w:rsidRPr="00C81434" w:rsidRDefault="008246F3" w:rsidP="006F6C12">
            <w:r w:rsidRPr="00C81434">
              <w:t>4</w:t>
            </w:r>
          </w:p>
        </w:tc>
        <w:tc>
          <w:tcPr>
            <w:tcW w:w="1080" w:type="dxa"/>
          </w:tcPr>
          <w:p w14:paraId="5E6D9509" w14:textId="77777777" w:rsidR="008246F3" w:rsidRPr="00C81434" w:rsidRDefault="007E77D5" w:rsidP="006F6C12">
            <w:r>
              <w:t>14</w:t>
            </w:r>
          </w:p>
        </w:tc>
        <w:tc>
          <w:tcPr>
            <w:tcW w:w="1080" w:type="dxa"/>
          </w:tcPr>
          <w:p w14:paraId="2CFB5E3A" w14:textId="77777777" w:rsidR="008246F3" w:rsidRPr="00C81434" w:rsidRDefault="007E77D5" w:rsidP="006F6C12">
            <w:r>
              <w:t>17</w:t>
            </w:r>
          </w:p>
        </w:tc>
        <w:tc>
          <w:tcPr>
            <w:tcW w:w="1440" w:type="dxa"/>
          </w:tcPr>
          <w:p w14:paraId="425A9663" w14:textId="77777777" w:rsidR="008246F3" w:rsidRPr="00C81434" w:rsidRDefault="008246F3" w:rsidP="006F6C12">
            <w:r>
              <w:t>n/a</w:t>
            </w:r>
          </w:p>
        </w:tc>
        <w:tc>
          <w:tcPr>
            <w:tcW w:w="900" w:type="dxa"/>
          </w:tcPr>
          <w:p w14:paraId="28481A19" w14:textId="77777777" w:rsidR="008246F3" w:rsidRPr="00C81434" w:rsidRDefault="008246F3" w:rsidP="006F6C12"/>
        </w:tc>
        <w:tc>
          <w:tcPr>
            <w:tcW w:w="1440" w:type="dxa"/>
          </w:tcPr>
          <w:p w14:paraId="711E0B85" w14:textId="77777777" w:rsidR="008246F3" w:rsidRPr="00C81434" w:rsidRDefault="008246F3" w:rsidP="006F6C12">
            <w:r w:rsidRPr="00C81434">
              <w:t>IRS Name Ctrl</w:t>
            </w:r>
          </w:p>
        </w:tc>
        <w:tc>
          <w:tcPr>
            <w:tcW w:w="1530" w:type="dxa"/>
          </w:tcPr>
          <w:p w14:paraId="28ACD060" w14:textId="77777777" w:rsidR="008246F3" w:rsidRPr="00C81434" w:rsidRDefault="008246F3" w:rsidP="006F6C12"/>
        </w:tc>
        <w:tc>
          <w:tcPr>
            <w:tcW w:w="1620" w:type="dxa"/>
          </w:tcPr>
          <w:p w14:paraId="08C2AB73" w14:textId="77777777" w:rsidR="008246F3" w:rsidRPr="00C81434" w:rsidRDefault="008246F3" w:rsidP="000A59D0">
            <w:r>
              <w:t>PACER, TOP, TCS</w:t>
            </w:r>
          </w:p>
        </w:tc>
      </w:tr>
      <w:tr w:rsidR="001A57CF" w:rsidRPr="00C81434" w14:paraId="6B635007" w14:textId="77777777" w:rsidTr="79DBD942">
        <w:trPr>
          <w:trHeight w:val="146"/>
        </w:trPr>
        <w:tc>
          <w:tcPr>
            <w:tcW w:w="498" w:type="dxa"/>
          </w:tcPr>
          <w:p w14:paraId="1553BC1B" w14:textId="77777777" w:rsidR="008246F3" w:rsidRPr="00C81434" w:rsidRDefault="008246F3" w:rsidP="008246F3">
            <w:r>
              <w:t>8</w:t>
            </w:r>
          </w:p>
        </w:tc>
        <w:tc>
          <w:tcPr>
            <w:tcW w:w="1080" w:type="dxa"/>
          </w:tcPr>
          <w:p w14:paraId="48641925" w14:textId="77777777" w:rsidR="008246F3" w:rsidRPr="00C81434" w:rsidRDefault="008246F3" w:rsidP="00B221FF">
            <w:r>
              <w:t>Plan Report Number</w:t>
            </w:r>
          </w:p>
        </w:tc>
        <w:tc>
          <w:tcPr>
            <w:tcW w:w="810" w:type="dxa"/>
          </w:tcPr>
          <w:p w14:paraId="43258944" w14:textId="77777777" w:rsidR="008246F3" w:rsidRPr="00C81434" w:rsidRDefault="008246F3" w:rsidP="006F6C12">
            <w:r w:rsidRPr="00AD06CA">
              <w:t>AN</w:t>
            </w:r>
          </w:p>
        </w:tc>
        <w:tc>
          <w:tcPr>
            <w:tcW w:w="1170" w:type="dxa"/>
          </w:tcPr>
          <w:p w14:paraId="120FD3F7" w14:textId="77777777" w:rsidR="008246F3" w:rsidRPr="00C81434" w:rsidRDefault="008246F3" w:rsidP="006F6C12"/>
        </w:tc>
        <w:tc>
          <w:tcPr>
            <w:tcW w:w="990" w:type="dxa"/>
          </w:tcPr>
          <w:p w14:paraId="0443718B" w14:textId="77777777" w:rsidR="008246F3" w:rsidRPr="00C81434" w:rsidRDefault="008246F3" w:rsidP="006F6C12">
            <w:r>
              <w:t>3</w:t>
            </w:r>
          </w:p>
        </w:tc>
        <w:tc>
          <w:tcPr>
            <w:tcW w:w="1080" w:type="dxa"/>
          </w:tcPr>
          <w:p w14:paraId="2A678790" w14:textId="77777777" w:rsidR="008246F3" w:rsidRPr="00C81434" w:rsidRDefault="007E77D5" w:rsidP="006F6C12">
            <w:r>
              <w:t>18</w:t>
            </w:r>
          </w:p>
        </w:tc>
        <w:tc>
          <w:tcPr>
            <w:tcW w:w="1080" w:type="dxa"/>
          </w:tcPr>
          <w:p w14:paraId="60C85D47" w14:textId="77777777" w:rsidR="008246F3" w:rsidRPr="00C81434" w:rsidRDefault="007E77D5" w:rsidP="006F6C12">
            <w:r>
              <w:t>20</w:t>
            </w:r>
          </w:p>
        </w:tc>
        <w:tc>
          <w:tcPr>
            <w:tcW w:w="1440" w:type="dxa"/>
          </w:tcPr>
          <w:p w14:paraId="01AF4EF4" w14:textId="77777777" w:rsidR="008246F3" w:rsidRPr="00C81434" w:rsidRDefault="008246F3" w:rsidP="006F6C12">
            <w:r>
              <w:t>n/a</w:t>
            </w:r>
          </w:p>
        </w:tc>
        <w:tc>
          <w:tcPr>
            <w:tcW w:w="900" w:type="dxa"/>
          </w:tcPr>
          <w:p w14:paraId="3D74982B" w14:textId="77777777" w:rsidR="008246F3" w:rsidRPr="00C81434" w:rsidRDefault="008246F3" w:rsidP="006F6C12"/>
        </w:tc>
        <w:tc>
          <w:tcPr>
            <w:tcW w:w="1440" w:type="dxa"/>
          </w:tcPr>
          <w:p w14:paraId="3CFE85F0" w14:textId="77777777" w:rsidR="008246F3" w:rsidRPr="00C81434" w:rsidRDefault="008246F3" w:rsidP="00B221FF">
            <w:r w:rsidRPr="00C81434">
              <w:t xml:space="preserve">IRS Plan </w:t>
            </w:r>
            <w:r>
              <w:t>R</w:t>
            </w:r>
            <w:r w:rsidRPr="00C81434">
              <w:t>pt Num</w:t>
            </w:r>
          </w:p>
        </w:tc>
        <w:tc>
          <w:tcPr>
            <w:tcW w:w="1530" w:type="dxa"/>
          </w:tcPr>
          <w:p w14:paraId="0B650A47" w14:textId="77777777" w:rsidR="008246F3" w:rsidRPr="00C81434" w:rsidRDefault="008246F3" w:rsidP="006F6C12"/>
        </w:tc>
        <w:tc>
          <w:tcPr>
            <w:tcW w:w="1620" w:type="dxa"/>
          </w:tcPr>
          <w:p w14:paraId="3E480136" w14:textId="77777777" w:rsidR="008246F3" w:rsidRPr="00C81434" w:rsidRDefault="002E1EB3" w:rsidP="001D5230">
            <w:r w:rsidRPr="002E1EB3">
              <w:t>PACER, TOP, TCS</w:t>
            </w:r>
          </w:p>
        </w:tc>
      </w:tr>
      <w:tr w:rsidR="001A57CF" w:rsidRPr="00C81434" w14:paraId="20886712" w14:textId="77777777" w:rsidTr="79DBD942">
        <w:trPr>
          <w:trHeight w:val="146"/>
        </w:trPr>
        <w:tc>
          <w:tcPr>
            <w:tcW w:w="498" w:type="dxa"/>
          </w:tcPr>
          <w:p w14:paraId="5C020D75" w14:textId="77777777" w:rsidR="008246F3" w:rsidRPr="00C81434" w:rsidRDefault="008246F3" w:rsidP="008246F3">
            <w:r>
              <w:t>9</w:t>
            </w:r>
          </w:p>
        </w:tc>
        <w:tc>
          <w:tcPr>
            <w:tcW w:w="1080" w:type="dxa"/>
          </w:tcPr>
          <w:p w14:paraId="55CB3784" w14:textId="77777777" w:rsidR="008246F3" w:rsidRPr="00C81434" w:rsidRDefault="008246F3" w:rsidP="006F6C12">
            <w:r w:rsidRPr="00C81434">
              <w:t>Split Refund</w:t>
            </w:r>
            <w:r>
              <w:t xml:space="preserve"> Code</w:t>
            </w:r>
          </w:p>
        </w:tc>
        <w:tc>
          <w:tcPr>
            <w:tcW w:w="810" w:type="dxa"/>
          </w:tcPr>
          <w:p w14:paraId="701DA003" w14:textId="77777777" w:rsidR="008246F3" w:rsidRPr="00A60EFA" w:rsidRDefault="008246F3" w:rsidP="006F6C12">
            <w:r>
              <w:t>AN</w:t>
            </w:r>
          </w:p>
        </w:tc>
        <w:tc>
          <w:tcPr>
            <w:tcW w:w="1170" w:type="dxa"/>
          </w:tcPr>
          <w:p w14:paraId="3B9083DC" w14:textId="77777777" w:rsidR="008246F3" w:rsidRPr="00C81434" w:rsidRDefault="008246F3" w:rsidP="006F6C12"/>
        </w:tc>
        <w:tc>
          <w:tcPr>
            <w:tcW w:w="990" w:type="dxa"/>
          </w:tcPr>
          <w:p w14:paraId="321F50A3" w14:textId="77777777" w:rsidR="008246F3" w:rsidRPr="00C81434" w:rsidRDefault="008246F3" w:rsidP="006F6C12">
            <w:r>
              <w:t>1</w:t>
            </w:r>
          </w:p>
        </w:tc>
        <w:tc>
          <w:tcPr>
            <w:tcW w:w="1080" w:type="dxa"/>
          </w:tcPr>
          <w:p w14:paraId="76653C27" w14:textId="77777777" w:rsidR="008246F3" w:rsidRDefault="007E77D5" w:rsidP="006F6C12">
            <w:r>
              <w:t>21</w:t>
            </w:r>
          </w:p>
        </w:tc>
        <w:tc>
          <w:tcPr>
            <w:tcW w:w="1080" w:type="dxa"/>
          </w:tcPr>
          <w:p w14:paraId="24C19430" w14:textId="77777777" w:rsidR="008246F3" w:rsidRDefault="007E77D5" w:rsidP="006F6C12">
            <w:r>
              <w:t>21</w:t>
            </w:r>
          </w:p>
        </w:tc>
        <w:tc>
          <w:tcPr>
            <w:tcW w:w="1440" w:type="dxa"/>
          </w:tcPr>
          <w:p w14:paraId="315EBE32" w14:textId="77777777" w:rsidR="008246F3" w:rsidRDefault="008246F3" w:rsidP="006F6C12"/>
        </w:tc>
        <w:tc>
          <w:tcPr>
            <w:tcW w:w="900" w:type="dxa"/>
          </w:tcPr>
          <w:p w14:paraId="1AB345F4" w14:textId="77777777" w:rsidR="008246F3" w:rsidRPr="00C81434" w:rsidRDefault="008246F3" w:rsidP="006F6C12"/>
        </w:tc>
        <w:tc>
          <w:tcPr>
            <w:tcW w:w="1440" w:type="dxa"/>
          </w:tcPr>
          <w:p w14:paraId="6A8F678C" w14:textId="77777777" w:rsidR="008246F3" w:rsidRDefault="008246F3" w:rsidP="006F6C12">
            <w:r>
              <w:t xml:space="preserve">IRS </w:t>
            </w:r>
            <w:r w:rsidRPr="00C81434">
              <w:t>Split Refund</w:t>
            </w:r>
            <w:r>
              <w:t xml:space="preserve"> Code</w:t>
            </w:r>
          </w:p>
        </w:tc>
        <w:tc>
          <w:tcPr>
            <w:tcW w:w="1530" w:type="dxa"/>
          </w:tcPr>
          <w:p w14:paraId="1A8451C2" w14:textId="77777777" w:rsidR="008246F3" w:rsidRPr="00C81434" w:rsidRDefault="008246F3" w:rsidP="006F6C12"/>
        </w:tc>
        <w:tc>
          <w:tcPr>
            <w:tcW w:w="1620" w:type="dxa"/>
          </w:tcPr>
          <w:p w14:paraId="61414888" w14:textId="77777777" w:rsidR="008246F3" w:rsidRDefault="002E1EB3" w:rsidP="001D5230">
            <w:r>
              <w:t>PACER, TOP</w:t>
            </w:r>
          </w:p>
        </w:tc>
      </w:tr>
      <w:tr w:rsidR="001A57CF" w:rsidRPr="00C81434" w14:paraId="6EBF1F14" w14:textId="77777777" w:rsidTr="79DBD942">
        <w:trPr>
          <w:trHeight w:val="146"/>
        </w:trPr>
        <w:tc>
          <w:tcPr>
            <w:tcW w:w="498" w:type="dxa"/>
          </w:tcPr>
          <w:p w14:paraId="2BE6D2F7" w14:textId="77777777" w:rsidR="008246F3" w:rsidRPr="00C81434" w:rsidRDefault="008246F3" w:rsidP="008246F3">
            <w:r>
              <w:t>10</w:t>
            </w:r>
          </w:p>
        </w:tc>
        <w:tc>
          <w:tcPr>
            <w:tcW w:w="1080" w:type="dxa"/>
          </w:tcPr>
          <w:p w14:paraId="513814C3" w14:textId="77777777" w:rsidR="008246F3" w:rsidRPr="00C81434" w:rsidRDefault="008246F3" w:rsidP="00375293">
            <w:r w:rsidRPr="00C81434">
              <w:t xml:space="preserve">Injured Spouse </w:t>
            </w:r>
            <w:r>
              <w:t>Code</w:t>
            </w:r>
          </w:p>
        </w:tc>
        <w:tc>
          <w:tcPr>
            <w:tcW w:w="810" w:type="dxa"/>
          </w:tcPr>
          <w:p w14:paraId="6F815E2B" w14:textId="77777777" w:rsidR="008246F3" w:rsidRPr="00C81434" w:rsidRDefault="008246F3" w:rsidP="00375293">
            <w:r w:rsidRPr="00A60EFA">
              <w:t>AN</w:t>
            </w:r>
          </w:p>
        </w:tc>
        <w:tc>
          <w:tcPr>
            <w:tcW w:w="1170" w:type="dxa"/>
          </w:tcPr>
          <w:p w14:paraId="510695F3" w14:textId="77777777" w:rsidR="008246F3" w:rsidRPr="00C81434" w:rsidRDefault="008246F3" w:rsidP="00375293"/>
        </w:tc>
        <w:tc>
          <w:tcPr>
            <w:tcW w:w="990" w:type="dxa"/>
          </w:tcPr>
          <w:p w14:paraId="04B36EB6" w14:textId="77777777" w:rsidR="008246F3" w:rsidRPr="00C81434" w:rsidRDefault="008246F3" w:rsidP="00375293">
            <w:r w:rsidRPr="00C81434">
              <w:t>1</w:t>
            </w:r>
          </w:p>
        </w:tc>
        <w:tc>
          <w:tcPr>
            <w:tcW w:w="1080" w:type="dxa"/>
          </w:tcPr>
          <w:p w14:paraId="72AAF104" w14:textId="77777777" w:rsidR="008246F3" w:rsidRPr="00C81434" w:rsidRDefault="007E77D5" w:rsidP="00375293">
            <w:r>
              <w:t>22</w:t>
            </w:r>
          </w:p>
        </w:tc>
        <w:tc>
          <w:tcPr>
            <w:tcW w:w="1080" w:type="dxa"/>
          </w:tcPr>
          <w:p w14:paraId="22ED096F" w14:textId="77777777" w:rsidR="008246F3" w:rsidRPr="00C81434" w:rsidRDefault="007E77D5" w:rsidP="00375293">
            <w:r>
              <w:t>22</w:t>
            </w:r>
          </w:p>
        </w:tc>
        <w:tc>
          <w:tcPr>
            <w:tcW w:w="1440" w:type="dxa"/>
          </w:tcPr>
          <w:p w14:paraId="7A8FBF36" w14:textId="77777777" w:rsidR="008246F3" w:rsidRPr="00C81434" w:rsidRDefault="008246F3" w:rsidP="00375293">
            <w:r>
              <w:t>n/a</w:t>
            </w:r>
          </w:p>
        </w:tc>
        <w:tc>
          <w:tcPr>
            <w:tcW w:w="900" w:type="dxa"/>
          </w:tcPr>
          <w:p w14:paraId="77A77D4A" w14:textId="77777777" w:rsidR="008246F3" w:rsidRPr="00C81434" w:rsidRDefault="008246F3" w:rsidP="00375293"/>
        </w:tc>
        <w:tc>
          <w:tcPr>
            <w:tcW w:w="1440" w:type="dxa"/>
          </w:tcPr>
          <w:p w14:paraId="6F7E77B1" w14:textId="77777777" w:rsidR="008246F3" w:rsidRPr="00C81434" w:rsidRDefault="008246F3" w:rsidP="00375293">
            <w:r>
              <w:t xml:space="preserve">IRS </w:t>
            </w:r>
            <w:r w:rsidRPr="00C81434">
              <w:t>Injured Spouse</w:t>
            </w:r>
          </w:p>
        </w:tc>
        <w:tc>
          <w:tcPr>
            <w:tcW w:w="1530" w:type="dxa"/>
          </w:tcPr>
          <w:p w14:paraId="61C2AC39" w14:textId="77777777" w:rsidR="008246F3" w:rsidRPr="00C81434" w:rsidRDefault="008246F3" w:rsidP="00375293"/>
        </w:tc>
        <w:tc>
          <w:tcPr>
            <w:tcW w:w="1620" w:type="dxa"/>
          </w:tcPr>
          <w:p w14:paraId="0455E858" w14:textId="77777777" w:rsidR="008246F3" w:rsidRPr="00C81434" w:rsidRDefault="008246F3" w:rsidP="00375293">
            <w:r>
              <w:t xml:space="preserve">TOP, </w:t>
            </w:r>
          </w:p>
        </w:tc>
      </w:tr>
      <w:tr w:rsidR="001A57CF" w:rsidRPr="00C81434" w14:paraId="3050A948" w14:textId="77777777" w:rsidTr="79DBD942">
        <w:trPr>
          <w:trHeight w:val="146"/>
        </w:trPr>
        <w:tc>
          <w:tcPr>
            <w:tcW w:w="498" w:type="dxa"/>
          </w:tcPr>
          <w:p w14:paraId="35183B6D" w14:textId="77777777" w:rsidR="008246F3" w:rsidRPr="00C81434" w:rsidRDefault="008246F3" w:rsidP="008246F3">
            <w:r>
              <w:t>11</w:t>
            </w:r>
          </w:p>
        </w:tc>
        <w:tc>
          <w:tcPr>
            <w:tcW w:w="1080" w:type="dxa"/>
          </w:tcPr>
          <w:p w14:paraId="7DAC937E" w14:textId="77777777" w:rsidR="008246F3" w:rsidRPr="00C81434" w:rsidRDefault="008246F3" w:rsidP="00B05A3C">
            <w:r>
              <w:t xml:space="preserve">Debt </w:t>
            </w:r>
            <w:r w:rsidRPr="00C81434">
              <w:t xml:space="preserve">Bypass </w:t>
            </w:r>
            <w:r>
              <w:t xml:space="preserve">Indicator </w:t>
            </w:r>
            <w:r w:rsidRPr="00C81434">
              <w:t>Code</w:t>
            </w:r>
          </w:p>
        </w:tc>
        <w:tc>
          <w:tcPr>
            <w:tcW w:w="810" w:type="dxa"/>
          </w:tcPr>
          <w:p w14:paraId="60A3533D" w14:textId="77777777" w:rsidR="008246F3" w:rsidRPr="00AD06CA" w:rsidRDefault="008246F3" w:rsidP="00B05A3C">
            <w:r w:rsidRPr="00A60EFA">
              <w:t>AN</w:t>
            </w:r>
          </w:p>
        </w:tc>
        <w:tc>
          <w:tcPr>
            <w:tcW w:w="1170" w:type="dxa"/>
          </w:tcPr>
          <w:p w14:paraId="74BD3EC6" w14:textId="77777777" w:rsidR="008246F3" w:rsidRPr="00C81434" w:rsidRDefault="008246F3" w:rsidP="00B05A3C"/>
        </w:tc>
        <w:tc>
          <w:tcPr>
            <w:tcW w:w="990" w:type="dxa"/>
          </w:tcPr>
          <w:p w14:paraId="1B1E1630" w14:textId="77777777" w:rsidR="008246F3" w:rsidRPr="00C81434" w:rsidRDefault="008246F3" w:rsidP="00B05A3C">
            <w:r w:rsidRPr="00C81434">
              <w:t>1</w:t>
            </w:r>
          </w:p>
        </w:tc>
        <w:tc>
          <w:tcPr>
            <w:tcW w:w="1080" w:type="dxa"/>
          </w:tcPr>
          <w:p w14:paraId="6C45E469" w14:textId="77777777" w:rsidR="008246F3" w:rsidRDefault="007E77D5" w:rsidP="00B05A3C">
            <w:r>
              <w:t>23</w:t>
            </w:r>
          </w:p>
        </w:tc>
        <w:tc>
          <w:tcPr>
            <w:tcW w:w="1080" w:type="dxa"/>
          </w:tcPr>
          <w:p w14:paraId="50587A18" w14:textId="77777777" w:rsidR="008246F3" w:rsidRDefault="007E77D5" w:rsidP="00B05A3C">
            <w:r>
              <w:t>23</w:t>
            </w:r>
          </w:p>
        </w:tc>
        <w:tc>
          <w:tcPr>
            <w:tcW w:w="1440" w:type="dxa"/>
          </w:tcPr>
          <w:p w14:paraId="6D50BE90" w14:textId="77777777" w:rsidR="008246F3" w:rsidRDefault="008246F3" w:rsidP="00B05A3C">
            <w:r>
              <w:t>n/a</w:t>
            </w:r>
          </w:p>
        </w:tc>
        <w:tc>
          <w:tcPr>
            <w:tcW w:w="900" w:type="dxa"/>
          </w:tcPr>
          <w:p w14:paraId="4DAB7DF7" w14:textId="77777777" w:rsidR="008246F3" w:rsidRPr="00C81434" w:rsidRDefault="008246F3" w:rsidP="00B05A3C"/>
        </w:tc>
        <w:tc>
          <w:tcPr>
            <w:tcW w:w="1440" w:type="dxa"/>
          </w:tcPr>
          <w:p w14:paraId="470C5D0C" w14:textId="77777777" w:rsidR="008246F3" w:rsidRDefault="008246F3" w:rsidP="00B05A3C">
            <w:r>
              <w:t>TOP Eligibility Indicator</w:t>
            </w:r>
          </w:p>
        </w:tc>
        <w:tc>
          <w:tcPr>
            <w:tcW w:w="1530" w:type="dxa"/>
          </w:tcPr>
          <w:p w14:paraId="405A79EA" w14:textId="77777777" w:rsidR="008246F3" w:rsidRPr="00C81434" w:rsidRDefault="008246F3" w:rsidP="00B05A3C">
            <w:r>
              <w:t>If there is a value in this field, store this value instead of the value received in the payment data record.</w:t>
            </w:r>
          </w:p>
        </w:tc>
        <w:tc>
          <w:tcPr>
            <w:tcW w:w="1620" w:type="dxa"/>
          </w:tcPr>
          <w:p w14:paraId="6A03D6B4" w14:textId="77777777" w:rsidR="008246F3" w:rsidRDefault="008246F3" w:rsidP="00B05A3C">
            <w:r>
              <w:t>TOP</w:t>
            </w:r>
          </w:p>
        </w:tc>
      </w:tr>
      <w:tr w:rsidR="001A57CF" w:rsidRPr="00C81434" w14:paraId="462E4674" w14:textId="77777777" w:rsidTr="79DBD942">
        <w:trPr>
          <w:trHeight w:val="146"/>
        </w:trPr>
        <w:tc>
          <w:tcPr>
            <w:tcW w:w="498" w:type="dxa"/>
          </w:tcPr>
          <w:p w14:paraId="217B0C98" w14:textId="77777777" w:rsidR="008246F3" w:rsidRPr="00C81434" w:rsidRDefault="008246F3" w:rsidP="008246F3">
            <w:r>
              <w:t>12</w:t>
            </w:r>
          </w:p>
        </w:tc>
        <w:tc>
          <w:tcPr>
            <w:tcW w:w="1080" w:type="dxa"/>
          </w:tcPr>
          <w:p w14:paraId="089EEA1B" w14:textId="77777777" w:rsidR="008246F3" w:rsidRPr="00C81434" w:rsidRDefault="008246F3" w:rsidP="00B05A3C">
            <w:r w:rsidRPr="00C81434">
              <w:t>Document Locator Number</w:t>
            </w:r>
          </w:p>
        </w:tc>
        <w:tc>
          <w:tcPr>
            <w:tcW w:w="810" w:type="dxa"/>
          </w:tcPr>
          <w:p w14:paraId="5387BAD7" w14:textId="77777777" w:rsidR="008246F3" w:rsidRPr="00C81434" w:rsidRDefault="008246F3" w:rsidP="00B05A3C">
            <w:r w:rsidRPr="00AD06CA">
              <w:t>AN</w:t>
            </w:r>
          </w:p>
        </w:tc>
        <w:tc>
          <w:tcPr>
            <w:tcW w:w="1170" w:type="dxa"/>
          </w:tcPr>
          <w:p w14:paraId="1917AA51" w14:textId="77777777" w:rsidR="008246F3" w:rsidRPr="00C81434" w:rsidRDefault="008246F3" w:rsidP="00B05A3C"/>
        </w:tc>
        <w:tc>
          <w:tcPr>
            <w:tcW w:w="990" w:type="dxa"/>
          </w:tcPr>
          <w:p w14:paraId="3BEDA198" w14:textId="77777777" w:rsidR="008246F3" w:rsidRPr="00C81434" w:rsidRDefault="008246F3" w:rsidP="00B05A3C">
            <w:r w:rsidRPr="00C81434">
              <w:t>14</w:t>
            </w:r>
          </w:p>
        </w:tc>
        <w:tc>
          <w:tcPr>
            <w:tcW w:w="1080" w:type="dxa"/>
          </w:tcPr>
          <w:p w14:paraId="265D1897" w14:textId="77777777" w:rsidR="008246F3" w:rsidRPr="00C81434" w:rsidRDefault="007E77D5" w:rsidP="00B05A3C">
            <w:r>
              <w:t>24</w:t>
            </w:r>
          </w:p>
        </w:tc>
        <w:tc>
          <w:tcPr>
            <w:tcW w:w="1080" w:type="dxa"/>
          </w:tcPr>
          <w:p w14:paraId="5C85208F" w14:textId="77777777" w:rsidR="008246F3" w:rsidRPr="00C81434" w:rsidRDefault="007E77D5" w:rsidP="00B05A3C">
            <w:r>
              <w:t>37</w:t>
            </w:r>
          </w:p>
        </w:tc>
        <w:tc>
          <w:tcPr>
            <w:tcW w:w="1440" w:type="dxa"/>
          </w:tcPr>
          <w:p w14:paraId="7A3F07A1" w14:textId="77777777" w:rsidR="008246F3" w:rsidRPr="00C81434" w:rsidRDefault="008246F3" w:rsidP="00B05A3C">
            <w:r>
              <w:t>n/a</w:t>
            </w:r>
          </w:p>
        </w:tc>
        <w:tc>
          <w:tcPr>
            <w:tcW w:w="900" w:type="dxa"/>
          </w:tcPr>
          <w:p w14:paraId="5F14AB17" w14:textId="77777777" w:rsidR="008246F3" w:rsidRPr="00C81434" w:rsidRDefault="008246F3" w:rsidP="00B05A3C"/>
        </w:tc>
        <w:tc>
          <w:tcPr>
            <w:tcW w:w="1440" w:type="dxa"/>
          </w:tcPr>
          <w:p w14:paraId="36F47815" w14:textId="77777777" w:rsidR="008246F3" w:rsidRPr="00C81434" w:rsidRDefault="008246F3" w:rsidP="00B05A3C">
            <w:r>
              <w:t xml:space="preserve">IRS </w:t>
            </w:r>
            <w:r w:rsidRPr="00C81434">
              <w:t>Document Locator Number</w:t>
            </w:r>
          </w:p>
        </w:tc>
        <w:tc>
          <w:tcPr>
            <w:tcW w:w="1530" w:type="dxa"/>
          </w:tcPr>
          <w:p w14:paraId="5BAF9897" w14:textId="77777777" w:rsidR="008246F3" w:rsidRPr="00C81434" w:rsidRDefault="008246F3" w:rsidP="00B05A3C"/>
        </w:tc>
        <w:tc>
          <w:tcPr>
            <w:tcW w:w="1620" w:type="dxa"/>
          </w:tcPr>
          <w:p w14:paraId="7A7DC653" w14:textId="77777777" w:rsidR="008246F3" w:rsidRPr="00C81434" w:rsidRDefault="008246F3" w:rsidP="00B05A3C">
            <w:r>
              <w:t>TOP</w:t>
            </w:r>
          </w:p>
        </w:tc>
      </w:tr>
      <w:tr w:rsidR="001A57CF" w:rsidRPr="00C81434" w14:paraId="494C89B5" w14:textId="77777777" w:rsidTr="79DBD942">
        <w:trPr>
          <w:trHeight w:val="146"/>
        </w:trPr>
        <w:tc>
          <w:tcPr>
            <w:tcW w:w="498" w:type="dxa"/>
          </w:tcPr>
          <w:p w14:paraId="7851A3FB" w14:textId="77777777" w:rsidR="00092D26" w:rsidRDefault="00092D26" w:rsidP="008246F3">
            <w:r>
              <w:t>13</w:t>
            </w:r>
          </w:p>
        </w:tc>
        <w:tc>
          <w:tcPr>
            <w:tcW w:w="1080" w:type="dxa"/>
          </w:tcPr>
          <w:p w14:paraId="6F0CDE33" w14:textId="77777777" w:rsidR="00092D26" w:rsidRDefault="00092D26" w:rsidP="00D470FE">
            <w:r>
              <w:t>Check</w:t>
            </w:r>
            <w:r w:rsidR="00433528">
              <w:t xml:space="preserve"> </w:t>
            </w:r>
            <w:r w:rsidR="00D470FE">
              <w:t>Detail</w:t>
            </w:r>
            <w:r w:rsidR="00433528">
              <w:t xml:space="preserve"> </w:t>
            </w:r>
            <w:r>
              <w:lastRenderedPageBreak/>
              <w:t>Enclosure</w:t>
            </w:r>
            <w:r w:rsidR="00433528">
              <w:t xml:space="preserve"> </w:t>
            </w:r>
            <w:r>
              <w:t>Code</w:t>
            </w:r>
          </w:p>
        </w:tc>
        <w:tc>
          <w:tcPr>
            <w:tcW w:w="810" w:type="dxa"/>
          </w:tcPr>
          <w:p w14:paraId="5BB53AD8" w14:textId="77777777" w:rsidR="00092D26" w:rsidRPr="00A60EFA" w:rsidRDefault="00092D26" w:rsidP="006F6C12">
            <w:r w:rsidRPr="002A598F">
              <w:lastRenderedPageBreak/>
              <w:t>A</w:t>
            </w:r>
          </w:p>
        </w:tc>
        <w:tc>
          <w:tcPr>
            <w:tcW w:w="1170" w:type="dxa"/>
          </w:tcPr>
          <w:p w14:paraId="529F5519" w14:textId="77777777" w:rsidR="00092D26" w:rsidRPr="00C81434" w:rsidRDefault="00092D26" w:rsidP="001A57CF">
            <w:r>
              <w:t>“</w:t>
            </w:r>
            <w:r w:rsidR="001A57CF">
              <w:t>enclose</w:t>
            </w:r>
            <w:r>
              <w:t>” or blank</w:t>
            </w:r>
          </w:p>
        </w:tc>
        <w:tc>
          <w:tcPr>
            <w:tcW w:w="990" w:type="dxa"/>
          </w:tcPr>
          <w:p w14:paraId="459077C0" w14:textId="77777777" w:rsidR="00092D26" w:rsidRDefault="00092D26" w:rsidP="006F6C12">
            <w:r>
              <w:t>10</w:t>
            </w:r>
          </w:p>
        </w:tc>
        <w:tc>
          <w:tcPr>
            <w:tcW w:w="1080" w:type="dxa"/>
          </w:tcPr>
          <w:p w14:paraId="524EC828" w14:textId="77777777" w:rsidR="00092D26" w:rsidRDefault="00092D26" w:rsidP="006F6C12">
            <w:r>
              <w:t>38</w:t>
            </w:r>
          </w:p>
        </w:tc>
        <w:tc>
          <w:tcPr>
            <w:tcW w:w="1080" w:type="dxa"/>
          </w:tcPr>
          <w:p w14:paraId="33618458" w14:textId="77777777" w:rsidR="00092D26" w:rsidRDefault="00092D26" w:rsidP="006F6C12">
            <w:r>
              <w:t>47</w:t>
            </w:r>
          </w:p>
        </w:tc>
        <w:tc>
          <w:tcPr>
            <w:tcW w:w="1440" w:type="dxa"/>
          </w:tcPr>
          <w:p w14:paraId="3F1EE754" w14:textId="77777777" w:rsidR="00092D26" w:rsidRDefault="00D470FE" w:rsidP="00654307">
            <w:r>
              <w:t>If the field value is NOT</w:t>
            </w:r>
            <w:r w:rsidR="00F25CC2">
              <w:t xml:space="preserve"> </w:t>
            </w:r>
            <w:r w:rsidR="00F25CC2">
              <w:lastRenderedPageBreak/>
              <w:t>“</w:t>
            </w:r>
            <w:r w:rsidR="00654307">
              <w:t>enclose</w:t>
            </w:r>
            <w:r w:rsidR="00F25CC2">
              <w:t xml:space="preserve">” or blank, </w:t>
            </w:r>
            <w:r>
              <w:t xml:space="preserve">or Payment is ACH </w:t>
            </w:r>
            <w:r w:rsidR="00F25CC2">
              <w:t xml:space="preserve">make the field value </w:t>
            </w:r>
            <w:r w:rsidR="00C5363E">
              <w:t>blank.</w:t>
            </w:r>
          </w:p>
        </w:tc>
        <w:tc>
          <w:tcPr>
            <w:tcW w:w="900" w:type="dxa"/>
          </w:tcPr>
          <w:p w14:paraId="1F9D66AC" w14:textId="77777777" w:rsidR="00092D26" w:rsidRPr="00C81434" w:rsidRDefault="00092D26" w:rsidP="006F6C12"/>
        </w:tc>
        <w:tc>
          <w:tcPr>
            <w:tcW w:w="1440" w:type="dxa"/>
          </w:tcPr>
          <w:p w14:paraId="74789033" w14:textId="77777777" w:rsidR="00092D26" w:rsidRPr="00C81434" w:rsidRDefault="00092D26" w:rsidP="006F6C12">
            <w:r w:rsidRPr="002A598F">
              <w:t>Enclosure Code</w:t>
            </w:r>
          </w:p>
        </w:tc>
        <w:tc>
          <w:tcPr>
            <w:tcW w:w="1530" w:type="dxa"/>
          </w:tcPr>
          <w:p w14:paraId="5040EBD0" w14:textId="77777777" w:rsidR="00092D26" w:rsidRPr="00C81434" w:rsidRDefault="00092D26" w:rsidP="006F6C12"/>
        </w:tc>
        <w:tc>
          <w:tcPr>
            <w:tcW w:w="1620" w:type="dxa"/>
          </w:tcPr>
          <w:p w14:paraId="65A36AFE" w14:textId="77777777" w:rsidR="00092D26" w:rsidRPr="00C81434" w:rsidRDefault="00092D26" w:rsidP="006F6C12"/>
        </w:tc>
      </w:tr>
      <w:tr w:rsidR="001A57CF" w:rsidRPr="00C81434" w14:paraId="047E1946" w14:textId="77777777" w:rsidTr="79DBD942">
        <w:trPr>
          <w:trHeight w:val="146"/>
        </w:trPr>
        <w:tc>
          <w:tcPr>
            <w:tcW w:w="498" w:type="dxa"/>
          </w:tcPr>
          <w:p w14:paraId="184BD320" w14:textId="77777777" w:rsidR="00092D26" w:rsidRPr="00C81434" w:rsidRDefault="00092D26" w:rsidP="008246F3">
            <w:r>
              <w:t>14</w:t>
            </w:r>
          </w:p>
        </w:tc>
        <w:tc>
          <w:tcPr>
            <w:tcW w:w="1080" w:type="dxa"/>
          </w:tcPr>
          <w:p w14:paraId="2FEF3B75" w14:textId="77777777" w:rsidR="00092D26" w:rsidRPr="00C81434" w:rsidRDefault="00092D26" w:rsidP="006F6C12">
            <w:r>
              <w:t>Filler</w:t>
            </w:r>
          </w:p>
        </w:tc>
        <w:tc>
          <w:tcPr>
            <w:tcW w:w="810" w:type="dxa"/>
          </w:tcPr>
          <w:p w14:paraId="07C8C043" w14:textId="77777777" w:rsidR="00092D26" w:rsidRPr="00A60EFA" w:rsidRDefault="00092D26" w:rsidP="006F6C12"/>
        </w:tc>
        <w:tc>
          <w:tcPr>
            <w:tcW w:w="1170" w:type="dxa"/>
          </w:tcPr>
          <w:p w14:paraId="3B848C21" w14:textId="77777777" w:rsidR="00092D26" w:rsidRPr="00C81434" w:rsidRDefault="00092D26" w:rsidP="006F6C12"/>
        </w:tc>
        <w:tc>
          <w:tcPr>
            <w:tcW w:w="990" w:type="dxa"/>
          </w:tcPr>
          <w:p w14:paraId="670093E5" w14:textId="77777777" w:rsidR="00092D26" w:rsidRPr="00C81434" w:rsidRDefault="00110212" w:rsidP="006F6C12">
            <w:r>
              <w:t>53</w:t>
            </w:r>
          </w:p>
        </w:tc>
        <w:tc>
          <w:tcPr>
            <w:tcW w:w="1080" w:type="dxa"/>
          </w:tcPr>
          <w:p w14:paraId="1C36A417" w14:textId="77777777" w:rsidR="00092D26" w:rsidRDefault="00110212" w:rsidP="006F6C12">
            <w:r>
              <w:t>48</w:t>
            </w:r>
          </w:p>
        </w:tc>
        <w:tc>
          <w:tcPr>
            <w:tcW w:w="1080" w:type="dxa"/>
          </w:tcPr>
          <w:p w14:paraId="7741CF68" w14:textId="77777777" w:rsidR="00092D26" w:rsidRDefault="00092D26" w:rsidP="006F6C12">
            <w:r>
              <w:t>100</w:t>
            </w:r>
          </w:p>
        </w:tc>
        <w:tc>
          <w:tcPr>
            <w:tcW w:w="1440" w:type="dxa"/>
          </w:tcPr>
          <w:p w14:paraId="32BECCCE" w14:textId="77777777" w:rsidR="00092D26" w:rsidRDefault="00092D26" w:rsidP="006F6C12"/>
        </w:tc>
        <w:tc>
          <w:tcPr>
            <w:tcW w:w="900" w:type="dxa"/>
          </w:tcPr>
          <w:p w14:paraId="5CC3D6C6" w14:textId="77777777" w:rsidR="00092D26" w:rsidRPr="00C81434" w:rsidRDefault="00092D26" w:rsidP="006F6C12"/>
        </w:tc>
        <w:tc>
          <w:tcPr>
            <w:tcW w:w="1440" w:type="dxa"/>
          </w:tcPr>
          <w:p w14:paraId="60133EE6" w14:textId="77777777" w:rsidR="00092D26" w:rsidRPr="00C81434" w:rsidRDefault="00092D26" w:rsidP="006F6C12"/>
        </w:tc>
        <w:tc>
          <w:tcPr>
            <w:tcW w:w="1530" w:type="dxa"/>
          </w:tcPr>
          <w:p w14:paraId="5D60D6A5" w14:textId="77777777" w:rsidR="00092D26" w:rsidRPr="00C81434" w:rsidRDefault="00092D26" w:rsidP="006F6C12"/>
        </w:tc>
        <w:tc>
          <w:tcPr>
            <w:tcW w:w="1620" w:type="dxa"/>
          </w:tcPr>
          <w:p w14:paraId="671750A8" w14:textId="77777777" w:rsidR="00092D26" w:rsidRPr="00C81434" w:rsidRDefault="00092D26" w:rsidP="006F6C12"/>
        </w:tc>
      </w:tr>
    </w:tbl>
    <w:p w14:paraId="749C368B" w14:textId="77777777" w:rsidR="006F6C12" w:rsidRDefault="006F6C12" w:rsidP="006F6C12"/>
    <w:p w14:paraId="27E56177" w14:textId="77777777" w:rsidR="00836E70" w:rsidRDefault="00836E70" w:rsidP="00836E70">
      <w:pPr>
        <w:pStyle w:val="Heading4"/>
        <w:numPr>
          <w:ilvl w:val="0"/>
          <w:numId w:val="0"/>
        </w:numPr>
      </w:pPr>
      <w:r>
        <w:t>Payment Legacy Account Symbol Derivation Rules for IRS</w:t>
      </w:r>
    </w:p>
    <w:p w14:paraId="25D8EC85" w14:textId="77777777" w:rsidR="00836E70" w:rsidRDefault="00836E70" w:rsidP="00836E70"/>
    <w:p w14:paraId="0DF67F70" w14:textId="77777777" w:rsidR="00836E70" w:rsidRPr="00813DF0" w:rsidRDefault="00836E70" w:rsidP="00836E70">
      <w:pPr>
        <w:autoSpaceDE w:val="0"/>
        <w:autoSpaceDN w:val="0"/>
        <w:adjustRightInd w:val="0"/>
        <w:ind w:left="360"/>
        <w:rPr>
          <w:color w:val="000000"/>
        </w:rPr>
      </w:pPr>
      <w:r w:rsidRPr="00813DF0">
        <w:rPr>
          <w:bCs/>
          <w:color w:val="000000"/>
        </w:rPr>
        <w:t xml:space="preserve">The following table describes the derivation of the Legacy Account Symbol value based on listed fields in the IRS Reconcilement Record. </w:t>
      </w:r>
      <w:r w:rsidRPr="00813DF0">
        <w:rPr>
          <w:color w:val="000000"/>
        </w:rPr>
        <w:t xml:space="preserve"> The Legacy Account Symbol value is a concatenation (with no delimiter) of </w:t>
      </w:r>
      <w:r w:rsidRPr="00813DF0">
        <w:rPr>
          <w:bCs/>
          <w:color w:val="000000"/>
        </w:rPr>
        <w:t>the values in</w:t>
      </w:r>
      <w:r w:rsidRPr="00813DF0">
        <w:rPr>
          <w:color w:val="000000"/>
        </w:rPr>
        <w:t xml:space="preserve"> the following fields in the respective order of the table below.</w:t>
      </w:r>
    </w:p>
    <w:p w14:paraId="4483AC5A" w14:textId="77777777" w:rsidR="00836E70" w:rsidRPr="00813DF0" w:rsidRDefault="00836E70" w:rsidP="00836E70">
      <w:pPr>
        <w:tabs>
          <w:tab w:val="left" w:pos="-720"/>
          <w:tab w:val="left" w:pos="0"/>
          <w:tab w:val="left" w:pos="720"/>
          <w:tab w:val="left" w:pos="1440"/>
          <w:tab w:val="left" w:pos="2160"/>
          <w:tab w:val="left" w:pos="2880"/>
          <w:tab w:val="left" w:pos="3600"/>
          <w:tab w:val="left" w:pos="4320"/>
        </w:tabs>
        <w:autoSpaceDE w:val="0"/>
        <w:autoSpaceDN w:val="0"/>
        <w:adjustRightInd w:val="0"/>
        <w:ind w:left="360"/>
        <w:rPr>
          <w:color w:val="000000"/>
        </w:rPr>
      </w:pPr>
    </w:p>
    <w:p w14:paraId="0A77C92C" w14:textId="77777777" w:rsidR="00836E70" w:rsidRPr="00813DF0" w:rsidRDefault="00836E70" w:rsidP="00836E70">
      <w:pPr>
        <w:tabs>
          <w:tab w:val="left" w:pos="-720"/>
          <w:tab w:val="left" w:pos="0"/>
          <w:tab w:val="left" w:pos="720"/>
          <w:tab w:val="left" w:pos="1440"/>
          <w:tab w:val="left" w:pos="2160"/>
          <w:tab w:val="left" w:pos="2880"/>
          <w:tab w:val="left" w:pos="3600"/>
          <w:tab w:val="left" w:pos="4320"/>
        </w:tabs>
        <w:autoSpaceDE w:val="0"/>
        <w:autoSpaceDN w:val="0"/>
        <w:adjustRightInd w:val="0"/>
        <w:ind w:left="360"/>
        <w:rPr>
          <w:bCs/>
          <w:color w:val="000000"/>
        </w:rPr>
      </w:pPr>
      <w:r w:rsidRPr="00813DF0">
        <w:rPr>
          <w:bCs/>
          <w:color w:val="000000"/>
        </w:rPr>
        <w:t>Record the derived value in the Check Payment Detail’s Legacy Account Symbol attribute.</w:t>
      </w:r>
    </w:p>
    <w:p w14:paraId="306D539C" w14:textId="77777777" w:rsidR="00836E70" w:rsidRDefault="00836E70" w:rsidP="00836E70"/>
    <w:tbl>
      <w:tblPr>
        <w:tblW w:w="12255" w:type="dxa"/>
        <w:tblInd w:w="93" w:type="dxa"/>
        <w:tblLook w:val="04A0" w:firstRow="1" w:lastRow="0" w:firstColumn="1" w:lastColumn="0" w:noHBand="0" w:noVBand="1"/>
      </w:tblPr>
      <w:tblGrid>
        <w:gridCol w:w="4155"/>
        <w:gridCol w:w="8100"/>
      </w:tblGrid>
      <w:tr w:rsidR="00836E70" w:rsidRPr="00BE5C64" w14:paraId="12F32680" w14:textId="77777777" w:rsidTr="003D0D82">
        <w:trPr>
          <w:trHeight w:val="368"/>
        </w:trPr>
        <w:tc>
          <w:tcPr>
            <w:tcW w:w="4155" w:type="dxa"/>
            <w:tcBorders>
              <w:top w:val="single" w:sz="4" w:space="0" w:color="auto"/>
              <w:left w:val="single" w:sz="4" w:space="0" w:color="auto"/>
              <w:bottom w:val="single" w:sz="4" w:space="0" w:color="auto"/>
              <w:right w:val="single" w:sz="4" w:space="0" w:color="auto"/>
            </w:tcBorders>
            <w:shd w:val="clear" w:color="auto" w:fill="B8CCE4"/>
            <w:vAlign w:val="bottom"/>
          </w:tcPr>
          <w:p w14:paraId="6D2D4B1B" w14:textId="77777777" w:rsidR="00836E70" w:rsidRPr="003D0D82" w:rsidRDefault="00836E70" w:rsidP="003D0D82">
            <w:pPr>
              <w:pStyle w:val="Tabletext"/>
              <w:jc w:val="center"/>
              <w:rPr>
                <w:b/>
                <w:sz w:val="22"/>
              </w:rPr>
            </w:pPr>
            <w:r w:rsidRPr="003D0D82">
              <w:rPr>
                <w:b/>
                <w:bCs/>
                <w:color w:val="000000"/>
                <w:sz w:val="22"/>
              </w:rPr>
              <w:t>IRS Tax Refunds Reconcilement Field</w:t>
            </w:r>
          </w:p>
        </w:tc>
        <w:tc>
          <w:tcPr>
            <w:tcW w:w="8100" w:type="dxa"/>
            <w:tcBorders>
              <w:top w:val="single" w:sz="4" w:space="0" w:color="auto"/>
              <w:left w:val="single" w:sz="4" w:space="0" w:color="auto"/>
              <w:bottom w:val="single" w:sz="4" w:space="0" w:color="auto"/>
              <w:right w:val="single" w:sz="4" w:space="0" w:color="auto"/>
            </w:tcBorders>
            <w:shd w:val="clear" w:color="auto" w:fill="B8CCE4"/>
            <w:vAlign w:val="bottom"/>
            <w:hideMark/>
          </w:tcPr>
          <w:p w14:paraId="7DA736ED" w14:textId="77777777" w:rsidR="00836E70" w:rsidRPr="003D0D82" w:rsidRDefault="00836E70" w:rsidP="003D0D82">
            <w:pPr>
              <w:pStyle w:val="Tabletext"/>
              <w:jc w:val="center"/>
              <w:rPr>
                <w:b/>
                <w:sz w:val="22"/>
              </w:rPr>
            </w:pPr>
            <w:r w:rsidRPr="003D0D82">
              <w:rPr>
                <w:b/>
                <w:sz w:val="22"/>
              </w:rPr>
              <w:t>Field Length</w:t>
            </w:r>
          </w:p>
        </w:tc>
      </w:tr>
      <w:tr w:rsidR="00836E70" w:rsidRPr="00AB528E" w14:paraId="3028045A" w14:textId="77777777" w:rsidTr="003D0D82">
        <w:trPr>
          <w:trHeight w:val="300"/>
        </w:trPr>
        <w:tc>
          <w:tcPr>
            <w:tcW w:w="4155" w:type="dxa"/>
            <w:tcBorders>
              <w:top w:val="single" w:sz="4" w:space="0" w:color="auto"/>
              <w:left w:val="single" w:sz="4" w:space="0" w:color="auto"/>
              <w:bottom w:val="single" w:sz="4" w:space="0" w:color="auto"/>
              <w:right w:val="single" w:sz="4" w:space="0" w:color="auto"/>
            </w:tcBorders>
            <w:vAlign w:val="bottom"/>
          </w:tcPr>
          <w:p w14:paraId="1518AE7B" w14:textId="77777777" w:rsidR="00836E70" w:rsidRPr="003D0D82" w:rsidRDefault="00836E70" w:rsidP="003D0D82">
            <w:pPr>
              <w:jc w:val="center"/>
              <w:rPr>
                <w:sz w:val="22"/>
                <w:szCs w:val="22"/>
              </w:rPr>
            </w:pPr>
            <w:r w:rsidRPr="003D0D82">
              <w:rPr>
                <w:sz w:val="22"/>
                <w:szCs w:val="22"/>
              </w:rPr>
              <w:t>District Office Code</w:t>
            </w:r>
          </w:p>
        </w:tc>
        <w:tc>
          <w:tcPr>
            <w:tcW w:w="8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A5E13" w14:textId="77777777" w:rsidR="00836E70" w:rsidRPr="003D0D82" w:rsidRDefault="00836E70" w:rsidP="002E5A70">
            <w:pPr>
              <w:pStyle w:val="Tabletext"/>
              <w:jc w:val="center"/>
              <w:rPr>
                <w:sz w:val="22"/>
              </w:rPr>
            </w:pPr>
            <w:r w:rsidRPr="003D0D82">
              <w:rPr>
                <w:sz w:val="22"/>
              </w:rPr>
              <w:t>2</w:t>
            </w:r>
          </w:p>
        </w:tc>
      </w:tr>
      <w:tr w:rsidR="00836E70" w:rsidRPr="00AB528E" w14:paraId="62A7A736" w14:textId="77777777" w:rsidTr="003D0D82">
        <w:trPr>
          <w:trHeight w:val="300"/>
        </w:trPr>
        <w:tc>
          <w:tcPr>
            <w:tcW w:w="4155" w:type="dxa"/>
            <w:tcBorders>
              <w:top w:val="single" w:sz="4" w:space="0" w:color="auto"/>
              <w:left w:val="single" w:sz="4" w:space="0" w:color="auto"/>
              <w:bottom w:val="single" w:sz="4" w:space="0" w:color="auto"/>
              <w:right w:val="single" w:sz="4" w:space="0" w:color="auto"/>
            </w:tcBorders>
            <w:vAlign w:val="bottom"/>
          </w:tcPr>
          <w:p w14:paraId="0A3BB782" w14:textId="77777777" w:rsidR="00836E70" w:rsidRPr="003D0D82" w:rsidRDefault="00836E70" w:rsidP="002E5A70">
            <w:pPr>
              <w:pStyle w:val="Tabletext"/>
              <w:jc w:val="center"/>
              <w:rPr>
                <w:sz w:val="22"/>
              </w:rPr>
            </w:pPr>
            <w:r w:rsidRPr="003D0D82">
              <w:rPr>
                <w:sz w:val="22"/>
              </w:rPr>
              <w:t>File TIN Code</w:t>
            </w:r>
          </w:p>
        </w:tc>
        <w:tc>
          <w:tcPr>
            <w:tcW w:w="8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B9C4B" w14:textId="77777777" w:rsidR="00836E70" w:rsidRPr="003D0D82" w:rsidRDefault="00836E70" w:rsidP="002E5A70">
            <w:pPr>
              <w:pStyle w:val="Tabletext"/>
              <w:jc w:val="center"/>
              <w:rPr>
                <w:sz w:val="22"/>
              </w:rPr>
            </w:pPr>
            <w:r w:rsidRPr="003D0D82">
              <w:rPr>
                <w:sz w:val="22"/>
              </w:rPr>
              <w:t>1</w:t>
            </w:r>
          </w:p>
        </w:tc>
      </w:tr>
      <w:tr w:rsidR="00836E70" w:rsidRPr="00AB528E" w14:paraId="5C1AAF99" w14:textId="77777777" w:rsidTr="003D0D82">
        <w:trPr>
          <w:trHeight w:val="300"/>
        </w:trPr>
        <w:tc>
          <w:tcPr>
            <w:tcW w:w="4155" w:type="dxa"/>
            <w:tcBorders>
              <w:top w:val="single" w:sz="4" w:space="0" w:color="auto"/>
              <w:left w:val="single" w:sz="4" w:space="0" w:color="auto"/>
              <w:bottom w:val="single" w:sz="4" w:space="0" w:color="auto"/>
              <w:right w:val="single" w:sz="4" w:space="0" w:color="auto"/>
            </w:tcBorders>
            <w:vAlign w:val="bottom"/>
          </w:tcPr>
          <w:p w14:paraId="54C6A4C6" w14:textId="77777777" w:rsidR="00836E70" w:rsidRPr="003D0D82" w:rsidRDefault="00836E70" w:rsidP="002E5A70">
            <w:pPr>
              <w:pStyle w:val="Tabletext"/>
              <w:jc w:val="center"/>
              <w:rPr>
                <w:sz w:val="22"/>
              </w:rPr>
            </w:pPr>
            <w:r w:rsidRPr="003D0D82">
              <w:rPr>
                <w:sz w:val="22"/>
              </w:rPr>
              <w:t>Master File Tax (MFT) Code</w:t>
            </w:r>
          </w:p>
        </w:tc>
        <w:tc>
          <w:tcPr>
            <w:tcW w:w="81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AC17D2" w14:textId="77777777" w:rsidR="00836E70" w:rsidRPr="003D0D82" w:rsidRDefault="00836E70" w:rsidP="002E5A70">
            <w:pPr>
              <w:pStyle w:val="Tabletext"/>
              <w:jc w:val="center"/>
              <w:rPr>
                <w:sz w:val="22"/>
              </w:rPr>
            </w:pPr>
            <w:r w:rsidRPr="003D0D82">
              <w:rPr>
                <w:sz w:val="22"/>
              </w:rPr>
              <w:t>2</w:t>
            </w:r>
          </w:p>
        </w:tc>
      </w:tr>
      <w:tr w:rsidR="00836E70" w:rsidRPr="00AB528E" w14:paraId="24FDBBF0" w14:textId="77777777" w:rsidTr="003D0D82">
        <w:trPr>
          <w:trHeight w:val="300"/>
        </w:trPr>
        <w:tc>
          <w:tcPr>
            <w:tcW w:w="4155" w:type="dxa"/>
            <w:tcBorders>
              <w:top w:val="single" w:sz="4" w:space="0" w:color="auto"/>
              <w:left w:val="single" w:sz="4" w:space="0" w:color="auto"/>
              <w:bottom w:val="single" w:sz="4" w:space="0" w:color="auto"/>
              <w:right w:val="single" w:sz="4" w:space="0" w:color="auto"/>
            </w:tcBorders>
            <w:vAlign w:val="bottom"/>
          </w:tcPr>
          <w:p w14:paraId="06CF7865" w14:textId="77777777" w:rsidR="00836E70" w:rsidRPr="003D0D82" w:rsidRDefault="00836E70" w:rsidP="002E5A70">
            <w:pPr>
              <w:pStyle w:val="Tabletext"/>
              <w:jc w:val="center"/>
              <w:rPr>
                <w:sz w:val="22"/>
              </w:rPr>
            </w:pPr>
            <w:r w:rsidRPr="003D0D82">
              <w:rPr>
                <w:sz w:val="22"/>
              </w:rPr>
              <w:t>Tax Period (Year)</w:t>
            </w:r>
          </w:p>
        </w:tc>
        <w:tc>
          <w:tcPr>
            <w:tcW w:w="81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4A7F2D" w14:textId="77777777" w:rsidR="00836E70" w:rsidRPr="003D0D82" w:rsidRDefault="00836E70" w:rsidP="002E5A70">
            <w:pPr>
              <w:pStyle w:val="Tabletext"/>
              <w:jc w:val="center"/>
              <w:rPr>
                <w:sz w:val="22"/>
              </w:rPr>
            </w:pPr>
            <w:r w:rsidRPr="003D0D82">
              <w:rPr>
                <w:sz w:val="22"/>
              </w:rPr>
              <w:t>2 (use the last two digits of the Tax Period (Year) field, which is a length of 4)</w:t>
            </w:r>
          </w:p>
        </w:tc>
      </w:tr>
      <w:tr w:rsidR="00836E70" w:rsidRPr="00AB528E" w14:paraId="72EA8590" w14:textId="77777777" w:rsidTr="003D0D82">
        <w:trPr>
          <w:trHeight w:val="300"/>
        </w:trPr>
        <w:tc>
          <w:tcPr>
            <w:tcW w:w="4155" w:type="dxa"/>
            <w:tcBorders>
              <w:top w:val="single" w:sz="4" w:space="0" w:color="auto"/>
              <w:left w:val="single" w:sz="4" w:space="0" w:color="auto"/>
              <w:bottom w:val="single" w:sz="4" w:space="0" w:color="auto"/>
              <w:right w:val="single" w:sz="4" w:space="0" w:color="auto"/>
            </w:tcBorders>
            <w:vAlign w:val="bottom"/>
          </w:tcPr>
          <w:p w14:paraId="351FB0D1" w14:textId="77777777" w:rsidR="00836E70" w:rsidRPr="003D0D82" w:rsidRDefault="00836E70" w:rsidP="002E5A70">
            <w:pPr>
              <w:pStyle w:val="Tabletext"/>
              <w:jc w:val="center"/>
              <w:rPr>
                <w:sz w:val="22"/>
              </w:rPr>
            </w:pPr>
            <w:r w:rsidRPr="003D0D82">
              <w:rPr>
                <w:sz w:val="22"/>
              </w:rPr>
              <w:t>Tax Period (Month)</w:t>
            </w:r>
          </w:p>
        </w:tc>
        <w:tc>
          <w:tcPr>
            <w:tcW w:w="81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F1878" w14:textId="77777777" w:rsidR="00836E70" w:rsidRPr="003D0D82" w:rsidRDefault="00836E70" w:rsidP="002E5A70">
            <w:pPr>
              <w:pStyle w:val="Tabletext"/>
              <w:jc w:val="center"/>
              <w:rPr>
                <w:sz w:val="22"/>
              </w:rPr>
            </w:pPr>
            <w:r w:rsidRPr="003D0D82">
              <w:rPr>
                <w:sz w:val="22"/>
              </w:rPr>
              <w:t>2</w:t>
            </w:r>
          </w:p>
        </w:tc>
      </w:tr>
      <w:tr w:rsidR="00836E70" w:rsidRPr="00AB528E" w14:paraId="3F73B159" w14:textId="77777777" w:rsidTr="003D0D82">
        <w:trPr>
          <w:trHeight w:val="300"/>
        </w:trPr>
        <w:tc>
          <w:tcPr>
            <w:tcW w:w="4155" w:type="dxa"/>
            <w:tcBorders>
              <w:top w:val="single" w:sz="4" w:space="0" w:color="auto"/>
              <w:left w:val="single" w:sz="4" w:space="0" w:color="auto"/>
              <w:bottom w:val="single" w:sz="4" w:space="0" w:color="auto"/>
              <w:right w:val="single" w:sz="4" w:space="0" w:color="auto"/>
            </w:tcBorders>
            <w:vAlign w:val="bottom"/>
          </w:tcPr>
          <w:p w14:paraId="2A12DA94" w14:textId="77777777" w:rsidR="00836E70" w:rsidRPr="003D0D82" w:rsidRDefault="00836E70" w:rsidP="002E5A70">
            <w:pPr>
              <w:pStyle w:val="Tabletext"/>
              <w:jc w:val="center"/>
              <w:rPr>
                <w:sz w:val="22"/>
              </w:rPr>
            </w:pPr>
            <w:r w:rsidRPr="003D0D82">
              <w:rPr>
                <w:sz w:val="22"/>
              </w:rPr>
              <w:t>Name Control</w:t>
            </w:r>
          </w:p>
        </w:tc>
        <w:tc>
          <w:tcPr>
            <w:tcW w:w="81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581D95" w14:textId="77777777" w:rsidR="00836E70" w:rsidRPr="003D0D82" w:rsidRDefault="00836E70" w:rsidP="002E5A70">
            <w:pPr>
              <w:pStyle w:val="Tabletext"/>
              <w:jc w:val="center"/>
              <w:rPr>
                <w:sz w:val="22"/>
              </w:rPr>
            </w:pPr>
            <w:r w:rsidRPr="003D0D82">
              <w:rPr>
                <w:sz w:val="22"/>
              </w:rPr>
              <w:t>4</w:t>
            </w:r>
          </w:p>
        </w:tc>
      </w:tr>
      <w:tr w:rsidR="00836E70" w:rsidRPr="00AB528E" w14:paraId="716E0F3C" w14:textId="77777777" w:rsidTr="003D0D82">
        <w:trPr>
          <w:trHeight w:val="300"/>
        </w:trPr>
        <w:tc>
          <w:tcPr>
            <w:tcW w:w="4155" w:type="dxa"/>
            <w:tcBorders>
              <w:top w:val="single" w:sz="4" w:space="0" w:color="auto"/>
              <w:left w:val="single" w:sz="4" w:space="0" w:color="auto"/>
              <w:bottom w:val="single" w:sz="4" w:space="0" w:color="auto"/>
              <w:right w:val="single" w:sz="4" w:space="0" w:color="auto"/>
            </w:tcBorders>
            <w:vAlign w:val="bottom"/>
          </w:tcPr>
          <w:p w14:paraId="54678377" w14:textId="77777777" w:rsidR="00836E70" w:rsidRPr="003D0D82" w:rsidRDefault="00836E70" w:rsidP="002E5A70">
            <w:pPr>
              <w:pStyle w:val="Tabletext"/>
              <w:jc w:val="center"/>
              <w:rPr>
                <w:sz w:val="22"/>
              </w:rPr>
            </w:pPr>
            <w:r w:rsidRPr="003D0D82">
              <w:rPr>
                <w:sz w:val="22"/>
              </w:rPr>
              <w:t>Plan Report Number</w:t>
            </w:r>
          </w:p>
        </w:tc>
        <w:tc>
          <w:tcPr>
            <w:tcW w:w="81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2B47CC" w14:textId="77777777" w:rsidR="00836E70" w:rsidRPr="003D0D82" w:rsidRDefault="00836E70" w:rsidP="002E5A70">
            <w:pPr>
              <w:pStyle w:val="Tabletext"/>
              <w:jc w:val="center"/>
              <w:rPr>
                <w:sz w:val="22"/>
              </w:rPr>
            </w:pPr>
            <w:r w:rsidRPr="003D0D82">
              <w:rPr>
                <w:sz w:val="22"/>
              </w:rPr>
              <w:t>3</w:t>
            </w:r>
          </w:p>
        </w:tc>
      </w:tr>
      <w:tr w:rsidR="00836E70" w:rsidRPr="00AB528E" w14:paraId="3474DE9E" w14:textId="77777777" w:rsidTr="003D0D82">
        <w:trPr>
          <w:trHeight w:val="300"/>
        </w:trPr>
        <w:tc>
          <w:tcPr>
            <w:tcW w:w="12255" w:type="dxa"/>
            <w:gridSpan w:val="2"/>
            <w:tcBorders>
              <w:top w:val="single" w:sz="4" w:space="0" w:color="auto"/>
              <w:left w:val="single" w:sz="4" w:space="0" w:color="auto"/>
              <w:bottom w:val="single" w:sz="4" w:space="0" w:color="auto"/>
              <w:right w:val="single" w:sz="4" w:space="0" w:color="auto"/>
            </w:tcBorders>
            <w:vAlign w:val="bottom"/>
          </w:tcPr>
          <w:p w14:paraId="264B5E7E" w14:textId="77777777" w:rsidR="00836E70" w:rsidRPr="003D0D82" w:rsidRDefault="00836E70" w:rsidP="002E5A70">
            <w:pPr>
              <w:pStyle w:val="Tabletext"/>
              <w:rPr>
                <w:sz w:val="22"/>
              </w:rPr>
            </w:pPr>
            <w:r w:rsidRPr="003D0D82">
              <w:rPr>
                <w:color w:val="000000"/>
                <w:sz w:val="22"/>
              </w:rPr>
              <w:t xml:space="preserve">Sample Legacy Account Symbol value:  </w:t>
            </w:r>
            <w:r w:rsidRPr="003D0D82">
              <w:rPr>
                <w:color w:val="800080"/>
                <w:sz w:val="22"/>
              </w:rPr>
              <w:t>65</w:t>
            </w:r>
            <w:r w:rsidRPr="003D0D82">
              <w:rPr>
                <w:color w:val="000000"/>
                <w:sz w:val="22"/>
              </w:rPr>
              <w:t>0</w:t>
            </w:r>
            <w:r w:rsidRPr="003D0D82">
              <w:rPr>
                <w:color w:val="008000"/>
                <w:sz w:val="22"/>
              </w:rPr>
              <w:t>30</w:t>
            </w:r>
            <w:r w:rsidRPr="003D0D82">
              <w:rPr>
                <w:color w:val="0000FF"/>
                <w:sz w:val="22"/>
              </w:rPr>
              <w:t>09</w:t>
            </w:r>
            <w:r w:rsidRPr="003D0D82">
              <w:rPr>
                <w:color w:val="FF0000"/>
                <w:sz w:val="22"/>
              </w:rPr>
              <w:t>12</w:t>
            </w:r>
            <w:r w:rsidRPr="003D0D82">
              <w:rPr>
                <w:color w:val="008080"/>
                <w:sz w:val="22"/>
              </w:rPr>
              <w:t>RODR123</w:t>
            </w:r>
          </w:p>
        </w:tc>
      </w:tr>
    </w:tbl>
    <w:p w14:paraId="028D1AE2" w14:textId="77777777" w:rsidR="00433528" w:rsidRDefault="00433528" w:rsidP="006F6C12"/>
    <w:p w14:paraId="7A4D0E83" w14:textId="77777777" w:rsidR="00A271D6" w:rsidRDefault="00467206" w:rsidP="00CC20E7">
      <w:pPr>
        <w:pStyle w:val="Heading3"/>
      </w:pPr>
      <w:bookmarkStart w:id="1375" w:name="_Toc512413644"/>
      <w:bookmarkStart w:id="1376" w:name="_Toc512414167"/>
      <w:bookmarkStart w:id="1377" w:name="_Toc512414439"/>
      <w:bookmarkStart w:id="1378" w:name="_Toc512414623"/>
      <w:bookmarkStart w:id="1379" w:name="_Toc512414666"/>
      <w:bookmarkStart w:id="1380" w:name="_Toc512414829"/>
      <w:bookmarkStart w:id="1381" w:name="_Toc512414981"/>
      <w:bookmarkStart w:id="1382" w:name="_Toc512415129"/>
      <w:bookmarkStart w:id="1383" w:name="_Toc512415283"/>
      <w:bookmarkStart w:id="1384" w:name="_Toc512415379"/>
      <w:bookmarkStart w:id="1385" w:name="_Toc512415453"/>
      <w:bookmarkStart w:id="1386" w:name="_Toc533161037"/>
      <w:bookmarkStart w:id="1387" w:name="_Toc90909143"/>
      <w:r>
        <w:t xml:space="preserve">For </w:t>
      </w:r>
      <w:r w:rsidR="00B65EFB">
        <w:t xml:space="preserve">Custom </w:t>
      </w:r>
      <w:r w:rsidR="00A271D6">
        <w:t>Agency Rule ID = “IRS</w:t>
      </w:r>
      <w:r w:rsidR="004242BF">
        <w:t>” and Depositor Account Number =</w:t>
      </w:r>
      <w:r w:rsidR="00A271D6">
        <w:t xml:space="preserve"> </w:t>
      </w:r>
      <w:r w:rsidR="007A5BD2">
        <w:t>“BONDS</w:t>
      </w:r>
      <w:r w:rsidR="00A271D6">
        <w:t>”</w:t>
      </w:r>
      <w:bookmarkEnd w:id="1375"/>
      <w:bookmarkEnd w:id="1376"/>
      <w:bookmarkEnd w:id="1377"/>
      <w:bookmarkEnd w:id="1378"/>
      <w:bookmarkEnd w:id="1379"/>
      <w:bookmarkEnd w:id="1380"/>
      <w:bookmarkEnd w:id="1381"/>
      <w:bookmarkEnd w:id="1382"/>
      <w:bookmarkEnd w:id="1383"/>
      <w:bookmarkEnd w:id="1384"/>
      <w:bookmarkEnd w:id="1385"/>
      <w:bookmarkEnd w:id="1386"/>
      <w:bookmarkEnd w:id="1387"/>
    </w:p>
    <w:p w14:paraId="7932C38E" w14:textId="77777777" w:rsidR="00A271D6" w:rsidRDefault="00A271D6" w:rsidP="006F6C12"/>
    <w:tbl>
      <w:tblPr>
        <w:tblW w:w="13548" w:type="dxa"/>
        <w:tblInd w:w="-4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498"/>
        <w:gridCol w:w="1172"/>
        <w:gridCol w:w="810"/>
        <w:gridCol w:w="990"/>
        <w:gridCol w:w="990"/>
        <w:gridCol w:w="1080"/>
        <w:gridCol w:w="1170"/>
        <w:gridCol w:w="1530"/>
        <w:gridCol w:w="1078"/>
        <w:gridCol w:w="1231"/>
        <w:gridCol w:w="1438"/>
        <w:gridCol w:w="1561"/>
      </w:tblGrid>
      <w:tr w:rsidR="00EB45C8" w:rsidRPr="00C81434" w14:paraId="2C710357" w14:textId="77777777" w:rsidTr="79DBD942">
        <w:trPr>
          <w:trHeight w:val="146"/>
          <w:tblHeader/>
        </w:trPr>
        <w:tc>
          <w:tcPr>
            <w:tcW w:w="13548" w:type="dxa"/>
            <w:gridSpan w:val="12"/>
            <w:tcBorders>
              <w:top w:val="single" w:sz="4" w:space="0" w:color="auto"/>
              <w:bottom w:val="single" w:sz="6" w:space="0" w:color="auto"/>
            </w:tcBorders>
            <w:shd w:val="clear" w:color="auto" w:fill="B8CCE4"/>
          </w:tcPr>
          <w:p w14:paraId="2B851B31" w14:textId="77777777" w:rsidR="00EB45C8" w:rsidRPr="00C81434" w:rsidRDefault="00EB45C8" w:rsidP="00EB45C8">
            <w:pPr>
              <w:rPr>
                <w:b/>
              </w:rPr>
            </w:pPr>
            <w:r w:rsidRPr="00C81434">
              <w:rPr>
                <w:b/>
              </w:rPr>
              <w:t xml:space="preserve">IRS </w:t>
            </w:r>
            <w:r>
              <w:rPr>
                <w:b/>
              </w:rPr>
              <w:t>Savings Bonds Orders Reconcilement Field</w:t>
            </w:r>
          </w:p>
        </w:tc>
      </w:tr>
      <w:tr w:rsidR="00EB45C8" w:rsidRPr="00C81434" w14:paraId="48CE674F" w14:textId="77777777" w:rsidTr="79DBD942">
        <w:trPr>
          <w:trHeight w:val="146"/>
          <w:tblHeader/>
        </w:trPr>
        <w:tc>
          <w:tcPr>
            <w:tcW w:w="498" w:type="dxa"/>
            <w:tcBorders>
              <w:top w:val="single" w:sz="6" w:space="0" w:color="auto"/>
              <w:bottom w:val="single" w:sz="6" w:space="0" w:color="auto"/>
            </w:tcBorders>
            <w:shd w:val="clear" w:color="auto" w:fill="B8CCE4"/>
          </w:tcPr>
          <w:p w14:paraId="0699E099" w14:textId="77777777" w:rsidR="00EB45C8" w:rsidRPr="00C81434" w:rsidRDefault="00EB45C8" w:rsidP="00EB45C8">
            <w:pPr>
              <w:rPr>
                <w:b/>
              </w:rPr>
            </w:pPr>
            <w:r w:rsidRPr="00C81434">
              <w:rPr>
                <w:b/>
              </w:rPr>
              <w:t>#</w:t>
            </w:r>
          </w:p>
        </w:tc>
        <w:tc>
          <w:tcPr>
            <w:tcW w:w="1172" w:type="dxa"/>
            <w:tcBorders>
              <w:top w:val="single" w:sz="6" w:space="0" w:color="auto"/>
              <w:bottom w:val="single" w:sz="6" w:space="0" w:color="auto"/>
            </w:tcBorders>
            <w:shd w:val="clear" w:color="auto" w:fill="B8CCE4"/>
          </w:tcPr>
          <w:p w14:paraId="584A05B4" w14:textId="77777777" w:rsidR="00EB45C8" w:rsidRPr="00C81434" w:rsidRDefault="00EB45C8" w:rsidP="00EB45C8">
            <w:pPr>
              <w:rPr>
                <w:b/>
              </w:rPr>
            </w:pPr>
            <w:r w:rsidRPr="00C81434">
              <w:rPr>
                <w:b/>
              </w:rPr>
              <w:t>Field Name</w:t>
            </w:r>
          </w:p>
        </w:tc>
        <w:tc>
          <w:tcPr>
            <w:tcW w:w="810" w:type="dxa"/>
            <w:tcBorders>
              <w:top w:val="single" w:sz="6" w:space="0" w:color="auto"/>
              <w:bottom w:val="single" w:sz="6" w:space="0" w:color="auto"/>
            </w:tcBorders>
            <w:shd w:val="clear" w:color="auto" w:fill="B8CCE4"/>
          </w:tcPr>
          <w:p w14:paraId="2AC9A61B" w14:textId="77777777" w:rsidR="00EB45C8" w:rsidRPr="00C81434" w:rsidRDefault="00EB45C8" w:rsidP="00EB45C8">
            <w:pPr>
              <w:rPr>
                <w:b/>
              </w:rPr>
            </w:pPr>
            <w:r w:rsidRPr="00C81434">
              <w:rPr>
                <w:b/>
              </w:rPr>
              <w:t>Type</w:t>
            </w:r>
          </w:p>
        </w:tc>
        <w:tc>
          <w:tcPr>
            <w:tcW w:w="990" w:type="dxa"/>
            <w:tcBorders>
              <w:top w:val="single" w:sz="6" w:space="0" w:color="auto"/>
              <w:bottom w:val="single" w:sz="6" w:space="0" w:color="auto"/>
            </w:tcBorders>
            <w:shd w:val="clear" w:color="auto" w:fill="B8CCE4"/>
          </w:tcPr>
          <w:p w14:paraId="14F619E0" w14:textId="77777777" w:rsidR="00EB45C8" w:rsidRPr="00C81434" w:rsidRDefault="00EB45C8" w:rsidP="00EB45C8">
            <w:pPr>
              <w:rPr>
                <w:b/>
              </w:rPr>
            </w:pPr>
            <w:r w:rsidRPr="00C81434">
              <w:rPr>
                <w:b/>
              </w:rPr>
              <w:t>Field Value</w:t>
            </w:r>
          </w:p>
        </w:tc>
        <w:tc>
          <w:tcPr>
            <w:tcW w:w="990" w:type="dxa"/>
            <w:tcBorders>
              <w:top w:val="single" w:sz="6" w:space="0" w:color="auto"/>
              <w:bottom w:val="single" w:sz="6" w:space="0" w:color="auto"/>
            </w:tcBorders>
            <w:shd w:val="clear" w:color="auto" w:fill="B8CCE4"/>
          </w:tcPr>
          <w:p w14:paraId="404B6577" w14:textId="77777777" w:rsidR="00EB45C8" w:rsidRPr="00C81434" w:rsidRDefault="00EB45C8" w:rsidP="00EB45C8">
            <w:pPr>
              <w:rPr>
                <w:b/>
              </w:rPr>
            </w:pPr>
            <w:r w:rsidRPr="00C81434">
              <w:rPr>
                <w:b/>
              </w:rPr>
              <w:t>Length</w:t>
            </w:r>
          </w:p>
        </w:tc>
        <w:tc>
          <w:tcPr>
            <w:tcW w:w="1080" w:type="dxa"/>
            <w:tcBorders>
              <w:top w:val="single" w:sz="6" w:space="0" w:color="auto"/>
              <w:bottom w:val="single" w:sz="6" w:space="0" w:color="auto"/>
            </w:tcBorders>
            <w:shd w:val="clear" w:color="auto" w:fill="B8CCE4"/>
          </w:tcPr>
          <w:p w14:paraId="27805DD3" w14:textId="77777777" w:rsidR="00EB45C8" w:rsidRPr="00C81434" w:rsidRDefault="00EB45C8" w:rsidP="00EB45C8">
            <w:pPr>
              <w:rPr>
                <w:b/>
              </w:rPr>
            </w:pPr>
            <w:r w:rsidRPr="00C81434">
              <w:rPr>
                <w:b/>
              </w:rPr>
              <w:t>Start Position</w:t>
            </w:r>
          </w:p>
        </w:tc>
        <w:tc>
          <w:tcPr>
            <w:tcW w:w="1170" w:type="dxa"/>
            <w:tcBorders>
              <w:top w:val="single" w:sz="6" w:space="0" w:color="auto"/>
              <w:bottom w:val="single" w:sz="6" w:space="0" w:color="auto"/>
            </w:tcBorders>
            <w:shd w:val="clear" w:color="auto" w:fill="B8CCE4"/>
          </w:tcPr>
          <w:p w14:paraId="029C2818" w14:textId="77777777" w:rsidR="00EB45C8" w:rsidRPr="00C81434" w:rsidRDefault="00EB45C8" w:rsidP="00EB45C8">
            <w:pPr>
              <w:rPr>
                <w:b/>
              </w:rPr>
            </w:pPr>
            <w:r w:rsidRPr="00C81434">
              <w:rPr>
                <w:b/>
              </w:rPr>
              <w:t>End Position</w:t>
            </w:r>
          </w:p>
        </w:tc>
        <w:tc>
          <w:tcPr>
            <w:tcW w:w="1530" w:type="dxa"/>
            <w:tcBorders>
              <w:top w:val="single" w:sz="6" w:space="0" w:color="auto"/>
              <w:bottom w:val="single" w:sz="6" w:space="0" w:color="auto"/>
            </w:tcBorders>
            <w:shd w:val="clear" w:color="auto" w:fill="B8CCE4"/>
          </w:tcPr>
          <w:p w14:paraId="3BBADC4A" w14:textId="77777777" w:rsidR="00EB45C8" w:rsidRPr="00C81434" w:rsidRDefault="00EB45C8" w:rsidP="00EB45C8">
            <w:pPr>
              <w:rPr>
                <w:b/>
              </w:rPr>
            </w:pPr>
            <w:r w:rsidRPr="00C81434">
              <w:rPr>
                <w:b/>
              </w:rPr>
              <w:t>Validation rules</w:t>
            </w:r>
          </w:p>
        </w:tc>
        <w:tc>
          <w:tcPr>
            <w:tcW w:w="1078" w:type="dxa"/>
            <w:tcBorders>
              <w:top w:val="single" w:sz="6" w:space="0" w:color="auto"/>
              <w:bottom w:val="single" w:sz="6" w:space="0" w:color="auto"/>
            </w:tcBorders>
            <w:shd w:val="clear" w:color="auto" w:fill="B8CCE4"/>
          </w:tcPr>
          <w:p w14:paraId="0AA1C5E0" w14:textId="77777777" w:rsidR="00EB45C8" w:rsidRPr="00C81434" w:rsidRDefault="00EB45C8" w:rsidP="00EB45C8">
            <w:pPr>
              <w:rPr>
                <w:b/>
              </w:rPr>
            </w:pPr>
            <w:r w:rsidRPr="00C81434">
              <w:rPr>
                <w:b/>
              </w:rPr>
              <w:t>Error Code</w:t>
            </w:r>
          </w:p>
        </w:tc>
        <w:tc>
          <w:tcPr>
            <w:tcW w:w="1231" w:type="dxa"/>
            <w:tcBorders>
              <w:top w:val="single" w:sz="6" w:space="0" w:color="auto"/>
              <w:bottom w:val="single" w:sz="6" w:space="0" w:color="auto"/>
            </w:tcBorders>
            <w:shd w:val="clear" w:color="auto" w:fill="B8CCE4"/>
          </w:tcPr>
          <w:p w14:paraId="7B30D553" w14:textId="77777777" w:rsidR="00EB45C8" w:rsidRPr="00C81434" w:rsidRDefault="00EB45C8" w:rsidP="00EB45C8">
            <w:pPr>
              <w:rPr>
                <w:b/>
              </w:rPr>
            </w:pPr>
            <w:r w:rsidRPr="00C81434">
              <w:rPr>
                <w:b/>
              </w:rPr>
              <w:t>Stored Name</w:t>
            </w:r>
          </w:p>
        </w:tc>
        <w:tc>
          <w:tcPr>
            <w:tcW w:w="1438" w:type="dxa"/>
            <w:tcBorders>
              <w:top w:val="single" w:sz="6" w:space="0" w:color="auto"/>
              <w:bottom w:val="single" w:sz="6" w:space="0" w:color="auto"/>
            </w:tcBorders>
            <w:shd w:val="clear" w:color="auto" w:fill="B8CCE4"/>
          </w:tcPr>
          <w:p w14:paraId="1B74BEC6" w14:textId="77777777" w:rsidR="00EB45C8" w:rsidRPr="00C81434" w:rsidRDefault="00EB45C8" w:rsidP="00EB45C8">
            <w:pPr>
              <w:rPr>
                <w:b/>
              </w:rPr>
            </w:pPr>
            <w:r w:rsidRPr="00C81434">
              <w:rPr>
                <w:b/>
              </w:rPr>
              <w:t>Notes</w:t>
            </w:r>
          </w:p>
        </w:tc>
        <w:tc>
          <w:tcPr>
            <w:tcW w:w="1561" w:type="dxa"/>
            <w:tcBorders>
              <w:top w:val="single" w:sz="6" w:space="0" w:color="auto"/>
              <w:bottom w:val="single" w:sz="6" w:space="0" w:color="auto"/>
            </w:tcBorders>
            <w:shd w:val="clear" w:color="auto" w:fill="B8CCE4"/>
          </w:tcPr>
          <w:p w14:paraId="68C781E0" w14:textId="77777777" w:rsidR="00EB45C8" w:rsidRPr="00C81434" w:rsidRDefault="00EB45C8" w:rsidP="00EB45C8">
            <w:pPr>
              <w:rPr>
                <w:b/>
              </w:rPr>
            </w:pPr>
            <w:r w:rsidRPr="00C81434">
              <w:rPr>
                <w:b/>
              </w:rPr>
              <w:t>Downstream Mapping</w:t>
            </w:r>
          </w:p>
        </w:tc>
      </w:tr>
      <w:tr w:rsidR="00382E40" w:rsidRPr="00C81434" w14:paraId="7110E175" w14:textId="77777777" w:rsidTr="79DBD942">
        <w:trPr>
          <w:trHeight w:val="146"/>
        </w:trPr>
        <w:tc>
          <w:tcPr>
            <w:tcW w:w="498" w:type="dxa"/>
          </w:tcPr>
          <w:p w14:paraId="315E21FC" w14:textId="77777777" w:rsidR="00382E40" w:rsidRDefault="00382E40" w:rsidP="00EB45C8">
            <w:r>
              <w:t>1</w:t>
            </w:r>
          </w:p>
        </w:tc>
        <w:tc>
          <w:tcPr>
            <w:tcW w:w="1172" w:type="dxa"/>
          </w:tcPr>
          <w:p w14:paraId="034A83B0" w14:textId="77777777" w:rsidR="00382E40" w:rsidRDefault="006A142A" w:rsidP="00EB45C8">
            <w:r>
              <w:t>Tax Period (Year)</w:t>
            </w:r>
          </w:p>
        </w:tc>
        <w:tc>
          <w:tcPr>
            <w:tcW w:w="810" w:type="dxa"/>
          </w:tcPr>
          <w:p w14:paraId="5CAAA0D2" w14:textId="77777777" w:rsidR="00382E40" w:rsidRPr="00234019" w:rsidRDefault="00382E40" w:rsidP="00EB45C8">
            <w:r w:rsidRPr="00234019">
              <w:t>AN</w:t>
            </w:r>
          </w:p>
        </w:tc>
        <w:tc>
          <w:tcPr>
            <w:tcW w:w="990" w:type="dxa"/>
          </w:tcPr>
          <w:p w14:paraId="18E886BD" w14:textId="77777777" w:rsidR="00382E40" w:rsidRPr="00C81434" w:rsidRDefault="00382E40" w:rsidP="00EB45C8"/>
        </w:tc>
        <w:tc>
          <w:tcPr>
            <w:tcW w:w="990" w:type="dxa"/>
          </w:tcPr>
          <w:p w14:paraId="2B85C11A" w14:textId="77777777" w:rsidR="00382E40" w:rsidRDefault="00382E40" w:rsidP="00EB45C8">
            <w:r>
              <w:t>4</w:t>
            </w:r>
          </w:p>
        </w:tc>
        <w:tc>
          <w:tcPr>
            <w:tcW w:w="1080" w:type="dxa"/>
          </w:tcPr>
          <w:p w14:paraId="454DBE03" w14:textId="77777777" w:rsidR="00382E40" w:rsidRDefault="00382E40" w:rsidP="00EB45C8">
            <w:r>
              <w:t>1</w:t>
            </w:r>
          </w:p>
        </w:tc>
        <w:tc>
          <w:tcPr>
            <w:tcW w:w="1170" w:type="dxa"/>
          </w:tcPr>
          <w:p w14:paraId="527F6270" w14:textId="77777777" w:rsidR="00382E40" w:rsidRDefault="00382E40" w:rsidP="00EB45C8">
            <w:r>
              <w:t>4</w:t>
            </w:r>
          </w:p>
        </w:tc>
        <w:tc>
          <w:tcPr>
            <w:tcW w:w="1530" w:type="dxa"/>
          </w:tcPr>
          <w:p w14:paraId="7BF04B5C" w14:textId="77777777" w:rsidR="00382E40" w:rsidRDefault="00382E40" w:rsidP="00EB45C8">
            <w:r>
              <w:t>n/a</w:t>
            </w:r>
          </w:p>
        </w:tc>
        <w:tc>
          <w:tcPr>
            <w:tcW w:w="1078" w:type="dxa"/>
          </w:tcPr>
          <w:p w14:paraId="4C87FF1C" w14:textId="77777777" w:rsidR="00382E40" w:rsidRPr="00C81434" w:rsidRDefault="00382E40" w:rsidP="00EB45C8"/>
        </w:tc>
        <w:tc>
          <w:tcPr>
            <w:tcW w:w="1231" w:type="dxa"/>
          </w:tcPr>
          <w:p w14:paraId="1852A439" w14:textId="77777777" w:rsidR="00382E40" w:rsidRPr="00C81434" w:rsidRDefault="00382E40" w:rsidP="00EB45C8">
            <w:r w:rsidRPr="00C81434">
              <w:t>IRS Tax Yr Date</w:t>
            </w:r>
          </w:p>
        </w:tc>
        <w:tc>
          <w:tcPr>
            <w:tcW w:w="1438" w:type="dxa"/>
          </w:tcPr>
          <w:p w14:paraId="3572EA63" w14:textId="77777777" w:rsidR="00382E40" w:rsidRPr="00C81434" w:rsidRDefault="00382E40" w:rsidP="00EB45C8"/>
        </w:tc>
        <w:tc>
          <w:tcPr>
            <w:tcW w:w="1561" w:type="dxa"/>
          </w:tcPr>
          <w:p w14:paraId="14969CFA" w14:textId="77777777" w:rsidR="00382E40" w:rsidRDefault="00382E40" w:rsidP="00EB45C8">
            <w:r>
              <w:t>PACER, TOP, TCS</w:t>
            </w:r>
          </w:p>
        </w:tc>
      </w:tr>
      <w:tr w:rsidR="00382E40" w:rsidRPr="00C81434" w14:paraId="52C7F078" w14:textId="77777777" w:rsidTr="79DBD942">
        <w:trPr>
          <w:trHeight w:val="146"/>
        </w:trPr>
        <w:tc>
          <w:tcPr>
            <w:tcW w:w="498" w:type="dxa"/>
          </w:tcPr>
          <w:p w14:paraId="2FA64003" w14:textId="77777777" w:rsidR="00382E40" w:rsidRPr="00C81434" w:rsidRDefault="00382E40" w:rsidP="00EB45C8">
            <w:r>
              <w:t>2</w:t>
            </w:r>
          </w:p>
        </w:tc>
        <w:tc>
          <w:tcPr>
            <w:tcW w:w="1172" w:type="dxa"/>
          </w:tcPr>
          <w:p w14:paraId="17F28C55" w14:textId="77777777" w:rsidR="00382E40" w:rsidRPr="00C81434" w:rsidRDefault="00382E40" w:rsidP="00EB45C8">
            <w:r>
              <w:t>Tax Period (Month)</w:t>
            </w:r>
          </w:p>
        </w:tc>
        <w:tc>
          <w:tcPr>
            <w:tcW w:w="810" w:type="dxa"/>
          </w:tcPr>
          <w:p w14:paraId="4EFE592B" w14:textId="77777777" w:rsidR="00382E40" w:rsidRPr="00C81434" w:rsidRDefault="00382E40" w:rsidP="00EB45C8">
            <w:r w:rsidRPr="00234019">
              <w:t>AN</w:t>
            </w:r>
          </w:p>
        </w:tc>
        <w:tc>
          <w:tcPr>
            <w:tcW w:w="990" w:type="dxa"/>
          </w:tcPr>
          <w:p w14:paraId="0EAF9A9E" w14:textId="77777777" w:rsidR="00382E40" w:rsidRPr="00C81434" w:rsidRDefault="00382E40" w:rsidP="00EB45C8"/>
        </w:tc>
        <w:tc>
          <w:tcPr>
            <w:tcW w:w="990" w:type="dxa"/>
          </w:tcPr>
          <w:p w14:paraId="01CB6AA1" w14:textId="77777777" w:rsidR="00382E40" w:rsidRPr="00C81434" w:rsidRDefault="00382E40" w:rsidP="00EB45C8">
            <w:r>
              <w:t>2</w:t>
            </w:r>
          </w:p>
        </w:tc>
        <w:tc>
          <w:tcPr>
            <w:tcW w:w="1080" w:type="dxa"/>
          </w:tcPr>
          <w:p w14:paraId="73C6640C" w14:textId="77777777" w:rsidR="00382E40" w:rsidRPr="00C81434" w:rsidRDefault="00382E40" w:rsidP="00EB45C8">
            <w:r>
              <w:t>5</w:t>
            </w:r>
          </w:p>
        </w:tc>
        <w:tc>
          <w:tcPr>
            <w:tcW w:w="1170" w:type="dxa"/>
          </w:tcPr>
          <w:p w14:paraId="1CF91E18" w14:textId="77777777" w:rsidR="00382E40" w:rsidRPr="00C81434" w:rsidRDefault="00382E40" w:rsidP="00EB45C8">
            <w:r>
              <w:t>6</w:t>
            </w:r>
          </w:p>
        </w:tc>
        <w:tc>
          <w:tcPr>
            <w:tcW w:w="1530" w:type="dxa"/>
          </w:tcPr>
          <w:p w14:paraId="1C044155" w14:textId="77777777" w:rsidR="00382E40" w:rsidRPr="00C81434" w:rsidRDefault="00382E40" w:rsidP="00EB45C8">
            <w:r>
              <w:t>n/a</w:t>
            </w:r>
          </w:p>
        </w:tc>
        <w:tc>
          <w:tcPr>
            <w:tcW w:w="1078" w:type="dxa"/>
          </w:tcPr>
          <w:p w14:paraId="6A4B1FB6" w14:textId="77777777" w:rsidR="00382E40" w:rsidRPr="00C81434" w:rsidRDefault="00382E40" w:rsidP="00EB45C8"/>
        </w:tc>
        <w:tc>
          <w:tcPr>
            <w:tcW w:w="1231" w:type="dxa"/>
          </w:tcPr>
          <w:p w14:paraId="5F0C6E0B" w14:textId="77777777" w:rsidR="00382E40" w:rsidRPr="00C81434" w:rsidRDefault="00382E40" w:rsidP="00EB45C8">
            <w:r w:rsidRPr="00C81434">
              <w:t>IRS Tax Mo Date</w:t>
            </w:r>
          </w:p>
        </w:tc>
        <w:tc>
          <w:tcPr>
            <w:tcW w:w="1438" w:type="dxa"/>
          </w:tcPr>
          <w:p w14:paraId="7AE68F88" w14:textId="77777777" w:rsidR="00382E40" w:rsidRPr="00C81434" w:rsidRDefault="00382E40" w:rsidP="00EB45C8"/>
        </w:tc>
        <w:tc>
          <w:tcPr>
            <w:tcW w:w="1561" w:type="dxa"/>
          </w:tcPr>
          <w:p w14:paraId="7A1D580D" w14:textId="77777777" w:rsidR="00382E40" w:rsidRPr="00C81434" w:rsidRDefault="00382E40" w:rsidP="00EB45C8">
            <w:r>
              <w:t>PACER, TOP, TCS</w:t>
            </w:r>
          </w:p>
        </w:tc>
      </w:tr>
      <w:tr w:rsidR="00382E40" w:rsidRPr="00C81434" w14:paraId="4561AC73" w14:textId="77777777" w:rsidTr="79DBD942">
        <w:trPr>
          <w:trHeight w:val="146"/>
        </w:trPr>
        <w:tc>
          <w:tcPr>
            <w:tcW w:w="498" w:type="dxa"/>
          </w:tcPr>
          <w:p w14:paraId="5B610E46" w14:textId="77777777" w:rsidR="00382E40" w:rsidRPr="00C81434" w:rsidRDefault="00382E40" w:rsidP="00EB45C8">
            <w:r>
              <w:t>3</w:t>
            </w:r>
          </w:p>
        </w:tc>
        <w:tc>
          <w:tcPr>
            <w:tcW w:w="1172" w:type="dxa"/>
          </w:tcPr>
          <w:p w14:paraId="356D75BD" w14:textId="77777777" w:rsidR="00382E40" w:rsidRPr="00C81434" w:rsidRDefault="00382E40" w:rsidP="00EB45C8">
            <w:r>
              <w:t>Master File Tax (</w:t>
            </w:r>
            <w:r w:rsidRPr="00C81434">
              <w:t>MFT</w:t>
            </w:r>
            <w:r>
              <w:t>)</w:t>
            </w:r>
            <w:r w:rsidRPr="00C81434">
              <w:t xml:space="preserve"> Code</w:t>
            </w:r>
          </w:p>
        </w:tc>
        <w:tc>
          <w:tcPr>
            <w:tcW w:w="810" w:type="dxa"/>
          </w:tcPr>
          <w:p w14:paraId="434A9320" w14:textId="77777777" w:rsidR="00382E40" w:rsidRPr="00C81434" w:rsidRDefault="00382E40" w:rsidP="00EB45C8">
            <w:r w:rsidRPr="00234019">
              <w:t>AN</w:t>
            </w:r>
          </w:p>
        </w:tc>
        <w:tc>
          <w:tcPr>
            <w:tcW w:w="990" w:type="dxa"/>
          </w:tcPr>
          <w:p w14:paraId="1EFB06B2" w14:textId="77777777" w:rsidR="00382E40" w:rsidRPr="00C81434" w:rsidRDefault="00382E40" w:rsidP="00EB45C8"/>
        </w:tc>
        <w:tc>
          <w:tcPr>
            <w:tcW w:w="990" w:type="dxa"/>
          </w:tcPr>
          <w:p w14:paraId="1F3CACDD" w14:textId="77777777" w:rsidR="00382E40" w:rsidRPr="00C81434" w:rsidRDefault="00382E40" w:rsidP="00EB45C8">
            <w:r w:rsidRPr="00C81434">
              <w:t>2</w:t>
            </w:r>
          </w:p>
        </w:tc>
        <w:tc>
          <w:tcPr>
            <w:tcW w:w="1080" w:type="dxa"/>
          </w:tcPr>
          <w:p w14:paraId="75C057B9" w14:textId="77777777" w:rsidR="00382E40" w:rsidRPr="00C81434" w:rsidRDefault="00382E40" w:rsidP="00EB45C8">
            <w:r>
              <w:t>7</w:t>
            </w:r>
          </w:p>
        </w:tc>
        <w:tc>
          <w:tcPr>
            <w:tcW w:w="1170" w:type="dxa"/>
          </w:tcPr>
          <w:p w14:paraId="6EF2524F" w14:textId="77777777" w:rsidR="00382E40" w:rsidRPr="00C81434" w:rsidRDefault="00382E40" w:rsidP="00EB45C8">
            <w:r>
              <w:t>8</w:t>
            </w:r>
          </w:p>
        </w:tc>
        <w:tc>
          <w:tcPr>
            <w:tcW w:w="1530" w:type="dxa"/>
          </w:tcPr>
          <w:p w14:paraId="614C9583" w14:textId="77777777" w:rsidR="00382E40" w:rsidRPr="00C81434" w:rsidRDefault="00382E40" w:rsidP="00EB45C8">
            <w:r>
              <w:t>n/a</w:t>
            </w:r>
          </w:p>
        </w:tc>
        <w:tc>
          <w:tcPr>
            <w:tcW w:w="1078" w:type="dxa"/>
          </w:tcPr>
          <w:p w14:paraId="5210A352" w14:textId="77777777" w:rsidR="00382E40" w:rsidRPr="00C81434" w:rsidRDefault="00382E40" w:rsidP="00EB45C8"/>
        </w:tc>
        <w:tc>
          <w:tcPr>
            <w:tcW w:w="1231" w:type="dxa"/>
          </w:tcPr>
          <w:p w14:paraId="63566DBC" w14:textId="77777777" w:rsidR="00382E40" w:rsidRPr="00C81434" w:rsidRDefault="00382E40" w:rsidP="00EB45C8">
            <w:r w:rsidRPr="00C81434">
              <w:t>IRS MFT Code</w:t>
            </w:r>
          </w:p>
        </w:tc>
        <w:tc>
          <w:tcPr>
            <w:tcW w:w="1438" w:type="dxa"/>
          </w:tcPr>
          <w:p w14:paraId="05BCA330" w14:textId="77777777" w:rsidR="00382E40" w:rsidRPr="00C81434" w:rsidRDefault="00382E40" w:rsidP="00EB45C8"/>
        </w:tc>
        <w:tc>
          <w:tcPr>
            <w:tcW w:w="1561" w:type="dxa"/>
          </w:tcPr>
          <w:p w14:paraId="30CD0C68" w14:textId="77777777" w:rsidR="00382E40" w:rsidRPr="00C81434" w:rsidRDefault="00382E40" w:rsidP="00EB45C8">
            <w:r>
              <w:t>PACER, TOP, TCS</w:t>
            </w:r>
          </w:p>
        </w:tc>
      </w:tr>
      <w:tr w:rsidR="00382E40" w:rsidRPr="00C81434" w14:paraId="7A1CBD3E" w14:textId="77777777" w:rsidTr="79DBD942">
        <w:trPr>
          <w:trHeight w:val="146"/>
        </w:trPr>
        <w:tc>
          <w:tcPr>
            <w:tcW w:w="498" w:type="dxa"/>
          </w:tcPr>
          <w:p w14:paraId="4F219A3C" w14:textId="77777777" w:rsidR="00382E40" w:rsidRPr="00C81434" w:rsidRDefault="00382E40" w:rsidP="00EB45C8">
            <w:r>
              <w:t>4</w:t>
            </w:r>
          </w:p>
        </w:tc>
        <w:tc>
          <w:tcPr>
            <w:tcW w:w="1172" w:type="dxa"/>
          </w:tcPr>
          <w:p w14:paraId="5726BD32" w14:textId="77777777" w:rsidR="00382E40" w:rsidRDefault="00382E40" w:rsidP="00EB45C8">
            <w:r>
              <w:t>Service Center Code</w:t>
            </w:r>
          </w:p>
        </w:tc>
        <w:tc>
          <w:tcPr>
            <w:tcW w:w="810" w:type="dxa"/>
          </w:tcPr>
          <w:p w14:paraId="0435195C" w14:textId="77777777" w:rsidR="00382E40" w:rsidRPr="00234019" w:rsidRDefault="00382E40" w:rsidP="00EB45C8">
            <w:r w:rsidRPr="00234019">
              <w:t>AN</w:t>
            </w:r>
          </w:p>
        </w:tc>
        <w:tc>
          <w:tcPr>
            <w:tcW w:w="990" w:type="dxa"/>
          </w:tcPr>
          <w:p w14:paraId="041A8B02" w14:textId="77777777" w:rsidR="00382E40" w:rsidRPr="00C81434" w:rsidRDefault="00382E40" w:rsidP="00EB45C8"/>
        </w:tc>
        <w:tc>
          <w:tcPr>
            <w:tcW w:w="990" w:type="dxa"/>
          </w:tcPr>
          <w:p w14:paraId="09538221" w14:textId="77777777" w:rsidR="00382E40" w:rsidRPr="00C81434" w:rsidRDefault="00382E40" w:rsidP="00EB45C8">
            <w:r w:rsidRPr="00C81434">
              <w:t>2</w:t>
            </w:r>
          </w:p>
        </w:tc>
        <w:tc>
          <w:tcPr>
            <w:tcW w:w="1080" w:type="dxa"/>
          </w:tcPr>
          <w:p w14:paraId="63B3DA84" w14:textId="77777777" w:rsidR="00382E40" w:rsidRDefault="00382E40" w:rsidP="00EB45C8">
            <w:r>
              <w:t>9</w:t>
            </w:r>
          </w:p>
        </w:tc>
        <w:tc>
          <w:tcPr>
            <w:tcW w:w="1170" w:type="dxa"/>
          </w:tcPr>
          <w:p w14:paraId="05D2F271" w14:textId="77777777" w:rsidR="00382E40" w:rsidRDefault="00382E40" w:rsidP="00EB45C8">
            <w:r>
              <w:t>10</w:t>
            </w:r>
          </w:p>
        </w:tc>
        <w:tc>
          <w:tcPr>
            <w:tcW w:w="1530" w:type="dxa"/>
          </w:tcPr>
          <w:p w14:paraId="08AB8F87" w14:textId="77777777" w:rsidR="00382E40" w:rsidRDefault="00382E40" w:rsidP="00EB45C8">
            <w:r>
              <w:t>n/a</w:t>
            </w:r>
          </w:p>
        </w:tc>
        <w:tc>
          <w:tcPr>
            <w:tcW w:w="1078" w:type="dxa"/>
          </w:tcPr>
          <w:p w14:paraId="38ADE38B" w14:textId="77777777" w:rsidR="00382E40" w:rsidRPr="00C81434" w:rsidRDefault="00382E40" w:rsidP="00EB45C8"/>
        </w:tc>
        <w:tc>
          <w:tcPr>
            <w:tcW w:w="1231" w:type="dxa"/>
          </w:tcPr>
          <w:p w14:paraId="01FF1980" w14:textId="77777777" w:rsidR="00382E40" w:rsidRPr="00C81434" w:rsidRDefault="00382E40" w:rsidP="00EB45C8">
            <w:r w:rsidRPr="00C81434">
              <w:t>IRS Serv Cntr Code</w:t>
            </w:r>
          </w:p>
        </w:tc>
        <w:tc>
          <w:tcPr>
            <w:tcW w:w="1438" w:type="dxa"/>
          </w:tcPr>
          <w:p w14:paraId="3281FA59" w14:textId="77777777" w:rsidR="00382E40" w:rsidRPr="00C81434" w:rsidRDefault="00382E40" w:rsidP="00EB45C8"/>
        </w:tc>
        <w:tc>
          <w:tcPr>
            <w:tcW w:w="1561" w:type="dxa"/>
          </w:tcPr>
          <w:p w14:paraId="3F6E00AD" w14:textId="77777777" w:rsidR="00382E40" w:rsidRDefault="00382E40" w:rsidP="00EB45C8">
            <w:r>
              <w:t>PACER, TOP, TCS</w:t>
            </w:r>
          </w:p>
        </w:tc>
      </w:tr>
      <w:tr w:rsidR="00382E40" w:rsidRPr="00C81434" w14:paraId="7CD8724E" w14:textId="77777777" w:rsidTr="79DBD942">
        <w:trPr>
          <w:trHeight w:val="146"/>
        </w:trPr>
        <w:tc>
          <w:tcPr>
            <w:tcW w:w="498" w:type="dxa"/>
          </w:tcPr>
          <w:p w14:paraId="3B94EFE8" w14:textId="77777777" w:rsidR="00382E40" w:rsidRPr="00C81434" w:rsidRDefault="00382E40" w:rsidP="00EB45C8">
            <w:r>
              <w:t>5</w:t>
            </w:r>
          </w:p>
        </w:tc>
        <w:tc>
          <w:tcPr>
            <w:tcW w:w="1172" w:type="dxa"/>
          </w:tcPr>
          <w:p w14:paraId="5BC45ED6" w14:textId="77777777" w:rsidR="00382E40" w:rsidRPr="00C81434" w:rsidRDefault="00382E40" w:rsidP="00EB45C8">
            <w:r>
              <w:t>District Office</w:t>
            </w:r>
            <w:r w:rsidRPr="00C81434">
              <w:t xml:space="preserve"> Code</w:t>
            </w:r>
          </w:p>
        </w:tc>
        <w:tc>
          <w:tcPr>
            <w:tcW w:w="810" w:type="dxa"/>
          </w:tcPr>
          <w:p w14:paraId="1777237E" w14:textId="77777777" w:rsidR="00382E40" w:rsidRPr="00C81434" w:rsidRDefault="00382E40" w:rsidP="00EB45C8">
            <w:r w:rsidRPr="00234019">
              <w:t>AN</w:t>
            </w:r>
          </w:p>
        </w:tc>
        <w:tc>
          <w:tcPr>
            <w:tcW w:w="990" w:type="dxa"/>
          </w:tcPr>
          <w:p w14:paraId="509953E4" w14:textId="77777777" w:rsidR="00382E40" w:rsidRPr="00C81434" w:rsidRDefault="00382E40" w:rsidP="00EB45C8"/>
        </w:tc>
        <w:tc>
          <w:tcPr>
            <w:tcW w:w="990" w:type="dxa"/>
          </w:tcPr>
          <w:p w14:paraId="253437BC" w14:textId="77777777" w:rsidR="00382E40" w:rsidRPr="00C81434" w:rsidRDefault="00382E40" w:rsidP="00EB45C8">
            <w:r w:rsidRPr="00C81434">
              <w:t>2</w:t>
            </w:r>
          </w:p>
        </w:tc>
        <w:tc>
          <w:tcPr>
            <w:tcW w:w="1080" w:type="dxa"/>
          </w:tcPr>
          <w:p w14:paraId="5F4ADBF8" w14:textId="77777777" w:rsidR="00382E40" w:rsidRPr="00C81434" w:rsidRDefault="00382E40" w:rsidP="00EB45C8">
            <w:r>
              <w:t>11</w:t>
            </w:r>
          </w:p>
        </w:tc>
        <w:tc>
          <w:tcPr>
            <w:tcW w:w="1170" w:type="dxa"/>
          </w:tcPr>
          <w:p w14:paraId="55E5AD88" w14:textId="77777777" w:rsidR="00382E40" w:rsidRPr="00C81434" w:rsidRDefault="00382E40" w:rsidP="00EB45C8">
            <w:r>
              <w:t>12</w:t>
            </w:r>
          </w:p>
        </w:tc>
        <w:tc>
          <w:tcPr>
            <w:tcW w:w="1530" w:type="dxa"/>
          </w:tcPr>
          <w:p w14:paraId="673F1E95" w14:textId="77777777" w:rsidR="00382E40" w:rsidRPr="00C81434" w:rsidRDefault="00382E40" w:rsidP="00EB45C8">
            <w:r>
              <w:t>n/a</w:t>
            </w:r>
          </w:p>
        </w:tc>
        <w:tc>
          <w:tcPr>
            <w:tcW w:w="1078" w:type="dxa"/>
          </w:tcPr>
          <w:p w14:paraId="7B8534B5" w14:textId="77777777" w:rsidR="00382E40" w:rsidRPr="00C81434" w:rsidRDefault="00382E40" w:rsidP="00EB45C8"/>
        </w:tc>
        <w:tc>
          <w:tcPr>
            <w:tcW w:w="1231" w:type="dxa"/>
          </w:tcPr>
          <w:p w14:paraId="40440A40" w14:textId="77777777" w:rsidR="00382E40" w:rsidRPr="00C81434" w:rsidRDefault="00382E40" w:rsidP="00EB45C8">
            <w:r w:rsidRPr="00C81434">
              <w:t>IRS Dist Ofc Code</w:t>
            </w:r>
          </w:p>
        </w:tc>
        <w:tc>
          <w:tcPr>
            <w:tcW w:w="1438" w:type="dxa"/>
          </w:tcPr>
          <w:p w14:paraId="0D4A14E4" w14:textId="77777777" w:rsidR="00382E40" w:rsidRPr="00C81434" w:rsidRDefault="00382E40" w:rsidP="00EB45C8"/>
        </w:tc>
        <w:tc>
          <w:tcPr>
            <w:tcW w:w="1561" w:type="dxa"/>
          </w:tcPr>
          <w:p w14:paraId="6E1027EC" w14:textId="77777777" w:rsidR="00382E40" w:rsidRPr="00C81434" w:rsidRDefault="00382E40" w:rsidP="00EB45C8">
            <w:r>
              <w:t>PACER, TOP, TCS</w:t>
            </w:r>
          </w:p>
        </w:tc>
      </w:tr>
      <w:tr w:rsidR="00382E40" w:rsidRPr="00C81434" w14:paraId="313EC2B9" w14:textId="77777777" w:rsidTr="79DBD942">
        <w:trPr>
          <w:trHeight w:val="678"/>
        </w:trPr>
        <w:tc>
          <w:tcPr>
            <w:tcW w:w="498" w:type="dxa"/>
          </w:tcPr>
          <w:p w14:paraId="16A617FE" w14:textId="77777777" w:rsidR="00382E40" w:rsidRPr="00C81434" w:rsidRDefault="00382E40" w:rsidP="00EB45C8">
            <w:r>
              <w:t>6</w:t>
            </w:r>
          </w:p>
        </w:tc>
        <w:tc>
          <w:tcPr>
            <w:tcW w:w="1172" w:type="dxa"/>
          </w:tcPr>
          <w:p w14:paraId="7CF33646" w14:textId="77777777" w:rsidR="00382E40" w:rsidRPr="00C81434" w:rsidRDefault="00382E40" w:rsidP="00EB45C8">
            <w:r>
              <w:t xml:space="preserve">File </w:t>
            </w:r>
            <w:r w:rsidRPr="00C81434">
              <w:t>TIN Code</w:t>
            </w:r>
          </w:p>
        </w:tc>
        <w:tc>
          <w:tcPr>
            <w:tcW w:w="810" w:type="dxa"/>
          </w:tcPr>
          <w:p w14:paraId="197614D1" w14:textId="77777777" w:rsidR="00382E40" w:rsidRPr="00C81434" w:rsidRDefault="00382E40" w:rsidP="00EB45C8">
            <w:r w:rsidRPr="00234019">
              <w:t>AN</w:t>
            </w:r>
          </w:p>
        </w:tc>
        <w:tc>
          <w:tcPr>
            <w:tcW w:w="990" w:type="dxa"/>
          </w:tcPr>
          <w:p w14:paraId="6209534A" w14:textId="77777777" w:rsidR="00382E40" w:rsidRPr="00C81434" w:rsidRDefault="00382E40" w:rsidP="00EB45C8"/>
        </w:tc>
        <w:tc>
          <w:tcPr>
            <w:tcW w:w="990" w:type="dxa"/>
          </w:tcPr>
          <w:p w14:paraId="1ACD3505" w14:textId="77777777" w:rsidR="00382E40" w:rsidRPr="00C81434" w:rsidRDefault="00382E40" w:rsidP="00EB45C8">
            <w:r w:rsidRPr="00C81434">
              <w:t>1</w:t>
            </w:r>
          </w:p>
        </w:tc>
        <w:tc>
          <w:tcPr>
            <w:tcW w:w="1080" w:type="dxa"/>
          </w:tcPr>
          <w:p w14:paraId="4D77D350" w14:textId="77777777" w:rsidR="00382E40" w:rsidRPr="00C81434" w:rsidRDefault="00382E40" w:rsidP="00EB45C8">
            <w:r>
              <w:t>13</w:t>
            </w:r>
          </w:p>
        </w:tc>
        <w:tc>
          <w:tcPr>
            <w:tcW w:w="1170" w:type="dxa"/>
          </w:tcPr>
          <w:p w14:paraId="08F27D61" w14:textId="77777777" w:rsidR="00382E40" w:rsidRPr="00C81434" w:rsidRDefault="00382E40" w:rsidP="00EB45C8">
            <w:r>
              <w:t>13</w:t>
            </w:r>
          </w:p>
        </w:tc>
        <w:tc>
          <w:tcPr>
            <w:tcW w:w="1530" w:type="dxa"/>
          </w:tcPr>
          <w:p w14:paraId="59C0B97E" w14:textId="77777777" w:rsidR="00382E40" w:rsidRPr="00C81434" w:rsidRDefault="00382E40" w:rsidP="00EB45C8">
            <w:r>
              <w:t>n/a</w:t>
            </w:r>
          </w:p>
        </w:tc>
        <w:tc>
          <w:tcPr>
            <w:tcW w:w="1078" w:type="dxa"/>
          </w:tcPr>
          <w:p w14:paraId="51990D02" w14:textId="77777777" w:rsidR="00382E40" w:rsidRPr="00C81434" w:rsidRDefault="00382E40" w:rsidP="00EB45C8"/>
        </w:tc>
        <w:tc>
          <w:tcPr>
            <w:tcW w:w="1231" w:type="dxa"/>
          </w:tcPr>
          <w:p w14:paraId="7794F7B0" w14:textId="77777777" w:rsidR="00382E40" w:rsidRPr="00C81434" w:rsidRDefault="00382E40" w:rsidP="00EB45C8">
            <w:r w:rsidRPr="00C81434">
              <w:t>IRS TIN Code</w:t>
            </w:r>
          </w:p>
        </w:tc>
        <w:tc>
          <w:tcPr>
            <w:tcW w:w="1438" w:type="dxa"/>
          </w:tcPr>
          <w:p w14:paraId="28EF25B5" w14:textId="77777777" w:rsidR="00382E40" w:rsidRPr="00C81434" w:rsidRDefault="00382E40" w:rsidP="00EB45C8"/>
        </w:tc>
        <w:tc>
          <w:tcPr>
            <w:tcW w:w="1561" w:type="dxa"/>
          </w:tcPr>
          <w:p w14:paraId="79865383" w14:textId="77777777" w:rsidR="00382E40" w:rsidRPr="00C81434" w:rsidRDefault="00382E40" w:rsidP="00EB45C8">
            <w:r>
              <w:t>PACER, TOP, TCS</w:t>
            </w:r>
          </w:p>
        </w:tc>
      </w:tr>
      <w:tr w:rsidR="00382E40" w:rsidRPr="00C81434" w14:paraId="069532DA" w14:textId="77777777" w:rsidTr="79DBD942">
        <w:trPr>
          <w:trHeight w:val="146"/>
        </w:trPr>
        <w:tc>
          <w:tcPr>
            <w:tcW w:w="498" w:type="dxa"/>
          </w:tcPr>
          <w:p w14:paraId="4FC1100B" w14:textId="77777777" w:rsidR="00382E40" w:rsidRPr="00C81434" w:rsidRDefault="00382E40" w:rsidP="00EB45C8">
            <w:r>
              <w:t>7</w:t>
            </w:r>
          </w:p>
        </w:tc>
        <w:tc>
          <w:tcPr>
            <w:tcW w:w="1172" w:type="dxa"/>
          </w:tcPr>
          <w:p w14:paraId="3C9151DC" w14:textId="77777777" w:rsidR="00382E40" w:rsidRPr="00C81434" w:rsidRDefault="00382E40" w:rsidP="00EB45C8">
            <w:r>
              <w:t>Name Control</w:t>
            </w:r>
          </w:p>
        </w:tc>
        <w:tc>
          <w:tcPr>
            <w:tcW w:w="810" w:type="dxa"/>
          </w:tcPr>
          <w:p w14:paraId="2DFE32EC" w14:textId="77777777" w:rsidR="00382E40" w:rsidRPr="00C81434" w:rsidRDefault="00382E40" w:rsidP="00EB45C8">
            <w:r w:rsidRPr="00AD06CA">
              <w:t>AN</w:t>
            </w:r>
          </w:p>
        </w:tc>
        <w:tc>
          <w:tcPr>
            <w:tcW w:w="990" w:type="dxa"/>
          </w:tcPr>
          <w:p w14:paraId="0BF464F3" w14:textId="77777777" w:rsidR="00382E40" w:rsidRPr="00C81434" w:rsidRDefault="00382E40" w:rsidP="00EB45C8"/>
        </w:tc>
        <w:tc>
          <w:tcPr>
            <w:tcW w:w="990" w:type="dxa"/>
          </w:tcPr>
          <w:p w14:paraId="39D17041" w14:textId="77777777" w:rsidR="00382E40" w:rsidRPr="00C81434" w:rsidRDefault="00382E40" w:rsidP="00EB45C8">
            <w:r w:rsidRPr="00C81434">
              <w:t>4</w:t>
            </w:r>
          </w:p>
        </w:tc>
        <w:tc>
          <w:tcPr>
            <w:tcW w:w="1080" w:type="dxa"/>
          </w:tcPr>
          <w:p w14:paraId="32CC4D5F" w14:textId="77777777" w:rsidR="00382E40" w:rsidRPr="00C81434" w:rsidRDefault="00382E40" w:rsidP="00EB45C8">
            <w:r>
              <w:t>14</w:t>
            </w:r>
          </w:p>
        </w:tc>
        <w:tc>
          <w:tcPr>
            <w:tcW w:w="1170" w:type="dxa"/>
          </w:tcPr>
          <w:p w14:paraId="62C11498" w14:textId="77777777" w:rsidR="00382E40" w:rsidRPr="00C81434" w:rsidRDefault="00382E40" w:rsidP="00EB45C8">
            <w:r>
              <w:t>17</w:t>
            </w:r>
          </w:p>
        </w:tc>
        <w:tc>
          <w:tcPr>
            <w:tcW w:w="1530" w:type="dxa"/>
          </w:tcPr>
          <w:p w14:paraId="243FF851" w14:textId="77777777" w:rsidR="00382E40" w:rsidRPr="00C81434" w:rsidRDefault="00382E40" w:rsidP="00EB45C8">
            <w:r>
              <w:t>n/a</w:t>
            </w:r>
          </w:p>
        </w:tc>
        <w:tc>
          <w:tcPr>
            <w:tcW w:w="1078" w:type="dxa"/>
          </w:tcPr>
          <w:p w14:paraId="452600E2" w14:textId="77777777" w:rsidR="00382E40" w:rsidRPr="00C81434" w:rsidRDefault="00382E40" w:rsidP="00EB45C8"/>
        </w:tc>
        <w:tc>
          <w:tcPr>
            <w:tcW w:w="1231" w:type="dxa"/>
          </w:tcPr>
          <w:p w14:paraId="5DFCC68D" w14:textId="77777777" w:rsidR="00382E40" w:rsidRPr="00C81434" w:rsidRDefault="00382E40" w:rsidP="00EB45C8">
            <w:r w:rsidRPr="00C81434">
              <w:t>IRS Name Ctrl</w:t>
            </w:r>
          </w:p>
        </w:tc>
        <w:tc>
          <w:tcPr>
            <w:tcW w:w="1438" w:type="dxa"/>
          </w:tcPr>
          <w:p w14:paraId="4559F101" w14:textId="77777777" w:rsidR="00382E40" w:rsidRPr="00C81434" w:rsidRDefault="00382E40" w:rsidP="00EB45C8"/>
        </w:tc>
        <w:tc>
          <w:tcPr>
            <w:tcW w:w="1561" w:type="dxa"/>
          </w:tcPr>
          <w:p w14:paraId="267F8EC7" w14:textId="77777777" w:rsidR="00382E40" w:rsidRPr="00C81434" w:rsidRDefault="00382E40" w:rsidP="00EB45C8">
            <w:r>
              <w:t>PACER, TOP, TCS</w:t>
            </w:r>
          </w:p>
        </w:tc>
      </w:tr>
      <w:tr w:rsidR="00382E40" w:rsidRPr="00C81434" w14:paraId="38A81188" w14:textId="77777777" w:rsidTr="79DBD942">
        <w:trPr>
          <w:trHeight w:val="146"/>
        </w:trPr>
        <w:tc>
          <w:tcPr>
            <w:tcW w:w="498" w:type="dxa"/>
          </w:tcPr>
          <w:p w14:paraId="24CC7E68" w14:textId="77777777" w:rsidR="00382E40" w:rsidRPr="00C81434" w:rsidRDefault="00382E40" w:rsidP="00EB45C8">
            <w:r>
              <w:t>8</w:t>
            </w:r>
          </w:p>
        </w:tc>
        <w:tc>
          <w:tcPr>
            <w:tcW w:w="1172" w:type="dxa"/>
          </w:tcPr>
          <w:p w14:paraId="541A31DF" w14:textId="77777777" w:rsidR="00382E40" w:rsidRPr="00C81434" w:rsidRDefault="00382E40" w:rsidP="00EB45C8">
            <w:r>
              <w:t>Plan Report Number</w:t>
            </w:r>
          </w:p>
        </w:tc>
        <w:tc>
          <w:tcPr>
            <w:tcW w:w="810" w:type="dxa"/>
          </w:tcPr>
          <w:p w14:paraId="0BF82CE7" w14:textId="77777777" w:rsidR="00382E40" w:rsidRPr="00C81434" w:rsidRDefault="00382E40" w:rsidP="00EB45C8">
            <w:r w:rsidRPr="00AD06CA">
              <w:t>AN</w:t>
            </w:r>
          </w:p>
        </w:tc>
        <w:tc>
          <w:tcPr>
            <w:tcW w:w="990" w:type="dxa"/>
          </w:tcPr>
          <w:p w14:paraId="4ADF5B2E" w14:textId="77777777" w:rsidR="00382E40" w:rsidRPr="00C81434" w:rsidRDefault="00382E40" w:rsidP="00EB45C8"/>
        </w:tc>
        <w:tc>
          <w:tcPr>
            <w:tcW w:w="990" w:type="dxa"/>
          </w:tcPr>
          <w:p w14:paraId="75B9D590" w14:textId="77777777" w:rsidR="00382E40" w:rsidRPr="00C81434" w:rsidRDefault="00382E40" w:rsidP="00EB45C8">
            <w:r>
              <w:t>3</w:t>
            </w:r>
          </w:p>
        </w:tc>
        <w:tc>
          <w:tcPr>
            <w:tcW w:w="1080" w:type="dxa"/>
          </w:tcPr>
          <w:p w14:paraId="7542FE0E" w14:textId="77777777" w:rsidR="00382E40" w:rsidRPr="00C81434" w:rsidRDefault="00382E40" w:rsidP="00EB45C8">
            <w:r>
              <w:t>18</w:t>
            </w:r>
          </w:p>
        </w:tc>
        <w:tc>
          <w:tcPr>
            <w:tcW w:w="1170" w:type="dxa"/>
          </w:tcPr>
          <w:p w14:paraId="26194BF5" w14:textId="77777777" w:rsidR="00382E40" w:rsidRPr="00C81434" w:rsidRDefault="00382E40" w:rsidP="00EB45C8">
            <w:r>
              <w:t>20</w:t>
            </w:r>
          </w:p>
        </w:tc>
        <w:tc>
          <w:tcPr>
            <w:tcW w:w="1530" w:type="dxa"/>
          </w:tcPr>
          <w:p w14:paraId="3383CCFF" w14:textId="77777777" w:rsidR="00382E40" w:rsidRPr="00C81434" w:rsidRDefault="00382E40" w:rsidP="00EB45C8">
            <w:r>
              <w:t>n/a</w:t>
            </w:r>
          </w:p>
        </w:tc>
        <w:tc>
          <w:tcPr>
            <w:tcW w:w="1078" w:type="dxa"/>
          </w:tcPr>
          <w:p w14:paraId="625C280E" w14:textId="77777777" w:rsidR="00382E40" w:rsidRPr="00C81434" w:rsidRDefault="00382E40" w:rsidP="00EB45C8"/>
        </w:tc>
        <w:tc>
          <w:tcPr>
            <w:tcW w:w="1231" w:type="dxa"/>
          </w:tcPr>
          <w:p w14:paraId="04797DA0" w14:textId="77777777" w:rsidR="00382E40" w:rsidRPr="00C81434" w:rsidRDefault="00382E40" w:rsidP="00EB45C8">
            <w:r w:rsidRPr="00C81434">
              <w:t xml:space="preserve">IRS Plan </w:t>
            </w:r>
            <w:r>
              <w:t>R</w:t>
            </w:r>
            <w:r w:rsidRPr="00C81434">
              <w:t>pt Num</w:t>
            </w:r>
          </w:p>
        </w:tc>
        <w:tc>
          <w:tcPr>
            <w:tcW w:w="1438" w:type="dxa"/>
          </w:tcPr>
          <w:p w14:paraId="43D5231D" w14:textId="77777777" w:rsidR="00382E40" w:rsidRPr="00C81434" w:rsidRDefault="00382E40" w:rsidP="00EB45C8"/>
        </w:tc>
        <w:tc>
          <w:tcPr>
            <w:tcW w:w="1561" w:type="dxa"/>
          </w:tcPr>
          <w:p w14:paraId="62B0EE05" w14:textId="77777777" w:rsidR="00382E40" w:rsidRPr="00C81434" w:rsidRDefault="00382E40" w:rsidP="00EB45C8">
            <w:r>
              <w:t>PACER, TCS, TOP</w:t>
            </w:r>
          </w:p>
        </w:tc>
      </w:tr>
      <w:tr w:rsidR="00382E40" w:rsidRPr="00C81434" w14:paraId="68B53759" w14:textId="77777777" w:rsidTr="79DBD942">
        <w:trPr>
          <w:trHeight w:val="146"/>
        </w:trPr>
        <w:tc>
          <w:tcPr>
            <w:tcW w:w="498" w:type="dxa"/>
          </w:tcPr>
          <w:p w14:paraId="22B54E79" w14:textId="77777777" w:rsidR="00382E40" w:rsidRPr="00C81434" w:rsidRDefault="00382E40" w:rsidP="00EB45C8">
            <w:r>
              <w:lastRenderedPageBreak/>
              <w:t>9</w:t>
            </w:r>
          </w:p>
        </w:tc>
        <w:tc>
          <w:tcPr>
            <w:tcW w:w="1172" w:type="dxa"/>
          </w:tcPr>
          <w:p w14:paraId="2090370D" w14:textId="77777777" w:rsidR="00382E40" w:rsidRPr="00C81434" w:rsidRDefault="00382E40" w:rsidP="00EB45C8">
            <w:r w:rsidRPr="00C81434">
              <w:t>Split Refund</w:t>
            </w:r>
            <w:r>
              <w:t xml:space="preserve"> Code</w:t>
            </w:r>
          </w:p>
        </w:tc>
        <w:tc>
          <w:tcPr>
            <w:tcW w:w="810" w:type="dxa"/>
          </w:tcPr>
          <w:p w14:paraId="579C9EF3" w14:textId="77777777" w:rsidR="00382E40" w:rsidRPr="00A60EFA" w:rsidRDefault="00382E40" w:rsidP="00EB45C8">
            <w:r>
              <w:t>AN</w:t>
            </w:r>
          </w:p>
        </w:tc>
        <w:tc>
          <w:tcPr>
            <w:tcW w:w="990" w:type="dxa"/>
          </w:tcPr>
          <w:p w14:paraId="2E8AB715" w14:textId="77777777" w:rsidR="00382E40" w:rsidRPr="00C81434" w:rsidRDefault="00382E40" w:rsidP="00EB45C8"/>
        </w:tc>
        <w:tc>
          <w:tcPr>
            <w:tcW w:w="990" w:type="dxa"/>
          </w:tcPr>
          <w:p w14:paraId="1A9E5C33" w14:textId="77777777" w:rsidR="00382E40" w:rsidRPr="00C81434" w:rsidRDefault="00382E40" w:rsidP="00EB45C8">
            <w:r>
              <w:t>1</w:t>
            </w:r>
          </w:p>
        </w:tc>
        <w:tc>
          <w:tcPr>
            <w:tcW w:w="1080" w:type="dxa"/>
          </w:tcPr>
          <w:p w14:paraId="4843D383" w14:textId="77777777" w:rsidR="00382E40" w:rsidRDefault="00382E40" w:rsidP="00EB45C8">
            <w:r>
              <w:t>21</w:t>
            </w:r>
          </w:p>
        </w:tc>
        <w:tc>
          <w:tcPr>
            <w:tcW w:w="1170" w:type="dxa"/>
          </w:tcPr>
          <w:p w14:paraId="6D163143" w14:textId="77777777" w:rsidR="00382E40" w:rsidRDefault="00382E40" w:rsidP="00EB45C8">
            <w:r>
              <w:t>21</w:t>
            </w:r>
          </w:p>
        </w:tc>
        <w:tc>
          <w:tcPr>
            <w:tcW w:w="1530" w:type="dxa"/>
          </w:tcPr>
          <w:p w14:paraId="076CCE08" w14:textId="77777777" w:rsidR="00382E40" w:rsidRDefault="00382E40" w:rsidP="00EB45C8"/>
        </w:tc>
        <w:tc>
          <w:tcPr>
            <w:tcW w:w="1078" w:type="dxa"/>
          </w:tcPr>
          <w:p w14:paraId="7428B197" w14:textId="77777777" w:rsidR="00382E40" w:rsidRPr="00C81434" w:rsidRDefault="00382E40" w:rsidP="00EB45C8"/>
        </w:tc>
        <w:tc>
          <w:tcPr>
            <w:tcW w:w="1231" w:type="dxa"/>
          </w:tcPr>
          <w:p w14:paraId="5831DFE5" w14:textId="77777777" w:rsidR="00382E40" w:rsidRDefault="00382E40" w:rsidP="00EB45C8">
            <w:r>
              <w:t xml:space="preserve">IRS </w:t>
            </w:r>
            <w:r w:rsidRPr="00C81434">
              <w:t>Split Refund</w:t>
            </w:r>
            <w:r>
              <w:t xml:space="preserve"> Code</w:t>
            </w:r>
          </w:p>
        </w:tc>
        <w:tc>
          <w:tcPr>
            <w:tcW w:w="1438" w:type="dxa"/>
          </w:tcPr>
          <w:p w14:paraId="0C673FB8" w14:textId="77777777" w:rsidR="00382E40" w:rsidRPr="00C81434" w:rsidRDefault="00382E40" w:rsidP="00EB45C8"/>
        </w:tc>
        <w:tc>
          <w:tcPr>
            <w:tcW w:w="1561" w:type="dxa"/>
          </w:tcPr>
          <w:p w14:paraId="70041C0E" w14:textId="77777777" w:rsidR="00382E40" w:rsidRDefault="00382E40" w:rsidP="00EB45C8">
            <w:r>
              <w:t>TOP, PACER</w:t>
            </w:r>
          </w:p>
        </w:tc>
      </w:tr>
      <w:tr w:rsidR="00382E40" w:rsidRPr="00C81434" w14:paraId="7A52BA7A" w14:textId="77777777" w:rsidTr="79DBD942">
        <w:trPr>
          <w:trHeight w:val="146"/>
        </w:trPr>
        <w:tc>
          <w:tcPr>
            <w:tcW w:w="498" w:type="dxa"/>
          </w:tcPr>
          <w:p w14:paraId="0B1951B0" w14:textId="77777777" w:rsidR="00382E40" w:rsidRPr="00C81434" w:rsidRDefault="00382E40" w:rsidP="00EB45C8">
            <w:r>
              <w:t>10</w:t>
            </w:r>
          </w:p>
        </w:tc>
        <w:tc>
          <w:tcPr>
            <w:tcW w:w="1172" w:type="dxa"/>
          </w:tcPr>
          <w:p w14:paraId="655F862E" w14:textId="77777777" w:rsidR="00382E40" w:rsidRPr="00C81434" w:rsidRDefault="00382E40" w:rsidP="00EB45C8">
            <w:r w:rsidRPr="00C81434">
              <w:t xml:space="preserve">Injured Spouse </w:t>
            </w:r>
            <w:r>
              <w:t>Code</w:t>
            </w:r>
          </w:p>
        </w:tc>
        <w:tc>
          <w:tcPr>
            <w:tcW w:w="810" w:type="dxa"/>
          </w:tcPr>
          <w:p w14:paraId="1CAB8A39" w14:textId="77777777" w:rsidR="00382E40" w:rsidRPr="00C81434" w:rsidRDefault="00382E40" w:rsidP="00EB45C8">
            <w:r w:rsidRPr="00A60EFA">
              <w:t>AN</w:t>
            </w:r>
          </w:p>
        </w:tc>
        <w:tc>
          <w:tcPr>
            <w:tcW w:w="990" w:type="dxa"/>
          </w:tcPr>
          <w:p w14:paraId="7BE27BAE" w14:textId="77777777" w:rsidR="00382E40" w:rsidRPr="00C81434" w:rsidRDefault="00382E40" w:rsidP="00EB45C8"/>
        </w:tc>
        <w:tc>
          <w:tcPr>
            <w:tcW w:w="990" w:type="dxa"/>
          </w:tcPr>
          <w:p w14:paraId="3AAFAD49" w14:textId="77777777" w:rsidR="00382E40" w:rsidRPr="00C81434" w:rsidRDefault="00382E40" w:rsidP="00EB45C8">
            <w:r w:rsidRPr="00C81434">
              <w:t>1</w:t>
            </w:r>
          </w:p>
        </w:tc>
        <w:tc>
          <w:tcPr>
            <w:tcW w:w="1080" w:type="dxa"/>
          </w:tcPr>
          <w:p w14:paraId="009792BB" w14:textId="77777777" w:rsidR="00382E40" w:rsidRPr="00C81434" w:rsidRDefault="00382E40" w:rsidP="00EB45C8">
            <w:r>
              <w:t>22</w:t>
            </w:r>
          </w:p>
        </w:tc>
        <w:tc>
          <w:tcPr>
            <w:tcW w:w="1170" w:type="dxa"/>
          </w:tcPr>
          <w:p w14:paraId="51E4AECE" w14:textId="77777777" w:rsidR="00382E40" w:rsidRPr="00C81434" w:rsidRDefault="00382E40" w:rsidP="00EB45C8">
            <w:r>
              <w:t>22</w:t>
            </w:r>
          </w:p>
        </w:tc>
        <w:tc>
          <w:tcPr>
            <w:tcW w:w="1530" w:type="dxa"/>
          </w:tcPr>
          <w:p w14:paraId="4D12E862" w14:textId="77777777" w:rsidR="00382E40" w:rsidRPr="00C81434" w:rsidRDefault="00382E40" w:rsidP="00EB45C8">
            <w:r>
              <w:t>n/a</w:t>
            </w:r>
          </w:p>
        </w:tc>
        <w:tc>
          <w:tcPr>
            <w:tcW w:w="1078" w:type="dxa"/>
          </w:tcPr>
          <w:p w14:paraId="6969CAD8" w14:textId="77777777" w:rsidR="00382E40" w:rsidRPr="00C81434" w:rsidRDefault="00382E40" w:rsidP="00EB45C8"/>
        </w:tc>
        <w:tc>
          <w:tcPr>
            <w:tcW w:w="1231" w:type="dxa"/>
          </w:tcPr>
          <w:p w14:paraId="1A97B91B" w14:textId="77777777" w:rsidR="00382E40" w:rsidRPr="00C81434" w:rsidRDefault="00382E40" w:rsidP="00EB45C8">
            <w:r>
              <w:t xml:space="preserve">IRS </w:t>
            </w:r>
            <w:r w:rsidRPr="00C81434">
              <w:t>Injured Spouse</w:t>
            </w:r>
          </w:p>
        </w:tc>
        <w:tc>
          <w:tcPr>
            <w:tcW w:w="1438" w:type="dxa"/>
          </w:tcPr>
          <w:p w14:paraId="49A50538" w14:textId="77777777" w:rsidR="00382E40" w:rsidRPr="00C81434" w:rsidRDefault="00382E40" w:rsidP="00EB45C8"/>
        </w:tc>
        <w:tc>
          <w:tcPr>
            <w:tcW w:w="1561" w:type="dxa"/>
          </w:tcPr>
          <w:p w14:paraId="5AC608F6" w14:textId="77777777" w:rsidR="00382E40" w:rsidRPr="00C81434" w:rsidRDefault="00382E40" w:rsidP="00EB45C8">
            <w:r>
              <w:t xml:space="preserve">TOP, </w:t>
            </w:r>
          </w:p>
        </w:tc>
      </w:tr>
      <w:tr w:rsidR="00382E40" w:rsidRPr="00C81434" w14:paraId="226687FD" w14:textId="77777777" w:rsidTr="79DBD942">
        <w:trPr>
          <w:trHeight w:val="146"/>
        </w:trPr>
        <w:tc>
          <w:tcPr>
            <w:tcW w:w="498" w:type="dxa"/>
          </w:tcPr>
          <w:p w14:paraId="52C8D6DA" w14:textId="77777777" w:rsidR="00382E40" w:rsidRPr="00C81434" w:rsidRDefault="00382E40" w:rsidP="00EB45C8">
            <w:r>
              <w:t>11</w:t>
            </w:r>
          </w:p>
        </w:tc>
        <w:tc>
          <w:tcPr>
            <w:tcW w:w="1172" w:type="dxa"/>
          </w:tcPr>
          <w:p w14:paraId="7DE73ED6" w14:textId="77777777" w:rsidR="00382E40" w:rsidRPr="00C81434" w:rsidRDefault="00382E40" w:rsidP="00EB45C8">
            <w:r>
              <w:t xml:space="preserve">Debt </w:t>
            </w:r>
            <w:r w:rsidRPr="00C81434">
              <w:t xml:space="preserve">Bypass </w:t>
            </w:r>
            <w:r>
              <w:t xml:space="preserve">Indicator </w:t>
            </w:r>
            <w:r w:rsidRPr="00C81434">
              <w:t>Code</w:t>
            </w:r>
          </w:p>
        </w:tc>
        <w:tc>
          <w:tcPr>
            <w:tcW w:w="810" w:type="dxa"/>
          </w:tcPr>
          <w:p w14:paraId="2B62892F" w14:textId="77777777" w:rsidR="00382E40" w:rsidRPr="00C81434" w:rsidRDefault="00382E40" w:rsidP="00EB45C8">
            <w:r w:rsidRPr="00A60EFA">
              <w:t>AN</w:t>
            </w:r>
          </w:p>
        </w:tc>
        <w:tc>
          <w:tcPr>
            <w:tcW w:w="990" w:type="dxa"/>
          </w:tcPr>
          <w:p w14:paraId="7E35AA36" w14:textId="77777777" w:rsidR="00382E40" w:rsidRPr="00C81434" w:rsidRDefault="00382E40" w:rsidP="00EB45C8"/>
        </w:tc>
        <w:tc>
          <w:tcPr>
            <w:tcW w:w="990" w:type="dxa"/>
          </w:tcPr>
          <w:p w14:paraId="6BCFC729" w14:textId="77777777" w:rsidR="00382E40" w:rsidRPr="00C81434" w:rsidRDefault="00382E40" w:rsidP="00EB45C8">
            <w:r w:rsidRPr="00C81434">
              <w:t>1</w:t>
            </w:r>
          </w:p>
        </w:tc>
        <w:tc>
          <w:tcPr>
            <w:tcW w:w="1080" w:type="dxa"/>
          </w:tcPr>
          <w:p w14:paraId="1D185F51" w14:textId="77777777" w:rsidR="00382E40" w:rsidRPr="00C81434" w:rsidRDefault="00382E40" w:rsidP="00EB45C8">
            <w:r>
              <w:t>23</w:t>
            </w:r>
          </w:p>
        </w:tc>
        <w:tc>
          <w:tcPr>
            <w:tcW w:w="1170" w:type="dxa"/>
          </w:tcPr>
          <w:p w14:paraId="4B0D5DCC" w14:textId="77777777" w:rsidR="00382E40" w:rsidRPr="00C81434" w:rsidRDefault="00382E40" w:rsidP="00EB45C8">
            <w:r>
              <w:t>23</w:t>
            </w:r>
          </w:p>
        </w:tc>
        <w:tc>
          <w:tcPr>
            <w:tcW w:w="1530" w:type="dxa"/>
          </w:tcPr>
          <w:p w14:paraId="5AD43DDD" w14:textId="77777777" w:rsidR="00382E40" w:rsidRPr="00C81434" w:rsidRDefault="00382E40" w:rsidP="00EB45C8">
            <w:r>
              <w:t>n/a</w:t>
            </w:r>
          </w:p>
        </w:tc>
        <w:tc>
          <w:tcPr>
            <w:tcW w:w="1078" w:type="dxa"/>
          </w:tcPr>
          <w:p w14:paraId="1B563090" w14:textId="77777777" w:rsidR="00382E40" w:rsidRPr="00C81434" w:rsidRDefault="00382E40" w:rsidP="00EB45C8"/>
        </w:tc>
        <w:tc>
          <w:tcPr>
            <w:tcW w:w="1231" w:type="dxa"/>
          </w:tcPr>
          <w:p w14:paraId="5491BFA8" w14:textId="77777777" w:rsidR="00382E40" w:rsidRPr="00C81434" w:rsidRDefault="00382E40" w:rsidP="00EB45C8">
            <w:r>
              <w:t>TOP Eligibility Indicator</w:t>
            </w:r>
          </w:p>
        </w:tc>
        <w:tc>
          <w:tcPr>
            <w:tcW w:w="1438" w:type="dxa"/>
          </w:tcPr>
          <w:p w14:paraId="76726479" w14:textId="77777777" w:rsidR="00382E40" w:rsidRPr="00C81434" w:rsidRDefault="00382E40" w:rsidP="00EB45C8">
            <w:r>
              <w:t>If there is a value in this field, store this value instead of the value received in the payment data record.</w:t>
            </w:r>
          </w:p>
        </w:tc>
        <w:tc>
          <w:tcPr>
            <w:tcW w:w="1561" w:type="dxa"/>
          </w:tcPr>
          <w:p w14:paraId="1D856AFF" w14:textId="77777777" w:rsidR="00382E40" w:rsidRPr="00C81434" w:rsidRDefault="00382E40" w:rsidP="00EB45C8">
            <w:r>
              <w:t>TOP</w:t>
            </w:r>
          </w:p>
        </w:tc>
      </w:tr>
      <w:tr w:rsidR="00382E40" w:rsidRPr="00C81434" w14:paraId="670A0A42" w14:textId="77777777" w:rsidTr="79DBD942">
        <w:trPr>
          <w:trHeight w:val="146"/>
        </w:trPr>
        <w:tc>
          <w:tcPr>
            <w:tcW w:w="498" w:type="dxa"/>
          </w:tcPr>
          <w:p w14:paraId="527BB619" w14:textId="77777777" w:rsidR="00382E40" w:rsidRPr="00C81434" w:rsidRDefault="00382E40" w:rsidP="00EB45C8">
            <w:r>
              <w:t>12</w:t>
            </w:r>
          </w:p>
        </w:tc>
        <w:tc>
          <w:tcPr>
            <w:tcW w:w="1172" w:type="dxa"/>
          </w:tcPr>
          <w:p w14:paraId="6F05B7F8" w14:textId="77777777" w:rsidR="00382E40" w:rsidRDefault="00382E40" w:rsidP="00E71AC0">
            <w:r w:rsidRPr="00A51830">
              <w:t xml:space="preserve">Bond Name 1 </w:t>
            </w:r>
          </w:p>
        </w:tc>
        <w:tc>
          <w:tcPr>
            <w:tcW w:w="810" w:type="dxa"/>
          </w:tcPr>
          <w:p w14:paraId="496F8B98" w14:textId="77777777" w:rsidR="00382E40" w:rsidRPr="00A60EFA" w:rsidRDefault="00382E40" w:rsidP="00EB45C8">
            <w:r>
              <w:t>A</w:t>
            </w:r>
            <w:r w:rsidR="00C15FD8">
              <w:t>N</w:t>
            </w:r>
          </w:p>
        </w:tc>
        <w:tc>
          <w:tcPr>
            <w:tcW w:w="990" w:type="dxa"/>
          </w:tcPr>
          <w:p w14:paraId="574B32A4" w14:textId="77777777" w:rsidR="00382E40" w:rsidRPr="00C81434" w:rsidRDefault="00382E40" w:rsidP="00EB45C8"/>
        </w:tc>
        <w:tc>
          <w:tcPr>
            <w:tcW w:w="990" w:type="dxa"/>
          </w:tcPr>
          <w:p w14:paraId="7AE2910C" w14:textId="77777777" w:rsidR="00382E40" w:rsidRDefault="00382E40" w:rsidP="00EB45C8">
            <w:r w:rsidRPr="00A51830">
              <w:t>33</w:t>
            </w:r>
          </w:p>
        </w:tc>
        <w:tc>
          <w:tcPr>
            <w:tcW w:w="1080" w:type="dxa"/>
          </w:tcPr>
          <w:p w14:paraId="60E36089" w14:textId="77777777" w:rsidR="00382E40" w:rsidRDefault="00382E40" w:rsidP="00EB45C8">
            <w:r>
              <w:t>24</w:t>
            </w:r>
          </w:p>
        </w:tc>
        <w:tc>
          <w:tcPr>
            <w:tcW w:w="1170" w:type="dxa"/>
          </w:tcPr>
          <w:p w14:paraId="0DFB4642" w14:textId="77777777" w:rsidR="00382E40" w:rsidRDefault="00382E40" w:rsidP="00EB45C8">
            <w:r>
              <w:t>56</w:t>
            </w:r>
          </w:p>
        </w:tc>
        <w:tc>
          <w:tcPr>
            <w:tcW w:w="1530" w:type="dxa"/>
          </w:tcPr>
          <w:p w14:paraId="7BC30752" w14:textId="77777777" w:rsidR="00382E40" w:rsidRDefault="00382E40" w:rsidP="00EB45C8">
            <w:r>
              <w:t>n/a</w:t>
            </w:r>
          </w:p>
        </w:tc>
        <w:tc>
          <w:tcPr>
            <w:tcW w:w="1078" w:type="dxa"/>
          </w:tcPr>
          <w:p w14:paraId="03FCE195" w14:textId="77777777" w:rsidR="00382E40" w:rsidRPr="00C81434" w:rsidRDefault="00382E40" w:rsidP="00EB45C8"/>
        </w:tc>
        <w:tc>
          <w:tcPr>
            <w:tcW w:w="1231" w:type="dxa"/>
          </w:tcPr>
          <w:p w14:paraId="1766D04C" w14:textId="77777777" w:rsidR="00382E40" w:rsidRPr="00C81434" w:rsidRDefault="00382E40" w:rsidP="00EB45C8">
            <w:r w:rsidRPr="00A51830">
              <w:t>Bond Name 1</w:t>
            </w:r>
          </w:p>
        </w:tc>
        <w:tc>
          <w:tcPr>
            <w:tcW w:w="1438" w:type="dxa"/>
          </w:tcPr>
          <w:p w14:paraId="5E51ABCE" w14:textId="77777777" w:rsidR="00382E40" w:rsidRPr="00C81434" w:rsidRDefault="00382E40" w:rsidP="00EB45C8"/>
        </w:tc>
        <w:tc>
          <w:tcPr>
            <w:tcW w:w="1561" w:type="dxa"/>
          </w:tcPr>
          <w:p w14:paraId="7E38E083" w14:textId="77777777" w:rsidR="00382E40" w:rsidRPr="00C81434" w:rsidRDefault="00382E40" w:rsidP="00EB45C8">
            <w:r w:rsidRPr="00A51830">
              <w:t>SnAP</w:t>
            </w:r>
          </w:p>
        </w:tc>
      </w:tr>
      <w:tr w:rsidR="00382E40" w:rsidRPr="00C81434" w14:paraId="2AF2C260" w14:textId="77777777" w:rsidTr="79DBD942">
        <w:trPr>
          <w:trHeight w:val="146"/>
        </w:trPr>
        <w:tc>
          <w:tcPr>
            <w:tcW w:w="498" w:type="dxa"/>
          </w:tcPr>
          <w:p w14:paraId="07386BCF" w14:textId="77777777" w:rsidR="00382E40" w:rsidRPr="00C81434" w:rsidRDefault="00382E40" w:rsidP="00EB45C8">
            <w:r>
              <w:t>13</w:t>
            </w:r>
          </w:p>
        </w:tc>
        <w:tc>
          <w:tcPr>
            <w:tcW w:w="1172" w:type="dxa"/>
          </w:tcPr>
          <w:p w14:paraId="1A8C91E8" w14:textId="77777777" w:rsidR="00382E40" w:rsidRPr="00A51830" w:rsidRDefault="00382E40" w:rsidP="00EB45C8">
            <w:r w:rsidRPr="00A51830">
              <w:t>Bond REG Code</w:t>
            </w:r>
          </w:p>
        </w:tc>
        <w:tc>
          <w:tcPr>
            <w:tcW w:w="810" w:type="dxa"/>
          </w:tcPr>
          <w:p w14:paraId="1DC6437B" w14:textId="77777777" w:rsidR="00382E40" w:rsidRPr="00A51830" w:rsidRDefault="00382E40" w:rsidP="00EB45C8">
            <w:r w:rsidRPr="00A51830">
              <w:t>AN</w:t>
            </w:r>
          </w:p>
        </w:tc>
        <w:tc>
          <w:tcPr>
            <w:tcW w:w="990" w:type="dxa"/>
          </w:tcPr>
          <w:p w14:paraId="5A178320" w14:textId="77777777" w:rsidR="00382E40" w:rsidRPr="00C81434" w:rsidRDefault="00382E40" w:rsidP="00EB45C8">
            <w:r w:rsidRPr="00A51830">
              <w:t>“0”, ”1”,  Blank</w:t>
            </w:r>
          </w:p>
        </w:tc>
        <w:tc>
          <w:tcPr>
            <w:tcW w:w="990" w:type="dxa"/>
          </w:tcPr>
          <w:p w14:paraId="530E3A5D" w14:textId="77777777" w:rsidR="00382E40" w:rsidRPr="00A51830" w:rsidRDefault="00382E40" w:rsidP="00EB45C8">
            <w:r w:rsidRPr="00A51830">
              <w:t>1</w:t>
            </w:r>
          </w:p>
        </w:tc>
        <w:tc>
          <w:tcPr>
            <w:tcW w:w="1080" w:type="dxa"/>
          </w:tcPr>
          <w:p w14:paraId="63E1F686" w14:textId="77777777" w:rsidR="00382E40" w:rsidRPr="00A51830" w:rsidRDefault="00382E40" w:rsidP="00EB45C8">
            <w:r>
              <w:t>57</w:t>
            </w:r>
          </w:p>
        </w:tc>
        <w:tc>
          <w:tcPr>
            <w:tcW w:w="1170" w:type="dxa"/>
          </w:tcPr>
          <w:p w14:paraId="6EBB4C5E" w14:textId="77777777" w:rsidR="00382E40" w:rsidRPr="00A51830" w:rsidRDefault="00382E40" w:rsidP="00EB45C8">
            <w:r>
              <w:t>57</w:t>
            </w:r>
          </w:p>
        </w:tc>
        <w:tc>
          <w:tcPr>
            <w:tcW w:w="1530" w:type="dxa"/>
          </w:tcPr>
          <w:p w14:paraId="226D9C40" w14:textId="77777777" w:rsidR="00C15FD8" w:rsidRDefault="00C15FD8" w:rsidP="00EB45C8"/>
          <w:p w14:paraId="620FFE84" w14:textId="77777777" w:rsidR="00C15FD8" w:rsidRDefault="00C15FD8" w:rsidP="00EB45C8"/>
          <w:p w14:paraId="1AA401CB" w14:textId="77777777" w:rsidR="00382E40" w:rsidRDefault="00C15FD8" w:rsidP="00EB45C8">
            <w:r>
              <w:t>n/a</w:t>
            </w:r>
          </w:p>
        </w:tc>
        <w:tc>
          <w:tcPr>
            <w:tcW w:w="1078" w:type="dxa"/>
          </w:tcPr>
          <w:p w14:paraId="20E59B8B" w14:textId="77777777" w:rsidR="00382E40" w:rsidRPr="00C81434" w:rsidRDefault="00382E40" w:rsidP="00EB45C8"/>
        </w:tc>
        <w:tc>
          <w:tcPr>
            <w:tcW w:w="1231" w:type="dxa"/>
          </w:tcPr>
          <w:p w14:paraId="238CF253" w14:textId="77777777" w:rsidR="00382E40" w:rsidRPr="00A51830" w:rsidRDefault="00382E40" w:rsidP="00EB45C8">
            <w:r w:rsidRPr="00A51830">
              <w:t>Bond REG Code</w:t>
            </w:r>
          </w:p>
        </w:tc>
        <w:tc>
          <w:tcPr>
            <w:tcW w:w="1438" w:type="dxa"/>
          </w:tcPr>
          <w:p w14:paraId="713910EC" w14:textId="77777777" w:rsidR="00382E40" w:rsidRPr="00A51830" w:rsidRDefault="00382E40" w:rsidP="00877CC1">
            <w:r w:rsidRPr="00A51830">
              <w:t>Bond REG Code Indicator Values:</w:t>
            </w:r>
          </w:p>
          <w:p w14:paraId="354B2579" w14:textId="77777777" w:rsidR="00382E40" w:rsidRPr="00A51830" w:rsidRDefault="00382E40" w:rsidP="00877CC1">
            <w:pPr>
              <w:pStyle w:val="ListBullet"/>
            </w:pPr>
            <w:r w:rsidRPr="00A51830">
              <w:t>0 = Co-Owner</w:t>
            </w:r>
          </w:p>
          <w:p w14:paraId="1EE950A0" w14:textId="77777777" w:rsidR="00382E40" w:rsidRPr="00A51830" w:rsidRDefault="00382E40" w:rsidP="00877CC1">
            <w:pPr>
              <w:pStyle w:val="ListBullet"/>
            </w:pPr>
            <w:r w:rsidRPr="00A51830">
              <w:t>1 = POD</w:t>
            </w:r>
          </w:p>
          <w:p w14:paraId="77C6D068" w14:textId="77777777" w:rsidR="00382E40" w:rsidRPr="00EB45C8" w:rsidRDefault="00382E40" w:rsidP="00877CC1">
            <w:r w:rsidRPr="00A51830">
              <w:rPr>
                <w:b/>
              </w:rPr>
              <w:t xml:space="preserve">BLANK = </w:t>
            </w:r>
            <w:r w:rsidRPr="00A51830">
              <w:t>No second name owner</w:t>
            </w:r>
          </w:p>
          <w:p w14:paraId="21360E29" w14:textId="77777777" w:rsidR="00382E40" w:rsidRPr="00C81434" w:rsidRDefault="00382E40" w:rsidP="00877CC1">
            <w:r>
              <w:lastRenderedPageBreak/>
              <w:t xml:space="preserve">(this is the </w:t>
            </w:r>
            <w:r w:rsidRPr="00A51830">
              <w:t>connector)</w:t>
            </w:r>
          </w:p>
        </w:tc>
        <w:tc>
          <w:tcPr>
            <w:tcW w:w="1561" w:type="dxa"/>
          </w:tcPr>
          <w:p w14:paraId="31C9EF6C" w14:textId="77777777" w:rsidR="00382E40" w:rsidRPr="00A51830" w:rsidRDefault="00382E40" w:rsidP="00EB45C8">
            <w:r w:rsidRPr="00A51830">
              <w:lastRenderedPageBreak/>
              <w:t>SnAP</w:t>
            </w:r>
          </w:p>
        </w:tc>
      </w:tr>
      <w:tr w:rsidR="00382E40" w:rsidRPr="00C81434" w14:paraId="7118BDF3" w14:textId="77777777" w:rsidTr="79DBD942">
        <w:trPr>
          <w:trHeight w:val="146"/>
        </w:trPr>
        <w:tc>
          <w:tcPr>
            <w:tcW w:w="498" w:type="dxa"/>
          </w:tcPr>
          <w:p w14:paraId="3E17A2EF" w14:textId="77777777" w:rsidR="00382E40" w:rsidRPr="00C81434" w:rsidRDefault="00382E40" w:rsidP="00EB45C8">
            <w:r>
              <w:t>14</w:t>
            </w:r>
          </w:p>
        </w:tc>
        <w:tc>
          <w:tcPr>
            <w:tcW w:w="1172" w:type="dxa"/>
          </w:tcPr>
          <w:p w14:paraId="2BD27E4C" w14:textId="77777777" w:rsidR="00382E40" w:rsidRPr="00A51830" w:rsidRDefault="00382E40" w:rsidP="00E71AC0">
            <w:r w:rsidRPr="00A51830">
              <w:t xml:space="preserve">Bond Name 2 </w:t>
            </w:r>
          </w:p>
        </w:tc>
        <w:tc>
          <w:tcPr>
            <w:tcW w:w="810" w:type="dxa"/>
          </w:tcPr>
          <w:p w14:paraId="4543EA6C" w14:textId="77777777" w:rsidR="00382E40" w:rsidRPr="00A51830" w:rsidRDefault="00382E40" w:rsidP="00EB45C8">
            <w:r>
              <w:t>A</w:t>
            </w:r>
            <w:r w:rsidR="00C15FD8">
              <w:t>N</w:t>
            </w:r>
          </w:p>
        </w:tc>
        <w:tc>
          <w:tcPr>
            <w:tcW w:w="990" w:type="dxa"/>
          </w:tcPr>
          <w:p w14:paraId="59850FA5" w14:textId="77777777" w:rsidR="00382E40" w:rsidRPr="00A51830" w:rsidRDefault="00382E40" w:rsidP="00EB45C8"/>
        </w:tc>
        <w:tc>
          <w:tcPr>
            <w:tcW w:w="990" w:type="dxa"/>
          </w:tcPr>
          <w:p w14:paraId="60B601AF" w14:textId="77777777" w:rsidR="00382E40" w:rsidRPr="00A51830" w:rsidRDefault="00382E40" w:rsidP="00EB45C8">
            <w:r w:rsidRPr="00A51830">
              <w:t>33</w:t>
            </w:r>
          </w:p>
        </w:tc>
        <w:tc>
          <w:tcPr>
            <w:tcW w:w="1080" w:type="dxa"/>
          </w:tcPr>
          <w:p w14:paraId="416B811F" w14:textId="77777777" w:rsidR="00382E40" w:rsidRPr="00A51830" w:rsidRDefault="00382E40" w:rsidP="00EB45C8">
            <w:r>
              <w:t>58</w:t>
            </w:r>
          </w:p>
        </w:tc>
        <w:tc>
          <w:tcPr>
            <w:tcW w:w="1170" w:type="dxa"/>
          </w:tcPr>
          <w:p w14:paraId="54456757" w14:textId="77777777" w:rsidR="00382E40" w:rsidRPr="00A51830" w:rsidRDefault="00382E40" w:rsidP="00EB45C8">
            <w:r>
              <w:t>90</w:t>
            </w:r>
          </w:p>
        </w:tc>
        <w:tc>
          <w:tcPr>
            <w:tcW w:w="1530" w:type="dxa"/>
          </w:tcPr>
          <w:p w14:paraId="059A4FB9" w14:textId="77777777" w:rsidR="00382E40" w:rsidRDefault="00382E40" w:rsidP="00EB45C8"/>
        </w:tc>
        <w:tc>
          <w:tcPr>
            <w:tcW w:w="1078" w:type="dxa"/>
          </w:tcPr>
          <w:p w14:paraId="0BF11AE4" w14:textId="77777777" w:rsidR="00382E40" w:rsidRPr="00C81434" w:rsidRDefault="00382E40" w:rsidP="00EB45C8"/>
        </w:tc>
        <w:tc>
          <w:tcPr>
            <w:tcW w:w="1231" w:type="dxa"/>
          </w:tcPr>
          <w:p w14:paraId="3BA15686" w14:textId="77777777" w:rsidR="00382E40" w:rsidRPr="00A51830" w:rsidRDefault="00382E40" w:rsidP="00EB45C8">
            <w:r w:rsidRPr="00A51830">
              <w:t>Bond Name 2</w:t>
            </w:r>
          </w:p>
        </w:tc>
        <w:tc>
          <w:tcPr>
            <w:tcW w:w="1438" w:type="dxa"/>
          </w:tcPr>
          <w:p w14:paraId="37812746" w14:textId="77777777" w:rsidR="00382E40" w:rsidRPr="00A51830" w:rsidRDefault="00382E40" w:rsidP="00EB45C8">
            <w:pPr>
              <w:spacing w:after="200" w:line="276" w:lineRule="auto"/>
            </w:pPr>
          </w:p>
        </w:tc>
        <w:tc>
          <w:tcPr>
            <w:tcW w:w="1561" w:type="dxa"/>
          </w:tcPr>
          <w:p w14:paraId="70CC850A" w14:textId="77777777" w:rsidR="00382E40" w:rsidRPr="00A51830" w:rsidRDefault="00382E40" w:rsidP="00EB45C8">
            <w:r w:rsidRPr="00A51830">
              <w:t>SnAP</w:t>
            </w:r>
          </w:p>
        </w:tc>
      </w:tr>
      <w:tr w:rsidR="00382E40" w:rsidRPr="00C81434" w14:paraId="0CDF066F" w14:textId="77777777" w:rsidTr="79DBD942">
        <w:trPr>
          <w:trHeight w:val="146"/>
        </w:trPr>
        <w:tc>
          <w:tcPr>
            <w:tcW w:w="498" w:type="dxa"/>
          </w:tcPr>
          <w:p w14:paraId="5D3C1414" w14:textId="77777777" w:rsidR="00382E40" w:rsidRPr="00C81434" w:rsidRDefault="00382E40" w:rsidP="00EB45C8">
            <w:r>
              <w:t>15</w:t>
            </w:r>
          </w:p>
        </w:tc>
        <w:tc>
          <w:tcPr>
            <w:tcW w:w="1172" w:type="dxa"/>
          </w:tcPr>
          <w:p w14:paraId="64DB2665" w14:textId="77777777" w:rsidR="00382E40" w:rsidRPr="00A51830" w:rsidRDefault="00382E40" w:rsidP="00EB45C8">
            <w:r>
              <w:t>Filler</w:t>
            </w:r>
          </w:p>
        </w:tc>
        <w:tc>
          <w:tcPr>
            <w:tcW w:w="810" w:type="dxa"/>
          </w:tcPr>
          <w:p w14:paraId="465CD672" w14:textId="77777777" w:rsidR="00382E40" w:rsidRPr="00A51830" w:rsidRDefault="00382E40" w:rsidP="00EB45C8">
            <w:r>
              <w:t>AN</w:t>
            </w:r>
          </w:p>
        </w:tc>
        <w:tc>
          <w:tcPr>
            <w:tcW w:w="990" w:type="dxa"/>
          </w:tcPr>
          <w:p w14:paraId="729BA083" w14:textId="77777777" w:rsidR="00382E40" w:rsidRPr="00A51830" w:rsidRDefault="00382E40" w:rsidP="00EB45C8"/>
        </w:tc>
        <w:tc>
          <w:tcPr>
            <w:tcW w:w="990" w:type="dxa"/>
          </w:tcPr>
          <w:p w14:paraId="5769BE45" w14:textId="77777777" w:rsidR="00382E40" w:rsidRPr="00A51830" w:rsidRDefault="00382E40" w:rsidP="00EB45C8">
            <w:r>
              <w:t>10</w:t>
            </w:r>
          </w:p>
        </w:tc>
        <w:tc>
          <w:tcPr>
            <w:tcW w:w="1080" w:type="dxa"/>
          </w:tcPr>
          <w:p w14:paraId="0EB54080" w14:textId="77777777" w:rsidR="00382E40" w:rsidRPr="00A51830" w:rsidRDefault="00382E40" w:rsidP="00EB45C8">
            <w:r>
              <w:t>91</w:t>
            </w:r>
          </w:p>
        </w:tc>
        <w:tc>
          <w:tcPr>
            <w:tcW w:w="1170" w:type="dxa"/>
          </w:tcPr>
          <w:p w14:paraId="5A782366" w14:textId="77777777" w:rsidR="00382E40" w:rsidRPr="00A51830" w:rsidRDefault="00382E40" w:rsidP="00EB45C8">
            <w:r>
              <w:t>100</w:t>
            </w:r>
          </w:p>
        </w:tc>
        <w:tc>
          <w:tcPr>
            <w:tcW w:w="1530" w:type="dxa"/>
          </w:tcPr>
          <w:p w14:paraId="4DF2E309" w14:textId="77777777" w:rsidR="00382E40" w:rsidRDefault="00382E40" w:rsidP="00EB45C8"/>
        </w:tc>
        <w:tc>
          <w:tcPr>
            <w:tcW w:w="1078" w:type="dxa"/>
          </w:tcPr>
          <w:p w14:paraId="79FCA815" w14:textId="77777777" w:rsidR="00382E40" w:rsidRPr="00C81434" w:rsidRDefault="00382E40" w:rsidP="00EB45C8"/>
        </w:tc>
        <w:tc>
          <w:tcPr>
            <w:tcW w:w="1231" w:type="dxa"/>
          </w:tcPr>
          <w:p w14:paraId="6CC92955" w14:textId="77777777" w:rsidR="00382E40" w:rsidRPr="00A51830" w:rsidRDefault="00382E40" w:rsidP="00EB45C8"/>
        </w:tc>
        <w:tc>
          <w:tcPr>
            <w:tcW w:w="1438" w:type="dxa"/>
          </w:tcPr>
          <w:p w14:paraId="7C439DE2" w14:textId="77777777" w:rsidR="00382E40" w:rsidRPr="00A51830" w:rsidRDefault="00382E40" w:rsidP="00EB45C8">
            <w:pPr>
              <w:spacing w:after="200" w:line="276" w:lineRule="auto"/>
            </w:pPr>
          </w:p>
        </w:tc>
        <w:tc>
          <w:tcPr>
            <w:tcW w:w="1561" w:type="dxa"/>
          </w:tcPr>
          <w:p w14:paraId="490CD89E" w14:textId="77777777" w:rsidR="00382E40" w:rsidRPr="00A51830" w:rsidRDefault="00382E40" w:rsidP="00EB45C8">
            <w:r>
              <w:t>SnAP</w:t>
            </w:r>
          </w:p>
        </w:tc>
      </w:tr>
    </w:tbl>
    <w:p w14:paraId="63068C6A" w14:textId="77777777" w:rsidR="00CC20E7" w:rsidRDefault="00CC20E7" w:rsidP="00CC20E7">
      <w:bookmarkStart w:id="1388" w:name="_Toc512413645"/>
      <w:bookmarkStart w:id="1389" w:name="_Toc512414168"/>
      <w:bookmarkStart w:id="1390" w:name="_Toc512414440"/>
      <w:bookmarkStart w:id="1391" w:name="_Toc512414624"/>
      <w:bookmarkStart w:id="1392" w:name="_Toc512414667"/>
      <w:bookmarkStart w:id="1393" w:name="_Toc512414830"/>
      <w:bookmarkStart w:id="1394" w:name="_Toc512414982"/>
      <w:bookmarkStart w:id="1395" w:name="_Toc512415130"/>
      <w:bookmarkStart w:id="1396" w:name="_Toc512415284"/>
    </w:p>
    <w:p w14:paraId="0D45B247" w14:textId="77777777" w:rsidR="00CC20E7" w:rsidRDefault="00CC20E7" w:rsidP="00CC20E7"/>
    <w:p w14:paraId="45D4F342" w14:textId="77777777" w:rsidR="00CC20E7" w:rsidRDefault="00CC20E7" w:rsidP="00CC20E7"/>
    <w:p w14:paraId="1584FDED" w14:textId="77777777" w:rsidR="009C2F1A" w:rsidRPr="00F01C8E" w:rsidRDefault="00467206" w:rsidP="00CC20E7">
      <w:pPr>
        <w:pStyle w:val="Heading3"/>
      </w:pPr>
      <w:bookmarkStart w:id="1397" w:name="_Toc512415380"/>
      <w:bookmarkStart w:id="1398" w:name="_Toc512415454"/>
      <w:bookmarkStart w:id="1399" w:name="_Toc533161038"/>
      <w:bookmarkStart w:id="1400" w:name="_Toc90909144"/>
      <w:r>
        <w:t xml:space="preserve">For </w:t>
      </w:r>
      <w:r w:rsidR="00B65EFB">
        <w:t xml:space="preserve">Custom </w:t>
      </w:r>
      <w:r w:rsidR="009C2F1A">
        <w:t>Agency Rule ID = “VA”</w:t>
      </w:r>
      <w:r w:rsidR="00A43E6F">
        <w:t xml:space="preserve"> </w:t>
      </w:r>
      <w:r w:rsidR="00CD037C">
        <w:t xml:space="preserve">or “VACP” </w:t>
      </w:r>
      <w:r w:rsidR="00A43E6F">
        <w:t>and Check payments</w:t>
      </w:r>
      <w:bookmarkEnd w:id="1388"/>
      <w:bookmarkEnd w:id="1389"/>
      <w:bookmarkEnd w:id="1390"/>
      <w:bookmarkEnd w:id="1391"/>
      <w:bookmarkEnd w:id="1392"/>
      <w:bookmarkEnd w:id="1393"/>
      <w:bookmarkEnd w:id="1394"/>
      <w:bookmarkEnd w:id="1395"/>
      <w:bookmarkEnd w:id="1396"/>
      <w:bookmarkEnd w:id="1397"/>
      <w:bookmarkEnd w:id="1398"/>
      <w:bookmarkEnd w:id="1399"/>
      <w:bookmarkEnd w:id="1400"/>
    </w:p>
    <w:p w14:paraId="2A0E237F" w14:textId="77777777" w:rsidR="006F6C12" w:rsidRDefault="006F6C12" w:rsidP="00A227DE"/>
    <w:tbl>
      <w:tblPr>
        <w:tblW w:w="14580" w:type="dxa"/>
        <w:tblInd w:w="-4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406"/>
        <w:gridCol w:w="1034"/>
        <w:gridCol w:w="810"/>
        <w:gridCol w:w="990"/>
        <w:gridCol w:w="990"/>
        <w:gridCol w:w="1080"/>
        <w:gridCol w:w="1170"/>
        <w:gridCol w:w="1530"/>
        <w:gridCol w:w="1649"/>
        <w:gridCol w:w="1231"/>
        <w:gridCol w:w="2160"/>
        <w:gridCol w:w="1530"/>
      </w:tblGrid>
      <w:tr w:rsidR="006F6C12" w:rsidRPr="0048568D" w14:paraId="425FC907" w14:textId="77777777" w:rsidTr="79DBD942">
        <w:trPr>
          <w:trHeight w:val="146"/>
          <w:tblHeader/>
        </w:trPr>
        <w:tc>
          <w:tcPr>
            <w:tcW w:w="14580" w:type="dxa"/>
            <w:gridSpan w:val="12"/>
            <w:tcBorders>
              <w:top w:val="single" w:sz="4" w:space="0" w:color="auto"/>
              <w:bottom w:val="single" w:sz="6" w:space="0" w:color="auto"/>
            </w:tcBorders>
            <w:shd w:val="clear" w:color="auto" w:fill="B8CCE4"/>
          </w:tcPr>
          <w:p w14:paraId="7B749407" w14:textId="77777777" w:rsidR="006F6C12" w:rsidRPr="0048568D" w:rsidRDefault="006F6C12" w:rsidP="00381319">
            <w:pPr>
              <w:rPr>
                <w:b/>
              </w:rPr>
            </w:pPr>
            <w:r w:rsidRPr="0048568D">
              <w:rPr>
                <w:b/>
              </w:rPr>
              <w:t xml:space="preserve">VA </w:t>
            </w:r>
            <w:r w:rsidR="004F2945">
              <w:rPr>
                <w:b/>
              </w:rPr>
              <w:t xml:space="preserve">Education, C&amp;P, and Insurance </w:t>
            </w:r>
            <w:r w:rsidR="00097444">
              <w:rPr>
                <w:b/>
              </w:rPr>
              <w:t xml:space="preserve">Check </w:t>
            </w:r>
            <w:r w:rsidRPr="0048568D">
              <w:rPr>
                <w:b/>
              </w:rPr>
              <w:t>Reco</w:t>
            </w:r>
            <w:r w:rsidR="00381319">
              <w:rPr>
                <w:b/>
              </w:rPr>
              <w:t>ncilement Field</w:t>
            </w:r>
          </w:p>
        </w:tc>
      </w:tr>
      <w:tr w:rsidR="006F6C12" w:rsidRPr="0048568D" w14:paraId="72D6C505" w14:textId="77777777" w:rsidTr="79DBD942">
        <w:trPr>
          <w:trHeight w:val="146"/>
          <w:tblHeader/>
        </w:trPr>
        <w:tc>
          <w:tcPr>
            <w:tcW w:w="406" w:type="dxa"/>
            <w:tcBorders>
              <w:top w:val="single" w:sz="6" w:space="0" w:color="auto"/>
              <w:bottom w:val="single" w:sz="6" w:space="0" w:color="auto"/>
            </w:tcBorders>
            <w:shd w:val="clear" w:color="auto" w:fill="B8CCE4"/>
          </w:tcPr>
          <w:p w14:paraId="6FAFEE60" w14:textId="77777777" w:rsidR="006F6C12" w:rsidRPr="0048568D" w:rsidRDefault="006F6C12" w:rsidP="006F6C12">
            <w:pPr>
              <w:rPr>
                <w:b/>
              </w:rPr>
            </w:pPr>
            <w:r w:rsidRPr="0048568D">
              <w:rPr>
                <w:b/>
              </w:rPr>
              <w:t>#</w:t>
            </w:r>
          </w:p>
        </w:tc>
        <w:tc>
          <w:tcPr>
            <w:tcW w:w="1034" w:type="dxa"/>
            <w:tcBorders>
              <w:top w:val="single" w:sz="6" w:space="0" w:color="auto"/>
              <w:bottom w:val="single" w:sz="6" w:space="0" w:color="auto"/>
            </w:tcBorders>
            <w:shd w:val="clear" w:color="auto" w:fill="B8CCE4"/>
          </w:tcPr>
          <w:p w14:paraId="4B58DB1A" w14:textId="77777777" w:rsidR="006F6C12" w:rsidRPr="0048568D" w:rsidRDefault="006F6C12" w:rsidP="006F6C12">
            <w:pPr>
              <w:rPr>
                <w:b/>
              </w:rPr>
            </w:pPr>
            <w:r w:rsidRPr="0048568D">
              <w:rPr>
                <w:b/>
              </w:rPr>
              <w:t>Field Name</w:t>
            </w:r>
          </w:p>
        </w:tc>
        <w:tc>
          <w:tcPr>
            <w:tcW w:w="810" w:type="dxa"/>
            <w:tcBorders>
              <w:top w:val="single" w:sz="6" w:space="0" w:color="auto"/>
              <w:bottom w:val="single" w:sz="6" w:space="0" w:color="auto"/>
            </w:tcBorders>
            <w:shd w:val="clear" w:color="auto" w:fill="B8CCE4"/>
          </w:tcPr>
          <w:p w14:paraId="2ADA4299" w14:textId="77777777" w:rsidR="006F6C12" w:rsidRPr="0048568D" w:rsidRDefault="006F6C12" w:rsidP="006F6C12">
            <w:pPr>
              <w:rPr>
                <w:b/>
              </w:rPr>
            </w:pPr>
            <w:r w:rsidRPr="0048568D">
              <w:rPr>
                <w:b/>
              </w:rPr>
              <w:t>Type</w:t>
            </w:r>
          </w:p>
        </w:tc>
        <w:tc>
          <w:tcPr>
            <w:tcW w:w="990" w:type="dxa"/>
            <w:tcBorders>
              <w:top w:val="single" w:sz="6" w:space="0" w:color="auto"/>
              <w:bottom w:val="single" w:sz="6" w:space="0" w:color="auto"/>
            </w:tcBorders>
            <w:shd w:val="clear" w:color="auto" w:fill="B8CCE4"/>
          </w:tcPr>
          <w:p w14:paraId="1239AC5F" w14:textId="77777777" w:rsidR="006F6C12" w:rsidRPr="0048568D" w:rsidRDefault="006F6C12" w:rsidP="006F6C12">
            <w:pPr>
              <w:rPr>
                <w:b/>
              </w:rPr>
            </w:pPr>
            <w:r w:rsidRPr="0048568D">
              <w:rPr>
                <w:b/>
              </w:rPr>
              <w:t>Field Value</w:t>
            </w:r>
          </w:p>
        </w:tc>
        <w:tc>
          <w:tcPr>
            <w:tcW w:w="990" w:type="dxa"/>
            <w:tcBorders>
              <w:top w:val="single" w:sz="6" w:space="0" w:color="auto"/>
              <w:bottom w:val="single" w:sz="6" w:space="0" w:color="auto"/>
            </w:tcBorders>
            <w:shd w:val="clear" w:color="auto" w:fill="B8CCE4"/>
          </w:tcPr>
          <w:p w14:paraId="4996623F" w14:textId="77777777" w:rsidR="006F6C12" w:rsidRPr="0048568D" w:rsidRDefault="006F6C12" w:rsidP="006F6C12">
            <w:pPr>
              <w:rPr>
                <w:b/>
              </w:rPr>
            </w:pPr>
            <w:r w:rsidRPr="0048568D">
              <w:rPr>
                <w:b/>
              </w:rPr>
              <w:t>Length</w:t>
            </w:r>
          </w:p>
        </w:tc>
        <w:tc>
          <w:tcPr>
            <w:tcW w:w="1080" w:type="dxa"/>
            <w:tcBorders>
              <w:top w:val="single" w:sz="6" w:space="0" w:color="auto"/>
              <w:bottom w:val="single" w:sz="6" w:space="0" w:color="auto"/>
            </w:tcBorders>
            <w:shd w:val="clear" w:color="auto" w:fill="B8CCE4"/>
          </w:tcPr>
          <w:p w14:paraId="2943EB65" w14:textId="77777777" w:rsidR="006F6C12" w:rsidRPr="0048568D" w:rsidRDefault="006F6C12" w:rsidP="006F6C12">
            <w:pPr>
              <w:rPr>
                <w:b/>
              </w:rPr>
            </w:pPr>
            <w:r w:rsidRPr="0048568D">
              <w:rPr>
                <w:b/>
              </w:rPr>
              <w:t>Start Position</w:t>
            </w:r>
          </w:p>
        </w:tc>
        <w:tc>
          <w:tcPr>
            <w:tcW w:w="1170" w:type="dxa"/>
            <w:tcBorders>
              <w:top w:val="single" w:sz="6" w:space="0" w:color="auto"/>
              <w:bottom w:val="single" w:sz="6" w:space="0" w:color="auto"/>
            </w:tcBorders>
            <w:shd w:val="clear" w:color="auto" w:fill="B8CCE4"/>
          </w:tcPr>
          <w:p w14:paraId="2DAA59BC" w14:textId="77777777" w:rsidR="006F6C12" w:rsidRPr="0048568D" w:rsidRDefault="006F6C12" w:rsidP="006F6C12">
            <w:pPr>
              <w:rPr>
                <w:b/>
              </w:rPr>
            </w:pPr>
            <w:r w:rsidRPr="0048568D">
              <w:rPr>
                <w:b/>
              </w:rPr>
              <w:t>End Position</w:t>
            </w:r>
          </w:p>
        </w:tc>
        <w:tc>
          <w:tcPr>
            <w:tcW w:w="1530" w:type="dxa"/>
            <w:tcBorders>
              <w:top w:val="single" w:sz="6" w:space="0" w:color="auto"/>
              <w:bottom w:val="single" w:sz="6" w:space="0" w:color="auto"/>
            </w:tcBorders>
            <w:shd w:val="clear" w:color="auto" w:fill="B8CCE4"/>
          </w:tcPr>
          <w:p w14:paraId="7B41452E" w14:textId="77777777" w:rsidR="006F6C12" w:rsidRPr="0048568D" w:rsidRDefault="006F6C12" w:rsidP="006F6C12">
            <w:pPr>
              <w:rPr>
                <w:b/>
              </w:rPr>
            </w:pPr>
            <w:r w:rsidRPr="0048568D">
              <w:rPr>
                <w:b/>
              </w:rPr>
              <w:t>Validation rules</w:t>
            </w:r>
          </w:p>
        </w:tc>
        <w:tc>
          <w:tcPr>
            <w:tcW w:w="1649" w:type="dxa"/>
            <w:tcBorders>
              <w:top w:val="single" w:sz="6" w:space="0" w:color="auto"/>
              <w:bottom w:val="single" w:sz="6" w:space="0" w:color="auto"/>
            </w:tcBorders>
            <w:shd w:val="clear" w:color="auto" w:fill="B8CCE4"/>
          </w:tcPr>
          <w:p w14:paraId="1207E548" w14:textId="77777777" w:rsidR="006F6C12" w:rsidRPr="0048568D" w:rsidRDefault="006F6C12" w:rsidP="006F6C12">
            <w:pPr>
              <w:rPr>
                <w:b/>
              </w:rPr>
            </w:pPr>
            <w:r w:rsidRPr="0048568D">
              <w:rPr>
                <w:b/>
              </w:rPr>
              <w:t>Error Code</w:t>
            </w:r>
          </w:p>
        </w:tc>
        <w:tc>
          <w:tcPr>
            <w:tcW w:w="1231" w:type="dxa"/>
            <w:tcBorders>
              <w:top w:val="single" w:sz="6" w:space="0" w:color="auto"/>
              <w:bottom w:val="single" w:sz="6" w:space="0" w:color="auto"/>
            </w:tcBorders>
            <w:shd w:val="clear" w:color="auto" w:fill="B8CCE4"/>
          </w:tcPr>
          <w:p w14:paraId="53F3C077" w14:textId="77777777" w:rsidR="006F6C12" w:rsidRPr="0048568D" w:rsidRDefault="006F6C12" w:rsidP="006F6C12">
            <w:pPr>
              <w:rPr>
                <w:b/>
              </w:rPr>
            </w:pPr>
            <w:r w:rsidRPr="0048568D">
              <w:rPr>
                <w:b/>
              </w:rPr>
              <w:t>Stored Name</w:t>
            </w:r>
          </w:p>
        </w:tc>
        <w:tc>
          <w:tcPr>
            <w:tcW w:w="2160" w:type="dxa"/>
            <w:tcBorders>
              <w:top w:val="single" w:sz="6" w:space="0" w:color="auto"/>
              <w:bottom w:val="single" w:sz="6" w:space="0" w:color="auto"/>
            </w:tcBorders>
            <w:shd w:val="clear" w:color="auto" w:fill="B8CCE4"/>
          </w:tcPr>
          <w:p w14:paraId="492B6FBE" w14:textId="77777777" w:rsidR="006F6C12" w:rsidRPr="0048568D" w:rsidRDefault="006F6C12" w:rsidP="006F6C12">
            <w:pPr>
              <w:rPr>
                <w:b/>
              </w:rPr>
            </w:pPr>
            <w:r w:rsidRPr="0048568D">
              <w:rPr>
                <w:b/>
              </w:rPr>
              <w:t>Notes</w:t>
            </w:r>
          </w:p>
        </w:tc>
        <w:tc>
          <w:tcPr>
            <w:tcW w:w="1530" w:type="dxa"/>
            <w:tcBorders>
              <w:top w:val="single" w:sz="6" w:space="0" w:color="auto"/>
              <w:bottom w:val="single" w:sz="6" w:space="0" w:color="auto"/>
            </w:tcBorders>
            <w:shd w:val="clear" w:color="auto" w:fill="B8CCE4"/>
          </w:tcPr>
          <w:p w14:paraId="226AB60D" w14:textId="77777777" w:rsidR="006F6C12" w:rsidRPr="0048568D" w:rsidRDefault="006F6C12" w:rsidP="006F6C12">
            <w:pPr>
              <w:rPr>
                <w:b/>
              </w:rPr>
            </w:pPr>
            <w:r w:rsidRPr="0048568D">
              <w:rPr>
                <w:b/>
              </w:rPr>
              <w:t>Downstream Mapping</w:t>
            </w:r>
          </w:p>
        </w:tc>
      </w:tr>
      <w:tr w:rsidR="00B221FF" w:rsidRPr="0048568D" w14:paraId="32ED4140" w14:textId="77777777" w:rsidTr="79DBD942">
        <w:trPr>
          <w:trHeight w:val="146"/>
        </w:trPr>
        <w:tc>
          <w:tcPr>
            <w:tcW w:w="406" w:type="dxa"/>
          </w:tcPr>
          <w:p w14:paraId="345148C7" w14:textId="77777777" w:rsidR="00B221FF" w:rsidRPr="0048568D" w:rsidRDefault="00B221FF" w:rsidP="0074196B">
            <w:pPr>
              <w:numPr>
                <w:ilvl w:val="0"/>
                <w:numId w:val="4"/>
              </w:numPr>
            </w:pPr>
          </w:p>
        </w:tc>
        <w:tc>
          <w:tcPr>
            <w:tcW w:w="1034" w:type="dxa"/>
          </w:tcPr>
          <w:p w14:paraId="2D61CCCA" w14:textId="77777777" w:rsidR="00B221FF" w:rsidRPr="0048568D" w:rsidRDefault="00B221FF" w:rsidP="006F6C12">
            <w:r w:rsidRPr="0048568D">
              <w:rPr>
                <w:rFonts w:ascii="MS Sans Serif" w:hAnsi="MS Sans Serif"/>
              </w:rPr>
              <w:t>VA Stn Code</w:t>
            </w:r>
          </w:p>
        </w:tc>
        <w:tc>
          <w:tcPr>
            <w:tcW w:w="810" w:type="dxa"/>
          </w:tcPr>
          <w:p w14:paraId="1BFA3AB3" w14:textId="77777777" w:rsidR="00B221FF" w:rsidRPr="0048568D" w:rsidRDefault="00B221FF" w:rsidP="006F6C12">
            <w:r w:rsidRPr="00297B40">
              <w:t>AN</w:t>
            </w:r>
          </w:p>
        </w:tc>
        <w:tc>
          <w:tcPr>
            <w:tcW w:w="990" w:type="dxa"/>
          </w:tcPr>
          <w:p w14:paraId="69AAAC48" w14:textId="77777777" w:rsidR="00B221FF" w:rsidRPr="0048568D" w:rsidRDefault="00B221FF" w:rsidP="006F6C12"/>
        </w:tc>
        <w:tc>
          <w:tcPr>
            <w:tcW w:w="990" w:type="dxa"/>
          </w:tcPr>
          <w:p w14:paraId="53A03C64" w14:textId="77777777" w:rsidR="00B221FF" w:rsidRPr="0048568D" w:rsidRDefault="00B221FF" w:rsidP="006F6C12">
            <w:r w:rsidRPr="0048568D">
              <w:rPr>
                <w:rFonts w:ascii="MS Sans Serif" w:hAnsi="MS Sans Serif"/>
              </w:rPr>
              <w:t>2</w:t>
            </w:r>
          </w:p>
        </w:tc>
        <w:tc>
          <w:tcPr>
            <w:tcW w:w="1080" w:type="dxa"/>
          </w:tcPr>
          <w:p w14:paraId="4539BA4B" w14:textId="77777777" w:rsidR="00B221FF" w:rsidRPr="0048568D" w:rsidRDefault="00B221FF" w:rsidP="006F6C12">
            <w:r>
              <w:t>1</w:t>
            </w:r>
          </w:p>
        </w:tc>
        <w:tc>
          <w:tcPr>
            <w:tcW w:w="1170" w:type="dxa"/>
          </w:tcPr>
          <w:p w14:paraId="52ACB3A6" w14:textId="77777777" w:rsidR="00B221FF" w:rsidRPr="0048568D" w:rsidRDefault="00B221FF" w:rsidP="006F6C12">
            <w:r>
              <w:t>2</w:t>
            </w:r>
          </w:p>
        </w:tc>
        <w:tc>
          <w:tcPr>
            <w:tcW w:w="1530" w:type="dxa"/>
          </w:tcPr>
          <w:p w14:paraId="4674D06E" w14:textId="77777777" w:rsidR="00B221FF" w:rsidRPr="0048568D" w:rsidRDefault="00B221FF" w:rsidP="006F6C12">
            <w:r>
              <w:t>n/a</w:t>
            </w:r>
          </w:p>
        </w:tc>
        <w:tc>
          <w:tcPr>
            <w:tcW w:w="1649" w:type="dxa"/>
          </w:tcPr>
          <w:p w14:paraId="0A6CDFBC" w14:textId="77777777" w:rsidR="00B221FF" w:rsidRPr="0048568D" w:rsidRDefault="00B221FF" w:rsidP="006F6C12"/>
        </w:tc>
        <w:tc>
          <w:tcPr>
            <w:tcW w:w="1231" w:type="dxa"/>
          </w:tcPr>
          <w:p w14:paraId="0DCFE5A0" w14:textId="77777777" w:rsidR="00B221FF" w:rsidRPr="0048568D" w:rsidRDefault="00B221FF" w:rsidP="006F6C12">
            <w:r w:rsidRPr="0048568D">
              <w:rPr>
                <w:rFonts w:ascii="MS Sans Serif" w:hAnsi="MS Sans Serif"/>
              </w:rPr>
              <w:t>VA Stn Code</w:t>
            </w:r>
          </w:p>
        </w:tc>
        <w:tc>
          <w:tcPr>
            <w:tcW w:w="2160" w:type="dxa"/>
          </w:tcPr>
          <w:p w14:paraId="7BA8D2AF" w14:textId="77777777" w:rsidR="00B221FF" w:rsidRPr="0048568D" w:rsidRDefault="00B221FF" w:rsidP="006F6C12"/>
        </w:tc>
        <w:tc>
          <w:tcPr>
            <w:tcW w:w="1530" w:type="dxa"/>
          </w:tcPr>
          <w:p w14:paraId="16A7802F" w14:textId="77777777" w:rsidR="00B221FF" w:rsidRPr="0048568D" w:rsidRDefault="008F7A00" w:rsidP="006F6C12">
            <w:r>
              <w:t>PACER</w:t>
            </w:r>
          </w:p>
        </w:tc>
      </w:tr>
      <w:tr w:rsidR="008F7A00" w:rsidRPr="0048568D" w14:paraId="2891D8EA" w14:textId="77777777" w:rsidTr="79DBD942">
        <w:trPr>
          <w:trHeight w:val="146"/>
        </w:trPr>
        <w:tc>
          <w:tcPr>
            <w:tcW w:w="406" w:type="dxa"/>
          </w:tcPr>
          <w:p w14:paraId="52ECF43D" w14:textId="77777777" w:rsidR="008F7A00" w:rsidRPr="0048568D" w:rsidRDefault="008F7A00" w:rsidP="0074196B">
            <w:pPr>
              <w:numPr>
                <w:ilvl w:val="0"/>
                <w:numId w:val="4"/>
              </w:numPr>
            </w:pPr>
          </w:p>
        </w:tc>
        <w:tc>
          <w:tcPr>
            <w:tcW w:w="1034" w:type="dxa"/>
          </w:tcPr>
          <w:p w14:paraId="6762A6A5" w14:textId="77777777" w:rsidR="008F7A00" w:rsidRPr="0048568D" w:rsidRDefault="008F7A00" w:rsidP="006F6C12">
            <w:r w:rsidRPr="0048568D">
              <w:rPr>
                <w:rFonts w:ascii="MS Sans Serif" w:hAnsi="MS Sans Serif"/>
              </w:rPr>
              <w:t>VA Fin Code</w:t>
            </w:r>
          </w:p>
        </w:tc>
        <w:tc>
          <w:tcPr>
            <w:tcW w:w="810" w:type="dxa"/>
          </w:tcPr>
          <w:p w14:paraId="4E9FE3A7" w14:textId="77777777" w:rsidR="008F7A00" w:rsidRPr="0048568D" w:rsidRDefault="008F7A00" w:rsidP="006F6C12">
            <w:r w:rsidRPr="00297B40">
              <w:t>AN</w:t>
            </w:r>
          </w:p>
        </w:tc>
        <w:tc>
          <w:tcPr>
            <w:tcW w:w="990" w:type="dxa"/>
          </w:tcPr>
          <w:p w14:paraId="66ED6418" w14:textId="77777777" w:rsidR="008F7A00" w:rsidRPr="0048568D" w:rsidRDefault="008F7A00" w:rsidP="006F6C12"/>
        </w:tc>
        <w:tc>
          <w:tcPr>
            <w:tcW w:w="990" w:type="dxa"/>
          </w:tcPr>
          <w:p w14:paraId="3C25D22C" w14:textId="77777777" w:rsidR="008F7A00" w:rsidRPr="0048568D" w:rsidRDefault="008F7A00" w:rsidP="006F6C12">
            <w:r w:rsidRPr="0048568D">
              <w:rPr>
                <w:rFonts w:ascii="MS Sans Serif" w:hAnsi="MS Sans Serif"/>
              </w:rPr>
              <w:t>2</w:t>
            </w:r>
          </w:p>
        </w:tc>
        <w:tc>
          <w:tcPr>
            <w:tcW w:w="1080" w:type="dxa"/>
          </w:tcPr>
          <w:p w14:paraId="11FCB994" w14:textId="77777777" w:rsidR="008F7A00" w:rsidRPr="0048568D" w:rsidRDefault="008F7A00" w:rsidP="006F6C12">
            <w:r>
              <w:t>3</w:t>
            </w:r>
          </w:p>
        </w:tc>
        <w:tc>
          <w:tcPr>
            <w:tcW w:w="1170" w:type="dxa"/>
          </w:tcPr>
          <w:p w14:paraId="27682335" w14:textId="77777777" w:rsidR="008F7A00" w:rsidRPr="0048568D" w:rsidRDefault="008F7A00" w:rsidP="006F6C12">
            <w:r>
              <w:t>4</w:t>
            </w:r>
          </w:p>
        </w:tc>
        <w:tc>
          <w:tcPr>
            <w:tcW w:w="1530" w:type="dxa"/>
          </w:tcPr>
          <w:p w14:paraId="611B63D2" w14:textId="77777777" w:rsidR="008F7A00" w:rsidRPr="0048568D" w:rsidRDefault="008F7A00" w:rsidP="006F6C12">
            <w:r>
              <w:t>n/a</w:t>
            </w:r>
          </w:p>
        </w:tc>
        <w:tc>
          <w:tcPr>
            <w:tcW w:w="1649" w:type="dxa"/>
          </w:tcPr>
          <w:p w14:paraId="72D158A3" w14:textId="77777777" w:rsidR="008F7A00" w:rsidRPr="0048568D" w:rsidRDefault="008F7A00" w:rsidP="006F6C12"/>
        </w:tc>
        <w:tc>
          <w:tcPr>
            <w:tcW w:w="1231" w:type="dxa"/>
          </w:tcPr>
          <w:p w14:paraId="64424DE3" w14:textId="77777777" w:rsidR="008F7A00" w:rsidRPr="0048568D" w:rsidRDefault="008F7A00" w:rsidP="006F6C12">
            <w:r w:rsidRPr="0048568D">
              <w:rPr>
                <w:rFonts w:ascii="MS Sans Serif" w:hAnsi="MS Sans Serif"/>
              </w:rPr>
              <w:t>VA Fin Code</w:t>
            </w:r>
          </w:p>
        </w:tc>
        <w:tc>
          <w:tcPr>
            <w:tcW w:w="2160" w:type="dxa"/>
          </w:tcPr>
          <w:p w14:paraId="5EB2F43A" w14:textId="77777777" w:rsidR="008F7A00" w:rsidRPr="0048568D" w:rsidRDefault="008F7A00" w:rsidP="006F6C12"/>
        </w:tc>
        <w:tc>
          <w:tcPr>
            <w:tcW w:w="1530" w:type="dxa"/>
          </w:tcPr>
          <w:p w14:paraId="12502B17" w14:textId="77777777" w:rsidR="008F7A00" w:rsidRPr="0048568D" w:rsidRDefault="008F7A00" w:rsidP="006F6C12">
            <w:r>
              <w:t>PACER</w:t>
            </w:r>
          </w:p>
        </w:tc>
      </w:tr>
      <w:tr w:rsidR="008F7A00" w:rsidRPr="0048568D" w14:paraId="555438D7" w14:textId="77777777" w:rsidTr="79DBD942">
        <w:trPr>
          <w:trHeight w:val="146"/>
        </w:trPr>
        <w:tc>
          <w:tcPr>
            <w:tcW w:w="406" w:type="dxa"/>
          </w:tcPr>
          <w:p w14:paraId="7E3B4E63" w14:textId="77777777" w:rsidR="008F7A00" w:rsidRPr="0048568D" w:rsidRDefault="008F7A00" w:rsidP="0074196B">
            <w:pPr>
              <w:numPr>
                <w:ilvl w:val="0"/>
                <w:numId w:val="4"/>
              </w:numPr>
            </w:pPr>
          </w:p>
        </w:tc>
        <w:tc>
          <w:tcPr>
            <w:tcW w:w="1034" w:type="dxa"/>
          </w:tcPr>
          <w:p w14:paraId="443B33CF" w14:textId="77777777" w:rsidR="008F7A00" w:rsidRPr="0048568D" w:rsidRDefault="008F7A00" w:rsidP="006F6C12">
            <w:r w:rsidRPr="0048568D">
              <w:rPr>
                <w:rFonts w:ascii="MS Sans Serif" w:hAnsi="MS Sans Serif"/>
              </w:rPr>
              <w:t>VA Courtesy Code</w:t>
            </w:r>
          </w:p>
        </w:tc>
        <w:tc>
          <w:tcPr>
            <w:tcW w:w="810" w:type="dxa"/>
          </w:tcPr>
          <w:p w14:paraId="2E3F722E" w14:textId="77777777" w:rsidR="008F7A00" w:rsidRPr="0048568D" w:rsidRDefault="008F7A00" w:rsidP="006F6C12">
            <w:r w:rsidRPr="00297B40">
              <w:t>AN</w:t>
            </w:r>
          </w:p>
        </w:tc>
        <w:tc>
          <w:tcPr>
            <w:tcW w:w="990" w:type="dxa"/>
          </w:tcPr>
          <w:p w14:paraId="530C0A5A" w14:textId="77777777" w:rsidR="008F7A00" w:rsidRPr="0048568D" w:rsidRDefault="008F7A00" w:rsidP="006F6C12"/>
        </w:tc>
        <w:tc>
          <w:tcPr>
            <w:tcW w:w="990" w:type="dxa"/>
          </w:tcPr>
          <w:p w14:paraId="0FF60F04" w14:textId="77777777" w:rsidR="008F7A00" w:rsidRPr="0048568D" w:rsidRDefault="008F7A00" w:rsidP="006F6C12">
            <w:r w:rsidRPr="0048568D">
              <w:rPr>
                <w:rFonts w:ascii="MS Sans Serif" w:hAnsi="MS Sans Serif"/>
              </w:rPr>
              <w:t>1</w:t>
            </w:r>
          </w:p>
        </w:tc>
        <w:tc>
          <w:tcPr>
            <w:tcW w:w="1080" w:type="dxa"/>
          </w:tcPr>
          <w:p w14:paraId="6DAACAA4" w14:textId="77777777" w:rsidR="008F7A00" w:rsidRPr="0048568D" w:rsidRDefault="008F7A00" w:rsidP="006F6C12">
            <w:r>
              <w:t>5</w:t>
            </w:r>
          </w:p>
        </w:tc>
        <w:tc>
          <w:tcPr>
            <w:tcW w:w="1170" w:type="dxa"/>
          </w:tcPr>
          <w:p w14:paraId="4C2CECA4" w14:textId="77777777" w:rsidR="008F7A00" w:rsidRPr="0048568D" w:rsidRDefault="008F7A00" w:rsidP="006F6C12">
            <w:r>
              <w:t>5</w:t>
            </w:r>
          </w:p>
        </w:tc>
        <w:tc>
          <w:tcPr>
            <w:tcW w:w="1530" w:type="dxa"/>
          </w:tcPr>
          <w:p w14:paraId="727F1B2E" w14:textId="77777777" w:rsidR="008F7A00" w:rsidRPr="0048568D" w:rsidRDefault="008F7A00" w:rsidP="006F6C12">
            <w:r>
              <w:t>n/a</w:t>
            </w:r>
          </w:p>
        </w:tc>
        <w:tc>
          <w:tcPr>
            <w:tcW w:w="1649" w:type="dxa"/>
          </w:tcPr>
          <w:p w14:paraId="1142981E" w14:textId="77777777" w:rsidR="008F7A00" w:rsidRPr="0048568D" w:rsidRDefault="008F7A00" w:rsidP="006F6C12"/>
        </w:tc>
        <w:tc>
          <w:tcPr>
            <w:tcW w:w="1231" w:type="dxa"/>
          </w:tcPr>
          <w:p w14:paraId="42D279A9" w14:textId="77777777" w:rsidR="008F7A00" w:rsidRPr="0048568D" w:rsidRDefault="008F7A00" w:rsidP="006F6C12">
            <w:r w:rsidRPr="0048568D">
              <w:rPr>
                <w:rFonts w:ascii="MS Sans Serif" w:hAnsi="MS Sans Serif"/>
              </w:rPr>
              <w:t>VA Courtesy Code</w:t>
            </w:r>
          </w:p>
        </w:tc>
        <w:tc>
          <w:tcPr>
            <w:tcW w:w="2160" w:type="dxa"/>
          </w:tcPr>
          <w:p w14:paraId="1F921C2B" w14:textId="77777777" w:rsidR="008F7A00" w:rsidRPr="0048568D" w:rsidRDefault="008F7A00" w:rsidP="006F6C12"/>
        </w:tc>
        <w:tc>
          <w:tcPr>
            <w:tcW w:w="1530" w:type="dxa"/>
          </w:tcPr>
          <w:p w14:paraId="434F53F2" w14:textId="77777777" w:rsidR="008F7A00" w:rsidRPr="0048568D" w:rsidRDefault="008F7A00" w:rsidP="006F6C12">
            <w:r>
              <w:t>PACER</w:t>
            </w:r>
          </w:p>
        </w:tc>
      </w:tr>
      <w:tr w:rsidR="008F7A00" w:rsidRPr="0048568D" w14:paraId="038DD9D2" w14:textId="77777777" w:rsidTr="79DBD942">
        <w:trPr>
          <w:trHeight w:val="146"/>
        </w:trPr>
        <w:tc>
          <w:tcPr>
            <w:tcW w:w="406" w:type="dxa"/>
          </w:tcPr>
          <w:p w14:paraId="1B15665A" w14:textId="77777777" w:rsidR="008F7A00" w:rsidRPr="0048568D" w:rsidRDefault="008F7A00" w:rsidP="0074196B">
            <w:pPr>
              <w:numPr>
                <w:ilvl w:val="0"/>
                <w:numId w:val="4"/>
              </w:numPr>
            </w:pPr>
          </w:p>
        </w:tc>
        <w:tc>
          <w:tcPr>
            <w:tcW w:w="1034" w:type="dxa"/>
          </w:tcPr>
          <w:p w14:paraId="1F0440CC" w14:textId="77777777" w:rsidR="008F7A00" w:rsidRPr="0048568D" w:rsidRDefault="008F7A00" w:rsidP="006F6C12">
            <w:r w:rsidRPr="0048568D">
              <w:rPr>
                <w:rFonts w:ascii="MS Sans Serif" w:hAnsi="MS Sans Serif"/>
              </w:rPr>
              <w:t>VA Approp Code</w:t>
            </w:r>
          </w:p>
        </w:tc>
        <w:tc>
          <w:tcPr>
            <w:tcW w:w="810" w:type="dxa"/>
          </w:tcPr>
          <w:p w14:paraId="01368B22" w14:textId="77777777" w:rsidR="008F7A00" w:rsidRPr="0048568D" w:rsidRDefault="008F7A00" w:rsidP="006F6C12">
            <w:r w:rsidRPr="00297B40">
              <w:t>AN</w:t>
            </w:r>
          </w:p>
        </w:tc>
        <w:tc>
          <w:tcPr>
            <w:tcW w:w="990" w:type="dxa"/>
          </w:tcPr>
          <w:p w14:paraId="24845399" w14:textId="77777777" w:rsidR="008F7A00" w:rsidRPr="0048568D" w:rsidRDefault="008F7A00" w:rsidP="006F6C12"/>
        </w:tc>
        <w:tc>
          <w:tcPr>
            <w:tcW w:w="990" w:type="dxa"/>
          </w:tcPr>
          <w:p w14:paraId="0387C990" w14:textId="77777777" w:rsidR="008F7A00" w:rsidRPr="0048568D" w:rsidRDefault="008F7A00" w:rsidP="006F6C12">
            <w:r w:rsidRPr="0048568D">
              <w:rPr>
                <w:rFonts w:ascii="MS Sans Serif" w:hAnsi="MS Sans Serif"/>
              </w:rPr>
              <w:t>1</w:t>
            </w:r>
          </w:p>
        </w:tc>
        <w:tc>
          <w:tcPr>
            <w:tcW w:w="1080" w:type="dxa"/>
          </w:tcPr>
          <w:p w14:paraId="0B4C420A" w14:textId="77777777" w:rsidR="008F7A00" w:rsidRPr="0048568D" w:rsidRDefault="008F7A00" w:rsidP="006F6C12">
            <w:r>
              <w:t>6</w:t>
            </w:r>
          </w:p>
        </w:tc>
        <w:tc>
          <w:tcPr>
            <w:tcW w:w="1170" w:type="dxa"/>
          </w:tcPr>
          <w:p w14:paraId="078E359E" w14:textId="77777777" w:rsidR="008F7A00" w:rsidRPr="0048568D" w:rsidRDefault="008F7A00" w:rsidP="006F6C12">
            <w:r>
              <w:t>6</w:t>
            </w:r>
          </w:p>
        </w:tc>
        <w:tc>
          <w:tcPr>
            <w:tcW w:w="1530" w:type="dxa"/>
          </w:tcPr>
          <w:p w14:paraId="75AB9E2A" w14:textId="77777777" w:rsidR="008F7A00" w:rsidRPr="0048568D" w:rsidRDefault="008F7A00" w:rsidP="006F6C12">
            <w:r>
              <w:t>n/a</w:t>
            </w:r>
          </w:p>
        </w:tc>
        <w:tc>
          <w:tcPr>
            <w:tcW w:w="1649" w:type="dxa"/>
          </w:tcPr>
          <w:p w14:paraId="53DF9673" w14:textId="77777777" w:rsidR="008F7A00" w:rsidRPr="0048568D" w:rsidRDefault="008F7A00" w:rsidP="006F6C12"/>
        </w:tc>
        <w:tc>
          <w:tcPr>
            <w:tcW w:w="1231" w:type="dxa"/>
          </w:tcPr>
          <w:p w14:paraId="439B8C46" w14:textId="77777777" w:rsidR="008F7A00" w:rsidRPr="0048568D" w:rsidRDefault="008F7A00" w:rsidP="006F6C12">
            <w:r w:rsidRPr="0048568D">
              <w:rPr>
                <w:rFonts w:ascii="MS Sans Serif" w:hAnsi="MS Sans Serif"/>
              </w:rPr>
              <w:t>VA Approp Code</w:t>
            </w:r>
          </w:p>
        </w:tc>
        <w:tc>
          <w:tcPr>
            <w:tcW w:w="2160" w:type="dxa"/>
          </w:tcPr>
          <w:p w14:paraId="416132BF" w14:textId="77777777" w:rsidR="008F7A00" w:rsidRPr="0048568D" w:rsidRDefault="008F7A00" w:rsidP="006F6C12"/>
        </w:tc>
        <w:tc>
          <w:tcPr>
            <w:tcW w:w="1530" w:type="dxa"/>
          </w:tcPr>
          <w:p w14:paraId="48E490A5" w14:textId="77777777" w:rsidR="008F7A00" w:rsidRPr="0048568D" w:rsidRDefault="008F7A00" w:rsidP="006F6C12">
            <w:r>
              <w:t>PACER</w:t>
            </w:r>
          </w:p>
        </w:tc>
      </w:tr>
      <w:tr w:rsidR="008F7A00" w:rsidRPr="0048568D" w14:paraId="559FB176" w14:textId="77777777" w:rsidTr="79DBD942">
        <w:trPr>
          <w:trHeight w:val="146"/>
        </w:trPr>
        <w:tc>
          <w:tcPr>
            <w:tcW w:w="406" w:type="dxa"/>
          </w:tcPr>
          <w:p w14:paraId="73E9F287" w14:textId="77777777" w:rsidR="008F7A00" w:rsidRPr="0048568D" w:rsidRDefault="008F7A00" w:rsidP="0074196B">
            <w:pPr>
              <w:numPr>
                <w:ilvl w:val="0"/>
                <w:numId w:val="4"/>
              </w:numPr>
            </w:pPr>
          </w:p>
        </w:tc>
        <w:tc>
          <w:tcPr>
            <w:tcW w:w="1034" w:type="dxa"/>
          </w:tcPr>
          <w:p w14:paraId="710A0972" w14:textId="77777777" w:rsidR="008F7A00" w:rsidRPr="0048568D" w:rsidRDefault="008F7A00" w:rsidP="006F6C12">
            <w:r w:rsidRPr="0048568D">
              <w:rPr>
                <w:rFonts w:ascii="MS Sans Serif" w:hAnsi="MS Sans Serif"/>
              </w:rPr>
              <w:t>VA Address Seq Code</w:t>
            </w:r>
          </w:p>
        </w:tc>
        <w:tc>
          <w:tcPr>
            <w:tcW w:w="810" w:type="dxa"/>
          </w:tcPr>
          <w:p w14:paraId="2919438A" w14:textId="77777777" w:rsidR="008F7A00" w:rsidRPr="0048568D" w:rsidRDefault="008F7A00" w:rsidP="006F6C12">
            <w:r w:rsidRPr="00297B40">
              <w:t>AN</w:t>
            </w:r>
          </w:p>
        </w:tc>
        <w:tc>
          <w:tcPr>
            <w:tcW w:w="990" w:type="dxa"/>
          </w:tcPr>
          <w:p w14:paraId="4940D8FA" w14:textId="77777777" w:rsidR="008F7A00" w:rsidRPr="0048568D" w:rsidRDefault="008F7A00" w:rsidP="006F6C12"/>
        </w:tc>
        <w:tc>
          <w:tcPr>
            <w:tcW w:w="990" w:type="dxa"/>
          </w:tcPr>
          <w:p w14:paraId="57D0D279" w14:textId="77777777" w:rsidR="008F7A00" w:rsidRPr="0048568D" w:rsidRDefault="008F7A00" w:rsidP="006F6C12">
            <w:r w:rsidRPr="0048568D">
              <w:rPr>
                <w:rFonts w:ascii="MS Sans Serif" w:hAnsi="MS Sans Serif"/>
              </w:rPr>
              <w:t>1</w:t>
            </w:r>
          </w:p>
        </w:tc>
        <w:tc>
          <w:tcPr>
            <w:tcW w:w="1080" w:type="dxa"/>
          </w:tcPr>
          <w:p w14:paraId="01275C21" w14:textId="77777777" w:rsidR="008F7A00" w:rsidRPr="0048568D" w:rsidRDefault="008F7A00" w:rsidP="006F6C12">
            <w:r>
              <w:t>7</w:t>
            </w:r>
          </w:p>
        </w:tc>
        <w:tc>
          <w:tcPr>
            <w:tcW w:w="1170" w:type="dxa"/>
          </w:tcPr>
          <w:p w14:paraId="5E060E3E" w14:textId="77777777" w:rsidR="008F7A00" w:rsidRPr="0048568D" w:rsidRDefault="008F7A00" w:rsidP="006F6C12">
            <w:r>
              <w:t>7</w:t>
            </w:r>
          </w:p>
        </w:tc>
        <w:tc>
          <w:tcPr>
            <w:tcW w:w="1530" w:type="dxa"/>
          </w:tcPr>
          <w:p w14:paraId="295D3977" w14:textId="77777777" w:rsidR="008F7A00" w:rsidRPr="0048568D" w:rsidRDefault="008F7A00" w:rsidP="006F6C12">
            <w:r>
              <w:t>n/a</w:t>
            </w:r>
          </w:p>
        </w:tc>
        <w:tc>
          <w:tcPr>
            <w:tcW w:w="1649" w:type="dxa"/>
          </w:tcPr>
          <w:p w14:paraId="78726078" w14:textId="77777777" w:rsidR="008F7A00" w:rsidRPr="0048568D" w:rsidRDefault="008F7A00" w:rsidP="006F6C12"/>
        </w:tc>
        <w:tc>
          <w:tcPr>
            <w:tcW w:w="1231" w:type="dxa"/>
          </w:tcPr>
          <w:p w14:paraId="56EBDE6B" w14:textId="77777777" w:rsidR="008F7A00" w:rsidRPr="0048568D" w:rsidRDefault="008F7A00" w:rsidP="006F6C12">
            <w:r w:rsidRPr="0048568D">
              <w:rPr>
                <w:rFonts w:ascii="MS Sans Serif" w:hAnsi="MS Sans Serif"/>
              </w:rPr>
              <w:t>VA Address Seq Code</w:t>
            </w:r>
          </w:p>
        </w:tc>
        <w:tc>
          <w:tcPr>
            <w:tcW w:w="2160" w:type="dxa"/>
          </w:tcPr>
          <w:p w14:paraId="31C08E68" w14:textId="77777777" w:rsidR="008F7A00" w:rsidRPr="0048568D" w:rsidRDefault="008F7A00" w:rsidP="006F6C12"/>
        </w:tc>
        <w:tc>
          <w:tcPr>
            <w:tcW w:w="1530" w:type="dxa"/>
          </w:tcPr>
          <w:p w14:paraId="4323F5F6" w14:textId="77777777" w:rsidR="008F7A00" w:rsidRPr="0048568D" w:rsidRDefault="008F7A00" w:rsidP="006F6C12">
            <w:r>
              <w:t>PACER</w:t>
            </w:r>
          </w:p>
        </w:tc>
      </w:tr>
      <w:tr w:rsidR="008F7A00" w:rsidRPr="0048568D" w14:paraId="01703DB4" w14:textId="77777777" w:rsidTr="79DBD942">
        <w:trPr>
          <w:trHeight w:val="146"/>
        </w:trPr>
        <w:tc>
          <w:tcPr>
            <w:tcW w:w="406" w:type="dxa"/>
          </w:tcPr>
          <w:p w14:paraId="6A67E690" w14:textId="77777777" w:rsidR="008F7A00" w:rsidRPr="0048568D" w:rsidRDefault="008F7A00" w:rsidP="0074196B">
            <w:pPr>
              <w:numPr>
                <w:ilvl w:val="0"/>
                <w:numId w:val="4"/>
              </w:numPr>
            </w:pPr>
          </w:p>
        </w:tc>
        <w:tc>
          <w:tcPr>
            <w:tcW w:w="1034" w:type="dxa"/>
          </w:tcPr>
          <w:p w14:paraId="2F051554" w14:textId="77777777" w:rsidR="008F7A00" w:rsidRPr="0048568D" w:rsidRDefault="008F7A00" w:rsidP="006F6C12">
            <w:r w:rsidRPr="0048568D">
              <w:rPr>
                <w:rFonts w:ascii="MS Sans Serif" w:hAnsi="MS Sans Serif"/>
              </w:rPr>
              <w:t>VA Polcy Pre Code</w:t>
            </w:r>
          </w:p>
        </w:tc>
        <w:tc>
          <w:tcPr>
            <w:tcW w:w="810" w:type="dxa"/>
          </w:tcPr>
          <w:p w14:paraId="71100A62" w14:textId="77777777" w:rsidR="008F7A00" w:rsidRPr="0048568D" w:rsidRDefault="008F7A00" w:rsidP="006F6C12">
            <w:r w:rsidRPr="00A604BC">
              <w:t>AN</w:t>
            </w:r>
          </w:p>
        </w:tc>
        <w:tc>
          <w:tcPr>
            <w:tcW w:w="990" w:type="dxa"/>
          </w:tcPr>
          <w:p w14:paraId="0F6B4DC3" w14:textId="77777777" w:rsidR="008F7A00" w:rsidRPr="0048568D" w:rsidRDefault="008F7A00" w:rsidP="006F6C12"/>
        </w:tc>
        <w:tc>
          <w:tcPr>
            <w:tcW w:w="990" w:type="dxa"/>
          </w:tcPr>
          <w:p w14:paraId="2292E492" w14:textId="77777777" w:rsidR="008F7A00" w:rsidRPr="0048568D" w:rsidRDefault="008F7A00" w:rsidP="006F6C12">
            <w:r w:rsidRPr="0048568D">
              <w:rPr>
                <w:rFonts w:ascii="MS Sans Serif" w:hAnsi="MS Sans Serif"/>
              </w:rPr>
              <w:t>2</w:t>
            </w:r>
          </w:p>
        </w:tc>
        <w:tc>
          <w:tcPr>
            <w:tcW w:w="1080" w:type="dxa"/>
          </w:tcPr>
          <w:p w14:paraId="78576763" w14:textId="77777777" w:rsidR="008F7A00" w:rsidRPr="0048568D" w:rsidRDefault="008F7A00" w:rsidP="006F6C12">
            <w:r>
              <w:t>8</w:t>
            </w:r>
          </w:p>
        </w:tc>
        <w:tc>
          <w:tcPr>
            <w:tcW w:w="1170" w:type="dxa"/>
          </w:tcPr>
          <w:p w14:paraId="4C264390" w14:textId="77777777" w:rsidR="008F7A00" w:rsidRPr="0048568D" w:rsidRDefault="008F7A00" w:rsidP="006F6C12">
            <w:r>
              <w:t>9</w:t>
            </w:r>
          </w:p>
        </w:tc>
        <w:tc>
          <w:tcPr>
            <w:tcW w:w="1530" w:type="dxa"/>
          </w:tcPr>
          <w:p w14:paraId="72FADC3A" w14:textId="77777777" w:rsidR="008F7A00" w:rsidRPr="0048568D" w:rsidRDefault="008F7A00" w:rsidP="006F6C12">
            <w:r>
              <w:t>n/a</w:t>
            </w:r>
          </w:p>
        </w:tc>
        <w:tc>
          <w:tcPr>
            <w:tcW w:w="1649" w:type="dxa"/>
          </w:tcPr>
          <w:p w14:paraId="1CDF9303" w14:textId="77777777" w:rsidR="008F7A00" w:rsidRPr="0048568D" w:rsidRDefault="008F7A00" w:rsidP="006F6C12"/>
        </w:tc>
        <w:tc>
          <w:tcPr>
            <w:tcW w:w="1231" w:type="dxa"/>
          </w:tcPr>
          <w:p w14:paraId="481789F8" w14:textId="77777777" w:rsidR="008F7A00" w:rsidRPr="0048568D" w:rsidRDefault="008F7A00" w:rsidP="006F6C12">
            <w:r w:rsidRPr="0048568D">
              <w:rPr>
                <w:rFonts w:ascii="MS Sans Serif" w:hAnsi="MS Sans Serif"/>
              </w:rPr>
              <w:t>VA Polcy Pre Code</w:t>
            </w:r>
          </w:p>
        </w:tc>
        <w:tc>
          <w:tcPr>
            <w:tcW w:w="2160" w:type="dxa"/>
          </w:tcPr>
          <w:p w14:paraId="4A14CB8E" w14:textId="77777777" w:rsidR="008F7A00" w:rsidRPr="0048568D" w:rsidRDefault="008F7A00" w:rsidP="006F6C12"/>
        </w:tc>
        <w:tc>
          <w:tcPr>
            <w:tcW w:w="1530" w:type="dxa"/>
          </w:tcPr>
          <w:p w14:paraId="1AD1E5F9" w14:textId="77777777" w:rsidR="008F7A00" w:rsidRPr="0048568D" w:rsidRDefault="008F7A00" w:rsidP="006F6C12">
            <w:r>
              <w:t>PACER</w:t>
            </w:r>
          </w:p>
        </w:tc>
      </w:tr>
      <w:tr w:rsidR="008F7A00" w:rsidRPr="0048568D" w14:paraId="2BF3FBA1" w14:textId="77777777" w:rsidTr="79DBD942">
        <w:trPr>
          <w:trHeight w:val="146"/>
        </w:trPr>
        <w:tc>
          <w:tcPr>
            <w:tcW w:w="406" w:type="dxa"/>
          </w:tcPr>
          <w:p w14:paraId="49FBD75D" w14:textId="77777777" w:rsidR="008F7A00" w:rsidRPr="0048568D" w:rsidRDefault="008F7A00" w:rsidP="0074196B">
            <w:pPr>
              <w:numPr>
                <w:ilvl w:val="0"/>
                <w:numId w:val="4"/>
              </w:numPr>
            </w:pPr>
          </w:p>
        </w:tc>
        <w:tc>
          <w:tcPr>
            <w:tcW w:w="1034" w:type="dxa"/>
          </w:tcPr>
          <w:p w14:paraId="5D81F4BC" w14:textId="77777777" w:rsidR="008F7A00" w:rsidRPr="0048568D" w:rsidRDefault="008F7A00" w:rsidP="006F6C12">
            <w:r w:rsidRPr="0048568D">
              <w:rPr>
                <w:rFonts w:ascii="MS Sans Serif" w:hAnsi="MS Sans Serif"/>
              </w:rPr>
              <w:t>VA Polcy Num</w:t>
            </w:r>
          </w:p>
        </w:tc>
        <w:tc>
          <w:tcPr>
            <w:tcW w:w="810" w:type="dxa"/>
          </w:tcPr>
          <w:p w14:paraId="5D96AF74" w14:textId="77777777" w:rsidR="008F7A00" w:rsidRPr="0048568D" w:rsidRDefault="008F7A00" w:rsidP="006F6C12">
            <w:r w:rsidRPr="00A604BC">
              <w:t>AN</w:t>
            </w:r>
          </w:p>
        </w:tc>
        <w:tc>
          <w:tcPr>
            <w:tcW w:w="990" w:type="dxa"/>
          </w:tcPr>
          <w:p w14:paraId="78D5E934" w14:textId="77777777" w:rsidR="008F7A00" w:rsidRPr="0048568D" w:rsidRDefault="008F7A00" w:rsidP="006F6C12"/>
        </w:tc>
        <w:tc>
          <w:tcPr>
            <w:tcW w:w="990" w:type="dxa"/>
          </w:tcPr>
          <w:p w14:paraId="41605797" w14:textId="77777777" w:rsidR="008F7A00" w:rsidRPr="0048568D" w:rsidRDefault="008F7A00" w:rsidP="006F6C12">
            <w:r w:rsidRPr="0048568D">
              <w:rPr>
                <w:rFonts w:ascii="MS Sans Serif" w:hAnsi="MS Sans Serif"/>
              </w:rPr>
              <w:t>2</w:t>
            </w:r>
          </w:p>
        </w:tc>
        <w:tc>
          <w:tcPr>
            <w:tcW w:w="1080" w:type="dxa"/>
          </w:tcPr>
          <w:p w14:paraId="280D24AF" w14:textId="77777777" w:rsidR="008F7A00" w:rsidRPr="0048568D" w:rsidRDefault="008F7A00" w:rsidP="006F6C12">
            <w:r>
              <w:t>10</w:t>
            </w:r>
          </w:p>
        </w:tc>
        <w:tc>
          <w:tcPr>
            <w:tcW w:w="1170" w:type="dxa"/>
          </w:tcPr>
          <w:p w14:paraId="1B450579" w14:textId="77777777" w:rsidR="008F7A00" w:rsidRPr="0048568D" w:rsidRDefault="008F7A00" w:rsidP="006F6C12">
            <w:r>
              <w:t>11</w:t>
            </w:r>
          </w:p>
        </w:tc>
        <w:tc>
          <w:tcPr>
            <w:tcW w:w="1530" w:type="dxa"/>
          </w:tcPr>
          <w:p w14:paraId="41EFB9C4" w14:textId="77777777" w:rsidR="008F7A00" w:rsidRPr="0048568D" w:rsidRDefault="008F7A00" w:rsidP="006F6C12">
            <w:r>
              <w:t>n/a</w:t>
            </w:r>
          </w:p>
        </w:tc>
        <w:tc>
          <w:tcPr>
            <w:tcW w:w="1649" w:type="dxa"/>
          </w:tcPr>
          <w:p w14:paraId="24B660A2" w14:textId="77777777" w:rsidR="008F7A00" w:rsidRPr="0048568D" w:rsidRDefault="008F7A00" w:rsidP="006F6C12"/>
        </w:tc>
        <w:tc>
          <w:tcPr>
            <w:tcW w:w="1231" w:type="dxa"/>
          </w:tcPr>
          <w:p w14:paraId="03A5E4D2" w14:textId="77777777" w:rsidR="008F7A00" w:rsidRPr="0048568D" w:rsidRDefault="008F7A00" w:rsidP="006F6C12">
            <w:r w:rsidRPr="0048568D">
              <w:rPr>
                <w:rFonts w:ascii="MS Sans Serif" w:hAnsi="MS Sans Serif"/>
              </w:rPr>
              <w:t>VA Polcy Num</w:t>
            </w:r>
          </w:p>
        </w:tc>
        <w:tc>
          <w:tcPr>
            <w:tcW w:w="2160" w:type="dxa"/>
          </w:tcPr>
          <w:p w14:paraId="0E480816" w14:textId="77777777" w:rsidR="008F7A00" w:rsidRPr="0048568D" w:rsidRDefault="008F7A00" w:rsidP="006F6C12"/>
        </w:tc>
        <w:tc>
          <w:tcPr>
            <w:tcW w:w="1530" w:type="dxa"/>
          </w:tcPr>
          <w:p w14:paraId="7C6AE584" w14:textId="77777777" w:rsidR="008F7A00" w:rsidRPr="0048568D" w:rsidRDefault="008F7A00" w:rsidP="006F6C12">
            <w:r>
              <w:t>PACER</w:t>
            </w:r>
          </w:p>
        </w:tc>
      </w:tr>
      <w:tr w:rsidR="008F7A00" w:rsidRPr="0048568D" w14:paraId="3D8623DD" w14:textId="77777777" w:rsidTr="79DBD942">
        <w:trPr>
          <w:trHeight w:val="146"/>
        </w:trPr>
        <w:tc>
          <w:tcPr>
            <w:tcW w:w="406" w:type="dxa"/>
          </w:tcPr>
          <w:p w14:paraId="4A0920EF" w14:textId="77777777" w:rsidR="008F7A00" w:rsidRPr="0048568D" w:rsidRDefault="008F7A00" w:rsidP="0074196B">
            <w:pPr>
              <w:numPr>
                <w:ilvl w:val="0"/>
                <w:numId w:val="4"/>
              </w:numPr>
            </w:pPr>
          </w:p>
        </w:tc>
        <w:tc>
          <w:tcPr>
            <w:tcW w:w="1034" w:type="dxa"/>
          </w:tcPr>
          <w:p w14:paraId="5B415BAC" w14:textId="77777777" w:rsidR="008F7A00" w:rsidRPr="0048568D" w:rsidRDefault="008F7A00" w:rsidP="006F6C12">
            <w:r w:rsidRPr="0048568D">
              <w:rPr>
                <w:rFonts w:ascii="MS Sans Serif" w:hAnsi="MS Sans Serif"/>
              </w:rPr>
              <w:t>VA Pay Period Info</w:t>
            </w:r>
          </w:p>
        </w:tc>
        <w:tc>
          <w:tcPr>
            <w:tcW w:w="810" w:type="dxa"/>
          </w:tcPr>
          <w:p w14:paraId="7566B012" w14:textId="77777777" w:rsidR="008F7A00" w:rsidRPr="0048568D" w:rsidRDefault="008F7A00" w:rsidP="006F6C12">
            <w:r w:rsidRPr="00A604BC">
              <w:t>AN</w:t>
            </w:r>
          </w:p>
        </w:tc>
        <w:tc>
          <w:tcPr>
            <w:tcW w:w="990" w:type="dxa"/>
          </w:tcPr>
          <w:p w14:paraId="7F7D9387" w14:textId="77777777" w:rsidR="008F7A00" w:rsidRPr="0048568D" w:rsidRDefault="008F7A00" w:rsidP="006F6C12"/>
        </w:tc>
        <w:tc>
          <w:tcPr>
            <w:tcW w:w="990" w:type="dxa"/>
          </w:tcPr>
          <w:p w14:paraId="0F919EF4" w14:textId="77777777" w:rsidR="008F7A00" w:rsidRPr="0048568D" w:rsidRDefault="008F7A00" w:rsidP="006F6C12">
            <w:pPr>
              <w:rPr>
                <w:rFonts w:ascii="MS Sans Serif" w:hAnsi="MS Sans Serif"/>
              </w:rPr>
            </w:pPr>
            <w:r w:rsidRPr="0048568D">
              <w:rPr>
                <w:rFonts w:ascii="MS Sans Serif" w:hAnsi="MS Sans Serif"/>
              </w:rPr>
              <w:t>12</w:t>
            </w:r>
          </w:p>
        </w:tc>
        <w:tc>
          <w:tcPr>
            <w:tcW w:w="1080" w:type="dxa"/>
          </w:tcPr>
          <w:p w14:paraId="608BA252" w14:textId="77777777" w:rsidR="008F7A00" w:rsidRPr="0048568D" w:rsidRDefault="008F7A00" w:rsidP="006F6C12">
            <w:r>
              <w:t>1</w:t>
            </w:r>
            <w:r w:rsidR="00391B1D">
              <w:t>2</w:t>
            </w:r>
          </w:p>
        </w:tc>
        <w:tc>
          <w:tcPr>
            <w:tcW w:w="1170" w:type="dxa"/>
          </w:tcPr>
          <w:p w14:paraId="67DF2005" w14:textId="77777777" w:rsidR="008F7A00" w:rsidRPr="0048568D" w:rsidRDefault="008F7A00" w:rsidP="006F6C12">
            <w:r>
              <w:t>2</w:t>
            </w:r>
            <w:r w:rsidR="00391B1D">
              <w:t>3</w:t>
            </w:r>
          </w:p>
        </w:tc>
        <w:tc>
          <w:tcPr>
            <w:tcW w:w="1530" w:type="dxa"/>
          </w:tcPr>
          <w:p w14:paraId="75DC3FCC" w14:textId="77777777" w:rsidR="008F7A00" w:rsidRPr="0048568D" w:rsidRDefault="008F7A00" w:rsidP="006F6C12">
            <w:r>
              <w:t>n/a</w:t>
            </w:r>
          </w:p>
        </w:tc>
        <w:tc>
          <w:tcPr>
            <w:tcW w:w="1649" w:type="dxa"/>
          </w:tcPr>
          <w:p w14:paraId="1D88691A" w14:textId="77777777" w:rsidR="008F7A00" w:rsidRPr="0048568D" w:rsidRDefault="008F7A00" w:rsidP="006F6C12"/>
        </w:tc>
        <w:tc>
          <w:tcPr>
            <w:tcW w:w="1231" w:type="dxa"/>
          </w:tcPr>
          <w:p w14:paraId="1534C4D1" w14:textId="77777777" w:rsidR="008F7A00" w:rsidRPr="0048568D" w:rsidRDefault="008F7A00" w:rsidP="006F6C12">
            <w:r w:rsidRPr="0048568D">
              <w:rPr>
                <w:rFonts w:ascii="MS Sans Serif" w:hAnsi="MS Sans Serif"/>
              </w:rPr>
              <w:t>VA Pay Period Info</w:t>
            </w:r>
          </w:p>
        </w:tc>
        <w:tc>
          <w:tcPr>
            <w:tcW w:w="2160" w:type="dxa"/>
          </w:tcPr>
          <w:p w14:paraId="246F4C83" w14:textId="77777777" w:rsidR="008F7A00" w:rsidRPr="0048568D" w:rsidRDefault="008F7A00" w:rsidP="006F6C12"/>
        </w:tc>
        <w:tc>
          <w:tcPr>
            <w:tcW w:w="1530" w:type="dxa"/>
          </w:tcPr>
          <w:p w14:paraId="5CD6F51C" w14:textId="77777777" w:rsidR="008F7A00" w:rsidRPr="0048568D" w:rsidRDefault="008F7A00" w:rsidP="006F6C12">
            <w:r>
              <w:t>PACER</w:t>
            </w:r>
          </w:p>
        </w:tc>
      </w:tr>
      <w:tr w:rsidR="000825C5" w:rsidRPr="0048568D" w14:paraId="3AD5D7AA" w14:textId="77777777" w:rsidTr="79DBD942">
        <w:trPr>
          <w:trHeight w:val="146"/>
        </w:trPr>
        <w:tc>
          <w:tcPr>
            <w:tcW w:w="406" w:type="dxa"/>
          </w:tcPr>
          <w:p w14:paraId="5E1AB651" w14:textId="77777777" w:rsidR="000825C5" w:rsidRPr="0048568D" w:rsidRDefault="000825C5" w:rsidP="0074196B">
            <w:pPr>
              <w:numPr>
                <w:ilvl w:val="0"/>
                <w:numId w:val="4"/>
              </w:numPr>
            </w:pPr>
          </w:p>
        </w:tc>
        <w:tc>
          <w:tcPr>
            <w:tcW w:w="1034" w:type="dxa"/>
          </w:tcPr>
          <w:p w14:paraId="41D123E2" w14:textId="77777777" w:rsidR="000825C5" w:rsidRDefault="000825C5" w:rsidP="006F6C12">
            <w:pPr>
              <w:rPr>
                <w:rFonts w:ascii="MS Sans Serif" w:hAnsi="MS Sans Serif"/>
              </w:rPr>
            </w:pPr>
            <w:r>
              <w:rPr>
                <w:rFonts w:ascii="MS Sans Serif" w:hAnsi="MS Sans Serif"/>
              </w:rPr>
              <w:t>VA Name Code</w:t>
            </w:r>
          </w:p>
        </w:tc>
        <w:tc>
          <w:tcPr>
            <w:tcW w:w="810" w:type="dxa"/>
          </w:tcPr>
          <w:p w14:paraId="0F5A6281" w14:textId="77777777" w:rsidR="000825C5" w:rsidRPr="00A604BC" w:rsidRDefault="000825C5" w:rsidP="006F6C12">
            <w:r>
              <w:t>AN</w:t>
            </w:r>
          </w:p>
        </w:tc>
        <w:tc>
          <w:tcPr>
            <w:tcW w:w="990" w:type="dxa"/>
          </w:tcPr>
          <w:p w14:paraId="1981BAB2" w14:textId="77777777" w:rsidR="000825C5" w:rsidRPr="0048568D" w:rsidRDefault="000825C5" w:rsidP="006F6C12"/>
        </w:tc>
        <w:tc>
          <w:tcPr>
            <w:tcW w:w="990" w:type="dxa"/>
          </w:tcPr>
          <w:p w14:paraId="20E3EB40" w14:textId="77777777" w:rsidR="000825C5" w:rsidRDefault="000825C5" w:rsidP="006F6C12">
            <w:pPr>
              <w:rPr>
                <w:rFonts w:ascii="MS Sans Serif" w:hAnsi="MS Sans Serif"/>
              </w:rPr>
            </w:pPr>
            <w:r>
              <w:rPr>
                <w:rFonts w:ascii="MS Sans Serif" w:hAnsi="MS Sans Serif"/>
              </w:rPr>
              <w:t>3</w:t>
            </w:r>
          </w:p>
        </w:tc>
        <w:tc>
          <w:tcPr>
            <w:tcW w:w="1080" w:type="dxa"/>
          </w:tcPr>
          <w:p w14:paraId="62C4ACA5" w14:textId="77777777" w:rsidR="000825C5" w:rsidRDefault="000825C5" w:rsidP="006F6C12">
            <w:r>
              <w:t>24</w:t>
            </w:r>
          </w:p>
        </w:tc>
        <w:tc>
          <w:tcPr>
            <w:tcW w:w="1170" w:type="dxa"/>
          </w:tcPr>
          <w:p w14:paraId="2E203133" w14:textId="77777777" w:rsidR="000825C5" w:rsidRDefault="000825C5" w:rsidP="006F6C12">
            <w:r>
              <w:t>26</w:t>
            </w:r>
          </w:p>
        </w:tc>
        <w:tc>
          <w:tcPr>
            <w:tcW w:w="1530" w:type="dxa"/>
          </w:tcPr>
          <w:p w14:paraId="240C43A7" w14:textId="77777777" w:rsidR="000825C5" w:rsidRDefault="000825C5" w:rsidP="006F6C12">
            <w:r>
              <w:t>n/a</w:t>
            </w:r>
          </w:p>
        </w:tc>
        <w:tc>
          <w:tcPr>
            <w:tcW w:w="1649" w:type="dxa"/>
          </w:tcPr>
          <w:p w14:paraId="058C1425" w14:textId="77777777" w:rsidR="000825C5" w:rsidRPr="0048568D" w:rsidRDefault="000825C5" w:rsidP="006F6C12"/>
        </w:tc>
        <w:tc>
          <w:tcPr>
            <w:tcW w:w="1231" w:type="dxa"/>
          </w:tcPr>
          <w:p w14:paraId="69ED84F0" w14:textId="77777777" w:rsidR="000825C5" w:rsidRPr="0048568D" w:rsidRDefault="000825C5" w:rsidP="006F6C12">
            <w:pPr>
              <w:rPr>
                <w:rFonts w:ascii="MS Sans Serif" w:hAnsi="MS Sans Serif"/>
              </w:rPr>
            </w:pPr>
            <w:r>
              <w:rPr>
                <w:rFonts w:ascii="MS Sans Serif" w:hAnsi="MS Sans Serif"/>
              </w:rPr>
              <w:t>VA Name Code</w:t>
            </w:r>
          </w:p>
        </w:tc>
        <w:tc>
          <w:tcPr>
            <w:tcW w:w="2160" w:type="dxa"/>
          </w:tcPr>
          <w:p w14:paraId="5811DF8D" w14:textId="77777777" w:rsidR="000825C5" w:rsidRPr="0048568D" w:rsidRDefault="000825C5" w:rsidP="006F6C12"/>
        </w:tc>
        <w:tc>
          <w:tcPr>
            <w:tcW w:w="1530" w:type="dxa"/>
          </w:tcPr>
          <w:p w14:paraId="40BA016F" w14:textId="77777777" w:rsidR="000825C5" w:rsidRDefault="000825C5" w:rsidP="006F6C12">
            <w:r>
              <w:t>PACER</w:t>
            </w:r>
          </w:p>
        </w:tc>
      </w:tr>
      <w:tr w:rsidR="00317CE7" w:rsidRPr="0048568D" w14:paraId="29D2470F" w14:textId="77777777" w:rsidTr="79DBD942">
        <w:trPr>
          <w:trHeight w:val="146"/>
        </w:trPr>
        <w:tc>
          <w:tcPr>
            <w:tcW w:w="406" w:type="dxa"/>
          </w:tcPr>
          <w:p w14:paraId="38BF7484" w14:textId="77777777" w:rsidR="00317CE7" w:rsidRPr="0048568D" w:rsidRDefault="00317CE7" w:rsidP="0074196B">
            <w:pPr>
              <w:numPr>
                <w:ilvl w:val="0"/>
                <w:numId w:val="4"/>
              </w:numPr>
            </w:pPr>
          </w:p>
        </w:tc>
        <w:tc>
          <w:tcPr>
            <w:tcW w:w="1034" w:type="dxa"/>
          </w:tcPr>
          <w:p w14:paraId="23E5CB0A" w14:textId="77777777" w:rsidR="00317CE7" w:rsidRPr="0048568D" w:rsidRDefault="00317CE7" w:rsidP="006F6C12">
            <w:pPr>
              <w:rPr>
                <w:rFonts w:ascii="MS Sans Serif" w:hAnsi="MS Sans Serif"/>
              </w:rPr>
            </w:pPr>
            <w:r>
              <w:rPr>
                <w:rFonts w:ascii="MS Sans Serif" w:hAnsi="MS Sans Serif"/>
              </w:rPr>
              <w:t>Filler</w:t>
            </w:r>
          </w:p>
        </w:tc>
        <w:tc>
          <w:tcPr>
            <w:tcW w:w="810" w:type="dxa"/>
          </w:tcPr>
          <w:p w14:paraId="41AB055E" w14:textId="77777777" w:rsidR="00317CE7" w:rsidRPr="00A604BC" w:rsidRDefault="00317CE7" w:rsidP="006F6C12"/>
        </w:tc>
        <w:tc>
          <w:tcPr>
            <w:tcW w:w="990" w:type="dxa"/>
          </w:tcPr>
          <w:p w14:paraId="58F9AC9B" w14:textId="77777777" w:rsidR="00317CE7" w:rsidRPr="0048568D" w:rsidRDefault="00317CE7" w:rsidP="006F6C12"/>
        </w:tc>
        <w:tc>
          <w:tcPr>
            <w:tcW w:w="990" w:type="dxa"/>
          </w:tcPr>
          <w:p w14:paraId="7D5F9EC1" w14:textId="77777777" w:rsidR="00317CE7" w:rsidRPr="0048568D" w:rsidRDefault="000825C5" w:rsidP="006F6C12">
            <w:pPr>
              <w:rPr>
                <w:rFonts w:ascii="MS Sans Serif" w:hAnsi="MS Sans Serif"/>
              </w:rPr>
            </w:pPr>
            <w:r>
              <w:rPr>
                <w:rFonts w:ascii="MS Sans Serif" w:hAnsi="MS Sans Serif"/>
              </w:rPr>
              <w:t>74</w:t>
            </w:r>
          </w:p>
        </w:tc>
        <w:tc>
          <w:tcPr>
            <w:tcW w:w="1080" w:type="dxa"/>
          </w:tcPr>
          <w:p w14:paraId="585A5A42" w14:textId="77777777" w:rsidR="00317CE7" w:rsidRDefault="000825C5" w:rsidP="006F6C12">
            <w:r>
              <w:t>27</w:t>
            </w:r>
          </w:p>
        </w:tc>
        <w:tc>
          <w:tcPr>
            <w:tcW w:w="1170" w:type="dxa"/>
          </w:tcPr>
          <w:p w14:paraId="1D457177" w14:textId="77777777" w:rsidR="00317CE7" w:rsidRDefault="00317CE7" w:rsidP="006F6C12">
            <w:r>
              <w:t>100</w:t>
            </w:r>
          </w:p>
        </w:tc>
        <w:tc>
          <w:tcPr>
            <w:tcW w:w="1530" w:type="dxa"/>
          </w:tcPr>
          <w:p w14:paraId="0C1EB3C2" w14:textId="77777777" w:rsidR="00317CE7" w:rsidRDefault="00317CE7" w:rsidP="006F6C12"/>
        </w:tc>
        <w:tc>
          <w:tcPr>
            <w:tcW w:w="1649" w:type="dxa"/>
          </w:tcPr>
          <w:p w14:paraId="10E2BE92" w14:textId="77777777" w:rsidR="00317CE7" w:rsidRPr="0048568D" w:rsidRDefault="00317CE7" w:rsidP="006F6C12"/>
        </w:tc>
        <w:tc>
          <w:tcPr>
            <w:tcW w:w="1231" w:type="dxa"/>
          </w:tcPr>
          <w:p w14:paraId="65B59724" w14:textId="77777777" w:rsidR="00317CE7" w:rsidRPr="0048568D" w:rsidRDefault="00317CE7" w:rsidP="006F6C12">
            <w:pPr>
              <w:rPr>
                <w:rFonts w:ascii="MS Sans Serif" w:hAnsi="MS Sans Serif"/>
              </w:rPr>
            </w:pPr>
          </w:p>
        </w:tc>
        <w:tc>
          <w:tcPr>
            <w:tcW w:w="2160" w:type="dxa"/>
          </w:tcPr>
          <w:p w14:paraId="02743173" w14:textId="77777777" w:rsidR="00317CE7" w:rsidRPr="0048568D" w:rsidRDefault="00317CE7" w:rsidP="006F6C12"/>
        </w:tc>
        <w:tc>
          <w:tcPr>
            <w:tcW w:w="1530" w:type="dxa"/>
          </w:tcPr>
          <w:p w14:paraId="3E99B56F" w14:textId="77777777" w:rsidR="00317CE7" w:rsidRDefault="00317CE7" w:rsidP="006F6C12"/>
        </w:tc>
      </w:tr>
    </w:tbl>
    <w:p w14:paraId="02FCCBDE" w14:textId="77777777" w:rsidR="006F6C12" w:rsidRDefault="006F6C12" w:rsidP="00A227DE"/>
    <w:p w14:paraId="3725A6B7" w14:textId="77777777" w:rsidR="00CC20E7" w:rsidRDefault="00CC20E7" w:rsidP="00A227DE"/>
    <w:p w14:paraId="3A79949F" w14:textId="77777777" w:rsidR="00CC20E7" w:rsidRDefault="00CC20E7" w:rsidP="00A227DE"/>
    <w:p w14:paraId="654775F2" w14:textId="77777777" w:rsidR="00CC20E7" w:rsidRDefault="00CC20E7" w:rsidP="00A227DE"/>
    <w:p w14:paraId="0184AB1F" w14:textId="77777777" w:rsidR="00CC20E7" w:rsidRDefault="00CC20E7" w:rsidP="00A227DE"/>
    <w:p w14:paraId="59A56E72" w14:textId="77777777" w:rsidR="00CC20E7" w:rsidRDefault="00CC20E7" w:rsidP="00A227DE"/>
    <w:p w14:paraId="3A8AEF5F" w14:textId="77777777" w:rsidR="00A43E6F" w:rsidRPr="00F01C8E" w:rsidRDefault="00467206" w:rsidP="00CC20E7">
      <w:pPr>
        <w:pStyle w:val="Heading3"/>
      </w:pPr>
      <w:bookmarkStart w:id="1401" w:name="_Toc512413646"/>
      <w:bookmarkStart w:id="1402" w:name="_Toc512414169"/>
      <w:bookmarkStart w:id="1403" w:name="_Toc512414441"/>
      <w:bookmarkStart w:id="1404" w:name="_Toc512414625"/>
      <w:bookmarkStart w:id="1405" w:name="_Toc512414668"/>
      <w:bookmarkStart w:id="1406" w:name="_Toc512414831"/>
      <w:bookmarkStart w:id="1407" w:name="_Toc512414983"/>
      <w:bookmarkStart w:id="1408" w:name="_Toc512415131"/>
      <w:bookmarkStart w:id="1409" w:name="_Toc512415285"/>
      <w:bookmarkStart w:id="1410" w:name="_Toc512415381"/>
      <w:bookmarkStart w:id="1411" w:name="_Toc512415455"/>
      <w:bookmarkStart w:id="1412" w:name="_Toc533161039"/>
      <w:bookmarkStart w:id="1413" w:name="_Toc90909145"/>
      <w:r>
        <w:t xml:space="preserve">For </w:t>
      </w:r>
      <w:r w:rsidR="00B65EFB">
        <w:t xml:space="preserve">Custom </w:t>
      </w:r>
      <w:r w:rsidR="00A43E6F">
        <w:t xml:space="preserve">Agency Rule ID = “VA” </w:t>
      </w:r>
      <w:r w:rsidR="00CD037C">
        <w:t xml:space="preserve">or “VACP” </w:t>
      </w:r>
      <w:r w:rsidR="00A43E6F">
        <w:t>and ACH payments</w:t>
      </w:r>
      <w:bookmarkEnd w:id="1401"/>
      <w:bookmarkEnd w:id="1402"/>
      <w:bookmarkEnd w:id="1403"/>
      <w:bookmarkEnd w:id="1404"/>
      <w:bookmarkEnd w:id="1405"/>
      <w:bookmarkEnd w:id="1406"/>
      <w:bookmarkEnd w:id="1407"/>
      <w:bookmarkEnd w:id="1408"/>
      <w:bookmarkEnd w:id="1409"/>
      <w:bookmarkEnd w:id="1410"/>
      <w:bookmarkEnd w:id="1411"/>
      <w:bookmarkEnd w:id="1412"/>
      <w:bookmarkEnd w:id="1413"/>
    </w:p>
    <w:p w14:paraId="7F0DDA49" w14:textId="77777777" w:rsidR="00A43E6F" w:rsidRDefault="00A43E6F" w:rsidP="006F6C12"/>
    <w:tbl>
      <w:tblPr>
        <w:tblW w:w="14580" w:type="dxa"/>
        <w:tblInd w:w="-4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406"/>
        <w:gridCol w:w="1034"/>
        <w:gridCol w:w="810"/>
        <w:gridCol w:w="990"/>
        <w:gridCol w:w="990"/>
        <w:gridCol w:w="1080"/>
        <w:gridCol w:w="1170"/>
        <w:gridCol w:w="1530"/>
        <w:gridCol w:w="1649"/>
        <w:gridCol w:w="1231"/>
        <w:gridCol w:w="2160"/>
        <w:gridCol w:w="1530"/>
      </w:tblGrid>
      <w:tr w:rsidR="00A43E6F" w:rsidRPr="0048568D" w14:paraId="23E51297" w14:textId="77777777" w:rsidTr="79DBD942">
        <w:trPr>
          <w:trHeight w:val="146"/>
          <w:tblHeader/>
        </w:trPr>
        <w:tc>
          <w:tcPr>
            <w:tcW w:w="14580" w:type="dxa"/>
            <w:gridSpan w:val="12"/>
            <w:tcBorders>
              <w:top w:val="single" w:sz="4" w:space="0" w:color="auto"/>
              <w:bottom w:val="single" w:sz="6" w:space="0" w:color="auto"/>
            </w:tcBorders>
            <w:shd w:val="clear" w:color="auto" w:fill="B8CCE4"/>
          </w:tcPr>
          <w:p w14:paraId="517C2D5C" w14:textId="77777777" w:rsidR="00A43E6F" w:rsidRPr="0048568D" w:rsidRDefault="00A43E6F" w:rsidP="79DBD942">
            <w:pPr>
              <w:rPr>
                <w:b/>
                <w:bCs/>
              </w:rPr>
            </w:pPr>
            <w:r w:rsidRPr="79DBD942">
              <w:rPr>
                <w:b/>
                <w:bCs/>
              </w:rPr>
              <w:lastRenderedPageBreak/>
              <w:t xml:space="preserve">VA Education, C&amp;P, and Insurance </w:t>
            </w:r>
            <w:r w:rsidR="00097444" w:rsidRPr="79DBD942">
              <w:rPr>
                <w:b/>
                <w:bCs/>
              </w:rPr>
              <w:t xml:space="preserve">ACH </w:t>
            </w:r>
            <w:r w:rsidRPr="79DBD942">
              <w:rPr>
                <w:b/>
                <w:bCs/>
              </w:rPr>
              <w:t>Reconcilement Field</w:t>
            </w:r>
          </w:p>
        </w:tc>
      </w:tr>
      <w:tr w:rsidR="00A43E6F" w:rsidRPr="0048568D" w14:paraId="217F8CC2" w14:textId="77777777" w:rsidTr="79DBD942">
        <w:trPr>
          <w:trHeight w:val="146"/>
          <w:tblHeader/>
        </w:trPr>
        <w:tc>
          <w:tcPr>
            <w:tcW w:w="406" w:type="dxa"/>
            <w:tcBorders>
              <w:top w:val="single" w:sz="6" w:space="0" w:color="auto"/>
              <w:bottom w:val="single" w:sz="6" w:space="0" w:color="auto"/>
            </w:tcBorders>
            <w:shd w:val="clear" w:color="auto" w:fill="B8CCE4"/>
          </w:tcPr>
          <w:p w14:paraId="26070179" w14:textId="77777777" w:rsidR="00A43E6F" w:rsidRPr="0048568D" w:rsidRDefault="00A43E6F" w:rsidP="00D251B0">
            <w:pPr>
              <w:rPr>
                <w:b/>
              </w:rPr>
            </w:pPr>
            <w:r w:rsidRPr="0048568D">
              <w:rPr>
                <w:b/>
              </w:rPr>
              <w:t>#</w:t>
            </w:r>
          </w:p>
        </w:tc>
        <w:tc>
          <w:tcPr>
            <w:tcW w:w="1034" w:type="dxa"/>
            <w:tcBorders>
              <w:top w:val="single" w:sz="6" w:space="0" w:color="auto"/>
              <w:bottom w:val="single" w:sz="6" w:space="0" w:color="auto"/>
            </w:tcBorders>
            <w:shd w:val="clear" w:color="auto" w:fill="B8CCE4"/>
          </w:tcPr>
          <w:p w14:paraId="75D057E5" w14:textId="77777777" w:rsidR="00A43E6F" w:rsidRPr="0048568D" w:rsidRDefault="00A43E6F" w:rsidP="00D251B0">
            <w:pPr>
              <w:rPr>
                <w:b/>
              </w:rPr>
            </w:pPr>
            <w:r w:rsidRPr="0048568D">
              <w:rPr>
                <w:b/>
              </w:rPr>
              <w:t>Field Name</w:t>
            </w:r>
          </w:p>
        </w:tc>
        <w:tc>
          <w:tcPr>
            <w:tcW w:w="810" w:type="dxa"/>
            <w:tcBorders>
              <w:top w:val="single" w:sz="6" w:space="0" w:color="auto"/>
              <w:bottom w:val="single" w:sz="6" w:space="0" w:color="auto"/>
            </w:tcBorders>
            <w:shd w:val="clear" w:color="auto" w:fill="B8CCE4"/>
          </w:tcPr>
          <w:p w14:paraId="54C8DD55" w14:textId="77777777" w:rsidR="00A43E6F" w:rsidRPr="0048568D" w:rsidRDefault="00A43E6F" w:rsidP="00D251B0">
            <w:pPr>
              <w:rPr>
                <w:b/>
              </w:rPr>
            </w:pPr>
            <w:r w:rsidRPr="0048568D">
              <w:rPr>
                <w:b/>
              </w:rPr>
              <w:t>Type</w:t>
            </w:r>
          </w:p>
        </w:tc>
        <w:tc>
          <w:tcPr>
            <w:tcW w:w="990" w:type="dxa"/>
            <w:tcBorders>
              <w:top w:val="single" w:sz="6" w:space="0" w:color="auto"/>
              <w:bottom w:val="single" w:sz="6" w:space="0" w:color="auto"/>
            </w:tcBorders>
            <w:shd w:val="clear" w:color="auto" w:fill="B8CCE4"/>
          </w:tcPr>
          <w:p w14:paraId="38DFEA82" w14:textId="77777777" w:rsidR="00A43E6F" w:rsidRPr="0048568D" w:rsidRDefault="00A43E6F" w:rsidP="00D251B0">
            <w:pPr>
              <w:rPr>
                <w:b/>
              </w:rPr>
            </w:pPr>
            <w:r w:rsidRPr="0048568D">
              <w:rPr>
                <w:b/>
              </w:rPr>
              <w:t>Field Value</w:t>
            </w:r>
          </w:p>
        </w:tc>
        <w:tc>
          <w:tcPr>
            <w:tcW w:w="990" w:type="dxa"/>
            <w:tcBorders>
              <w:top w:val="single" w:sz="6" w:space="0" w:color="auto"/>
              <w:bottom w:val="single" w:sz="6" w:space="0" w:color="auto"/>
            </w:tcBorders>
            <w:shd w:val="clear" w:color="auto" w:fill="B8CCE4"/>
          </w:tcPr>
          <w:p w14:paraId="013454E6" w14:textId="77777777" w:rsidR="00A43E6F" w:rsidRPr="0048568D" w:rsidRDefault="00A43E6F" w:rsidP="00D251B0">
            <w:pPr>
              <w:rPr>
                <w:b/>
              </w:rPr>
            </w:pPr>
            <w:r w:rsidRPr="0048568D">
              <w:rPr>
                <w:b/>
              </w:rPr>
              <w:t>Length</w:t>
            </w:r>
          </w:p>
        </w:tc>
        <w:tc>
          <w:tcPr>
            <w:tcW w:w="1080" w:type="dxa"/>
            <w:tcBorders>
              <w:top w:val="single" w:sz="6" w:space="0" w:color="auto"/>
              <w:bottom w:val="single" w:sz="6" w:space="0" w:color="auto"/>
            </w:tcBorders>
            <w:shd w:val="clear" w:color="auto" w:fill="B8CCE4"/>
          </w:tcPr>
          <w:p w14:paraId="4FA99C99" w14:textId="77777777" w:rsidR="00A43E6F" w:rsidRPr="0048568D" w:rsidRDefault="00A43E6F" w:rsidP="00D251B0">
            <w:pPr>
              <w:rPr>
                <w:b/>
              </w:rPr>
            </w:pPr>
            <w:r w:rsidRPr="0048568D">
              <w:rPr>
                <w:b/>
              </w:rPr>
              <w:t>Start Position</w:t>
            </w:r>
          </w:p>
        </w:tc>
        <w:tc>
          <w:tcPr>
            <w:tcW w:w="1170" w:type="dxa"/>
            <w:tcBorders>
              <w:top w:val="single" w:sz="6" w:space="0" w:color="auto"/>
              <w:bottom w:val="single" w:sz="6" w:space="0" w:color="auto"/>
            </w:tcBorders>
            <w:shd w:val="clear" w:color="auto" w:fill="B8CCE4"/>
          </w:tcPr>
          <w:p w14:paraId="38E97765" w14:textId="77777777" w:rsidR="00A43E6F" w:rsidRPr="0048568D" w:rsidRDefault="00A43E6F" w:rsidP="00D251B0">
            <w:pPr>
              <w:rPr>
                <w:b/>
              </w:rPr>
            </w:pPr>
            <w:r w:rsidRPr="0048568D">
              <w:rPr>
                <w:b/>
              </w:rPr>
              <w:t>End Position</w:t>
            </w:r>
          </w:p>
        </w:tc>
        <w:tc>
          <w:tcPr>
            <w:tcW w:w="1530" w:type="dxa"/>
            <w:tcBorders>
              <w:top w:val="single" w:sz="6" w:space="0" w:color="auto"/>
              <w:bottom w:val="single" w:sz="6" w:space="0" w:color="auto"/>
            </w:tcBorders>
            <w:shd w:val="clear" w:color="auto" w:fill="B8CCE4"/>
          </w:tcPr>
          <w:p w14:paraId="6F962C83" w14:textId="77777777" w:rsidR="00A43E6F" w:rsidRPr="0048568D" w:rsidRDefault="00A43E6F" w:rsidP="00D251B0">
            <w:pPr>
              <w:rPr>
                <w:b/>
              </w:rPr>
            </w:pPr>
            <w:r w:rsidRPr="0048568D">
              <w:rPr>
                <w:b/>
              </w:rPr>
              <w:t>Validation rules</w:t>
            </w:r>
          </w:p>
        </w:tc>
        <w:tc>
          <w:tcPr>
            <w:tcW w:w="1649" w:type="dxa"/>
            <w:tcBorders>
              <w:top w:val="single" w:sz="6" w:space="0" w:color="auto"/>
              <w:bottom w:val="single" w:sz="6" w:space="0" w:color="auto"/>
            </w:tcBorders>
            <w:shd w:val="clear" w:color="auto" w:fill="B8CCE4"/>
          </w:tcPr>
          <w:p w14:paraId="6F36A116" w14:textId="77777777" w:rsidR="00A43E6F" w:rsidRPr="0048568D" w:rsidRDefault="00A43E6F" w:rsidP="00D251B0">
            <w:pPr>
              <w:rPr>
                <w:b/>
              </w:rPr>
            </w:pPr>
            <w:r w:rsidRPr="0048568D">
              <w:rPr>
                <w:b/>
              </w:rPr>
              <w:t>Error Code</w:t>
            </w:r>
          </w:p>
        </w:tc>
        <w:tc>
          <w:tcPr>
            <w:tcW w:w="1231" w:type="dxa"/>
            <w:tcBorders>
              <w:top w:val="single" w:sz="6" w:space="0" w:color="auto"/>
              <w:bottom w:val="single" w:sz="6" w:space="0" w:color="auto"/>
            </w:tcBorders>
            <w:shd w:val="clear" w:color="auto" w:fill="B8CCE4"/>
          </w:tcPr>
          <w:p w14:paraId="1DCEC0CE" w14:textId="77777777" w:rsidR="00A43E6F" w:rsidRPr="0048568D" w:rsidRDefault="00A43E6F" w:rsidP="00D251B0">
            <w:pPr>
              <w:rPr>
                <w:b/>
              </w:rPr>
            </w:pPr>
            <w:r w:rsidRPr="0048568D">
              <w:rPr>
                <w:b/>
              </w:rPr>
              <w:t>Stored Name</w:t>
            </w:r>
          </w:p>
        </w:tc>
        <w:tc>
          <w:tcPr>
            <w:tcW w:w="2160" w:type="dxa"/>
            <w:tcBorders>
              <w:top w:val="single" w:sz="6" w:space="0" w:color="auto"/>
              <w:bottom w:val="single" w:sz="6" w:space="0" w:color="auto"/>
            </w:tcBorders>
            <w:shd w:val="clear" w:color="auto" w:fill="B8CCE4"/>
          </w:tcPr>
          <w:p w14:paraId="1FC76366" w14:textId="77777777" w:rsidR="00A43E6F" w:rsidRPr="0048568D" w:rsidRDefault="00A43E6F" w:rsidP="00D251B0">
            <w:pPr>
              <w:rPr>
                <w:b/>
              </w:rPr>
            </w:pPr>
            <w:r w:rsidRPr="0048568D">
              <w:rPr>
                <w:b/>
              </w:rPr>
              <w:t>Notes</w:t>
            </w:r>
          </w:p>
        </w:tc>
        <w:tc>
          <w:tcPr>
            <w:tcW w:w="1530" w:type="dxa"/>
            <w:tcBorders>
              <w:top w:val="single" w:sz="6" w:space="0" w:color="auto"/>
              <w:bottom w:val="single" w:sz="6" w:space="0" w:color="auto"/>
            </w:tcBorders>
            <w:shd w:val="clear" w:color="auto" w:fill="B8CCE4"/>
          </w:tcPr>
          <w:p w14:paraId="3F3CFB40" w14:textId="77777777" w:rsidR="00A43E6F" w:rsidRPr="0048568D" w:rsidRDefault="00A43E6F" w:rsidP="00D251B0">
            <w:pPr>
              <w:rPr>
                <w:b/>
              </w:rPr>
            </w:pPr>
            <w:r w:rsidRPr="0048568D">
              <w:rPr>
                <w:b/>
              </w:rPr>
              <w:t>Downstream Mapping</w:t>
            </w:r>
          </w:p>
        </w:tc>
      </w:tr>
      <w:tr w:rsidR="00A43E6F" w:rsidRPr="0048568D" w14:paraId="7AD597C7" w14:textId="77777777" w:rsidTr="79DBD942">
        <w:trPr>
          <w:trHeight w:val="146"/>
        </w:trPr>
        <w:tc>
          <w:tcPr>
            <w:tcW w:w="406" w:type="dxa"/>
          </w:tcPr>
          <w:p w14:paraId="3547C565" w14:textId="77777777" w:rsidR="00A43E6F" w:rsidRPr="0048568D" w:rsidRDefault="00A43E6F" w:rsidP="0074196B">
            <w:pPr>
              <w:numPr>
                <w:ilvl w:val="0"/>
                <w:numId w:val="8"/>
              </w:numPr>
            </w:pPr>
          </w:p>
        </w:tc>
        <w:tc>
          <w:tcPr>
            <w:tcW w:w="1034" w:type="dxa"/>
          </w:tcPr>
          <w:p w14:paraId="1D6C8225" w14:textId="77777777" w:rsidR="00A43E6F" w:rsidRPr="0048568D" w:rsidRDefault="00A43E6F" w:rsidP="00D251B0">
            <w:r w:rsidRPr="0048568D">
              <w:rPr>
                <w:rFonts w:ascii="MS Sans Serif" w:hAnsi="MS Sans Serif"/>
              </w:rPr>
              <w:t>VA Stn Code</w:t>
            </w:r>
          </w:p>
        </w:tc>
        <w:tc>
          <w:tcPr>
            <w:tcW w:w="810" w:type="dxa"/>
          </w:tcPr>
          <w:p w14:paraId="66C97FBC" w14:textId="77777777" w:rsidR="00A43E6F" w:rsidRPr="0048568D" w:rsidRDefault="00A43E6F" w:rsidP="00D251B0">
            <w:r w:rsidRPr="00297B40">
              <w:t>AN</w:t>
            </w:r>
          </w:p>
        </w:tc>
        <w:tc>
          <w:tcPr>
            <w:tcW w:w="990" w:type="dxa"/>
          </w:tcPr>
          <w:p w14:paraId="5B363546" w14:textId="77777777" w:rsidR="00A43E6F" w:rsidRPr="0048568D" w:rsidRDefault="00A43E6F" w:rsidP="00D251B0"/>
        </w:tc>
        <w:tc>
          <w:tcPr>
            <w:tcW w:w="990" w:type="dxa"/>
          </w:tcPr>
          <w:p w14:paraId="49A6A070" w14:textId="77777777" w:rsidR="00A43E6F" w:rsidRPr="0048568D" w:rsidRDefault="00A43E6F" w:rsidP="00D251B0">
            <w:r w:rsidRPr="0048568D">
              <w:rPr>
                <w:rFonts w:ascii="MS Sans Serif" w:hAnsi="MS Sans Serif"/>
              </w:rPr>
              <w:t>2</w:t>
            </w:r>
          </w:p>
        </w:tc>
        <w:tc>
          <w:tcPr>
            <w:tcW w:w="1080" w:type="dxa"/>
          </w:tcPr>
          <w:p w14:paraId="1865B2A5" w14:textId="77777777" w:rsidR="00A43E6F" w:rsidRPr="0048568D" w:rsidRDefault="00A43E6F" w:rsidP="00D251B0">
            <w:r>
              <w:t>1</w:t>
            </w:r>
          </w:p>
        </w:tc>
        <w:tc>
          <w:tcPr>
            <w:tcW w:w="1170" w:type="dxa"/>
          </w:tcPr>
          <w:p w14:paraId="10832223" w14:textId="77777777" w:rsidR="00A43E6F" w:rsidRPr="0048568D" w:rsidRDefault="00A43E6F" w:rsidP="00D251B0">
            <w:r>
              <w:t>2</w:t>
            </w:r>
          </w:p>
        </w:tc>
        <w:tc>
          <w:tcPr>
            <w:tcW w:w="1530" w:type="dxa"/>
          </w:tcPr>
          <w:p w14:paraId="11C1430D" w14:textId="77777777" w:rsidR="00A43E6F" w:rsidRPr="0048568D" w:rsidRDefault="00A43E6F" w:rsidP="00D251B0">
            <w:r>
              <w:t>n/a</w:t>
            </w:r>
          </w:p>
        </w:tc>
        <w:tc>
          <w:tcPr>
            <w:tcW w:w="1649" w:type="dxa"/>
          </w:tcPr>
          <w:p w14:paraId="3E361540" w14:textId="77777777" w:rsidR="00A43E6F" w:rsidRPr="0048568D" w:rsidRDefault="00A43E6F" w:rsidP="00D251B0"/>
        </w:tc>
        <w:tc>
          <w:tcPr>
            <w:tcW w:w="1231" w:type="dxa"/>
          </w:tcPr>
          <w:p w14:paraId="3BDA15B0" w14:textId="77777777" w:rsidR="00A43E6F" w:rsidRPr="0048568D" w:rsidRDefault="00A43E6F" w:rsidP="00D251B0">
            <w:r w:rsidRPr="0048568D">
              <w:rPr>
                <w:rFonts w:ascii="MS Sans Serif" w:hAnsi="MS Sans Serif"/>
              </w:rPr>
              <w:t>VA Stn Code</w:t>
            </w:r>
          </w:p>
        </w:tc>
        <w:tc>
          <w:tcPr>
            <w:tcW w:w="2160" w:type="dxa"/>
          </w:tcPr>
          <w:p w14:paraId="387EC7D2" w14:textId="77777777" w:rsidR="00A43E6F" w:rsidRPr="0048568D" w:rsidRDefault="00A43E6F" w:rsidP="00D251B0"/>
        </w:tc>
        <w:tc>
          <w:tcPr>
            <w:tcW w:w="1530" w:type="dxa"/>
          </w:tcPr>
          <w:p w14:paraId="72C496AE" w14:textId="77777777" w:rsidR="00A43E6F" w:rsidRPr="0048568D" w:rsidRDefault="00A43E6F" w:rsidP="00D251B0">
            <w:r>
              <w:t>PACER</w:t>
            </w:r>
          </w:p>
        </w:tc>
      </w:tr>
      <w:tr w:rsidR="00A43E6F" w:rsidRPr="0048568D" w14:paraId="36097316" w14:textId="77777777" w:rsidTr="79DBD942">
        <w:trPr>
          <w:trHeight w:val="146"/>
        </w:trPr>
        <w:tc>
          <w:tcPr>
            <w:tcW w:w="406" w:type="dxa"/>
          </w:tcPr>
          <w:p w14:paraId="6F2CB62F" w14:textId="77777777" w:rsidR="00A43E6F" w:rsidRPr="0048568D" w:rsidRDefault="00A43E6F" w:rsidP="0074196B">
            <w:pPr>
              <w:numPr>
                <w:ilvl w:val="0"/>
                <w:numId w:val="8"/>
              </w:numPr>
            </w:pPr>
          </w:p>
        </w:tc>
        <w:tc>
          <w:tcPr>
            <w:tcW w:w="1034" w:type="dxa"/>
          </w:tcPr>
          <w:p w14:paraId="215623E2" w14:textId="77777777" w:rsidR="00A43E6F" w:rsidRPr="0048568D" w:rsidRDefault="00A43E6F" w:rsidP="00D251B0">
            <w:r w:rsidRPr="0048568D">
              <w:rPr>
                <w:rFonts w:ascii="MS Sans Serif" w:hAnsi="MS Sans Serif"/>
              </w:rPr>
              <w:t>VA Fin Code</w:t>
            </w:r>
          </w:p>
        </w:tc>
        <w:tc>
          <w:tcPr>
            <w:tcW w:w="810" w:type="dxa"/>
          </w:tcPr>
          <w:p w14:paraId="00AB63DB" w14:textId="77777777" w:rsidR="00A43E6F" w:rsidRPr="0048568D" w:rsidRDefault="00A43E6F" w:rsidP="00D251B0">
            <w:r w:rsidRPr="00297B40">
              <w:t>AN</w:t>
            </w:r>
          </w:p>
        </w:tc>
        <w:tc>
          <w:tcPr>
            <w:tcW w:w="990" w:type="dxa"/>
          </w:tcPr>
          <w:p w14:paraId="4A22785D" w14:textId="77777777" w:rsidR="00A43E6F" w:rsidRPr="0048568D" w:rsidRDefault="00A43E6F" w:rsidP="00D251B0"/>
        </w:tc>
        <w:tc>
          <w:tcPr>
            <w:tcW w:w="990" w:type="dxa"/>
          </w:tcPr>
          <w:p w14:paraId="27705D48" w14:textId="77777777" w:rsidR="00A43E6F" w:rsidRPr="0048568D" w:rsidRDefault="00A43E6F" w:rsidP="00D251B0">
            <w:r w:rsidRPr="0048568D">
              <w:rPr>
                <w:rFonts w:ascii="MS Sans Serif" w:hAnsi="MS Sans Serif"/>
              </w:rPr>
              <w:t>2</w:t>
            </w:r>
          </w:p>
        </w:tc>
        <w:tc>
          <w:tcPr>
            <w:tcW w:w="1080" w:type="dxa"/>
          </w:tcPr>
          <w:p w14:paraId="1CB75BC4" w14:textId="77777777" w:rsidR="00A43E6F" w:rsidRPr="0048568D" w:rsidRDefault="00A43E6F" w:rsidP="00D251B0">
            <w:r>
              <w:t>3</w:t>
            </w:r>
          </w:p>
        </w:tc>
        <w:tc>
          <w:tcPr>
            <w:tcW w:w="1170" w:type="dxa"/>
          </w:tcPr>
          <w:p w14:paraId="4148220E" w14:textId="77777777" w:rsidR="00A43E6F" w:rsidRPr="0048568D" w:rsidRDefault="00A43E6F" w:rsidP="00D251B0">
            <w:r>
              <w:t>4</w:t>
            </w:r>
          </w:p>
        </w:tc>
        <w:tc>
          <w:tcPr>
            <w:tcW w:w="1530" w:type="dxa"/>
          </w:tcPr>
          <w:p w14:paraId="074F413D" w14:textId="77777777" w:rsidR="00A43E6F" w:rsidRPr="0048568D" w:rsidRDefault="00A43E6F" w:rsidP="00D251B0">
            <w:r>
              <w:t>n/a</w:t>
            </w:r>
          </w:p>
        </w:tc>
        <w:tc>
          <w:tcPr>
            <w:tcW w:w="1649" w:type="dxa"/>
          </w:tcPr>
          <w:p w14:paraId="068685F3" w14:textId="77777777" w:rsidR="00A43E6F" w:rsidRPr="0048568D" w:rsidRDefault="00A43E6F" w:rsidP="00D251B0"/>
        </w:tc>
        <w:tc>
          <w:tcPr>
            <w:tcW w:w="1231" w:type="dxa"/>
          </w:tcPr>
          <w:p w14:paraId="71CD6502" w14:textId="77777777" w:rsidR="00A43E6F" w:rsidRPr="0048568D" w:rsidRDefault="00A43E6F" w:rsidP="00D251B0">
            <w:r w:rsidRPr="0048568D">
              <w:rPr>
                <w:rFonts w:ascii="MS Sans Serif" w:hAnsi="MS Sans Serif"/>
              </w:rPr>
              <w:t>VA Fin Code</w:t>
            </w:r>
          </w:p>
        </w:tc>
        <w:tc>
          <w:tcPr>
            <w:tcW w:w="2160" w:type="dxa"/>
          </w:tcPr>
          <w:p w14:paraId="6FA90498" w14:textId="77777777" w:rsidR="00A43E6F" w:rsidRPr="0048568D" w:rsidRDefault="00A43E6F" w:rsidP="00D251B0"/>
        </w:tc>
        <w:tc>
          <w:tcPr>
            <w:tcW w:w="1530" w:type="dxa"/>
          </w:tcPr>
          <w:p w14:paraId="4222399F" w14:textId="77777777" w:rsidR="00A43E6F" w:rsidRPr="0048568D" w:rsidRDefault="00A43E6F" w:rsidP="00D251B0">
            <w:r>
              <w:t>PACER</w:t>
            </w:r>
          </w:p>
        </w:tc>
      </w:tr>
      <w:tr w:rsidR="00A43E6F" w:rsidRPr="0048568D" w14:paraId="60766799" w14:textId="77777777" w:rsidTr="79DBD942">
        <w:trPr>
          <w:trHeight w:val="146"/>
        </w:trPr>
        <w:tc>
          <w:tcPr>
            <w:tcW w:w="406" w:type="dxa"/>
          </w:tcPr>
          <w:p w14:paraId="2390E32B" w14:textId="77777777" w:rsidR="00A43E6F" w:rsidRPr="0048568D" w:rsidRDefault="00A43E6F" w:rsidP="0074196B">
            <w:pPr>
              <w:numPr>
                <w:ilvl w:val="0"/>
                <w:numId w:val="8"/>
              </w:numPr>
            </w:pPr>
          </w:p>
        </w:tc>
        <w:tc>
          <w:tcPr>
            <w:tcW w:w="1034" w:type="dxa"/>
          </w:tcPr>
          <w:p w14:paraId="0867A9BD" w14:textId="77777777" w:rsidR="00A43E6F" w:rsidRPr="0048568D" w:rsidRDefault="00A43E6F" w:rsidP="00D251B0">
            <w:r w:rsidRPr="0048568D">
              <w:rPr>
                <w:rFonts w:ascii="MS Sans Serif" w:hAnsi="MS Sans Serif"/>
              </w:rPr>
              <w:t>VA Approp Code</w:t>
            </w:r>
          </w:p>
        </w:tc>
        <w:tc>
          <w:tcPr>
            <w:tcW w:w="810" w:type="dxa"/>
          </w:tcPr>
          <w:p w14:paraId="0BE76538" w14:textId="77777777" w:rsidR="00A43E6F" w:rsidRPr="0048568D" w:rsidRDefault="00A43E6F" w:rsidP="00D251B0">
            <w:r w:rsidRPr="00297B40">
              <w:t>AN</w:t>
            </w:r>
          </w:p>
        </w:tc>
        <w:tc>
          <w:tcPr>
            <w:tcW w:w="990" w:type="dxa"/>
          </w:tcPr>
          <w:p w14:paraId="4722D99A" w14:textId="77777777" w:rsidR="00A43E6F" w:rsidRPr="0048568D" w:rsidRDefault="00A43E6F" w:rsidP="00D251B0"/>
        </w:tc>
        <w:tc>
          <w:tcPr>
            <w:tcW w:w="990" w:type="dxa"/>
          </w:tcPr>
          <w:p w14:paraId="1F02D4FF" w14:textId="77777777" w:rsidR="00A43E6F" w:rsidRPr="0048568D" w:rsidRDefault="00A43E6F" w:rsidP="00D251B0">
            <w:r w:rsidRPr="0048568D">
              <w:rPr>
                <w:rFonts w:ascii="MS Sans Serif" w:hAnsi="MS Sans Serif"/>
              </w:rPr>
              <w:t>1</w:t>
            </w:r>
          </w:p>
        </w:tc>
        <w:tc>
          <w:tcPr>
            <w:tcW w:w="1080" w:type="dxa"/>
          </w:tcPr>
          <w:p w14:paraId="4AB1EB44" w14:textId="77777777" w:rsidR="00A43E6F" w:rsidRPr="0048568D" w:rsidRDefault="00781876" w:rsidP="00D251B0">
            <w:r>
              <w:t>5</w:t>
            </w:r>
          </w:p>
        </w:tc>
        <w:tc>
          <w:tcPr>
            <w:tcW w:w="1170" w:type="dxa"/>
          </w:tcPr>
          <w:p w14:paraId="269B6520" w14:textId="77777777" w:rsidR="00A43E6F" w:rsidRPr="0048568D" w:rsidRDefault="00781876" w:rsidP="00D251B0">
            <w:r>
              <w:t>5</w:t>
            </w:r>
          </w:p>
        </w:tc>
        <w:tc>
          <w:tcPr>
            <w:tcW w:w="1530" w:type="dxa"/>
          </w:tcPr>
          <w:p w14:paraId="328332CD" w14:textId="77777777" w:rsidR="00A43E6F" w:rsidRPr="0048568D" w:rsidRDefault="00A43E6F" w:rsidP="00D251B0">
            <w:r>
              <w:t>n/a</w:t>
            </w:r>
          </w:p>
        </w:tc>
        <w:tc>
          <w:tcPr>
            <w:tcW w:w="1649" w:type="dxa"/>
          </w:tcPr>
          <w:p w14:paraId="6E40A275" w14:textId="77777777" w:rsidR="00A43E6F" w:rsidRPr="0048568D" w:rsidRDefault="00A43E6F" w:rsidP="00D251B0"/>
        </w:tc>
        <w:tc>
          <w:tcPr>
            <w:tcW w:w="1231" w:type="dxa"/>
          </w:tcPr>
          <w:p w14:paraId="40A5675A" w14:textId="77777777" w:rsidR="00A43E6F" w:rsidRPr="0048568D" w:rsidRDefault="00A43E6F" w:rsidP="00D251B0">
            <w:r w:rsidRPr="0048568D">
              <w:rPr>
                <w:rFonts w:ascii="MS Sans Serif" w:hAnsi="MS Sans Serif"/>
              </w:rPr>
              <w:t>VA Approp Code</w:t>
            </w:r>
          </w:p>
        </w:tc>
        <w:tc>
          <w:tcPr>
            <w:tcW w:w="2160" w:type="dxa"/>
          </w:tcPr>
          <w:p w14:paraId="247AC37C" w14:textId="77777777" w:rsidR="00A43E6F" w:rsidRPr="0048568D" w:rsidRDefault="00A43E6F" w:rsidP="00D251B0"/>
        </w:tc>
        <w:tc>
          <w:tcPr>
            <w:tcW w:w="1530" w:type="dxa"/>
          </w:tcPr>
          <w:p w14:paraId="14AA3315" w14:textId="77777777" w:rsidR="00A43E6F" w:rsidRPr="0048568D" w:rsidRDefault="00A43E6F" w:rsidP="00D251B0">
            <w:r>
              <w:t>PACER</w:t>
            </w:r>
          </w:p>
        </w:tc>
      </w:tr>
      <w:tr w:rsidR="00A43E6F" w:rsidRPr="0048568D" w14:paraId="301345FF" w14:textId="77777777" w:rsidTr="79DBD942">
        <w:trPr>
          <w:trHeight w:val="146"/>
        </w:trPr>
        <w:tc>
          <w:tcPr>
            <w:tcW w:w="406" w:type="dxa"/>
          </w:tcPr>
          <w:p w14:paraId="3971308C" w14:textId="77777777" w:rsidR="00A43E6F" w:rsidRPr="0048568D" w:rsidRDefault="00A43E6F" w:rsidP="0074196B">
            <w:pPr>
              <w:numPr>
                <w:ilvl w:val="0"/>
                <w:numId w:val="8"/>
              </w:numPr>
            </w:pPr>
          </w:p>
        </w:tc>
        <w:tc>
          <w:tcPr>
            <w:tcW w:w="1034" w:type="dxa"/>
          </w:tcPr>
          <w:p w14:paraId="46604E24" w14:textId="77777777" w:rsidR="00A43E6F" w:rsidRPr="0048568D" w:rsidRDefault="00A43E6F" w:rsidP="00D251B0">
            <w:r w:rsidRPr="0048568D">
              <w:rPr>
                <w:rFonts w:ascii="MS Sans Serif" w:hAnsi="MS Sans Serif"/>
              </w:rPr>
              <w:t>VA Address Seq Code</w:t>
            </w:r>
          </w:p>
        </w:tc>
        <w:tc>
          <w:tcPr>
            <w:tcW w:w="810" w:type="dxa"/>
          </w:tcPr>
          <w:p w14:paraId="77A28867" w14:textId="77777777" w:rsidR="00A43E6F" w:rsidRPr="0048568D" w:rsidRDefault="00A43E6F" w:rsidP="00D251B0">
            <w:r w:rsidRPr="00297B40">
              <w:t>AN</w:t>
            </w:r>
          </w:p>
        </w:tc>
        <w:tc>
          <w:tcPr>
            <w:tcW w:w="990" w:type="dxa"/>
          </w:tcPr>
          <w:p w14:paraId="3157C2A4" w14:textId="77777777" w:rsidR="00A43E6F" w:rsidRPr="0048568D" w:rsidRDefault="00A43E6F" w:rsidP="00D251B0"/>
        </w:tc>
        <w:tc>
          <w:tcPr>
            <w:tcW w:w="990" w:type="dxa"/>
          </w:tcPr>
          <w:p w14:paraId="0ED2E4B9" w14:textId="77777777" w:rsidR="00A43E6F" w:rsidRPr="0048568D" w:rsidRDefault="00A43E6F" w:rsidP="00D251B0">
            <w:r w:rsidRPr="0048568D">
              <w:rPr>
                <w:rFonts w:ascii="MS Sans Serif" w:hAnsi="MS Sans Serif"/>
              </w:rPr>
              <w:t>1</w:t>
            </w:r>
          </w:p>
        </w:tc>
        <w:tc>
          <w:tcPr>
            <w:tcW w:w="1080" w:type="dxa"/>
          </w:tcPr>
          <w:p w14:paraId="4B9D4A33" w14:textId="77777777" w:rsidR="00A43E6F" w:rsidRPr="0048568D" w:rsidRDefault="00781876" w:rsidP="00D251B0">
            <w:r>
              <w:t>6</w:t>
            </w:r>
          </w:p>
        </w:tc>
        <w:tc>
          <w:tcPr>
            <w:tcW w:w="1170" w:type="dxa"/>
          </w:tcPr>
          <w:p w14:paraId="6C345AD2" w14:textId="77777777" w:rsidR="00A43E6F" w:rsidRPr="0048568D" w:rsidRDefault="00781876" w:rsidP="00D251B0">
            <w:r>
              <w:t>6</w:t>
            </w:r>
          </w:p>
        </w:tc>
        <w:tc>
          <w:tcPr>
            <w:tcW w:w="1530" w:type="dxa"/>
          </w:tcPr>
          <w:p w14:paraId="2F8D1164" w14:textId="77777777" w:rsidR="00A43E6F" w:rsidRPr="0048568D" w:rsidRDefault="00A43E6F" w:rsidP="00D251B0">
            <w:r>
              <w:t>n/a</w:t>
            </w:r>
          </w:p>
        </w:tc>
        <w:tc>
          <w:tcPr>
            <w:tcW w:w="1649" w:type="dxa"/>
          </w:tcPr>
          <w:p w14:paraId="51E100C5" w14:textId="77777777" w:rsidR="00A43E6F" w:rsidRPr="0048568D" w:rsidRDefault="00A43E6F" w:rsidP="00D251B0"/>
        </w:tc>
        <w:tc>
          <w:tcPr>
            <w:tcW w:w="1231" w:type="dxa"/>
          </w:tcPr>
          <w:p w14:paraId="3FE75E6F" w14:textId="77777777" w:rsidR="00A43E6F" w:rsidRPr="0048568D" w:rsidRDefault="00A43E6F" w:rsidP="00D251B0">
            <w:r w:rsidRPr="0048568D">
              <w:rPr>
                <w:rFonts w:ascii="MS Sans Serif" w:hAnsi="MS Sans Serif"/>
              </w:rPr>
              <w:t>VA Address Seq Code</w:t>
            </w:r>
          </w:p>
        </w:tc>
        <w:tc>
          <w:tcPr>
            <w:tcW w:w="2160" w:type="dxa"/>
          </w:tcPr>
          <w:p w14:paraId="2A1E8C23" w14:textId="77777777" w:rsidR="00A43E6F" w:rsidRPr="0048568D" w:rsidRDefault="00A43E6F" w:rsidP="00D251B0"/>
        </w:tc>
        <w:tc>
          <w:tcPr>
            <w:tcW w:w="1530" w:type="dxa"/>
          </w:tcPr>
          <w:p w14:paraId="70F2DCF3" w14:textId="77777777" w:rsidR="00A43E6F" w:rsidRPr="0048568D" w:rsidRDefault="00A43E6F" w:rsidP="00D251B0">
            <w:r>
              <w:t>PACER</w:t>
            </w:r>
          </w:p>
        </w:tc>
      </w:tr>
      <w:tr w:rsidR="00A43E6F" w:rsidRPr="0048568D" w14:paraId="56521326" w14:textId="77777777" w:rsidTr="79DBD942">
        <w:trPr>
          <w:trHeight w:val="146"/>
        </w:trPr>
        <w:tc>
          <w:tcPr>
            <w:tcW w:w="406" w:type="dxa"/>
          </w:tcPr>
          <w:p w14:paraId="6E711AE1" w14:textId="77777777" w:rsidR="00A43E6F" w:rsidRPr="0048568D" w:rsidRDefault="00A43E6F" w:rsidP="0074196B">
            <w:pPr>
              <w:numPr>
                <w:ilvl w:val="0"/>
                <w:numId w:val="8"/>
              </w:numPr>
            </w:pPr>
          </w:p>
        </w:tc>
        <w:tc>
          <w:tcPr>
            <w:tcW w:w="1034" w:type="dxa"/>
          </w:tcPr>
          <w:p w14:paraId="04212260" w14:textId="77777777" w:rsidR="00A43E6F" w:rsidRPr="0048568D" w:rsidRDefault="00A43E6F" w:rsidP="00D251B0">
            <w:r w:rsidRPr="0048568D">
              <w:rPr>
                <w:rFonts w:ascii="MS Sans Serif" w:hAnsi="MS Sans Serif"/>
              </w:rPr>
              <w:t>VA Polcy Pre Code</w:t>
            </w:r>
          </w:p>
        </w:tc>
        <w:tc>
          <w:tcPr>
            <w:tcW w:w="810" w:type="dxa"/>
          </w:tcPr>
          <w:p w14:paraId="06308170" w14:textId="77777777" w:rsidR="00A43E6F" w:rsidRPr="0048568D" w:rsidRDefault="00A43E6F" w:rsidP="00D251B0">
            <w:r w:rsidRPr="00A604BC">
              <w:t>AN</w:t>
            </w:r>
          </w:p>
        </w:tc>
        <w:tc>
          <w:tcPr>
            <w:tcW w:w="990" w:type="dxa"/>
          </w:tcPr>
          <w:p w14:paraId="0DE260E2" w14:textId="77777777" w:rsidR="00A43E6F" w:rsidRPr="0048568D" w:rsidRDefault="00A43E6F" w:rsidP="00D251B0"/>
        </w:tc>
        <w:tc>
          <w:tcPr>
            <w:tcW w:w="990" w:type="dxa"/>
          </w:tcPr>
          <w:p w14:paraId="40AB849C" w14:textId="77777777" w:rsidR="00A43E6F" w:rsidRPr="0048568D" w:rsidRDefault="00A43E6F" w:rsidP="00D251B0">
            <w:r w:rsidRPr="0048568D">
              <w:rPr>
                <w:rFonts w:ascii="MS Sans Serif" w:hAnsi="MS Sans Serif"/>
              </w:rPr>
              <w:t>2</w:t>
            </w:r>
          </w:p>
        </w:tc>
        <w:tc>
          <w:tcPr>
            <w:tcW w:w="1080" w:type="dxa"/>
          </w:tcPr>
          <w:p w14:paraId="0F0B2B98" w14:textId="77777777" w:rsidR="00A43E6F" w:rsidRPr="0048568D" w:rsidRDefault="00781876" w:rsidP="00D251B0">
            <w:r>
              <w:t>7</w:t>
            </w:r>
          </w:p>
        </w:tc>
        <w:tc>
          <w:tcPr>
            <w:tcW w:w="1170" w:type="dxa"/>
          </w:tcPr>
          <w:p w14:paraId="3A940E4E" w14:textId="77777777" w:rsidR="00A43E6F" w:rsidRPr="0048568D" w:rsidRDefault="00781876" w:rsidP="00D251B0">
            <w:r>
              <w:t>8</w:t>
            </w:r>
          </w:p>
        </w:tc>
        <w:tc>
          <w:tcPr>
            <w:tcW w:w="1530" w:type="dxa"/>
          </w:tcPr>
          <w:p w14:paraId="5CF5A6FE" w14:textId="77777777" w:rsidR="00A43E6F" w:rsidRPr="0048568D" w:rsidRDefault="00A43E6F" w:rsidP="00D251B0">
            <w:r>
              <w:t>n/a</w:t>
            </w:r>
          </w:p>
        </w:tc>
        <w:tc>
          <w:tcPr>
            <w:tcW w:w="1649" w:type="dxa"/>
          </w:tcPr>
          <w:p w14:paraId="57144440" w14:textId="77777777" w:rsidR="00A43E6F" w:rsidRPr="0048568D" w:rsidRDefault="00A43E6F" w:rsidP="00D251B0"/>
        </w:tc>
        <w:tc>
          <w:tcPr>
            <w:tcW w:w="1231" w:type="dxa"/>
          </w:tcPr>
          <w:p w14:paraId="3F8B2D42" w14:textId="77777777" w:rsidR="00A43E6F" w:rsidRPr="0048568D" w:rsidRDefault="00A43E6F" w:rsidP="00D251B0">
            <w:r w:rsidRPr="0048568D">
              <w:rPr>
                <w:rFonts w:ascii="MS Sans Serif" w:hAnsi="MS Sans Serif"/>
              </w:rPr>
              <w:t>VA Polcy Pre Code</w:t>
            </w:r>
          </w:p>
        </w:tc>
        <w:tc>
          <w:tcPr>
            <w:tcW w:w="2160" w:type="dxa"/>
          </w:tcPr>
          <w:p w14:paraId="595406EE" w14:textId="77777777" w:rsidR="00A43E6F" w:rsidRPr="0048568D" w:rsidRDefault="00A43E6F" w:rsidP="00D251B0"/>
        </w:tc>
        <w:tc>
          <w:tcPr>
            <w:tcW w:w="1530" w:type="dxa"/>
          </w:tcPr>
          <w:p w14:paraId="079ABD05" w14:textId="77777777" w:rsidR="00A43E6F" w:rsidRPr="0048568D" w:rsidRDefault="00A43E6F" w:rsidP="00D251B0">
            <w:r>
              <w:t>PACER</w:t>
            </w:r>
          </w:p>
        </w:tc>
      </w:tr>
      <w:tr w:rsidR="00A43E6F" w:rsidRPr="0048568D" w14:paraId="2AD4D606" w14:textId="77777777" w:rsidTr="79DBD942">
        <w:trPr>
          <w:trHeight w:val="146"/>
        </w:trPr>
        <w:tc>
          <w:tcPr>
            <w:tcW w:w="406" w:type="dxa"/>
          </w:tcPr>
          <w:p w14:paraId="25B58AB3" w14:textId="77777777" w:rsidR="00A43E6F" w:rsidRPr="0048568D" w:rsidRDefault="00A43E6F" w:rsidP="0074196B">
            <w:pPr>
              <w:numPr>
                <w:ilvl w:val="0"/>
                <w:numId w:val="8"/>
              </w:numPr>
            </w:pPr>
          </w:p>
        </w:tc>
        <w:tc>
          <w:tcPr>
            <w:tcW w:w="1034" w:type="dxa"/>
          </w:tcPr>
          <w:p w14:paraId="4096AC1A" w14:textId="77777777" w:rsidR="00A43E6F" w:rsidRPr="0048568D" w:rsidRDefault="00A43E6F" w:rsidP="00D251B0">
            <w:r w:rsidRPr="0048568D">
              <w:rPr>
                <w:rFonts w:ascii="MS Sans Serif" w:hAnsi="MS Sans Serif"/>
              </w:rPr>
              <w:t>VA Polcy Num</w:t>
            </w:r>
          </w:p>
        </w:tc>
        <w:tc>
          <w:tcPr>
            <w:tcW w:w="810" w:type="dxa"/>
          </w:tcPr>
          <w:p w14:paraId="6F552853" w14:textId="77777777" w:rsidR="00A43E6F" w:rsidRPr="0048568D" w:rsidRDefault="00A43E6F" w:rsidP="00D251B0">
            <w:r w:rsidRPr="00A604BC">
              <w:t>AN</w:t>
            </w:r>
          </w:p>
        </w:tc>
        <w:tc>
          <w:tcPr>
            <w:tcW w:w="990" w:type="dxa"/>
          </w:tcPr>
          <w:p w14:paraId="30F8F1E9" w14:textId="77777777" w:rsidR="00A43E6F" w:rsidRPr="0048568D" w:rsidRDefault="00A43E6F" w:rsidP="00D251B0"/>
        </w:tc>
        <w:tc>
          <w:tcPr>
            <w:tcW w:w="990" w:type="dxa"/>
          </w:tcPr>
          <w:p w14:paraId="596557ED" w14:textId="77777777" w:rsidR="00A43E6F" w:rsidRPr="0048568D" w:rsidRDefault="00A43E6F" w:rsidP="00D251B0">
            <w:r w:rsidRPr="0048568D">
              <w:rPr>
                <w:rFonts w:ascii="MS Sans Serif" w:hAnsi="MS Sans Serif"/>
              </w:rPr>
              <w:t>2</w:t>
            </w:r>
          </w:p>
        </w:tc>
        <w:tc>
          <w:tcPr>
            <w:tcW w:w="1080" w:type="dxa"/>
          </w:tcPr>
          <w:p w14:paraId="1FEB0899" w14:textId="77777777" w:rsidR="00A43E6F" w:rsidRPr="0048568D" w:rsidRDefault="00781876" w:rsidP="00D251B0">
            <w:r>
              <w:t>9</w:t>
            </w:r>
          </w:p>
        </w:tc>
        <w:tc>
          <w:tcPr>
            <w:tcW w:w="1170" w:type="dxa"/>
          </w:tcPr>
          <w:p w14:paraId="16B5A5D5" w14:textId="77777777" w:rsidR="00A43E6F" w:rsidRPr="0048568D" w:rsidRDefault="00A43E6F" w:rsidP="00D251B0">
            <w:r>
              <w:t>1</w:t>
            </w:r>
            <w:r w:rsidR="00781876">
              <w:t>0</w:t>
            </w:r>
          </w:p>
        </w:tc>
        <w:tc>
          <w:tcPr>
            <w:tcW w:w="1530" w:type="dxa"/>
          </w:tcPr>
          <w:p w14:paraId="51A7A476" w14:textId="77777777" w:rsidR="00A43E6F" w:rsidRPr="0048568D" w:rsidRDefault="00A43E6F" w:rsidP="00D251B0">
            <w:r>
              <w:t>n/a</w:t>
            </w:r>
          </w:p>
        </w:tc>
        <w:tc>
          <w:tcPr>
            <w:tcW w:w="1649" w:type="dxa"/>
          </w:tcPr>
          <w:p w14:paraId="275D12AB" w14:textId="77777777" w:rsidR="00A43E6F" w:rsidRPr="0048568D" w:rsidRDefault="00A43E6F" w:rsidP="00D251B0"/>
        </w:tc>
        <w:tc>
          <w:tcPr>
            <w:tcW w:w="1231" w:type="dxa"/>
          </w:tcPr>
          <w:p w14:paraId="38A1EEC2" w14:textId="77777777" w:rsidR="00A43E6F" w:rsidRPr="0048568D" w:rsidRDefault="00A43E6F" w:rsidP="00D251B0">
            <w:r w:rsidRPr="0048568D">
              <w:rPr>
                <w:rFonts w:ascii="MS Sans Serif" w:hAnsi="MS Sans Serif"/>
              </w:rPr>
              <w:t>VA Polcy Num</w:t>
            </w:r>
          </w:p>
        </w:tc>
        <w:tc>
          <w:tcPr>
            <w:tcW w:w="2160" w:type="dxa"/>
          </w:tcPr>
          <w:p w14:paraId="37514AA4" w14:textId="77777777" w:rsidR="00A43E6F" w:rsidRPr="0048568D" w:rsidRDefault="00A43E6F" w:rsidP="00D251B0"/>
        </w:tc>
        <w:tc>
          <w:tcPr>
            <w:tcW w:w="1530" w:type="dxa"/>
          </w:tcPr>
          <w:p w14:paraId="44A937F7" w14:textId="77777777" w:rsidR="00A43E6F" w:rsidRPr="0048568D" w:rsidRDefault="00A43E6F" w:rsidP="00D251B0">
            <w:r>
              <w:t>PACER</w:t>
            </w:r>
          </w:p>
        </w:tc>
      </w:tr>
      <w:tr w:rsidR="00A43E6F" w:rsidRPr="0048568D" w14:paraId="3FE1E590" w14:textId="77777777" w:rsidTr="79DBD942">
        <w:trPr>
          <w:trHeight w:val="146"/>
        </w:trPr>
        <w:tc>
          <w:tcPr>
            <w:tcW w:w="406" w:type="dxa"/>
          </w:tcPr>
          <w:p w14:paraId="42236F1C" w14:textId="77777777" w:rsidR="00A43E6F" w:rsidRPr="0048568D" w:rsidRDefault="00A43E6F" w:rsidP="0074196B">
            <w:pPr>
              <w:numPr>
                <w:ilvl w:val="0"/>
                <w:numId w:val="8"/>
              </w:numPr>
            </w:pPr>
          </w:p>
        </w:tc>
        <w:tc>
          <w:tcPr>
            <w:tcW w:w="1034" w:type="dxa"/>
          </w:tcPr>
          <w:p w14:paraId="646A5139" w14:textId="77777777" w:rsidR="00A43E6F" w:rsidRPr="0048568D" w:rsidRDefault="00A43E6F" w:rsidP="00D251B0">
            <w:r w:rsidRPr="0048568D">
              <w:rPr>
                <w:rFonts w:ascii="MS Sans Serif" w:hAnsi="MS Sans Serif"/>
              </w:rPr>
              <w:t>VA Pay Period Info</w:t>
            </w:r>
          </w:p>
        </w:tc>
        <w:tc>
          <w:tcPr>
            <w:tcW w:w="810" w:type="dxa"/>
          </w:tcPr>
          <w:p w14:paraId="5DBADF8E" w14:textId="77777777" w:rsidR="00A43E6F" w:rsidRPr="0048568D" w:rsidRDefault="00A43E6F" w:rsidP="00D251B0">
            <w:r w:rsidRPr="00A604BC">
              <w:t>AN</w:t>
            </w:r>
          </w:p>
        </w:tc>
        <w:tc>
          <w:tcPr>
            <w:tcW w:w="990" w:type="dxa"/>
          </w:tcPr>
          <w:p w14:paraId="651F4158" w14:textId="77777777" w:rsidR="00A43E6F" w:rsidRPr="0048568D" w:rsidRDefault="00A43E6F" w:rsidP="00D251B0"/>
        </w:tc>
        <w:tc>
          <w:tcPr>
            <w:tcW w:w="990" w:type="dxa"/>
          </w:tcPr>
          <w:p w14:paraId="7B1AC959" w14:textId="77777777" w:rsidR="00A43E6F" w:rsidRPr="0048568D" w:rsidRDefault="00A43E6F" w:rsidP="00D251B0">
            <w:pPr>
              <w:rPr>
                <w:rFonts w:ascii="MS Sans Serif" w:hAnsi="MS Sans Serif"/>
              </w:rPr>
            </w:pPr>
            <w:r w:rsidRPr="0048568D">
              <w:rPr>
                <w:rFonts w:ascii="MS Sans Serif" w:hAnsi="MS Sans Serif"/>
              </w:rPr>
              <w:t>12</w:t>
            </w:r>
          </w:p>
        </w:tc>
        <w:tc>
          <w:tcPr>
            <w:tcW w:w="1080" w:type="dxa"/>
          </w:tcPr>
          <w:p w14:paraId="4DAB4940" w14:textId="77777777" w:rsidR="00A43E6F" w:rsidRPr="0048568D" w:rsidRDefault="00A43E6F" w:rsidP="00D251B0">
            <w:r>
              <w:t>1</w:t>
            </w:r>
            <w:r w:rsidR="00781876">
              <w:t>1</w:t>
            </w:r>
          </w:p>
        </w:tc>
        <w:tc>
          <w:tcPr>
            <w:tcW w:w="1170" w:type="dxa"/>
          </w:tcPr>
          <w:p w14:paraId="3F260812" w14:textId="77777777" w:rsidR="00A43E6F" w:rsidRPr="0048568D" w:rsidRDefault="00A43E6F" w:rsidP="00D251B0">
            <w:r>
              <w:t>2</w:t>
            </w:r>
            <w:r w:rsidR="00781876">
              <w:t>2</w:t>
            </w:r>
          </w:p>
        </w:tc>
        <w:tc>
          <w:tcPr>
            <w:tcW w:w="1530" w:type="dxa"/>
          </w:tcPr>
          <w:p w14:paraId="311082FE" w14:textId="77777777" w:rsidR="00A43E6F" w:rsidRPr="0048568D" w:rsidRDefault="00A43E6F" w:rsidP="00D251B0">
            <w:r>
              <w:t>n/a</w:t>
            </w:r>
          </w:p>
        </w:tc>
        <w:tc>
          <w:tcPr>
            <w:tcW w:w="1649" w:type="dxa"/>
          </w:tcPr>
          <w:p w14:paraId="617E05B1" w14:textId="77777777" w:rsidR="00A43E6F" w:rsidRPr="0048568D" w:rsidRDefault="00A43E6F" w:rsidP="00D251B0"/>
        </w:tc>
        <w:tc>
          <w:tcPr>
            <w:tcW w:w="1231" w:type="dxa"/>
          </w:tcPr>
          <w:p w14:paraId="3AAD32B7" w14:textId="77777777" w:rsidR="00A43E6F" w:rsidRPr="0048568D" w:rsidRDefault="00A43E6F" w:rsidP="00D251B0">
            <w:r w:rsidRPr="0048568D">
              <w:rPr>
                <w:rFonts w:ascii="MS Sans Serif" w:hAnsi="MS Sans Serif"/>
              </w:rPr>
              <w:t>VA Pay Period Info</w:t>
            </w:r>
          </w:p>
        </w:tc>
        <w:tc>
          <w:tcPr>
            <w:tcW w:w="2160" w:type="dxa"/>
          </w:tcPr>
          <w:p w14:paraId="217F6109" w14:textId="77777777" w:rsidR="00A43E6F" w:rsidRPr="0048568D" w:rsidRDefault="00A43E6F" w:rsidP="00D251B0"/>
        </w:tc>
        <w:tc>
          <w:tcPr>
            <w:tcW w:w="1530" w:type="dxa"/>
          </w:tcPr>
          <w:p w14:paraId="2EBA65D8" w14:textId="77777777" w:rsidR="00A43E6F" w:rsidRPr="0048568D" w:rsidRDefault="00A43E6F" w:rsidP="00D251B0">
            <w:r>
              <w:t>PACER</w:t>
            </w:r>
          </w:p>
        </w:tc>
      </w:tr>
      <w:tr w:rsidR="00A43E6F" w:rsidRPr="0048568D" w14:paraId="2769DA36" w14:textId="77777777" w:rsidTr="79DBD942">
        <w:trPr>
          <w:trHeight w:val="146"/>
        </w:trPr>
        <w:tc>
          <w:tcPr>
            <w:tcW w:w="406" w:type="dxa"/>
          </w:tcPr>
          <w:p w14:paraId="583093D6" w14:textId="77777777" w:rsidR="00A43E6F" w:rsidRPr="0048568D" w:rsidRDefault="00A43E6F" w:rsidP="0074196B">
            <w:pPr>
              <w:numPr>
                <w:ilvl w:val="0"/>
                <w:numId w:val="8"/>
              </w:numPr>
            </w:pPr>
          </w:p>
        </w:tc>
        <w:tc>
          <w:tcPr>
            <w:tcW w:w="1034" w:type="dxa"/>
          </w:tcPr>
          <w:p w14:paraId="5AA4605E" w14:textId="77777777" w:rsidR="00A43E6F" w:rsidRPr="0048568D" w:rsidRDefault="00A43E6F" w:rsidP="00D251B0">
            <w:pPr>
              <w:rPr>
                <w:rFonts w:ascii="MS Sans Serif" w:hAnsi="MS Sans Serif"/>
              </w:rPr>
            </w:pPr>
            <w:r>
              <w:rPr>
                <w:rFonts w:ascii="MS Sans Serif" w:hAnsi="MS Sans Serif"/>
              </w:rPr>
              <w:t>Filler</w:t>
            </w:r>
          </w:p>
        </w:tc>
        <w:tc>
          <w:tcPr>
            <w:tcW w:w="810" w:type="dxa"/>
          </w:tcPr>
          <w:p w14:paraId="6F11D801" w14:textId="77777777" w:rsidR="00A43E6F" w:rsidRPr="00A604BC" w:rsidRDefault="00A43E6F" w:rsidP="00D251B0"/>
        </w:tc>
        <w:tc>
          <w:tcPr>
            <w:tcW w:w="990" w:type="dxa"/>
          </w:tcPr>
          <w:p w14:paraId="1A9880BF" w14:textId="77777777" w:rsidR="00A43E6F" w:rsidRPr="0048568D" w:rsidRDefault="00A43E6F" w:rsidP="00D251B0"/>
        </w:tc>
        <w:tc>
          <w:tcPr>
            <w:tcW w:w="990" w:type="dxa"/>
          </w:tcPr>
          <w:p w14:paraId="678FE5E4" w14:textId="77777777" w:rsidR="00A43E6F" w:rsidRPr="0048568D" w:rsidRDefault="00A43E6F" w:rsidP="00D251B0">
            <w:pPr>
              <w:rPr>
                <w:rFonts w:ascii="MS Sans Serif" w:hAnsi="MS Sans Serif"/>
              </w:rPr>
            </w:pPr>
            <w:r>
              <w:rPr>
                <w:rFonts w:ascii="MS Sans Serif" w:hAnsi="MS Sans Serif"/>
              </w:rPr>
              <w:t>7</w:t>
            </w:r>
            <w:r w:rsidR="00781876">
              <w:rPr>
                <w:rFonts w:ascii="MS Sans Serif" w:hAnsi="MS Sans Serif"/>
              </w:rPr>
              <w:t>8</w:t>
            </w:r>
          </w:p>
        </w:tc>
        <w:tc>
          <w:tcPr>
            <w:tcW w:w="1080" w:type="dxa"/>
          </w:tcPr>
          <w:p w14:paraId="1673591C" w14:textId="77777777" w:rsidR="00A43E6F" w:rsidRDefault="00A43E6F" w:rsidP="00D251B0">
            <w:r>
              <w:t>2</w:t>
            </w:r>
            <w:r w:rsidR="00781876">
              <w:t>3</w:t>
            </w:r>
          </w:p>
        </w:tc>
        <w:tc>
          <w:tcPr>
            <w:tcW w:w="1170" w:type="dxa"/>
          </w:tcPr>
          <w:p w14:paraId="622E559F" w14:textId="77777777" w:rsidR="00A43E6F" w:rsidRDefault="00A43E6F" w:rsidP="00D251B0">
            <w:r>
              <w:t>100</w:t>
            </w:r>
          </w:p>
        </w:tc>
        <w:tc>
          <w:tcPr>
            <w:tcW w:w="1530" w:type="dxa"/>
          </w:tcPr>
          <w:p w14:paraId="2697956C" w14:textId="77777777" w:rsidR="00A43E6F" w:rsidRDefault="00A43E6F" w:rsidP="00D251B0"/>
        </w:tc>
        <w:tc>
          <w:tcPr>
            <w:tcW w:w="1649" w:type="dxa"/>
          </w:tcPr>
          <w:p w14:paraId="204C0FDA" w14:textId="77777777" w:rsidR="00A43E6F" w:rsidRPr="0048568D" w:rsidRDefault="00A43E6F" w:rsidP="00D251B0"/>
        </w:tc>
        <w:tc>
          <w:tcPr>
            <w:tcW w:w="1231" w:type="dxa"/>
          </w:tcPr>
          <w:p w14:paraId="2108D9D7" w14:textId="77777777" w:rsidR="00A43E6F" w:rsidRPr="0048568D" w:rsidRDefault="00A43E6F" w:rsidP="00D251B0">
            <w:pPr>
              <w:rPr>
                <w:rFonts w:ascii="MS Sans Serif" w:hAnsi="MS Sans Serif"/>
              </w:rPr>
            </w:pPr>
          </w:p>
        </w:tc>
        <w:tc>
          <w:tcPr>
            <w:tcW w:w="2160" w:type="dxa"/>
          </w:tcPr>
          <w:p w14:paraId="6B99D70F" w14:textId="77777777" w:rsidR="00A43E6F" w:rsidRPr="0048568D" w:rsidRDefault="00A43E6F" w:rsidP="00D251B0"/>
        </w:tc>
        <w:tc>
          <w:tcPr>
            <w:tcW w:w="1530" w:type="dxa"/>
          </w:tcPr>
          <w:p w14:paraId="07DC3F02" w14:textId="77777777" w:rsidR="00A43E6F" w:rsidRDefault="00A43E6F" w:rsidP="00D251B0"/>
        </w:tc>
      </w:tr>
    </w:tbl>
    <w:p w14:paraId="22E52315" w14:textId="77777777" w:rsidR="00A43E6F" w:rsidRDefault="00A43E6F" w:rsidP="006F6C12"/>
    <w:p w14:paraId="4B7FB1D2" w14:textId="77777777" w:rsidR="00A43E6F" w:rsidRDefault="00A43E6F" w:rsidP="006F6C12"/>
    <w:p w14:paraId="7CD5B348" w14:textId="77777777" w:rsidR="009C2F1A" w:rsidRPr="009C2F1A" w:rsidRDefault="00CC20E7" w:rsidP="00B65EFB">
      <w:pPr>
        <w:pStyle w:val="Heading3"/>
      </w:pPr>
      <w:bookmarkStart w:id="1414" w:name="_Toc512413647"/>
      <w:bookmarkStart w:id="1415" w:name="_Toc512414170"/>
      <w:bookmarkStart w:id="1416" w:name="_Toc512414442"/>
      <w:bookmarkStart w:id="1417" w:name="_Toc512414626"/>
      <w:bookmarkStart w:id="1418" w:name="_Toc512414669"/>
      <w:bookmarkStart w:id="1419" w:name="_Toc512414832"/>
      <w:bookmarkStart w:id="1420" w:name="_Toc512414984"/>
      <w:bookmarkStart w:id="1421" w:name="_Toc512415132"/>
      <w:bookmarkStart w:id="1422" w:name="_Toc512415286"/>
      <w:bookmarkStart w:id="1423" w:name="_Toc512415382"/>
      <w:r>
        <w:br w:type="page"/>
      </w:r>
      <w:bookmarkStart w:id="1424" w:name="_Toc512415456"/>
      <w:bookmarkStart w:id="1425" w:name="_Toc533161040"/>
      <w:bookmarkStart w:id="1426" w:name="_Toc90909146"/>
      <w:r w:rsidR="00467206">
        <w:lastRenderedPageBreak/>
        <w:t xml:space="preserve">For </w:t>
      </w:r>
      <w:r w:rsidR="00B65EFB">
        <w:t xml:space="preserve">Custom </w:t>
      </w:r>
      <w:r w:rsidR="009C2F1A">
        <w:t>Agency Rule ID = “SSA”</w:t>
      </w:r>
      <w:r w:rsidR="005D2B71">
        <w:t xml:space="preserve"> and “SSA-Daily”</w:t>
      </w:r>
      <w:bookmarkEnd w:id="1414"/>
      <w:bookmarkEnd w:id="1415"/>
      <w:bookmarkEnd w:id="1416"/>
      <w:bookmarkEnd w:id="1417"/>
      <w:bookmarkEnd w:id="1418"/>
      <w:bookmarkEnd w:id="1419"/>
      <w:bookmarkEnd w:id="1420"/>
      <w:bookmarkEnd w:id="1421"/>
      <w:bookmarkEnd w:id="1422"/>
      <w:bookmarkEnd w:id="1423"/>
      <w:bookmarkEnd w:id="1424"/>
      <w:bookmarkEnd w:id="1425"/>
      <w:bookmarkEnd w:id="1426"/>
    </w:p>
    <w:p w14:paraId="2D4BC3DF" w14:textId="77777777" w:rsidR="006F6C12" w:rsidRDefault="006F6C12" w:rsidP="00A227DE"/>
    <w:tbl>
      <w:tblPr>
        <w:tblW w:w="14580" w:type="dxa"/>
        <w:tblInd w:w="-4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406"/>
        <w:gridCol w:w="1034"/>
        <w:gridCol w:w="810"/>
        <w:gridCol w:w="990"/>
        <w:gridCol w:w="990"/>
        <w:gridCol w:w="1080"/>
        <w:gridCol w:w="1170"/>
        <w:gridCol w:w="1530"/>
        <w:gridCol w:w="1649"/>
        <w:gridCol w:w="1231"/>
        <w:gridCol w:w="2160"/>
        <w:gridCol w:w="1530"/>
      </w:tblGrid>
      <w:tr w:rsidR="006F6C12" w:rsidRPr="0048568D" w14:paraId="561145A9" w14:textId="77777777" w:rsidTr="79DBD942">
        <w:trPr>
          <w:trHeight w:val="146"/>
          <w:tblHeader/>
        </w:trPr>
        <w:tc>
          <w:tcPr>
            <w:tcW w:w="14580" w:type="dxa"/>
            <w:gridSpan w:val="12"/>
            <w:tcBorders>
              <w:top w:val="single" w:sz="4" w:space="0" w:color="auto"/>
              <w:bottom w:val="single" w:sz="6" w:space="0" w:color="auto"/>
            </w:tcBorders>
            <w:shd w:val="clear" w:color="auto" w:fill="B8CCE4"/>
          </w:tcPr>
          <w:p w14:paraId="4EA61F72" w14:textId="77777777" w:rsidR="006F6C12" w:rsidRPr="0048568D" w:rsidRDefault="006F6C12" w:rsidP="007462AB">
            <w:pPr>
              <w:rPr>
                <w:b/>
              </w:rPr>
            </w:pPr>
            <w:r>
              <w:rPr>
                <w:b/>
              </w:rPr>
              <w:t>SSA</w:t>
            </w:r>
            <w:r w:rsidRPr="0048568D">
              <w:rPr>
                <w:b/>
              </w:rPr>
              <w:t xml:space="preserve"> </w:t>
            </w:r>
            <w:r w:rsidR="00E75086">
              <w:rPr>
                <w:b/>
              </w:rPr>
              <w:t xml:space="preserve">Daily and Monthly Benefit </w:t>
            </w:r>
            <w:r w:rsidRPr="0048568D">
              <w:rPr>
                <w:b/>
              </w:rPr>
              <w:t>Reco</w:t>
            </w:r>
            <w:r w:rsidR="007462AB">
              <w:rPr>
                <w:b/>
              </w:rPr>
              <w:t>ncilement Field</w:t>
            </w:r>
          </w:p>
        </w:tc>
      </w:tr>
      <w:tr w:rsidR="006F6C12" w:rsidRPr="0048568D" w14:paraId="22135509" w14:textId="77777777" w:rsidTr="79DBD942">
        <w:trPr>
          <w:trHeight w:val="146"/>
          <w:tblHeader/>
        </w:trPr>
        <w:tc>
          <w:tcPr>
            <w:tcW w:w="406" w:type="dxa"/>
            <w:tcBorders>
              <w:top w:val="single" w:sz="6" w:space="0" w:color="auto"/>
              <w:bottom w:val="single" w:sz="6" w:space="0" w:color="auto"/>
            </w:tcBorders>
            <w:shd w:val="clear" w:color="auto" w:fill="B8CCE4"/>
          </w:tcPr>
          <w:p w14:paraId="6FAA37CA" w14:textId="77777777" w:rsidR="006F6C12" w:rsidRPr="0048568D" w:rsidRDefault="006F6C12" w:rsidP="006F6C12">
            <w:pPr>
              <w:rPr>
                <w:b/>
              </w:rPr>
            </w:pPr>
            <w:r w:rsidRPr="0048568D">
              <w:rPr>
                <w:b/>
              </w:rPr>
              <w:t>#</w:t>
            </w:r>
          </w:p>
        </w:tc>
        <w:tc>
          <w:tcPr>
            <w:tcW w:w="1034" w:type="dxa"/>
            <w:tcBorders>
              <w:top w:val="single" w:sz="6" w:space="0" w:color="auto"/>
              <w:bottom w:val="single" w:sz="6" w:space="0" w:color="auto"/>
            </w:tcBorders>
            <w:shd w:val="clear" w:color="auto" w:fill="B8CCE4"/>
          </w:tcPr>
          <w:p w14:paraId="702B2097" w14:textId="77777777" w:rsidR="006F6C12" w:rsidRPr="0048568D" w:rsidRDefault="006F6C12" w:rsidP="006F6C12">
            <w:pPr>
              <w:rPr>
                <w:b/>
              </w:rPr>
            </w:pPr>
            <w:r w:rsidRPr="0048568D">
              <w:rPr>
                <w:b/>
              </w:rPr>
              <w:t>Field Name</w:t>
            </w:r>
          </w:p>
        </w:tc>
        <w:tc>
          <w:tcPr>
            <w:tcW w:w="810" w:type="dxa"/>
            <w:tcBorders>
              <w:top w:val="single" w:sz="6" w:space="0" w:color="auto"/>
              <w:bottom w:val="single" w:sz="6" w:space="0" w:color="auto"/>
            </w:tcBorders>
            <w:shd w:val="clear" w:color="auto" w:fill="B8CCE4"/>
          </w:tcPr>
          <w:p w14:paraId="418E2363" w14:textId="77777777" w:rsidR="006F6C12" w:rsidRPr="0048568D" w:rsidRDefault="006F6C12" w:rsidP="006F6C12">
            <w:pPr>
              <w:rPr>
                <w:b/>
              </w:rPr>
            </w:pPr>
            <w:r w:rsidRPr="0048568D">
              <w:rPr>
                <w:b/>
              </w:rPr>
              <w:t>Type</w:t>
            </w:r>
          </w:p>
        </w:tc>
        <w:tc>
          <w:tcPr>
            <w:tcW w:w="990" w:type="dxa"/>
            <w:tcBorders>
              <w:top w:val="single" w:sz="6" w:space="0" w:color="auto"/>
              <w:bottom w:val="single" w:sz="6" w:space="0" w:color="auto"/>
            </w:tcBorders>
            <w:shd w:val="clear" w:color="auto" w:fill="B8CCE4"/>
          </w:tcPr>
          <w:p w14:paraId="04F0616A" w14:textId="77777777" w:rsidR="006F6C12" w:rsidRPr="0048568D" w:rsidRDefault="006F6C12" w:rsidP="006F6C12">
            <w:pPr>
              <w:rPr>
                <w:b/>
              </w:rPr>
            </w:pPr>
            <w:r w:rsidRPr="0048568D">
              <w:rPr>
                <w:b/>
              </w:rPr>
              <w:t>Field Value</w:t>
            </w:r>
          </w:p>
        </w:tc>
        <w:tc>
          <w:tcPr>
            <w:tcW w:w="990" w:type="dxa"/>
            <w:tcBorders>
              <w:top w:val="single" w:sz="6" w:space="0" w:color="auto"/>
              <w:bottom w:val="single" w:sz="6" w:space="0" w:color="auto"/>
            </w:tcBorders>
            <w:shd w:val="clear" w:color="auto" w:fill="B8CCE4"/>
          </w:tcPr>
          <w:p w14:paraId="14D5C7D2" w14:textId="77777777" w:rsidR="006F6C12" w:rsidRPr="0048568D" w:rsidRDefault="006F6C12" w:rsidP="006F6C12">
            <w:pPr>
              <w:rPr>
                <w:b/>
              </w:rPr>
            </w:pPr>
            <w:r w:rsidRPr="0048568D">
              <w:rPr>
                <w:b/>
              </w:rPr>
              <w:t>Length</w:t>
            </w:r>
          </w:p>
        </w:tc>
        <w:tc>
          <w:tcPr>
            <w:tcW w:w="1080" w:type="dxa"/>
            <w:tcBorders>
              <w:top w:val="single" w:sz="6" w:space="0" w:color="auto"/>
              <w:bottom w:val="single" w:sz="6" w:space="0" w:color="auto"/>
            </w:tcBorders>
            <w:shd w:val="clear" w:color="auto" w:fill="B8CCE4"/>
          </w:tcPr>
          <w:p w14:paraId="685F927C" w14:textId="77777777" w:rsidR="006F6C12" w:rsidRPr="0048568D" w:rsidRDefault="006F6C12" w:rsidP="006F6C12">
            <w:pPr>
              <w:rPr>
                <w:b/>
              </w:rPr>
            </w:pPr>
            <w:r w:rsidRPr="0048568D">
              <w:rPr>
                <w:b/>
              </w:rPr>
              <w:t>Start Position</w:t>
            </w:r>
          </w:p>
        </w:tc>
        <w:tc>
          <w:tcPr>
            <w:tcW w:w="1170" w:type="dxa"/>
            <w:tcBorders>
              <w:top w:val="single" w:sz="6" w:space="0" w:color="auto"/>
              <w:bottom w:val="single" w:sz="6" w:space="0" w:color="auto"/>
            </w:tcBorders>
            <w:shd w:val="clear" w:color="auto" w:fill="B8CCE4"/>
          </w:tcPr>
          <w:p w14:paraId="35839F06" w14:textId="77777777" w:rsidR="006F6C12" w:rsidRPr="0048568D" w:rsidRDefault="006F6C12" w:rsidP="006F6C12">
            <w:pPr>
              <w:rPr>
                <w:b/>
              </w:rPr>
            </w:pPr>
            <w:r w:rsidRPr="0048568D">
              <w:rPr>
                <w:b/>
              </w:rPr>
              <w:t>End Position</w:t>
            </w:r>
          </w:p>
        </w:tc>
        <w:tc>
          <w:tcPr>
            <w:tcW w:w="1530" w:type="dxa"/>
            <w:tcBorders>
              <w:top w:val="single" w:sz="6" w:space="0" w:color="auto"/>
              <w:bottom w:val="single" w:sz="6" w:space="0" w:color="auto"/>
            </w:tcBorders>
            <w:shd w:val="clear" w:color="auto" w:fill="B8CCE4"/>
          </w:tcPr>
          <w:p w14:paraId="15788C50" w14:textId="77777777" w:rsidR="006F6C12" w:rsidRPr="0048568D" w:rsidRDefault="006F6C12" w:rsidP="006F6C12">
            <w:pPr>
              <w:rPr>
                <w:b/>
              </w:rPr>
            </w:pPr>
            <w:r w:rsidRPr="0048568D">
              <w:rPr>
                <w:b/>
              </w:rPr>
              <w:t>Validation rules</w:t>
            </w:r>
          </w:p>
        </w:tc>
        <w:tc>
          <w:tcPr>
            <w:tcW w:w="1649" w:type="dxa"/>
            <w:tcBorders>
              <w:top w:val="single" w:sz="6" w:space="0" w:color="auto"/>
              <w:bottom w:val="single" w:sz="6" w:space="0" w:color="auto"/>
            </w:tcBorders>
            <w:shd w:val="clear" w:color="auto" w:fill="B8CCE4"/>
          </w:tcPr>
          <w:p w14:paraId="4CAB9874" w14:textId="77777777" w:rsidR="006F6C12" w:rsidRPr="0048568D" w:rsidRDefault="006F6C12" w:rsidP="006F6C12">
            <w:pPr>
              <w:rPr>
                <w:b/>
              </w:rPr>
            </w:pPr>
            <w:r w:rsidRPr="0048568D">
              <w:rPr>
                <w:b/>
              </w:rPr>
              <w:t>Error Code</w:t>
            </w:r>
          </w:p>
        </w:tc>
        <w:tc>
          <w:tcPr>
            <w:tcW w:w="1231" w:type="dxa"/>
            <w:tcBorders>
              <w:top w:val="single" w:sz="6" w:space="0" w:color="auto"/>
              <w:bottom w:val="single" w:sz="6" w:space="0" w:color="auto"/>
            </w:tcBorders>
            <w:shd w:val="clear" w:color="auto" w:fill="B8CCE4"/>
          </w:tcPr>
          <w:p w14:paraId="6E04673D" w14:textId="77777777" w:rsidR="006F6C12" w:rsidRPr="0048568D" w:rsidRDefault="006F6C12" w:rsidP="006F6C12">
            <w:pPr>
              <w:rPr>
                <w:b/>
              </w:rPr>
            </w:pPr>
            <w:r w:rsidRPr="0048568D">
              <w:rPr>
                <w:b/>
              </w:rPr>
              <w:t>Stored Name</w:t>
            </w:r>
          </w:p>
        </w:tc>
        <w:tc>
          <w:tcPr>
            <w:tcW w:w="2160" w:type="dxa"/>
            <w:tcBorders>
              <w:top w:val="single" w:sz="6" w:space="0" w:color="auto"/>
              <w:bottom w:val="single" w:sz="6" w:space="0" w:color="auto"/>
            </w:tcBorders>
            <w:shd w:val="clear" w:color="auto" w:fill="B8CCE4"/>
          </w:tcPr>
          <w:p w14:paraId="39F98BD7" w14:textId="77777777" w:rsidR="006F6C12" w:rsidRPr="0048568D" w:rsidRDefault="006F6C12" w:rsidP="006F6C12">
            <w:pPr>
              <w:rPr>
                <w:b/>
              </w:rPr>
            </w:pPr>
            <w:r w:rsidRPr="0048568D">
              <w:rPr>
                <w:b/>
              </w:rPr>
              <w:t>Notes</w:t>
            </w:r>
          </w:p>
        </w:tc>
        <w:tc>
          <w:tcPr>
            <w:tcW w:w="1530" w:type="dxa"/>
            <w:tcBorders>
              <w:top w:val="single" w:sz="6" w:space="0" w:color="auto"/>
              <w:bottom w:val="single" w:sz="6" w:space="0" w:color="auto"/>
            </w:tcBorders>
            <w:shd w:val="clear" w:color="auto" w:fill="B8CCE4"/>
          </w:tcPr>
          <w:p w14:paraId="35769A89" w14:textId="77777777" w:rsidR="006F6C12" w:rsidRPr="0048568D" w:rsidRDefault="006F6C12" w:rsidP="006F6C12">
            <w:pPr>
              <w:rPr>
                <w:b/>
              </w:rPr>
            </w:pPr>
            <w:r w:rsidRPr="0048568D">
              <w:rPr>
                <w:b/>
              </w:rPr>
              <w:t>Downstream Mapping</w:t>
            </w:r>
          </w:p>
        </w:tc>
      </w:tr>
      <w:tr w:rsidR="00467206" w:rsidRPr="0048568D" w14:paraId="7FD36737" w14:textId="77777777" w:rsidTr="79DBD942">
        <w:trPr>
          <w:trHeight w:val="146"/>
        </w:trPr>
        <w:tc>
          <w:tcPr>
            <w:tcW w:w="406" w:type="dxa"/>
          </w:tcPr>
          <w:p w14:paraId="5AB1F6E3" w14:textId="77777777" w:rsidR="00467206" w:rsidRPr="0048568D" w:rsidRDefault="00467206" w:rsidP="0074196B">
            <w:pPr>
              <w:numPr>
                <w:ilvl w:val="0"/>
                <w:numId w:val="5"/>
              </w:numPr>
            </w:pPr>
          </w:p>
        </w:tc>
        <w:tc>
          <w:tcPr>
            <w:tcW w:w="1034" w:type="dxa"/>
          </w:tcPr>
          <w:p w14:paraId="78593A47" w14:textId="77777777" w:rsidR="00467206" w:rsidRPr="00F94B4B" w:rsidRDefault="00467206" w:rsidP="006F6C12">
            <w:r w:rsidRPr="00F94B4B">
              <w:t>Program Service Center Code (PSC)</w:t>
            </w:r>
          </w:p>
          <w:p w14:paraId="121DB181" w14:textId="77777777" w:rsidR="00467206" w:rsidRPr="0048568D" w:rsidRDefault="00467206" w:rsidP="006F6C12"/>
        </w:tc>
        <w:tc>
          <w:tcPr>
            <w:tcW w:w="810" w:type="dxa"/>
          </w:tcPr>
          <w:p w14:paraId="182F5125" w14:textId="77777777" w:rsidR="00467206" w:rsidRPr="0048568D" w:rsidRDefault="00467206" w:rsidP="006F6C12">
            <w:r>
              <w:t>AN</w:t>
            </w:r>
          </w:p>
        </w:tc>
        <w:tc>
          <w:tcPr>
            <w:tcW w:w="990" w:type="dxa"/>
          </w:tcPr>
          <w:p w14:paraId="6A48C384" w14:textId="77777777" w:rsidR="00467206" w:rsidRPr="0048568D" w:rsidRDefault="00467206" w:rsidP="006F6C12"/>
        </w:tc>
        <w:tc>
          <w:tcPr>
            <w:tcW w:w="990" w:type="dxa"/>
          </w:tcPr>
          <w:p w14:paraId="04819F4F" w14:textId="77777777" w:rsidR="00467206" w:rsidRPr="0048568D" w:rsidRDefault="00467206" w:rsidP="006F6C12">
            <w:r>
              <w:t>1</w:t>
            </w:r>
          </w:p>
        </w:tc>
        <w:tc>
          <w:tcPr>
            <w:tcW w:w="1080" w:type="dxa"/>
          </w:tcPr>
          <w:p w14:paraId="7BC952F1" w14:textId="77777777" w:rsidR="00467206" w:rsidRPr="0048568D" w:rsidRDefault="00467206" w:rsidP="006F6C12">
            <w:r>
              <w:t>1</w:t>
            </w:r>
          </w:p>
        </w:tc>
        <w:tc>
          <w:tcPr>
            <w:tcW w:w="1170" w:type="dxa"/>
          </w:tcPr>
          <w:p w14:paraId="757FDF0F" w14:textId="77777777" w:rsidR="00467206" w:rsidRPr="0048568D" w:rsidRDefault="00467206" w:rsidP="006F6C12">
            <w:r>
              <w:t>1</w:t>
            </w:r>
          </w:p>
        </w:tc>
        <w:tc>
          <w:tcPr>
            <w:tcW w:w="1530" w:type="dxa"/>
          </w:tcPr>
          <w:p w14:paraId="459D37DD" w14:textId="77777777" w:rsidR="00467206" w:rsidRPr="0048568D" w:rsidRDefault="00467206" w:rsidP="006F6C12">
            <w:r>
              <w:t>n/a</w:t>
            </w:r>
          </w:p>
        </w:tc>
        <w:tc>
          <w:tcPr>
            <w:tcW w:w="1649" w:type="dxa"/>
          </w:tcPr>
          <w:p w14:paraId="3B74E50A" w14:textId="77777777" w:rsidR="00467206" w:rsidRPr="0048568D" w:rsidRDefault="00467206" w:rsidP="006F6C12"/>
        </w:tc>
        <w:tc>
          <w:tcPr>
            <w:tcW w:w="1231" w:type="dxa"/>
          </w:tcPr>
          <w:p w14:paraId="0E837C9D" w14:textId="77777777" w:rsidR="00467206" w:rsidRPr="00F94B4B" w:rsidRDefault="00467206" w:rsidP="002C2294">
            <w:r>
              <w:t xml:space="preserve">SSA </w:t>
            </w:r>
            <w:r w:rsidRPr="00F94B4B">
              <w:t>Program Service Center Code (PSC)</w:t>
            </w:r>
          </w:p>
          <w:p w14:paraId="65504D8D" w14:textId="77777777" w:rsidR="00467206" w:rsidRPr="0048568D" w:rsidRDefault="00467206" w:rsidP="006F6C12"/>
        </w:tc>
        <w:tc>
          <w:tcPr>
            <w:tcW w:w="2160" w:type="dxa"/>
          </w:tcPr>
          <w:p w14:paraId="54BC151B" w14:textId="77777777" w:rsidR="00467206" w:rsidRPr="0048568D" w:rsidRDefault="00467206" w:rsidP="00792154">
            <w:r w:rsidRPr="79DBD942">
              <w:rPr>
                <w:b/>
                <w:bCs/>
              </w:rPr>
              <w:t>Refer to the “Payment ALC Derivation Rules” section below.</w:t>
            </w:r>
          </w:p>
        </w:tc>
        <w:tc>
          <w:tcPr>
            <w:tcW w:w="1530" w:type="dxa"/>
          </w:tcPr>
          <w:p w14:paraId="4E828273" w14:textId="77777777" w:rsidR="00467206" w:rsidRPr="001E373C" w:rsidRDefault="00467206" w:rsidP="001E373C">
            <w:r>
              <w:t>PACER, TOP, TCS</w:t>
            </w:r>
          </w:p>
        </w:tc>
      </w:tr>
      <w:tr w:rsidR="00B221FF" w:rsidRPr="0048568D" w14:paraId="44AB2A9A" w14:textId="77777777" w:rsidTr="79DBD942">
        <w:trPr>
          <w:trHeight w:val="146"/>
        </w:trPr>
        <w:tc>
          <w:tcPr>
            <w:tcW w:w="406" w:type="dxa"/>
          </w:tcPr>
          <w:p w14:paraId="6C2BA955" w14:textId="77777777" w:rsidR="00B221FF" w:rsidRPr="0048568D" w:rsidRDefault="00B221FF" w:rsidP="0074196B">
            <w:pPr>
              <w:numPr>
                <w:ilvl w:val="0"/>
                <w:numId w:val="5"/>
              </w:numPr>
            </w:pPr>
          </w:p>
        </w:tc>
        <w:tc>
          <w:tcPr>
            <w:tcW w:w="1034" w:type="dxa"/>
          </w:tcPr>
          <w:p w14:paraId="620C0190" w14:textId="77777777" w:rsidR="00B221FF" w:rsidRPr="00F94B4B" w:rsidRDefault="00B221FF" w:rsidP="006F6C12">
            <w:r>
              <w:t>Payment ID Code (PIC)</w:t>
            </w:r>
          </w:p>
        </w:tc>
        <w:tc>
          <w:tcPr>
            <w:tcW w:w="810" w:type="dxa"/>
          </w:tcPr>
          <w:p w14:paraId="01A4C982" w14:textId="77777777" w:rsidR="00B221FF" w:rsidRPr="0048568D" w:rsidRDefault="00B221FF" w:rsidP="006F6C12">
            <w:r w:rsidRPr="00651E52">
              <w:t>AN</w:t>
            </w:r>
          </w:p>
        </w:tc>
        <w:tc>
          <w:tcPr>
            <w:tcW w:w="990" w:type="dxa"/>
          </w:tcPr>
          <w:p w14:paraId="29D32BB0" w14:textId="77777777" w:rsidR="00B221FF" w:rsidRPr="0048568D" w:rsidRDefault="00B221FF" w:rsidP="006F6C12"/>
        </w:tc>
        <w:tc>
          <w:tcPr>
            <w:tcW w:w="990" w:type="dxa"/>
          </w:tcPr>
          <w:p w14:paraId="253FBFE7" w14:textId="77777777" w:rsidR="00B221FF" w:rsidRDefault="00B221FF" w:rsidP="006F6C12">
            <w:r>
              <w:t>2</w:t>
            </w:r>
          </w:p>
        </w:tc>
        <w:tc>
          <w:tcPr>
            <w:tcW w:w="1080" w:type="dxa"/>
          </w:tcPr>
          <w:p w14:paraId="19B1D268" w14:textId="77777777" w:rsidR="00B221FF" w:rsidRPr="0048568D" w:rsidRDefault="00B221FF" w:rsidP="006F6C12">
            <w:r>
              <w:t>2</w:t>
            </w:r>
          </w:p>
        </w:tc>
        <w:tc>
          <w:tcPr>
            <w:tcW w:w="1170" w:type="dxa"/>
          </w:tcPr>
          <w:p w14:paraId="55E19491" w14:textId="77777777" w:rsidR="00B221FF" w:rsidRPr="0048568D" w:rsidRDefault="00B221FF" w:rsidP="006F6C12">
            <w:r>
              <w:t>3</w:t>
            </w:r>
          </w:p>
        </w:tc>
        <w:tc>
          <w:tcPr>
            <w:tcW w:w="1530" w:type="dxa"/>
          </w:tcPr>
          <w:p w14:paraId="4A0D6A63" w14:textId="77777777" w:rsidR="00B221FF" w:rsidRPr="0048568D" w:rsidRDefault="00B221FF" w:rsidP="006F6C12">
            <w:r>
              <w:t>n/a</w:t>
            </w:r>
          </w:p>
        </w:tc>
        <w:tc>
          <w:tcPr>
            <w:tcW w:w="1649" w:type="dxa"/>
          </w:tcPr>
          <w:p w14:paraId="7FB722BD" w14:textId="77777777" w:rsidR="00B221FF" w:rsidRPr="0048568D" w:rsidRDefault="00B221FF" w:rsidP="006F6C12"/>
        </w:tc>
        <w:tc>
          <w:tcPr>
            <w:tcW w:w="1231" w:type="dxa"/>
          </w:tcPr>
          <w:p w14:paraId="2FBCB781" w14:textId="77777777" w:rsidR="00B221FF" w:rsidRPr="0048568D" w:rsidRDefault="00564BB8" w:rsidP="006F6C12">
            <w:r>
              <w:t xml:space="preserve">SSA </w:t>
            </w:r>
            <w:r w:rsidR="00B221FF">
              <w:t>Payment ID Code (PIC)</w:t>
            </w:r>
          </w:p>
        </w:tc>
        <w:tc>
          <w:tcPr>
            <w:tcW w:w="2160" w:type="dxa"/>
          </w:tcPr>
          <w:p w14:paraId="75D899AA" w14:textId="77777777" w:rsidR="00B221FF" w:rsidRPr="0048568D" w:rsidRDefault="00B221FF" w:rsidP="006F6C12"/>
        </w:tc>
        <w:tc>
          <w:tcPr>
            <w:tcW w:w="1530" w:type="dxa"/>
          </w:tcPr>
          <w:p w14:paraId="118C0BBE" w14:textId="77777777" w:rsidR="00B221FF" w:rsidRPr="0048568D" w:rsidRDefault="001E373C" w:rsidP="006F6C12">
            <w:r>
              <w:t>TOP</w:t>
            </w:r>
          </w:p>
        </w:tc>
      </w:tr>
      <w:tr w:rsidR="00B221FF" w:rsidRPr="0048568D" w14:paraId="758EF910" w14:textId="77777777" w:rsidTr="79DBD942">
        <w:trPr>
          <w:trHeight w:val="146"/>
        </w:trPr>
        <w:tc>
          <w:tcPr>
            <w:tcW w:w="406" w:type="dxa"/>
          </w:tcPr>
          <w:p w14:paraId="758E20B9" w14:textId="77777777" w:rsidR="00B221FF" w:rsidRPr="0048568D" w:rsidRDefault="00B221FF" w:rsidP="0074196B">
            <w:pPr>
              <w:numPr>
                <w:ilvl w:val="0"/>
                <w:numId w:val="5"/>
              </w:numPr>
            </w:pPr>
          </w:p>
        </w:tc>
        <w:tc>
          <w:tcPr>
            <w:tcW w:w="1034" w:type="dxa"/>
          </w:tcPr>
          <w:p w14:paraId="688A3DAF" w14:textId="77777777" w:rsidR="00B221FF" w:rsidRDefault="00B221FF" w:rsidP="00B221FF">
            <w:r>
              <w:t>TIN Indicator Offset</w:t>
            </w:r>
          </w:p>
        </w:tc>
        <w:tc>
          <w:tcPr>
            <w:tcW w:w="810" w:type="dxa"/>
          </w:tcPr>
          <w:p w14:paraId="1A6D52BF" w14:textId="77777777" w:rsidR="00B221FF" w:rsidRPr="0048568D" w:rsidRDefault="00B221FF" w:rsidP="006F6C12">
            <w:r w:rsidRPr="00651E52">
              <w:t>AN</w:t>
            </w:r>
          </w:p>
        </w:tc>
        <w:tc>
          <w:tcPr>
            <w:tcW w:w="990" w:type="dxa"/>
          </w:tcPr>
          <w:p w14:paraId="6F0C19A3" w14:textId="77777777" w:rsidR="00B221FF" w:rsidRPr="0048568D" w:rsidRDefault="00B221FF" w:rsidP="006F6C12"/>
        </w:tc>
        <w:tc>
          <w:tcPr>
            <w:tcW w:w="990" w:type="dxa"/>
          </w:tcPr>
          <w:p w14:paraId="3E408185" w14:textId="77777777" w:rsidR="00B221FF" w:rsidRDefault="00B221FF" w:rsidP="006F6C12">
            <w:r>
              <w:t>1</w:t>
            </w:r>
          </w:p>
        </w:tc>
        <w:tc>
          <w:tcPr>
            <w:tcW w:w="1080" w:type="dxa"/>
          </w:tcPr>
          <w:p w14:paraId="4BB5962B" w14:textId="77777777" w:rsidR="00B221FF" w:rsidRPr="0048568D" w:rsidRDefault="00B221FF" w:rsidP="006F6C12">
            <w:r>
              <w:t>4</w:t>
            </w:r>
          </w:p>
        </w:tc>
        <w:tc>
          <w:tcPr>
            <w:tcW w:w="1170" w:type="dxa"/>
          </w:tcPr>
          <w:p w14:paraId="104EDB12" w14:textId="77777777" w:rsidR="00B221FF" w:rsidRPr="0048568D" w:rsidRDefault="00B221FF" w:rsidP="006F6C12">
            <w:r>
              <w:t>4</w:t>
            </w:r>
          </w:p>
        </w:tc>
        <w:tc>
          <w:tcPr>
            <w:tcW w:w="1530" w:type="dxa"/>
          </w:tcPr>
          <w:p w14:paraId="3C370726" w14:textId="77777777" w:rsidR="00B221FF" w:rsidRPr="0048568D" w:rsidRDefault="00B221FF" w:rsidP="006F6C12">
            <w:r>
              <w:t>n/a</w:t>
            </w:r>
          </w:p>
        </w:tc>
        <w:tc>
          <w:tcPr>
            <w:tcW w:w="1649" w:type="dxa"/>
          </w:tcPr>
          <w:p w14:paraId="261A0CD4" w14:textId="77777777" w:rsidR="00B221FF" w:rsidRPr="0048568D" w:rsidRDefault="00B221FF" w:rsidP="006F6C12"/>
        </w:tc>
        <w:tc>
          <w:tcPr>
            <w:tcW w:w="1231" w:type="dxa"/>
          </w:tcPr>
          <w:p w14:paraId="506AFA8E" w14:textId="77777777" w:rsidR="00B221FF" w:rsidRPr="0048568D" w:rsidRDefault="007352F2" w:rsidP="006F6C12">
            <w:r>
              <w:t>TOP Eligibility Indicator</w:t>
            </w:r>
          </w:p>
        </w:tc>
        <w:tc>
          <w:tcPr>
            <w:tcW w:w="2160" w:type="dxa"/>
          </w:tcPr>
          <w:p w14:paraId="331AF5C0" w14:textId="77777777" w:rsidR="00B221FF" w:rsidRPr="0048568D" w:rsidRDefault="0060035F" w:rsidP="006F6C12">
            <w:r>
              <w:t>If there is a value in this field, store this value instead of the value received in the payment data record.</w:t>
            </w:r>
            <w:r w:rsidR="007352F2">
              <w:t>.</w:t>
            </w:r>
          </w:p>
        </w:tc>
        <w:tc>
          <w:tcPr>
            <w:tcW w:w="1530" w:type="dxa"/>
          </w:tcPr>
          <w:p w14:paraId="2C528A43" w14:textId="77777777" w:rsidR="00B221FF" w:rsidRPr="0048568D" w:rsidRDefault="001E373C" w:rsidP="006F6C12">
            <w:r>
              <w:t>TOP</w:t>
            </w:r>
          </w:p>
        </w:tc>
      </w:tr>
      <w:tr w:rsidR="00317CE7" w:rsidRPr="0048568D" w14:paraId="7CD524F6" w14:textId="77777777" w:rsidTr="79DBD942">
        <w:trPr>
          <w:trHeight w:val="146"/>
        </w:trPr>
        <w:tc>
          <w:tcPr>
            <w:tcW w:w="406" w:type="dxa"/>
          </w:tcPr>
          <w:p w14:paraId="08F5DB05" w14:textId="77777777" w:rsidR="00317CE7" w:rsidRPr="0048568D" w:rsidRDefault="00317CE7" w:rsidP="0074196B">
            <w:pPr>
              <w:numPr>
                <w:ilvl w:val="0"/>
                <w:numId w:val="5"/>
              </w:numPr>
            </w:pPr>
          </w:p>
        </w:tc>
        <w:tc>
          <w:tcPr>
            <w:tcW w:w="1034" w:type="dxa"/>
          </w:tcPr>
          <w:p w14:paraId="5ADFFA33" w14:textId="77777777" w:rsidR="00317CE7" w:rsidRDefault="00317CE7" w:rsidP="00B221FF">
            <w:r>
              <w:t>Filler</w:t>
            </w:r>
          </w:p>
        </w:tc>
        <w:tc>
          <w:tcPr>
            <w:tcW w:w="810" w:type="dxa"/>
          </w:tcPr>
          <w:p w14:paraId="5D8E56E2" w14:textId="77777777" w:rsidR="00317CE7" w:rsidRPr="00651E52" w:rsidRDefault="00317CE7" w:rsidP="006F6C12"/>
        </w:tc>
        <w:tc>
          <w:tcPr>
            <w:tcW w:w="990" w:type="dxa"/>
          </w:tcPr>
          <w:p w14:paraId="38A80C92" w14:textId="77777777" w:rsidR="00317CE7" w:rsidRPr="0048568D" w:rsidRDefault="00317CE7" w:rsidP="006F6C12"/>
        </w:tc>
        <w:tc>
          <w:tcPr>
            <w:tcW w:w="990" w:type="dxa"/>
          </w:tcPr>
          <w:p w14:paraId="21F7092B" w14:textId="77777777" w:rsidR="00317CE7" w:rsidRDefault="00317CE7" w:rsidP="006F6C12">
            <w:r>
              <w:t>96</w:t>
            </w:r>
          </w:p>
        </w:tc>
        <w:tc>
          <w:tcPr>
            <w:tcW w:w="1080" w:type="dxa"/>
          </w:tcPr>
          <w:p w14:paraId="1D277F14" w14:textId="77777777" w:rsidR="00317CE7" w:rsidRDefault="00317CE7" w:rsidP="006F6C12">
            <w:r>
              <w:t>5</w:t>
            </w:r>
          </w:p>
        </w:tc>
        <w:tc>
          <w:tcPr>
            <w:tcW w:w="1170" w:type="dxa"/>
          </w:tcPr>
          <w:p w14:paraId="0F42EE8C" w14:textId="77777777" w:rsidR="00317CE7" w:rsidRDefault="00317CE7" w:rsidP="006F6C12">
            <w:r>
              <w:t>100</w:t>
            </w:r>
          </w:p>
        </w:tc>
        <w:tc>
          <w:tcPr>
            <w:tcW w:w="1530" w:type="dxa"/>
          </w:tcPr>
          <w:p w14:paraId="15C620E4" w14:textId="77777777" w:rsidR="00317CE7" w:rsidRDefault="00317CE7" w:rsidP="006F6C12"/>
        </w:tc>
        <w:tc>
          <w:tcPr>
            <w:tcW w:w="1649" w:type="dxa"/>
          </w:tcPr>
          <w:p w14:paraId="6CE88EDC" w14:textId="77777777" w:rsidR="00317CE7" w:rsidRPr="0048568D" w:rsidRDefault="00317CE7" w:rsidP="006F6C12"/>
        </w:tc>
        <w:tc>
          <w:tcPr>
            <w:tcW w:w="1231" w:type="dxa"/>
          </w:tcPr>
          <w:p w14:paraId="30BD8B6E" w14:textId="77777777" w:rsidR="00317CE7" w:rsidRDefault="00317CE7" w:rsidP="006F6C12"/>
        </w:tc>
        <w:tc>
          <w:tcPr>
            <w:tcW w:w="2160" w:type="dxa"/>
          </w:tcPr>
          <w:p w14:paraId="729AB806" w14:textId="77777777" w:rsidR="00317CE7" w:rsidRPr="0048568D" w:rsidRDefault="00317CE7" w:rsidP="006F6C12"/>
        </w:tc>
        <w:tc>
          <w:tcPr>
            <w:tcW w:w="1530" w:type="dxa"/>
          </w:tcPr>
          <w:p w14:paraId="3492BFCF" w14:textId="77777777" w:rsidR="00317CE7" w:rsidRPr="0048568D" w:rsidRDefault="00317CE7" w:rsidP="006F6C12"/>
        </w:tc>
      </w:tr>
    </w:tbl>
    <w:p w14:paraId="17F7FD7C" w14:textId="77777777" w:rsidR="008246F3" w:rsidRDefault="008246F3" w:rsidP="006F6C12"/>
    <w:p w14:paraId="1FC44B4D" w14:textId="77777777" w:rsidR="008246F3" w:rsidRDefault="007616D9" w:rsidP="006F6C12">
      <w:r>
        <w:br w:type="page"/>
      </w:r>
    </w:p>
    <w:p w14:paraId="488986DD" w14:textId="77777777" w:rsidR="006F6C12" w:rsidRPr="00D1030C" w:rsidRDefault="00467206" w:rsidP="00B65EFB">
      <w:pPr>
        <w:pStyle w:val="Heading3"/>
      </w:pPr>
      <w:bookmarkStart w:id="1427" w:name="_Toc512413648"/>
      <w:bookmarkStart w:id="1428" w:name="_Toc512414171"/>
      <w:bookmarkStart w:id="1429" w:name="_Toc512414443"/>
      <w:bookmarkStart w:id="1430" w:name="_Toc512414627"/>
      <w:bookmarkStart w:id="1431" w:name="_Toc512414670"/>
      <w:bookmarkStart w:id="1432" w:name="_Toc512414833"/>
      <w:bookmarkStart w:id="1433" w:name="_Toc512414985"/>
      <w:bookmarkStart w:id="1434" w:name="_Toc512415133"/>
      <w:bookmarkStart w:id="1435" w:name="_Toc512415287"/>
      <w:bookmarkStart w:id="1436" w:name="_Toc512415383"/>
      <w:bookmarkStart w:id="1437" w:name="_Toc512415457"/>
      <w:bookmarkStart w:id="1438" w:name="_Toc533161041"/>
      <w:bookmarkStart w:id="1439" w:name="_Toc90909147"/>
      <w:r>
        <w:lastRenderedPageBreak/>
        <w:t xml:space="preserve">For </w:t>
      </w:r>
      <w:r w:rsidR="00B65EFB">
        <w:t xml:space="preserve">Custom </w:t>
      </w:r>
      <w:r w:rsidR="00D1030C" w:rsidRPr="00D1030C">
        <w:t>Agency Rule ID = “</w:t>
      </w:r>
      <w:r w:rsidR="00B202E5">
        <w:t>SSA-A</w:t>
      </w:r>
      <w:r w:rsidR="00D1030C" w:rsidRPr="00D1030C">
        <w:t>“</w:t>
      </w:r>
      <w:bookmarkEnd w:id="1427"/>
      <w:bookmarkEnd w:id="1428"/>
      <w:bookmarkEnd w:id="1429"/>
      <w:bookmarkEnd w:id="1430"/>
      <w:bookmarkEnd w:id="1431"/>
      <w:bookmarkEnd w:id="1432"/>
      <w:bookmarkEnd w:id="1433"/>
      <w:bookmarkEnd w:id="1434"/>
      <w:bookmarkEnd w:id="1435"/>
      <w:bookmarkEnd w:id="1436"/>
      <w:bookmarkEnd w:id="1437"/>
      <w:bookmarkEnd w:id="1438"/>
      <w:bookmarkEnd w:id="1439"/>
    </w:p>
    <w:p w14:paraId="5F07A779" w14:textId="77777777" w:rsidR="00D1030C" w:rsidRDefault="00D1030C" w:rsidP="00A227DE"/>
    <w:tbl>
      <w:tblPr>
        <w:tblW w:w="14580" w:type="dxa"/>
        <w:tblInd w:w="-4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406"/>
        <w:gridCol w:w="1034"/>
        <w:gridCol w:w="810"/>
        <w:gridCol w:w="990"/>
        <w:gridCol w:w="990"/>
        <w:gridCol w:w="1080"/>
        <w:gridCol w:w="1170"/>
        <w:gridCol w:w="1530"/>
        <w:gridCol w:w="1649"/>
        <w:gridCol w:w="1231"/>
        <w:gridCol w:w="2160"/>
        <w:gridCol w:w="1530"/>
      </w:tblGrid>
      <w:tr w:rsidR="00D1030C" w:rsidRPr="0048568D" w14:paraId="6B4F0E07" w14:textId="77777777" w:rsidTr="79DBD942">
        <w:trPr>
          <w:trHeight w:val="146"/>
          <w:tblHeader/>
        </w:trPr>
        <w:tc>
          <w:tcPr>
            <w:tcW w:w="14580" w:type="dxa"/>
            <w:gridSpan w:val="12"/>
            <w:tcBorders>
              <w:top w:val="single" w:sz="4" w:space="0" w:color="auto"/>
              <w:bottom w:val="single" w:sz="6" w:space="0" w:color="auto"/>
            </w:tcBorders>
            <w:shd w:val="clear" w:color="auto" w:fill="B8CCE4"/>
          </w:tcPr>
          <w:p w14:paraId="43B0A8F8" w14:textId="77777777" w:rsidR="00D1030C" w:rsidRPr="0048568D" w:rsidRDefault="00D1030C" w:rsidP="00D1030C">
            <w:pPr>
              <w:rPr>
                <w:b/>
              </w:rPr>
            </w:pPr>
            <w:r>
              <w:rPr>
                <w:b/>
              </w:rPr>
              <w:t>SSA</w:t>
            </w:r>
            <w:r w:rsidRPr="0048568D">
              <w:rPr>
                <w:b/>
              </w:rPr>
              <w:t xml:space="preserve"> </w:t>
            </w:r>
            <w:r>
              <w:rPr>
                <w:b/>
              </w:rPr>
              <w:t xml:space="preserve">Allotments </w:t>
            </w:r>
            <w:r w:rsidRPr="0048568D">
              <w:rPr>
                <w:b/>
              </w:rPr>
              <w:t>Reco</w:t>
            </w:r>
            <w:r>
              <w:rPr>
                <w:b/>
              </w:rPr>
              <w:t>ncilement Field</w:t>
            </w:r>
          </w:p>
        </w:tc>
      </w:tr>
      <w:tr w:rsidR="00D1030C" w:rsidRPr="0048568D" w14:paraId="7578FA10" w14:textId="77777777" w:rsidTr="79DBD942">
        <w:trPr>
          <w:trHeight w:val="146"/>
          <w:tblHeader/>
        </w:trPr>
        <w:tc>
          <w:tcPr>
            <w:tcW w:w="406" w:type="dxa"/>
            <w:tcBorders>
              <w:top w:val="single" w:sz="6" w:space="0" w:color="auto"/>
              <w:bottom w:val="single" w:sz="6" w:space="0" w:color="auto"/>
            </w:tcBorders>
            <w:shd w:val="clear" w:color="auto" w:fill="B8CCE4"/>
          </w:tcPr>
          <w:p w14:paraId="52DA1DE0" w14:textId="77777777" w:rsidR="00D1030C" w:rsidRPr="0048568D" w:rsidRDefault="00D1030C" w:rsidP="00D1030C">
            <w:pPr>
              <w:rPr>
                <w:b/>
              </w:rPr>
            </w:pPr>
            <w:r w:rsidRPr="0048568D">
              <w:rPr>
                <w:b/>
              </w:rPr>
              <w:t>#</w:t>
            </w:r>
          </w:p>
        </w:tc>
        <w:tc>
          <w:tcPr>
            <w:tcW w:w="1034" w:type="dxa"/>
            <w:tcBorders>
              <w:top w:val="single" w:sz="6" w:space="0" w:color="auto"/>
              <w:bottom w:val="single" w:sz="6" w:space="0" w:color="auto"/>
            </w:tcBorders>
            <w:shd w:val="clear" w:color="auto" w:fill="B8CCE4"/>
          </w:tcPr>
          <w:p w14:paraId="14B8F39E" w14:textId="77777777" w:rsidR="00D1030C" w:rsidRPr="0048568D" w:rsidRDefault="00D1030C" w:rsidP="00D1030C">
            <w:pPr>
              <w:rPr>
                <w:b/>
              </w:rPr>
            </w:pPr>
            <w:r w:rsidRPr="0048568D">
              <w:rPr>
                <w:b/>
              </w:rPr>
              <w:t>Field Name</w:t>
            </w:r>
          </w:p>
        </w:tc>
        <w:tc>
          <w:tcPr>
            <w:tcW w:w="810" w:type="dxa"/>
            <w:tcBorders>
              <w:top w:val="single" w:sz="6" w:space="0" w:color="auto"/>
              <w:bottom w:val="single" w:sz="6" w:space="0" w:color="auto"/>
            </w:tcBorders>
            <w:shd w:val="clear" w:color="auto" w:fill="B8CCE4"/>
          </w:tcPr>
          <w:p w14:paraId="1666B4B1" w14:textId="77777777" w:rsidR="00D1030C" w:rsidRPr="0048568D" w:rsidRDefault="00D1030C" w:rsidP="00D1030C">
            <w:pPr>
              <w:rPr>
                <w:b/>
              </w:rPr>
            </w:pPr>
            <w:r w:rsidRPr="0048568D">
              <w:rPr>
                <w:b/>
              </w:rPr>
              <w:t>Type</w:t>
            </w:r>
          </w:p>
        </w:tc>
        <w:tc>
          <w:tcPr>
            <w:tcW w:w="990" w:type="dxa"/>
            <w:tcBorders>
              <w:top w:val="single" w:sz="6" w:space="0" w:color="auto"/>
              <w:bottom w:val="single" w:sz="6" w:space="0" w:color="auto"/>
            </w:tcBorders>
            <w:shd w:val="clear" w:color="auto" w:fill="B8CCE4"/>
          </w:tcPr>
          <w:p w14:paraId="7D2E97EE" w14:textId="77777777" w:rsidR="00D1030C" w:rsidRPr="0048568D" w:rsidRDefault="00D1030C" w:rsidP="00D1030C">
            <w:pPr>
              <w:rPr>
                <w:b/>
              </w:rPr>
            </w:pPr>
            <w:r w:rsidRPr="0048568D">
              <w:rPr>
                <w:b/>
              </w:rPr>
              <w:t>Field Value</w:t>
            </w:r>
          </w:p>
        </w:tc>
        <w:tc>
          <w:tcPr>
            <w:tcW w:w="990" w:type="dxa"/>
            <w:tcBorders>
              <w:top w:val="single" w:sz="6" w:space="0" w:color="auto"/>
              <w:bottom w:val="single" w:sz="6" w:space="0" w:color="auto"/>
            </w:tcBorders>
            <w:shd w:val="clear" w:color="auto" w:fill="B8CCE4"/>
          </w:tcPr>
          <w:p w14:paraId="7F87770C" w14:textId="77777777" w:rsidR="00D1030C" w:rsidRPr="0048568D" w:rsidRDefault="00D1030C" w:rsidP="00D1030C">
            <w:pPr>
              <w:rPr>
                <w:b/>
              </w:rPr>
            </w:pPr>
            <w:r w:rsidRPr="0048568D">
              <w:rPr>
                <w:b/>
              </w:rPr>
              <w:t>Length</w:t>
            </w:r>
          </w:p>
        </w:tc>
        <w:tc>
          <w:tcPr>
            <w:tcW w:w="1080" w:type="dxa"/>
            <w:tcBorders>
              <w:top w:val="single" w:sz="6" w:space="0" w:color="auto"/>
              <w:bottom w:val="single" w:sz="6" w:space="0" w:color="auto"/>
            </w:tcBorders>
            <w:shd w:val="clear" w:color="auto" w:fill="B8CCE4"/>
          </w:tcPr>
          <w:p w14:paraId="0AEF15A7" w14:textId="77777777" w:rsidR="00D1030C" w:rsidRPr="0048568D" w:rsidRDefault="00D1030C" w:rsidP="00D1030C">
            <w:pPr>
              <w:rPr>
                <w:b/>
              </w:rPr>
            </w:pPr>
            <w:r w:rsidRPr="0048568D">
              <w:rPr>
                <w:b/>
              </w:rPr>
              <w:t>Start Position</w:t>
            </w:r>
          </w:p>
        </w:tc>
        <w:tc>
          <w:tcPr>
            <w:tcW w:w="1170" w:type="dxa"/>
            <w:tcBorders>
              <w:top w:val="single" w:sz="6" w:space="0" w:color="auto"/>
              <w:bottom w:val="single" w:sz="6" w:space="0" w:color="auto"/>
            </w:tcBorders>
            <w:shd w:val="clear" w:color="auto" w:fill="B8CCE4"/>
          </w:tcPr>
          <w:p w14:paraId="111E58C0" w14:textId="77777777" w:rsidR="00D1030C" w:rsidRPr="0048568D" w:rsidRDefault="00D1030C" w:rsidP="00D1030C">
            <w:pPr>
              <w:rPr>
                <w:b/>
              </w:rPr>
            </w:pPr>
            <w:r w:rsidRPr="0048568D">
              <w:rPr>
                <w:b/>
              </w:rPr>
              <w:t>End Position</w:t>
            </w:r>
          </w:p>
        </w:tc>
        <w:tc>
          <w:tcPr>
            <w:tcW w:w="1530" w:type="dxa"/>
            <w:tcBorders>
              <w:top w:val="single" w:sz="6" w:space="0" w:color="auto"/>
              <w:bottom w:val="single" w:sz="6" w:space="0" w:color="auto"/>
            </w:tcBorders>
            <w:shd w:val="clear" w:color="auto" w:fill="B8CCE4"/>
          </w:tcPr>
          <w:p w14:paraId="543F7040" w14:textId="77777777" w:rsidR="00D1030C" w:rsidRPr="0048568D" w:rsidRDefault="00D1030C" w:rsidP="00D1030C">
            <w:pPr>
              <w:rPr>
                <w:b/>
              </w:rPr>
            </w:pPr>
            <w:r w:rsidRPr="0048568D">
              <w:rPr>
                <w:b/>
              </w:rPr>
              <w:t>Validation rules</w:t>
            </w:r>
          </w:p>
        </w:tc>
        <w:tc>
          <w:tcPr>
            <w:tcW w:w="1649" w:type="dxa"/>
            <w:tcBorders>
              <w:top w:val="single" w:sz="6" w:space="0" w:color="auto"/>
              <w:bottom w:val="single" w:sz="6" w:space="0" w:color="auto"/>
            </w:tcBorders>
            <w:shd w:val="clear" w:color="auto" w:fill="B8CCE4"/>
          </w:tcPr>
          <w:p w14:paraId="20C2316D" w14:textId="77777777" w:rsidR="00D1030C" w:rsidRPr="0048568D" w:rsidRDefault="00D1030C" w:rsidP="00D1030C">
            <w:pPr>
              <w:rPr>
                <w:b/>
              </w:rPr>
            </w:pPr>
            <w:r w:rsidRPr="0048568D">
              <w:rPr>
                <w:b/>
              </w:rPr>
              <w:t>Error Code</w:t>
            </w:r>
          </w:p>
        </w:tc>
        <w:tc>
          <w:tcPr>
            <w:tcW w:w="1231" w:type="dxa"/>
            <w:tcBorders>
              <w:top w:val="single" w:sz="6" w:space="0" w:color="auto"/>
              <w:bottom w:val="single" w:sz="6" w:space="0" w:color="auto"/>
            </w:tcBorders>
            <w:shd w:val="clear" w:color="auto" w:fill="B8CCE4"/>
          </w:tcPr>
          <w:p w14:paraId="54EEE4D5" w14:textId="77777777" w:rsidR="00D1030C" w:rsidRPr="0048568D" w:rsidRDefault="00D1030C" w:rsidP="00D1030C">
            <w:pPr>
              <w:rPr>
                <w:b/>
              </w:rPr>
            </w:pPr>
            <w:r w:rsidRPr="0048568D">
              <w:rPr>
                <w:b/>
              </w:rPr>
              <w:t>Stored Name</w:t>
            </w:r>
          </w:p>
        </w:tc>
        <w:tc>
          <w:tcPr>
            <w:tcW w:w="2160" w:type="dxa"/>
            <w:tcBorders>
              <w:top w:val="single" w:sz="6" w:space="0" w:color="auto"/>
              <w:bottom w:val="single" w:sz="6" w:space="0" w:color="auto"/>
            </w:tcBorders>
            <w:shd w:val="clear" w:color="auto" w:fill="B8CCE4"/>
          </w:tcPr>
          <w:p w14:paraId="6BCDAF18" w14:textId="77777777" w:rsidR="00D1030C" w:rsidRPr="0048568D" w:rsidRDefault="00D1030C" w:rsidP="00D1030C">
            <w:pPr>
              <w:rPr>
                <w:b/>
              </w:rPr>
            </w:pPr>
            <w:r w:rsidRPr="0048568D">
              <w:rPr>
                <w:b/>
              </w:rPr>
              <w:t>Notes</w:t>
            </w:r>
          </w:p>
        </w:tc>
        <w:tc>
          <w:tcPr>
            <w:tcW w:w="1530" w:type="dxa"/>
            <w:tcBorders>
              <w:top w:val="single" w:sz="6" w:space="0" w:color="auto"/>
              <w:bottom w:val="single" w:sz="6" w:space="0" w:color="auto"/>
            </w:tcBorders>
            <w:shd w:val="clear" w:color="auto" w:fill="B8CCE4"/>
          </w:tcPr>
          <w:p w14:paraId="4CC32541" w14:textId="77777777" w:rsidR="00D1030C" w:rsidRPr="0048568D" w:rsidRDefault="00D1030C" w:rsidP="00D1030C">
            <w:pPr>
              <w:rPr>
                <w:b/>
              </w:rPr>
            </w:pPr>
            <w:r w:rsidRPr="0048568D">
              <w:rPr>
                <w:b/>
              </w:rPr>
              <w:t>Downstream Mapping</w:t>
            </w:r>
          </w:p>
        </w:tc>
      </w:tr>
      <w:tr w:rsidR="00467206" w:rsidRPr="0048568D" w14:paraId="695F9B6F" w14:textId="77777777" w:rsidTr="79DBD942">
        <w:trPr>
          <w:trHeight w:val="146"/>
        </w:trPr>
        <w:tc>
          <w:tcPr>
            <w:tcW w:w="406" w:type="dxa"/>
          </w:tcPr>
          <w:p w14:paraId="3D1E34A5" w14:textId="77777777" w:rsidR="00467206" w:rsidRPr="0048568D" w:rsidRDefault="00467206" w:rsidP="0074196B">
            <w:pPr>
              <w:numPr>
                <w:ilvl w:val="0"/>
                <w:numId w:val="9"/>
              </w:numPr>
            </w:pPr>
          </w:p>
        </w:tc>
        <w:tc>
          <w:tcPr>
            <w:tcW w:w="1034" w:type="dxa"/>
          </w:tcPr>
          <w:p w14:paraId="4AD66918" w14:textId="77777777" w:rsidR="00467206" w:rsidRPr="00F94B4B" w:rsidRDefault="00467206" w:rsidP="00D1030C">
            <w:r w:rsidRPr="00F94B4B">
              <w:t>Program Service Center Code (PSC)</w:t>
            </w:r>
          </w:p>
          <w:p w14:paraId="1E8A9EAE" w14:textId="77777777" w:rsidR="00467206" w:rsidRPr="0048568D" w:rsidRDefault="00467206" w:rsidP="00D1030C"/>
        </w:tc>
        <w:tc>
          <w:tcPr>
            <w:tcW w:w="810" w:type="dxa"/>
          </w:tcPr>
          <w:p w14:paraId="46F62E56" w14:textId="77777777" w:rsidR="00467206" w:rsidRPr="0048568D" w:rsidRDefault="00467206" w:rsidP="00D1030C">
            <w:r>
              <w:t>AN</w:t>
            </w:r>
          </w:p>
        </w:tc>
        <w:tc>
          <w:tcPr>
            <w:tcW w:w="990" w:type="dxa"/>
          </w:tcPr>
          <w:p w14:paraId="6D5C6AC3" w14:textId="77777777" w:rsidR="00467206" w:rsidRPr="0048568D" w:rsidRDefault="00467206" w:rsidP="00D1030C"/>
        </w:tc>
        <w:tc>
          <w:tcPr>
            <w:tcW w:w="990" w:type="dxa"/>
          </w:tcPr>
          <w:p w14:paraId="0D78ACA9" w14:textId="77777777" w:rsidR="00467206" w:rsidRPr="0048568D" w:rsidRDefault="00467206" w:rsidP="00D1030C">
            <w:r>
              <w:t>1</w:t>
            </w:r>
          </w:p>
        </w:tc>
        <w:tc>
          <w:tcPr>
            <w:tcW w:w="1080" w:type="dxa"/>
          </w:tcPr>
          <w:p w14:paraId="69847F92" w14:textId="77777777" w:rsidR="00467206" w:rsidRPr="0048568D" w:rsidRDefault="00467206" w:rsidP="00D1030C">
            <w:r>
              <w:t>1</w:t>
            </w:r>
          </w:p>
        </w:tc>
        <w:tc>
          <w:tcPr>
            <w:tcW w:w="1170" w:type="dxa"/>
          </w:tcPr>
          <w:p w14:paraId="1B1EFC60" w14:textId="77777777" w:rsidR="00467206" w:rsidRPr="0048568D" w:rsidRDefault="00467206" w:rsidP="00D1030C">
            <w:r>
              <w:t>1</w:t>
            </w:r>
          </w:p>
        </w:tc>
        <w:tc>
          <w:tcPr>
            <w:tcW w:w="1530" w:type="dxa"/>
          </w:tcPr>
          <w:p w14:paraId="0EC4BDC7" w14:textId="77777777" w:rsidR="00467206" w:rsidRPr="0048568D" w:rsidRDefault="00467206" w:rsidP="00D1030C">
            <w:r>
              <w:t>n/a</w:t>
            </w:r>
          </w:p>
        </w:tc>
        <w:tc>
          <w:tcPr>
            <w:tcW w:w="1649" w:type="dxa"/>
          </w:tcPr>
          <w:p w14:paraId="2CB13909" w14:textId="77777777" w:rsidR="00467206" w:rsidRPr="0048568D" w:rsidRDefault="00467206" w:rsidP="00D1030C"/>
        </w:tc>
        <w:tc>
          <w:tcPr>
            <w:tcW w:w="1231" w:type="dxa"/>
          </w:tcPr>
          <w:p w14:paraId="25E5DB86" w14:textId="77777777" w:rsidR="00467206" w:rsidRPr="00F94B4B" w:rsidRDefault="00467206" w:rsidP="00D1030C">
            <w:r>
              <w:t xml:space="preserve">SSA </w:t>
            </w:r>
            <w:r w:rsidRPr="00F94B4B">
              <w:t>Program Service Center Code (PSC)</w:t>
            </w:r>
          </w:p>
          <w:p w14:paraId="7E236191" w14:textId="77777777" w:rsidR="00467206" w:rsidRPr="0048568D" w:rsidRDefault="00467206" w:rsidP="00D1030C"/>
        </w:tc>
        <w:tc>
          <w:tcPr>
            <w:tcW w:w="2160" w:type="dxa"/>
          </w:tcPr>
          <w:p w14:paraId="2E62F93A" w14:textId="77777777" w:rsidR="00467206" w:rsidRPr="0048568D" w:rsidRDefault="00467206" w:rsidP="00792154">
            <w:r w:rsidRPr="79DBD942">
              <w:rPr>
                <w:b/>
                <w:bCs/>
              </w:rPr>
              <w:t>Refer to the “Payment ALC Derivation Rules” section below.</w:t>
            </w:r>
          </w:p>
        </w:tc>
        <w:tc>
          <w:tcPr>
            <w:tcW w:w="1530" w:type="dxa"/>
          </w:tcPr>
          <w:p w14:paraId="26000229" w14:textId="77777777" w:rsidR="00467206" w:rsidRPr="001E373C" w:rsidRDefault="00467206" w:rsidP="00D1030C">
            <w:r>
              <w:t>PACER, TOP, TCS</w:t>
            </w:r>
          </w:p>
        </w:tc>
      </w:tr>
      <w:tr w:rsidR="00D1030C" w:rsidRPr="0048568D" w14:paraId="1630D4C6" w14:textId="77777777" w:rsidTr="79DBD942">
        <w:trPr>
          <w:trHeight w:val="146"/>
        </w:trPr>
        <w:tc>
          <w:tcPr>
            <w:tcW w:w="406" w:type="dxa"/>
          </w:tcPr>
          <w:p w14:paraId="13DAE88A" w14:textId="77777777" w:rsidR="00D1030C" w:rsidRPr="0048568D" w:rsidRDefault="00D1030C" w:rsidP="0074196B">
            <w:pPr>
              <w:numPr>
                <w:ilvl w:val="0"/>
                <w:numId w:val="9"/>
              </w:numPr>
            </w:pPr>
          </w:p>
        </w:tc>
        <w:tc>
          <w:tcPr>
            <w:tcW w:w="1034" w:type="dxa"/>
          </w:tcPr>
          <w:p w14:paraId="5017A93C" w14:textId="77777777" w:rsidR="00D1030C" w:rsidRPr="00F94B4B" w:rsidRDefault="00D1030C" w:rsidP="00D1030C">
            <w:r>
              <w:t>Payment ID Code (PIC)</w:t>
            </w:r>
          </w:p>
        </w:tc>
        <w:tc>
          <w:tcPr>
            <w:tcW w:w="810" w:type="dxa"/>
          </w:tcPr>
          <w:p w14:paraId="36C437FE" w14:textId="77777777" w:rsidR="00D1030C" w:rsidRPr="0048568D" w:rsidRDefault="00D1030C" w:rsidP="00D1030C">
            <w:r w:rsidRPr="00651E52">
              <w:t>AN</w:t>
            </w:r>
          </w:p>
        </w:tc>
        <w:tc>
          <w:tcPr>
            <w:tcW w:w="990" w:type="dxa"/>
          </w:tcPr>
          <w:p w14:paraId="20A4D2E8" w14:textId="77777777" w:rsidR="00D1030C" w:rsidRPr="0048568D" w:rsidRDefault="00D1030C" w:rsidP="00D1030C"/>
        </w:tc>
        <w:tc>
          <w:tcPr>
            <w:tcW w:w="990" w:type="dxa"/>
          </w:tcPr>
          <w:p w14:paraId="6E3BDAA1" w14:textId="77777777" w:rsidR="00D1030C" w:rsidRDefault="00D1030C" w:rsidP="00D1030C">
            <w:r>
              <w:t>2</w:t>
            </w:r>
          </w:p>
        </w:tc>
        <w:tc>
          <w:tcPr>
            <w:tcW w:w="1080" w:type="dxa"/>
          </w:tcPr>
          <w:p w14:paraId="093F5637" w14:textId="77777777" w:rsidR="00D1030C" w:rsidRPr="0048568D" w:rsidRDefault="00D1030C" w:rsidP="00D1030C">
            <w:r>
              <w:t>2</w:t>
            </w:r>
          </w:p>
        </w:tc>
        <w:tc>
          <w:tcPr>
            <w:tcW w:w="1170" w:type="dxa"/>
          </w:tcPr>
          <w:p w14:paraId="5DDB3C0B" w14:textId="77777777" w:rsidR="00D1030C" w:rsidRPr="0048568D" w:rsidRDefault="00D1030C" w:rsidP="00D1030C">
            <w:r>
              <w:t>3</w:t>
            </w:r>
          </w:p>
        </w:tc>
        <w:tc>
          <w:tcPr>
            <w:tcW w:w="1530" w:type="dxa"/>
          </w:tcPr>
          <w:p w14:paraId="3E9B5773" w14:textId="77777777" w:rsidR="00D1030C" w:rsidRPr="0048568D" w:rsidRDefault="00D1030C" w:rsidP="00D1030C">
            <w:r>
              <w:t>n/a</w:t>
            </w:r>
          </w:p>
        </w:tc>
        <w:tc>
          <w:tcPr>
            <w:tcW w:w="1649" w:type="dxa"/>
          </w:tcPr>
          <w:p w14:paraId="6876AE5E" w14:textId="77777777" w:rsidR="00D1030C" w:rsidRPr="0048568D" w:rsidRDefault="00D1030C" w:rsidP="00D1030C"/>
        </w:tc>
        <w:tc>
          <w:tcPr>
            <w:tcW w:w="1231" w:type="dxa"/>
          </w:tcPr>
          <w:p w14:paraId="2C0C32F4" w14:textId="77777777" w:rsidR="00D1030C" w:rsidRPr="0048568D" w:rsidRDefault="00D1030C" w:rsidP="00D1030C">
            <w:r>
              <w:t>SSA Payment ID Code (PIC)</w:t>
            </w:r>
          </w:p>
        </w:tc>
        <w:tc>
          <w:tcPr>
            <w:tcW w:w="2160" w:type="dxa"/>
          </w:tcPr>
          <w:p w14:paraId="6B0B7635" w14:textId="77777777" w:rsidR="00D1030C" w:rsidRPr="0048568D" w:rsidRDefault="00D1030C" w:rsidP="00D1030C"/>
        </w:tc>
        <w:tc>
          <w:tcPr>
            <w:tcW w:w="1530" w:type="dxa"/>
          </w:tcPr>
          <w:p w14:paraId="31C2B89B" w14:textId="77777777" w:rsidR="00D1030C" w:rsidRPr="0048568D" w:rsidRDefault="00D1030C" w:rsidP="00D1030C">
            <w:r>
              <w:t>TOP</w:t>
            </w:r>
          </w:p>
        </w:tc>
      </w:tr>
      <w:tr w:rsidR="00D1030C" w:rsidRPr="0048568D" w14:paraId="727B2DB3" w14:textId="77777777" w:rsidTr="79DBD942">
        <w:trPr>
          <w:trHeight w:val="146"/>
        </w:trPr>
        <w:tc>
          <w:tcPr>
            <w:tcW w:w="406" w:type="dxa"/>
          </w:tcPr>
          <w:p w14:paraId="6A5F67D3" w14:textId="77777777" w:rsidR="00D1030C" w:rsidRPr="0048568D" w:rsidRDefault="00D1030C" w:rsidP="0074196B">
            <w:pPr>
              <w:numPr>
                <w:ilvl w:val="0"/>
                <w:numId w:val="9"/>
              </w:numPr>
            </w:pPr>
          </w:p>
        </w:tc>
        <w:tc>
          <w:tcPr>
            <w:tcW w:w="1034" w:type="dxa"/>
          </w:tcPr>
          <w:p w14:paraId="691EF6D2" w14:textId="77777777" w:rsidR="00D1030C" w:rsidRDefault="00D1030C" w:rsidP="00D1030C">
            <w:r>
              <w:t>Filler</w:t>
            </w:r>
          </w:p>
        </w:tc>
        <w:tc>
          <w:tcPr>
            <w:tcW w:w="810" w:type="dxa"/>
          </w:tcPr>
          <w:p w14:paraId="63EFC914" w14:textId="77777777" w:rsidR="00D1030C" w:rsidRPr="00651E52" w:rsidRDefault="00D1030C" w:rsidP="00D1030C"/>
        </w:tc>
        <w:tc>
          <w:tcPr>
            <w:tcW w:w="990" w:type="dxa"/>
          </w:tcPr>
          <w:p w14:paraId="0101E899" w14:textId="77777777" w:rsidR="00D1030C" w:rsidRPr="0048568D" w:rsidRDefault="00D1030C" w:rsidP="00D1030C"/>
        </w:tc>
        <w:tc>
          <w:tcPr>
            <w:tcW w:w="990" w:type="dxa"/>
          </w:tcPr>
          <w:p w14:paraId="4144F160" w14:textId="77777777" w:rsidR="00D1030C" w:rsidRDefault="00D1030C" w:rsidP="00D1030C">
            <w:r>
              <w:t>97</w:t>
            </w:r>
          </w:p>
        </w:tc>
        <w:tc>
          <w:tcPr>
            <w:tcW w:w="1080" w:type="dxa"/>
          </w:tcPr>
          <w:p w14:paraId="0CECC7C5" w14:textId="77777777" w:rsidR="00D1030C" w:rsidRDefault="00D1030C" w:rsidP="00D1030C">
            <w:r>
              <w:t>4</w:t>
            </w:r>
          </w:p>
        </w:tc>
        <w:tc>
          <w:tcPr>
            <w:tcW w:w="1170" w:type="dxa"/>
          </w:tcPr>
          <w:p w14:paraId="72B891FA" w14:textId="77777777" w:rsidR="00D1030C" w:rsidRDefault="00D1030C" w:rsidP="00D1030C">
            <w:r>
              <w:t>100</w:t>
            </w:r>
          </w:p>
        </w:tc>
        <w:tc>
          <w:tcPr>
            <w:tcW w:w="1530" w:type="dxa"/>
          </w:tcPr>
          <w:p w14:paraId="2DC5139D" w14:textId="77777777" w:rsidR="00D1030C" w:rsidRDefault="00D1030C" w:rsidP="00D1030C"/>
        </w:tc>
        <w:tc>
          <w:tcPr>
            <w:tcW w:w="1649" w:type="dxa"/>
          </w:tcPr>
          <w:p w14:paraId="7C8E482C" w14:textId="77777777" w:rsidR="00D1030C" w:rsidRPr="0048568D" w:rsidRDefault="00D1030C" w:rsidP="00D1030C"/>
        </w:tc>
        <w:tc>
          <w:tcPr>
            <w:tcW w:w="1231" w:type="dxa"/>
          </w:tcPr>
          <w:p w14:paraId="7973AD87" w14:textId="77777777" w:rsidR="00D1030C" w:rsidRDefault="00D1030C" w:rsidP="00D1030C"/>
        </w:tc>
        <w:tc>
          <w:tcPr>
            <w:tcW w:w="2160" w:type="dxa"/>
          </w:tcPr>
          <w:p w14:paraId="65D50376" w14:textId="77777777" w:rsidR="00D1030C" w:rsidRPr="0048568D" w:rsidRDefault="00D1030C" w:rsidP="00D1030C"/>
        </w:tc>
        <w:tc>
          <w:tcPr>
            <w:tcW w:w="1530" w:type="dxa"/>
          </w:tcPr>
          <w:p w14:paraId="37F2A39A" w14:textId="77777777" w:rsidR="00D1030C" w:rsidRPr="0048568D" w:rsidRDefault="00D1030C" w:rsidP="00D1030C"/>
        </w:tc>
      </w:tr>
    </w:tbl>
    <w:p w14:paraId="7A95154C" w14:textId="77777777" w:rsidR="00D1030C" w:rsidRDefault="00D1030C" w:rsidP="006F6C12"/>
    <w:p w14:paraId="445F0CC1" w14:textId="77777777" w:rsidR="00467206" w:rsidRDefault="00467206" w:rsidP="00467206">
      <w:pPr>
        <w:pStyle w:val="Heading3"/>
        <w:numPr>
          <w:ilvl w:val="2"/>
          <w:numId w:val="1"/>
        </w:numPr>
      </w:pPr>
      <w:bookmarkStart w:id="1440" w:name="_Toc335919134"/>
      <w:bookmarkStart w:id="1441" w:name="_Toc512413649"/>
      <w:bookmarkStart w:id="1442" w:name="_Toc512414172"/>
      <w:bookmarkStart w:id="1443" w:name="_Toc512414444"/>
      <w:bookmarkStart w:id="1444" w:name="_Toc512414628"/>
      <w:bookmarkStart w:id="1445" w:name="_Toc512414671"/>
      <w:bookmarkStart w:id="1446" w:name="_Toc512414834"/>
      <w:bookmarkStart w:id="1447" w:name="_Toc512414986"/>
      <w:bookmarkStart w:id="1448" w:name="_Toc512415134"/>
      <w:bookmarkStart w:id="1449" w:name="_Toc512415288"/>
      <w:bookmarkStart w:id="1450" w:name="_Toc512415384"/>
      <w:bookmarkStart w:id="1451" w:name="_Toc512415458"/>
      <w:bookmarkStart w:id="1452" w:name="_Toc533161042"/>
      <w:bookmarkStart w:id="1453" w:name="_Toc90909148"/>
      <w:r w:rsidRPr="003E3CF7">
        <w:t>Fo</w:t>
      </w:r>
      <w:r>
        <w:t>r Custom Agency Rule ID = “SSA”</w:t>
      </w:r>
      <w:r w:rsidR="005D2B71">
        <w:t xml:space="preserve">, </w:t>
      </w:r>
      <w:r>
        <w:t>“SSA-A”</w:t>
      </w:r>
      <w:bookmarkEnd w:id="1440"/>
      <w:r w:rsidR="005D2B71">
        <w:t>, and “SSA-Daily”</w:t>
      </w:r>
      <w:bookmarkEnd w:id="1441"/>
      <w:bookmarkEnd w:id="1442"/>
      <w:bookmarkEnd w:id="1443"/>
      <w:bookmarkEnd w:id="1444"/>
      <w:bookmarkEnd w:id="1445"/>
      <w:bookmarkEnd w:id="1446"/>
      <w:bookmarkEnd w:id="1447"/>
      <w:bookmarkEnd w:id="1448"/>
      <w:bookmarkEnd w:id="1449"/>
      <w:bookmarkEnd w:id="1450"/>
      <w:bookmarkEnd w:id="1451"/>
      <w:bookmarkEnd w:id="1452"/>
      <w:bookmarkEnd w:id="1453"/>
    </w:p>
    <w:p w14:paraId="0D79239B" w14:textId="77777777" w:rsidR="00467206" w:rsidRPr="003E3CF7" w:rsidRDefault="00467206" w:rsidP="00467206">
      <w:r>
        <w:t>For the above two reconcilement records, the following describe derivation rules for payment detail attribute values.</w:t>
      </w:r>
    </w:p>
    <w:p w14:paraId="7B579C77" w14:textId="77777777" w:rsidR="00B65EFB" w:rsidRDefault="00B65EFB" w:rsidP="00B65EFB">
      <w:pPr>
        <w:pStyle w:val="Heading4"/>
        <w:numPr>
          <w:ilvl w:val="3"/>
          <w:numId w:val="1"/>
        </w:numPr>
      </w:pPr>
      <w:r>
        <w:t>Payment ALC Derivation Rules</w:t>
      </w:r>
    </w:p>
    <w:p w14:paraId="6B1A730B" w14:textId="77777777" w:rsidR="0027265C" w:rsidRPr="00B202E5" w:rsidRDefault="0027265C" w:rsidP="0027265C">
      <w:r>
        <w:t xml:space="preserve">The </w:t>
      </w:r>
      <w:r w:rsidRPr="00B202E5">
        <w:t xml:space="preserve">following table </w:t>
      </w:r>
      <w:r>
        <w:t>lists</w:t>
      </w:r>
      <w:r w:rsidRPr="00B202E5">
        <w:t xml:space="preserve"> the Payment ALC </w:t>
      </w:r>
      <w:r>
        <w:t xml:space="preserve">for various </w:t>
      </w:r>
      <w:r w:rsidRPr="00B202E5">
        <w:t xml:space="preserve">Program Service Center </w:t>
      </w:r>
      <w:r>
        <w:t>(PSC) values in a Reconcilement Record</w:t>
      </w:r>
      <w:r w:rsidRPr="00B202E5">
        <w:t>.</w:t>
      </w:r>
    </w:p>
    <w:p w14:paraId="70BC69E6" w14:textId="77777777" w:rsidR="0027265C" w:rsidRDefault="0027265C" w:rsidP="0027265C">
      <w:r w:rsidRPr="00B202E5">
        <w:t>If the SSA PSC Code is not 1-8 or A-H</w:t>
      </w:r>
      <w:r>
        <w:t>,</w:t>
      </w:r>
      <w:r w:rsidRPr="00B202E5">
        <w:t xml:space="preserve"> then use the Schedule’s ALC as the Payment ALC.</w:t>
      </w:r>
    </w:p>
    <w:p w14:paraId="073794F8" w14:textId="77777777" w:rsidR="0027265C" w:rsidRDefault="0027265C" w:rsidP="0027265C">
      <w:r>
        <w:t>Record the derived value in the Payment Detail’s ALC attribute [whether ACH or Check payment].</w:t>
      </w:r>
    </w:p>
    <w:p w14:paraId="7A5A9DAC" w14:textId="77777777" w:rsidR="0027265C" w:rsidRDefault="0027265C" w:rsidP="00B202E5"/>
    <w:p w14:paraId="015FB671" w14:textId="77777777" w:rsidR="00B202E5" w:rsidRPr="00B202E5" w:rsidRDefault="00B202E5" w:rsidP="00B202E5">
      <w:r>
        <w:t xml:space="preserve">The Gray Shaded area is information only, and does not impact deriving the ALC.  </w:t>
      </w:r>
    </w:p>
    <w:p w14:paraId="4FE6B057" w14:textId="77777777" w:rsidR="00B202E5" w:rsidRPr="00B202E5" w:rsidRDefault="00B202E5" w:rsidP="00A227DE"/>
    <w:tbl>
      <w:tblPr>
        <w:tblW w:w="11812" w:type="dxa"/>
        <w:tblInd w:w="93" w:type="dxa"/>
        <w:tblLook w:val="04A0" w:firstRow="1" w:lastRow="0" w:firstColumn="1" w:lastColumn="0" w:noHBand="0" w:noVBand="1"/>
      </w:tblPr>
      <w:tblGrid>
        <w:gridCol w:w="1365"/>
        <w:gridCol w:w="1530"/>
        <w:gridCol w:w="1980"/>
        <w:gridCol w:w="2265"/>
        <w:gridCol w:w="1616"/>
        <w:gridCol w:w="1296"/>
        <w:gridCol w:w="1760"/>
      </w:tblGrid>
      <w:tr w:rsidR="00B202E5" w:rsidRPr="00B202E5" w14:paraId="320B80DE" w14:textId="77777777" w:rsidTr="00B65EFB">
        <w:trPr>
          <w:trHeight w:val="1205"/>
          <w:tblHeader/>
        </w:trPr>
        <w:tc>
          <w:tcPr>
            <w:tcW w:w="1365" w:type="dxa"/>
            <w:tcBorders>
              <w:top w:val="single" w:sz="4" w:space="0" w:color="auto"/>
              <w:left w:val="single" w:sz="4" w:space="0" w:color="auto"/>
              <w:bottom w:val="single" w:sz="4" w:space="0" w:color="auto"/>
              <w:right w:val="single" w:sz="4" w:space="0" w:color="auto"/>
            </w:tcBorders>
            <w:shd w:val="clear" w:color="auto" w:fill="B8CCE4"/>
            <w:vAlign w:val="bottom"/>
          </w:tcPr>
          <w:p w14:paraId="6007E8A6" w14:textId="77777777" w:rsidR="00B202E5" w:rsidRPr="00B202E5" w:rsidRDefault="00B202E5" w:rsidP="00B65EFB">
            <w:pPr>
              <w:rPr>
                <w:b/>
                <w:bCs/>
              </w:rPr>
            </w:pPr>
            <w:r w:rsidRPr="00B202E5">
              <w:rPr>
                <w:b/>
                <w:bCs/>
              </w:rPr>
              <w:lastRenderedPageBreak/>
              <w:t>RSI Code</w:t>
            </w:r>
          </w:p>
          <w:p w14:paraId="2A7514F4" w14:textId="77777777" w:rsidR="00B202E5" w:rsidRPr="00B202E5" w:rsidRDefault="00B202E5" w:rsidP="00B65EFB">
            <w:pPr>
              <w:rPr>
                <w:b/>
                <w:bCs/>
              </w:rPr>
            </w:pPr>
            <w:r w:rsidRPr="00B202E5">
              <w:rPr>
                <w:b/>
                <w:bCs/>
              </w:rPr>
              <w:t>PSC</w:t>
            </w:r>
          </w:p>
        </w:tc>
        <w:tc>
          <w:tcPr>
            <w:tcW w:w="1530" w:type="dxa"/>
            <w:tcBorders>
              <w:top w:val="single" w:sz="4" w:space="0" w:color="auto"/>
              <w:left w:val="single" w:sz="4" w:space="0" w:color="auto"/>
              <w:bottom w:val="single" w:sz="4" w:space="0" w:color="auto"/>
              <w:right w:val="single" w:sz="4" w:space="0" w:color="auto"/>
            </w:tcBorders>
            <w:shd w:val="clear" w:color="auto" w:fill="B8CCE4"/>
            <w:vAlign w:val="bottom"/>
          </w:tcPr>
          <w:p w14:paraId="68B196A6" w14:textId="77777777" w:rsidR="00B202E5" w:rsidRPr="00B202E5" w:rsidRDefault="00B202E5" w:rsidP="00B65EFB">
            <w:pPr>
              <w:rPr>
                <w:b/>
                <w:bCs/>
              </w:rPr>
            </w:pPr>
            <w:r w:rsidRPr="00B202E5">
              <w:rPr>
                <w:b/>
                <w:bCs/>
              </w:rPr>
              <w:t>DI Code</w:t>
            </w:r>
          </w:p>
          <w:p w14:paraId="7FED5F7A" w14:textId="77777777" w:rsidR="00B202E5" w:rsidRPr="00B202E5" w:rsidRDefault="00B202E5" w:rsidP="00B65EFB">
            <w:pPr>
              <w:rPr>
                <w:b/>
                <w:bCs/>
              </w:rPr>
            </w:pPr>
            <w:r w:rsidRPr="00B202E5">
              <w:rPr>
                <w:b/>
                <w:bCs/>
              </w:rPr>
              <w:t>PSC</w:t>
            </w:r>
          </w:p>
        </w:tc>
        <w:tc>
          <w:tcPr>
            <w:tcW w:w="1980" w:type="dxa"/>
            <w:tcBorders>
              <w:top w:val="single" w:sz="4" w:space="0" w:color="auto"/>
              <w:left w:val="single" w:sz="4" w:space="0" w:color="auto"/>
              <w:bottom w:val="single" w:sz="4" w:space="0" w:color="auto"/>
              <w:right w:val="single" w:sz="4" w:space="0" w:color="auto"/>
            </w:tcBorders>
            <w:shd w:val="clear" w:color="auto" w:fill="B8CCE4"/>
            <w:vAlign w:val="bottom"/>
            <w:hideMark/>
          </w:tcPr>
          <w:p w14:paraId="5074D137" w14:textId="77777777" w:rsidR="00B202E5" w:rsidRPr="00B202E5" w:rsidRDefault="00B202E5" w:rsidP="00B65EFB">
            <w:pPr>
              <w:rPr>
                <w:b/>
                <w:bCs/>
              </w:rPr>
            </w:pPr>
            <w:r w:rsidRPr="00B202E5">
              <w:rPr>
                <w:b/>
                <w:bCs/>
              </w:rPr>
              <w:t>Payment</w:t>
            </w:r>
          </w:p>
          <w:p w14:paraId="2C8B1B99" w14:textId="77777777" w:rsidR="00B202E5" w:rsidRPr="00B202E5" w:rsidRDefault="00B202E5" w:rsidP="00B65EFB">
            <w:pPr>
              <w:rPr>
                <w:b/>
                <w:bCs/>
              </w:rPr>
            </w:pPr>
            <w:r w:rsidRPr="00B202E5">
              <w:rPr>
                <w:b/>
                <w:bCs/>
              </w:rPr>
              <w:t>Agency Location Code (ALC)</w:t>
            </w:r>
          </w:p>
        </w:tc>
        <w:tc>
          <w:tcPr>
            <w:tcW w:w="2265" w:type="dxa"/>
            <w:tcBorders>
              <w:top w:val="single" w:sz="4" w:space="0" w:color="auto"/>
              <w:left w:val="nil"/>
              <w:bottom w:val="single" w:sz="4" w:space="0" w:color="auto"/>
              <w:right w:val="single" w:sz="4" w:space="0" w:color="auto"/>
            </w:tcBorders>
            <w:shd w:val="clear" w:color="auto" w:fill="B8CCE4"/>
            <w:vAlign w:val="bottom"/>
            <w:hideMark/>
          </w:tcPr>
          <w:p w14:paraId="6FAE96A5" w14:textId="77777777" w:rsidR="00B202E5" w:rsidRPr="00B202E5" w:rsidRDefault="00B202E5" w:rsidP="00B65EFB">
            <w:pPr>
              <w:rPr>
                <w:b/>
                <w:bCs/>
              </w:rPr>
            </w:pPr>
            <w:r w:rsidRPr="00B202E5">
              <w:rPr>
                <w:b/>
                <w:bCs/>
              </w:rPr>
              <w:t>PSC</w:t>
            </w:r>
          </w:p>
        </w:tc>
        <w:tc>
          <w:tcPr>
            <w:tcW w:w="1616" w:type="dxa"/>
            <w:tcBorders>
              <w:top w:val="single" w:sz="4" w:space="0" w:color="auto"/>
              <w:left w:val="nil"/>
              <w:bottom w:val="single" w:sz="4" w:space="0" w:color="auto"/>
              <w:right w:val="single" w:sz="4" w:space="0" w:color="auto"/>
            </w:tcBorders>
            <w:shd w:val="clear" w:color="auto" w:fill="B8CCE4"/>
            <w:vAlign w:val="bottom"/>
            <w:hideMark/>
          </w:tcPr>
          <w:p w14:paraId="17D61E85" w14:textId="77777777" w:rsidR="00B202E5" w:rsidRPr="00B202E5" w:rsidRDefault="00A71650" w:rsidP="00B65EFB">
            <w:pPr>
              <w:rPr>
                <w:b/>
                <w:bCs/>
              </w:rPr>
            </w:pPr>
            <w:r w:rsidRPr="00B202E5">
              <w:rPr>
                <w:b/>
                <w:bCs/>
              </w:rPr>
              <w:t>All Certifications except Cycle 2, 3 and 4</w:t>
            </w:r>
          </w:p>
        </w:tc>
        <w:tc>
          <w:tcPr>
            <w:tcW w:w="1296" w:type="dxa"/>
            <w:tcBorders>
              <w:top w:val="single" w:sz="4" w:space="0" w:color="auto"/>
              <w:left w:val="nil"/>
              <w:bottom w:val="single" w:sz="4" w:space="0" w:color="auto"/>
              <w:right w:val="single" w:sz="4" w:space="0" w:color="auto"/>
            </w:tcBorders>
            <w:shd w:val="clear" w:color="auto" w:fill="B8CCE4"/>
            <w:vAlign w:val="bottom"/>
            <w:hideMark/>
          </w:tcPr>
          <w:p w14:paraId="0C5DA16C" w14:textId="77777777" w:rsidR="00B202E5" w:rsidRPr="00B202E5" w:rsidRDefault="00B202E5" w:rsidP="00B65EFB">
            <w:pPr>
              <w:rPr>
                <w:b/>
                <w:bCs/>
              </w:rPr>
            </w:pPr>
            <w:r w:rsidRPr="00B202E5">
              <w:rPr>
                <w:b/>
                <w:bCs/>
              </w:rPr>
              <w:t>Payment Aftermath</w:t>
            </w:r>
          </w:p>
        </w:tc>
        <w:tc>
          <w:tcPr>
            <w:tcW w:w="1760" w:type="dxa"/>
            <w:tcBorders>
              <w:top w:val="single" w:sz="4" w:space="0" w:color="auto"/>
              <w:left w:val="nil"/>
              <w:bottom w:val="single" w:sz="4" w:space="0" w:color="auto"/>
              <w:right w:val="single" w:sz="4" w:space="0" w:color="auto"/>
            </w:tcBorders>
            <w:shd w:val="clear" w:color="auto" w:fill="B8CCE4"/>
            <w:vAlign w:val="bottom"/>
            <w:hideMark/>
          </w:tcPr>
          <w:p w14:paraId="7F065C2F" w14:textId="77777777" w:rsidR="00B202E5" w:rsidRPr="00B202E5" w:rsidRDefault="00B202E5" w:rsidP="00B65EFB">
            <w:pPr>
              <w:rPr>
                <w:b/>
                <w:bCs/>
              </w:rPr>
            </w:pPr>
            <w:r w:rsidRPr="00B202E5">
              <w:rPr>
                <w:b/>
                <w:bCs/>
              </w:rPr>
              <w:t>RFC</w:t>
            </w:r>
          </w:p>
        </w:tc>
      </w:tr>
      <w:tr w:rsidR="00B202E5" w:rsidRPr="00B202E5" w14:paraId="357B6957" w14:textId="77777777" w:rsidTr="00B202E5">
        <w:trPr>
          <w:trHeight w:val="300"/>
        </w:trPr>
        <w:tc>
          <w:tcPr>
            <w:tcW w:w="1365" w:type="dxa"/>
            <w:tcBorders>
              <w:top w:val="single" w:sz="4" w:space="0" w:color="auto"/>
              <w:left w:val="single" w:sz="4" w:space="0" w:color="auto"/>
              <w:bottom w:val="single" w:sz="4" w:space="0" w:color="auto"/>
              <w:right w:val="single" w:sz="4" w:space="0" w:color="auto"/>
            </w:tcBorders>
            <w:vAlign w:val="bottom"/>
          </w:tcPr>
          <w:p w14:paraId="7E5B9FFC" w14:textId="77777777" w:rsidR="00B202E5" w:rsidRPr="00B202E5" w:rsidRDefault="00B202E5" w:rsidP="00B202E5">
            <w:r w:rsidRPr="00B202E5">
              <w:t>1</w:t>
            </w:r>
          </w:p>
        </w:tc>
        <w:tc>
          <w:tcPr>
            <w:tcW w:w="1530" w:type="dxa"/>
            <w:tcBorders>
              <w:top w:val="single" w:sz="4" w:space="0" w:color="auto"/>
              <w:left w:val="single" w:sz="4" w:space="0" w:color="auto"/>
              <w:bottom w:val="single" w:sz="4" w:space="0" w:color="auto"/>
              <w:right w:val="single" w:sz="4" w:space="0" w:color="auto"/>
            </w:tcBorders>
            <w:vAlign w:val="bottom"/>
          </w:tcPr>
          <w:p w14:paraId="1C15707F" w14:textId="77777777" w:rsidR="00B202E5" w:rsidRPr="00B202E5" w:rsidRDefault="00B202E5" w:rsidP="00B202E5">
            <w:r w:rsidRPr="00B202E5">
              <w:t>A</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98BFA" w14:textId="77777777" w:rsidR="00B202E5" w:rsidRPr="00B202E5" w:rsidRDefault="00B202E5" w:rsidP="00B202E5">
            <w:r w:rsidRPr="00B202E5">
              <w:t>28045200</w:t>
            </w:r>
          </w:p>
        </w:tc>
        <w:tc>
          <w:tcPr>
            <w:tcW w:w="2265" w:type="dxa"/>
            <w:tcBorders>
              <w:top w:val="single" w:sz="4" w:space="0" w:color="auto"/>
              <w:left w:val="nil"/>
              <w:bottom w:val="single" w:sz="4" w:space="0" w:color="auto"/>
              <w:right w:val="single" w:sz="4" w:space="0" w:color="auto"/>
            </w:tcBorders>
            <w:shd w:val="clear" w:color="auto" w:fill="BFBFBF"/>
            <w:noWrap/>
            <w:vAlign w:val="bottom"/>
            <w:hideMark/>
          </w:tcPr>
          <w:p w14:paraId="20CBFFD7" w14:textId="77777777" w:rsidR="00B202E5" w:rsidRPr="00B202E5" w:rsidRDefault="00B202E5" w:rsidP="00B202E5">
            <w:r w:rsidRPr="00B202E5">
              <w:t>North Eastern PSC 1</w:t>
            </w:r>
          </w:p>
        </w:tc>
        <w:tc>
          <w:tcPr>
            <w:tcW w:w="1616" w:type="dxa"/>
            <w:tcBorders>
              <w:top w:val="single" w:sz="4" w:space="0" w:color="auto"/>
              <w:left w:val="nil"/>
              <w:bottom w:val="single" w:sz="4" w:space="0" w:color="auto"/>
              <w:right w:val="single" w:sz="4" w:space="0" w:color="auto"/>
            </w:tcBorders>
            <w:shd w:val="clear" w:color="auto" w:fill="BFBFBF"/>
            <w:noWrap/>
            <w:vAlign w:val="bottom"/>
            <w:hideMark/>
          </w:tcPr>
          <w:p w14:paraId="4D22A50F" w14:textId="77777777" w:rsidR="00B202E5" w:rsidRPr="00B202E5" w:rsidRDefault="00B202E5" w:rsidP="00B202E5">
            <w:r w:rsidRPr="00B202E5">
              <w:t> </w:t>
            </w:r>
          </w:p>
        </w:tc>
        <w:tc>
          <w:tcPr>
            <w:tcW w:w="1296" w:type="dxa"/>
            <w:tcBorders>
              <w:top w:val="single" w:sz="4" w:space="0" w:color="auto"/>
              <w:left w:val="nil"/>
              <w:bottom w:val="single" w:sz="4" w:space="0" w:color="auto"/>
              <w:right w:val="single" w:sz="4" w:space="0" w:color="auto"/>
            </w:tcBorders>
            <w:shd w:val="clear" w:color="auto" w:fill="BFBFBF"/>
            <w:noWrap/>
            <w:vAlign w:val="bottom"/>
            <w:hideMark/>
          </w:tcPr>
          <w:p w14:paraId="45231501" w14:textId="77777777" w:rsidR="00B202E5" w:rsidRPr="00B202E5" w:rsidRDefault="00B202E5" w:rsidP="00B202E5">
            <w:r w:rsidRPr="00B202E5">
              <w:t>X</w:t>
            </w:r>
          </w:p>
        </w:tc>
        <w:tc>
          <w:tcPr>
            <w:tcW w:w="1760" w:type="dxa"/>
            <w:tcBorders>
              <w:top w:val="single" w:sz="4" w:space="0" w:color="auto"/>
              <w:left w:val="nil"/>
              <w:bottom w:val="single" w:sz="4" w:space="0" w:color="auto"/>
              <w:right w:val="single" w:sz="4" w:space="0" w:color="auto"/>
            </w:tcBorders>
            <w:shd w:val="clear" w:color="auto" w:fill="BFBFBF"/>
            <w:noWrap/>
            <w:vAlign w:val="bottom"/>
            <w:hideMark/>
          </w:tcPr>
          <w:p w14:paraId="6DE9980F" w14:textId="77777777" w:rsidR="00B202E5" w:rsidRPr="00B202E5" w:rsidRDefault="00B202E5" w:rsidP="00B202E5">
            <w:r w:rsidRPr="00B202E5">
              <w:t> </w:t>
            </w:r>
          </w:p>
        </w:tc>
      </w:tr>
      <w:tr w:rsidR="00B202E5" w:rsidRPr="00B202E5" w14:paraId="50ABE2F5" w14:textId="77777777" w:rsidTr="00B202E5">
        <w:trPr>
          <w:trHeight w:val="300"/>
        </w:trPr>
        <w:tc>
          <w:tcPr>
            <w:tcW w:w="1365" w:type="dxa"/>
            <w:tcBorders>
              <w:top w:val="single" w:sz="4" w:space="0" w:color="auto"/>
              <w:left w:val="single" w:sz="4" w:space="0" w:color="auto"/>
              <w:bottom w:val="single" w:sz="4" w:space="0" w:color="auto"/>
              <w:right w:val="single" w:sz="4" w:space="0" w:color="auto"/>
            </w:tcBorders>
            <w:vAlign w:val="bottom"/>
          </w:tcPr>
          <w:p w14:paraId="5A850C0A" w14:textId="77777777" w:rsidR="00B202E5" w:rsidRPr="00B202E5" w:rsidRDefault="00B202E5" w:rsidP="00B202E5">
            <w:r w:rsidRPr="00B202E5">
              <w:t>2</w:t>
            </w:r>
          </w:p>
        </w:tc>
        <w:tc>
          <w:tcPr>
            <w:tcW w:w="1530" w:type="dxa"/>
            <w:tcBorders>
              <w:top w:val="single" w:sz="4" w:space="0" w:color="auto"/>
              <w:left w:val="single" w:sz="4" w:space="0" w:color="auto"/>
              <w:bottom w:val="single" w:sz="4" w:space="0" w:color="auto"/>
              <w:right w:val="single" w:sz="4" w:space="0" w:color="auto"/>
            </w:tcBorders>
            <w:vAlign w:val="bottom"/>
          </w:tcPr>
          <w:p w14:paraId="3D2BC8E1" w14:textId="77777777" w:rsidR="00B202E5" w:rsidRPr="00B202E5" w:rsidRDefault="00B202E5" w:rsidP="00B202E5">
            <w:r w:rsidRPr="00B202E5">
              <w:t>B</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C63322" w14:textId="77777777" w:rsidR="00B202E5" w:rsidRPr="00B202E5" w:rsidRDefault="00B202E5" w:rsidP="00B202E5">
            <w:r w:rsidRPr="00B202E5">
              <w:t>28045300</w:t>
            </w:r>
          </w:p>
        </w:tc>
        <w:tc>
          <w:tcPr>
            <w:tcW w:w="2265" w:type="dxa"/>
            <w:tcBorders>
              <w:top w:val="single" w:sz="4" w:space="0" w:color="auto"/>
              <w:left w:val="nil"/>
              <w:bottom w:val="single" w:sz="4" w:space="0" w:color="auto"/>
              <w:right w:val="single" w:sz="4" w:space="0" w:color="auto"/>
            </w:tcBorders>
            <w:shd w:val="clear" w:color="auto" w:fill="BFBFBF"/>
            <w:noWrap/>
            <w:vAlign w:val="bottom"/>
            <w:hideMark/>
          </w:tcPr>
          <w:p w14:paraId="75A47F8E" w14:textId="77777777" w:rsidR="00B202E5" w:rsidRPr="00B202E5" w:rsidRDefault="00B202E5" w:rsidP="00B202E5">
            <w:r w:rsidRPr="00B202E5">
              <w:t>Mid-Atlantic PSC 2</w:t>
            </w:r>
          </w:p>
        </w:tc>
        <w:tc>
          <w:tcPr>
            <w:tcW w:w="1616" w:type="dxa"/>
            <w:tcBorders>
              <w:top w:val="single" w:sz="4" w:space="0" w:color="auto"/>
              <w:left w:val="nil"/>
              <w:bottom w:val="single" w:sz="4" w:space="0" w:color="auto"/>
              <w:right w:val="single" w:sz="4" w:space="0" w:color="auto"/>
            </w:tcBorders>
            <w:shd w:val="clear" w:color="auto" w:fill="BFBFBF"/>
            <w:noWrap/>
            <w:vAlign w:val="bottom"/>
            <w:hideMark/>
          </w:tcPr>
          <w:p w14:paraId="42BE737B" w14:textId="77777777" w:rsidR="00B202E5" w:rsidRPr="00B202E5" w:rsidRDefault="00B202E5" w:rsidP="00B202E5">
            <w:r w:rsidRPr="00B202E5">
              <w:t>X</w:t>
            </w:r>
          </w:p>
        </w:tc>
        <w:tc>
          <w:tcPr>
            <w:tcW w:w="1296" w:type="dxa"/>
            <w:tcBorders>
              <w:top w:val="single" w:sz="4" w:space="0" w:color="auto"/>
              <w:left w:val="nil"/>
              <w:bottom w:val="single" w:sz="4" w:space="0" w:color="auto"/>
              <w:right w:val="single" w:sz="4" w:space="0" w:color="auto"/>
            </w:tcBorders>
            <w:shd w:val="clear" w:color="auto" w:fill="BFBFBF"/>
            <w:noWrap/>
            <w:vAlign w:val="bottom"/>
            <w:hideMark/>
          </w:tcPr>
          <w:p w14:paraId="1F610A21" w14:textId="77777777" w:rsidR="00B202E5" w:rsidRPr="00B202E5" w:rsidRDefault="00B202E5" w:rsidP="00B202E5">
            <w:r w:rsidRPr="00B202E5">
              <w:t>X</w:t>
            </w:r>
          </w:p>
        </w:tc>
        <w:tc>
          <w:tcPr>
            <w:tcW w:w="1760" w:type="dxa"/>
            <w:tcBorders>
              <w:top w:val="single" w:sz="4" w:space="0" w:color="auto"/>
              <w:left w:val="nil"/>
              <w:bottom w:val="single" w:sz="4" w:space="0" w:color="auto"/>
              <w:right w:val="single" w:sz="4" w:space="0" w:color="auto"/>
            </w:tcBorders>
            <w:shd w:val="clear" w:color="auto" w:fill="BFBFBF"/>
            <w:noWrap/>
            <w:vAlign w:val="bottom"/>
            <w:hideMark/>
          </w:tcPr>
          <w:p w14:paraId="68CE62A9" w14:textId="77777777" w:rsidR="00B202E5" w:rsidRPr="00B202E5" w:rsidRDefault="00B202E5" w:rsidP="00B202E5">
            <w:r w:rsidRPr="00B202E5">
              <w:t>Philadelphia</w:t>
            </w:r>
          </w:p>
        </w:tc>
      </w:tr>
      <w:tr w:rsidR="00B202E5" w:rsidRPr="00B202E5" w14:paraId="20B41544" w14:textId="77777777" w:rsidTr="00B202E5">
        <w:trPr>
          <w:trHeight w:val="300"/>
        </w:trPr>
        <w:tc>
          <w:tcPr>
            <w:tcW w:w="1365" w:type="dxa"/>
            <w:tcBorders>
              <w:top w:val="single" w:sz="4" w:space="0" w:color="auto"/>
              <w:left w:val="single" w:sz="4" w:space="0" w:color="auto"/>
              <w:bottom w:val="single" w:sz="4" w:space="0" w:color="auto"/>
              <w:right w:val="single" w:sz="4" w:space="0" w:color="auto"/>
            </w:tcBorders>
            <w:vAlign w:val="bottom"/>
          </w:tcPr>
          <w:p w14:paraId="6D2EAA9E" w14:textId="77777777" w:rsidR="00B202E5" w:rsidRPr="00B202E5" w:rsidRDefault="00B202E5" w:rsidP="00B202E5">
            <w:r w:rsidRPr="00B202E5">
              <w:t>3</w:t>
            </w:r>
          </w:p>
        </w:tc>
        <w:tc>
          <w:tcPr>
            <w:tcW w:w="1530" w:type="dxa"/>
            <w:tcBorders>
              <w:top w:val="single" w:sz="4" w:space="0" w:color="auto"/>
              <w:left w:val="single" w:sz="4" w:space="0" w:color="auto"/>
              <w:bottom w:val="single" w:sz="4" w:space="0" w:color="auto"/>
              <w:right w:val="single" w:sz="4" w:space="0" w:color="auto"/>
            </w:tcBorders>
            <w:vAlign w:val="bottom"/>
          </w:tcPr>
          <w:p w14:paraId="32545288" w14:textId="77777777" w:rsidR="00B202E5" w:rsidRPr="00B202E5" w:rsidRDefault="00B202E5" w:rsidP="00B202E5">
            <w:r w:rsidRPr="00B202E5">
              <w:t>C</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EEADE" w14:textId="77777777" w:rsidR="00B202E5" w:rsidRPr="00B202E5" w:rsidRDefault="00B202E5" w:rsidP="00B202E5">
            <w:r w:rsidRPr="00B202E5">
              <w:t>28045400</w:t>
            </w:r>
          </w:p>
        </w:tc>
        <w:tc>
          <w:tcPr>
            <w:tcW w:w="2265" w:type="dxa"/>
            <w:tcBorders>
              <w:top w:val="single" w:sz="4" w:space="0" w:color="auto"/>
              <w:left w:val="nil"/>
              <w:bottom w:val="single" w:sz="4" w:space="0" w:color="auto"/>
              <w:right w:val="single" w:sz="4" w:space="0" w:color="auto"/>
            </w:tcBorders>
            <w:shd w:val="clear" w:color="auto" w:fill="BFBFBF"/>
            <w:noWrap/>
            <w:vAlign w:val="bottom"/>
            <w:hideMark/>
          </w:tcPr>
          <w:p w14:paraId="53B54115" w14:textId="77777777" w:rsidR="00B202E5" w:rsidRPr="00B202E5" w:rsidRDefault="00B202E5" w:rsidP="00B202E5">
            <w:r w:rsidRPr="00B202E5">
              <w:t>South Eastern PSC 3</w:t>
            </w:r>
          </w:p>
        </w:tc>
        <w:tc>
          <w:tcPr>
            <w:tcW w:w="1616" w:type="dxa"/>
            <w:tcBorders>
              <w:top w:val="single" w:sz="4" w:space="0" w:color="auto"/>
              <w:left w:val="nil"/>
              <w:bottom w:val="single" w:sz="4" w:space="0" w:color="auto"/>
              <w:right w:val="single" w:sz="4" w:space="0" w:color="auto"/>
            </w:tcBorders>
            <w:shd w:val="clear" w:color="auto" w:fill="BFBFBF"/>
            <w:noWrap/>
            <w:vAlign w:val="bottom"/>
            <w:hideMark/>
          </w:tcPr>
          <w:p w14:paraId="6B8E94D3" w14:textId="77777777" w:rsidR="00B202E5" w:rsidRPr="00B202E5" w:rsidRDefault="00B202E5" w:rsidP="00B202E5">
            <w:r w:rsidRPr="00B202E5">
              <w:t> </w:t>
            </w:r>
          </w:p>
        </w:tc>
        <w:tc>
          <w:tcPr>
            <w:tcW w:w="1296" w:type="dxa"/>
            <w:tcBorders>
              <w:top w:val="single" w:sz="4" w:space="0" w:color="auto"/>
              <w:left w:val="nil"/>
              <w:bottom w:val="single" w:sz="4" w:space="0" w:color="auto"/>
              <w:right w:val="single" w:sz="4" w:space="0" w:color="auto"/>
            </w:tcBorders>
            <w:shd w:val="clear" w:color="auto" w:fill="BFBFBF"/>
            <w:noWrap/>
            <w:vAlign w:val="bottom"/>
            <w:hideMark/>
          </w:tcPr>
          <w:p w14:paraId="57F04675" w14:textId="77777777" w:rsidR="00B202E5" w:rsidRPr="00B202E5" w:rsidRDefault="00B202E5" w:rsidP="00B202E5">
            <w:r w:rsidRPr="00B202E5">
              <w:t>X</w:t>
            </w:r>
          </w:p>
        </w:tc>
        <w:tc>
          <w:tcPr>
            <w:tcW w:w="1760" w:type="dxa"/>
            <w:tcBorders>
              <w:top w:val="single" w:sz="4" w:space="0" w:color="auto"/>
              <w:left w:val="nil"/>
              <w:bottom w:val="single" w:sz="4" w:space="0" w:color="auto"/>
              <w:right w:val="single" w:sz="4" w:space="0" w:color="auto"/>
            </w:tcBorders>
            <w:shd w:val="clear" w:color="auto" w:fill="BFBFBF"/>
            <w:noWrap/>
            <w:vAlign w:val="bottom"/>
            <w:hideMark/>
          </w:tcPr>
          <w:p w14:paraId="37CBCE3F" w14:textId="77777777" w:rsidR="00B202E5" w:rsidRPr="00B202E5" w:rsidRDefault="00B202E5" w:rsidP="00B202E5">
            <w:r w:rsidRPr="00B202E5">
              <w:t> </w:t>
            </w:r>
          </w:p>
        </w:tc>
      </w:tr>
      <w:tr w:rsidR="00B202E5" w:rsidRPr="00B202E5" w14:paraId="58AD92BD" w14:textId="77777777" w:rsidTr="00B202E5">
        <w:trPr>
          <w:trHeight w:val="300"/>
        </w:trPr>
        <w:tc>
          <w:tcPr>
            <w:tcW w:w="1365" w:type="dxa"/>
            <w:tcBorders>
              <w:top w:val="single" w:sz="4" w:space="0" w:color="auto"/>
              <w:left w:val="single" w:sz="4" w:space="0" w:color="auto"/>
              <w:bottom w:val="single" w:sz="4" w:space="0" w:color="auto"/>
              <w:right w:val="single" w:sz="4" w:space="0" w:color="auto"/>
            </w:tcBorders>
            <w:vAlign w:val="bottom"/>
          </w:tcPr>
          <w:p w14:paraId="37A08508" w14:textId="77777777" w:rsidR="00B202E5" w:rsidRPr="00B202E5" w:rsidRDefault="00B202E5" w:rsidP="00B202E5">
            <w:r w:rsidRPr="00B202E5">
              <w:t>4</w:t>
            </w:r>
          </w:p>
        </w:tc>
        <w:tc>
          <w:tcPr>
            <w:tcW w:w="1530" w:type="dxa"/>
            <w:tcBorders>
              <w:top w:val="single" w:sz="4" w:space="0" w:color="auto"/>
              <w:left w:val="single" w:sz="4" w:space="0" w:color="auto"/>
              <w:bottom w:val="single" w:sz="4" w:space="0" w:color="auto"/>
              <w:right w:val="single" w:sz="4" w:space="0" w:color="auto"/>
            </w:tcBorders>
            <w:vAlign w:val="bottom"/>
          </w:tcPr>
          <w:p w14:paraId="241C47A5" w14:textId="77777777" w:rsidR="00B202E5" w:rsidRPr="00B202E5" w:rsidRDefault="00B202E5" w:rsidP="00B202E5">
            <w:r w:rsidRPr="00B202E5">
              <w:t>D</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54035" w14:textId="77777777" w:rsidR="00B202E5" w:rsidRPr="00B202E5" w:rsidRDefault="00B202E5" w:rsidP="00B202E5">
            <w:r w:rsidRPr="00B202E5">
              <w:t>28045500</w:t>
            </w:r>
          </w:p>
        </w:tc>
        <w:tc>
          <w:tcPr>
            <w:tcW w:w="2265" w:type="dxa"/>
            <w:tcBorders>
              <w:top w:val="single" w:sz="4" w:space="0" w:color="auto"/>
              <w:left w:val="nil"/>
              <w:bottom w:val="single" w:sz="4" w:space="0" w:color="auto"/>
              <w:right w:val="single" w:sz="4" w:space="0" w:color="auto"/>
            </w:tcBorders>
            <w:shd w:val="clear" w:color="auto" w:fill="BFBFBF"/>
            <w:noWrap/>
            <w:vAlign w:val="bottom"/>
            <w:hideMark/>
          </w:tcPr>
          <w:p w14:paraId="3AAD2518" w14:textId="77777777" w:rsidR="00B202E5" w:rsidRPr="00B202E5" w:rsidRDefault="00B202E5" w:rsidP="00B202E5">
            <w:r w:rsidRPr="00B202E5">
              <w:t>Great Lakes PSC 4</w:t>
            </w:r>
          </w:p>
        </w:tc>
        <w:tc>
          <w:tcPr>
            <w:tcW w:w="1616" w:type="dxa"/>
            <w:tcBorders>
              <w:top w:val="single" w:sz="4" w:space="0" w:color="auto"/>
              <w:left w:val="nil"/>
              <w:bottom w:val="single" w:sz="4" w:space="0" w:color="auto"/>
              <w:right w:val="single" w:sz="4" w:space="0" w:color="auto"/>
            </w:tcBorders>
            <w:shd w:val="clear" w:color="auto" w:fill="BFBFBF"/>
            <w:noWrap/>
            <w:vAlign w:val="bottom"/>
            <w:hideMark/>
          </w:tcPr>
          <w:p w14:paraId="1F74DCAB" w14:textId="77777777" w:rsidR="00B202E5" w:rsidRPr="00B202E5" w:rsidRDefault="00B202E5" w:rsidP="00B202E5">
            <w:r w:rsidRPr="00B202E5">
              <w:t> </w:t>
            </w:r>
          </w:p>
        </w:tc>
        <w:tc>
          <w:tcPr>
            <w:tcW w:w="1296" w:type="dxa"/>
            <w:tcBorders>
              <w:top w:val="single" w:sz="4" w:space="0" w:color="auto"/>
              <w:left w:val="nil"/>
              <w:bottom w:val="single" w:sz="4" w:space="0" w:color="auto"/>
              <w:right w:val="single" w:sz="4" w:space="0" w:color="auto"/>
            </w:tcBorders>
            <w:shd w:val="clear" w:color="auto" w:fill="BFBFBF"/>
            <w:noWrap/>
            <w:vAlign w:val="bottom"/>
            <w:hideMark/>
          </w:tcPr>
          <w:p w14:paraId="61424284" w14:textId="77777777" w:rsidR="00B202E5" w:rsidRPr="00B202E5" w:rsidRDefault="00B202E5" w:rsidP="00B202E5">
            <w:r w:rsidRPr="00B202E5">
              <w:t>X</w:t>
            </w:r>
          </w:p>
        </w:tc>
        <w:tc>
          <w:tcPr>
            <w:tcW w:w="1760" w:type="dxa"/>
            <w:tcBorders>
              <w:top w:val="single" w:sz="4" w:space="0" w:color="auto"/>
              <w:left w:val="nil"/>
              <w:bottom w:val="single" w:sz="4" w:space="0" w:color="auto"/>
              <w:right w:val="single" w:sz="4" w:space="0" w:color="auto"/>
            </w:tcBorders>
            <w:shd w:val="clear" w:color="auto" w:fill="BFBFBF"/>
            <w:noWrap/>
            <w:vAlign w:val="bottom"/>
            <w:hideMark/>
          </w:tcPr>
          <w:p w14:paraId="45FEBD36" w14:textId="77777777" w:rsidR="00B202E5" w:rsidRPr="00B202E5" w:rsidRDefault="00B202E5" w:rsidP="00B202E5">
            <w:r w:rsidRPr="00B202E5">
              <w:t> </w:t>
            </w:r>
          </w:p>
        </w:tc>
      </w:tr>
      <w:tr w:rsidR="00B202E5" w:rsidRPr="00B202E5" w14:paraId="3DD841D5" w14:textId="77777777" w:rsidTr="00B202E5">
        <w:trPr>
          <w:trHeight w:val="300"/>
        </w:trPr>
        <w:tc>
          <w:tcPr>
            <w:tcW w:w="1365" w:type="dxa"/>
            <w:tcBorders>
              <w:top w:val="nil"/>
              <w:left w:val="single" w:sz="4" w:space="0" w:color="auto"/>
              <w:bottom w:val="single" w:sz="4" w:space="0" w:color="auto"/>
              <w:right w:val="single" w:sz="4" w:space="0" w:color="auto"/>
            </w:tcBorders>
            <w:vAlign w:val="bottom"/>
          </w:tcPr>
          <w:p w14:paraId="15E33980" w14:textId="77777777" w:rsidR="00B202E5" w:rsidRPr="00B202E5" w:rsidRDefault="00B202E5" w:rsidP="00B202E5">
            <w:r w:rsidRPr="00B202E5">
              <w:t>5</w:t>
            </w:r>
          </w:p>
        </w:tc>
        <w:tc>
          <w:tcPr>
            <w:tcW w:w="1530" w:type="dxa"/>
            <w:tcBorders>
              <w:top w:val="nil"/>
              <w:left w:val="single" w:sz="4" w:space="0" w:color="auto"/>
              <w:bottom w:val="single" w:sz="4" w:space="0" w:color="auto"/>
              <w:right w:val="single" w:sz="4" w:space="0" w:color="auto"/>
            </w:tcBorders>
            <w:vAlign w:val="bottom"/>
          </w:tcPr>
          <w:p w14:paraId="49219900" w14:textId="77777777" w:rsidR="00B202E5" w:rsidRPr="00B202E5" w:rsidRDefault="00B202E5" w:rsidP="00B202E5">
            <w:r w:rsidRPr="00B202E5">
              <w:t>E</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8F76301" w14:textId="77777777" w:rsidR="00B202E5" w:rsidRPr="00B202E5" w:rsidRDefault="00B202E5" w:rsidP="00B202E5">
            <w:r w:rsidRPr="00B202E5">
              <w:t>28045900</w:t>
            </w:r>
          </w:p>
        </w:tc>
        <w:tc>
          <w:tcPr>
            <w:tcW w:w="2265" w:type="dxa"/>
            <w:tcBorders>
              <w:top w:val="nil"/>
              <w:left w:val="nil"/>
              <w:bottom w:val="single" w:sz="4" w:space="0" w:color="auto"/>
              <w:right w:val="single" w:sz="4" w:space="0" w:color="auto"/>
            </w:tcBorders>
            <w:shd w:val="clear" w:color="auto" w:fill="BFBFBF"/>
            <w:noWrap/>
            <w:vAlign w:val="bottom"/>
            <w:hideMark/>
          </w:tcPr>
          <w:p w14:paraId="359DD436" w14:textId="77777777" w:rsidR="00B202E5" w:rsidRPr="00B202E5" w:rsidRDefault="00B202E5" w:rsidP="00B202E5">
            <w:r w:rsidRPr="00B202E5">
              <w:t>Western PSC 5</w:t>
            </w:r>
          </w:p>
        </w:tc>
        <w:tc>
          <w:tcPr>
            <w:tcW w:w="1616" w:type="dxa"/>
            <w:tcBorders>
              <w:top w:val="nil"/>
              <w:left w:val="nil"/>
              <w:bottom w:val="single" w:sz="4" w:space="0" w:color="auto"/>
              <w:right w:val="single" w:sz="4" w:space="0" w:color="auto"/>
            </w:tcBorders>
            <w:shd w:val="clear" w:color="auto" w:fill="BFBFBF"/>
            <w:noWrap/>
            <w:vAlign w:val="bottom"/>
            <w:hideMark/>
          </w:tcPr>
          <w:p w14:paraId="02E2F3F6" w14:textId="77777777" w:rsidR="00B202E5" w:rsidRPr="00B202E5" w:rsidRDefault="00B202E5" w:rsidP="00B202E5">
            <w:r w:rsidRPr="00B202E5">
              <w:t>X</w:t>
            </w:r>
          </w:p>
        </w:tc>
        <w:tc>
          <w:tcPr>
            <w:tcW w:w="1296" w:type="dxa"/>
            <w:tcBorders>
              <w:top w:val="nil"/>
              <w:left w:val="nil"/>
              <w:bottom w:val="single" w:sz="4" w:space="0" w:color="auto"/>
              <w:right w:val="single" w:sz="4" w:space="0" w:color="auto"/>
            </w:tcBorders>
            <w:shd w:val="clear" w:color="auto" w:fill="BFBFBF"/>
            <w:noWrap/>
            <w:vAlign w:val="bottom"/>
            <w:hideMark/>
          </w:tcPr>
          <w:p w14:paraId="57B5DDC3" w14:textId="77777777" w:rsidR="00B202E5" w:rsidRPr="00B202E5" w:rsidRDefault="00B202E5" w:rsidP="00B202E5">
            <w:r w:rsidRPr="00B202E5">
              <w:t>X</w:t>
            </w:r>
          </w:p>
        </w:tc>
        <w:tc>
          <w:tcPr>
            <w:tcW w:w="1760" w:type="dxa"/>
            <w:tcBorders>
              <w:top w:val="nil"/>
              <w:left w:val="nil"/>
              <w:bottom w:val="single" w:sz="4" w:space="0" w:color="auto"/>
              <w:right w:val="single" w:sz="4" w:space="0" w:color="auto"/>
            </w:tcBorders>
            <w:shd w:val="clear" w:color="auto" w:fill="BFBFBF"/>
            <w:noWrap/>
            <w:vAlign w:val="bottom"/>
            <w:hideMark/>
          </w:tcPr>
          <w:p w14:paraId="770960EC" w14:textId="77777777" w:rsidR="00B202E5" w:rsidRPr="00B202E5" w:rsidRDefault="00B202E5" w:rsidP="00B202E5">
            <w:r w:rsidRPr="00B202E5">
              <w:t>San Fran</w:t>
            </w:r>
          </w:p>
        </w:tc>
      </w:tr>
      <w:tr w:rsidR="00B202E5" w:rsidRPr="00B202E5" w14:paraId="1DAA92C6" w14:textId="77777777" w:rsidTr="00B202E5">
        <w:trPr>
          <w:trHeight w:val="300"/>
        </w:trPr>
        <w:tc>
          <w:tcPr>
            <w:tcW w:w="1365" w:type="dxa"/>
            <w:tcBorders>
              <w:top w:val="nil"/>
              <w:left w:val="single" w:sz="4" w:space="0" w:color="auto"/>
              <w:bottom w:val="single" w:sz="4" w:space="0" w:color="auto"/>
              <w:right w:val="single" w:sz="4" w:space="0" w:color="auto"/>
            </w:tcBorders>
            <w:vAlign w:val="bottom"/>
          </w:tcPr>
          <w:p w14:paraId="2C626B36" w14:textId="77777777" w:rsidR="00B202E5" w:rsidRPr="00B202E5" w:rsidRDefault="00B202E5" w:rsidP="00B202E5">
            <w:r w:rsidRPr="00B202E5">
              <w:t>6</w:t>
            </w:r>
          </w:p>
        </w:tc>
        <w:tc>
          <w:tcPr>
            <w:tcW w:w="1530" w:type="dxa"/>
            <w:tcBorders>
              <w:top w:val="nil"/>
              <w:left w:val="single" w:sz="4" w:space="0" w:color="auto"/>
              <w:bottom w:val="single" w:sz="4" w:space="0" w:color="auto"/>
              <w:right w:val="single" w:sz="4" w:space="0" w:color="auto"/>
            </w:tcBorders>
            <w:vAlign w:val="bottom"/>
          </w:tcPr>
          <w:p w14:paraId="56B7C07F" w14:textId="77777777" w:rsidR="00B202E5" w:rsidRPr="00B202E5" w:rsidRDefault="00B202E5" w:rsidP="00B202E5">
            <w:r w:rsidRPr="00B202E5">
              <w:t>F</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260A5B8" w14:textId="77777777" w:rsidR="00B202E5" w:rsidRPr="00B202E5" w:rsidRDefault="00B202E5" w:rsidP="00B202E5">
            <w:r w:rsidRPr="00B202E5">
              <w:t>28045600</w:t>
            </w:r>
          </w:p>
        </w:tc>
        <w:tc>
          <w:tcPr>
            <w:tcW w:w="2265" w:type="dxa"/>
            <w:tcBorders>
              <w:top w:val="nil"/>
              <w:left w:val="nil"/>
              <w:bottom w:val="single" w:sz="4" w:space="0" w:color="auto"/>
              <w:right w:val="single" w:sz="4" w:space="0" w:color="auto"/>
            </w:tcBorders>
            <w:shd w:val="clear" w:color="auto" w:fill="BFBFBF"/>
            <w:noWrap/>
            <w:vAlign w:val="bottom"/>
            <w:hideMark/>
          </w:tcPr>
          <w:p w14:paraId="30C27F07" w14:textId="77777777" w:rsidR="00B202E5" w:rsidRPr="00B202E5" w:rsidRDefault="00B202E5" w:rsidP="00B202E5">
            <w:r w:rsidRPr="00B202E5">
              <w:t>Mid-America PSC 6</w:t>
            </w:r>
          </w:p>
        </w:tc>
        <w:tc>
          <w:tcPr>
            <w:tcW w:w="1616" w:type="dxa"/>
            <w:tcBorders>
              <w:top w:val="nil"/>
              <w:left w:val="nil"/>
              <w:bottom w:val="single" w:sz="4" w:space="0" w:color="auto"/>
              <w:right w:val="single" w:sz="4" w:space="0" w:color="auto"/>
            </w:tcBorders>
            <w:shd w:val="clear" w:color="auto" w:fill="BFBFBF"/>
            <w:noWrap/>
            <w:vAlign w:val="bottom"/>
            <w:hideMark/>
          </w:tcPr>
          <w:p w14:paraId="308FFAB3" w14:textId="77777777" w:rsidR="00B202E5" w:rsidRPr="00B202E5" w:rsidRDefault="00B202E5" w:rsidP="00B202E5">
            <w:r w:rsidRPr="00B202E5">
              <w:t>X</w:t>
            </w:r>
          </w:p>
        </w:tc>
        <w:tc>
          <w:tcPr>
            <w:tcW w:w="1296" w:type="dxa"/>
            <w:tcBorders>
              <w:top w:val="nil"/>
              <w:left w:val="nil"/>
              <w:bottom w:val="single" w:sz="4" w:space="0" w:color="auto"/>
              <w:right w:val="single" w:sz="4" w:space="0" w:color="auto"/>
            </w:tcBorders>
            <w:shd w:val="clear" w:color="auto" w:fill="BFBFBF"/>
            <w:noWrap/>
            <w:vAlign w:val="bottom"/>
            <w:hideMark/>
          </w:tcPr>
          <w:p w14:paraId="1E915FA0" w14:textId="77777777" w:rsidR="00B202E5" w:rsidRPr="00B202E5" w:rsidRDefault="00B202E5" w:rsidP="00B202E5">
            <w:r w:rsidRPr="00B202E5">
              <w:t>X</w:t>
            </w:r>
          </w:p>
        </w:tc>
        <w:tc>
          <w:tcPr>
            <w:tcW w:w="1760" w:type="dxa"/>
            <w:tcBorders>
              <w:top w:val="nil"/>
              <w:left w:val="nil"/>
              <w:bottom w:val="single" w:sz="4" w:space="0" w:color="auto"/>
              <w:right w:val="single" w:sz="4" w:space="0" w:color="auto"/>
            </w:tcBorders>
            <w:shd w:val="clear" w:color="auto" w:fill="BFBFBF"/>
            <w:noWrap/>
            <w:vAlign w:val="bottom"/>
            <w:hideMark/>
          </w:tcPr>
          <w:p w14:paraId="4A0E3240" w14:textId="77777777" w:rsidR="00B202E5" w:rsidRPr="00B202E5" w:rsidRDefault="00B202E5" w:rsidP="00B202E5">
            <w:r w:rsidRPr="00B202E5">
              <w:t>Kansas City</w:t>
            </w:r>
          </w:p>
        </w:tc>
      </w:tr>
      <w:tr w:rsidR="00B202E5" w:rsidRPr="00B202E5" w14:paraId="338CC992" w14:textId="77777777" w:rsidTr="00B202E5">
        <w:trPr>
          <w:trHeight w:val="300"/>
        </w:trPr>
        <w:tc>
          <w:tcPr>
            <w:tcW w:w="1365" w:type="dxa"/>
            <w:tcBorders>
              <w:top w:val="nil"/>
              <w:left w:val="single" w:sz="4" w:space="0" w:color="auto"/>
              <w:bottom w:val="single" w:sz="4" w:space="0" w:color="auto"/>
              <w:right w:val="single" w:sz="4" w:space="0" w:color="auto"/>
            </w:tcBorders>
            <w:vAlign w:val="bottom"/>
          </w:tcPr>
          <w:p w14:paraId="33CD8162" w14:textId="77777777" w:rsidR="00B202E5" w:rsidRPr="00B202E5" w:rsidRDefault="00B202E5" w:rsidP="00B202E5">
            <w:r w:rsidRPr="00B202E5">
              <w:t>7 or 8</w:t>
            </w:r>
          </w:p>
        </w:tc>
        <w:tc>
          <w:tcPr>
            <w:tcW w:w="1530" w:type="dxa"/>
            <w:tcBorders>
              <w:top w:val="nil"/>
              <w:left w:val="single" w:sz="4" w:space="0" w:color="auto"/>
              <w:bottom w:val="single" w:sz="4" w:space="0" w:color="auto"/>
              <w:right w:val="single" w:sz="4" w:space="0" w:color="auto"/>
            </w:tcBorders>
            <w:vAlign w:val="bottom"/>
          </w:tcPr>
          <w:p w14:paraId="6DE96311" w14:textId="77777777" w:rsidR="00B202E5" w:rsidRPr="00B202E5" w:rsidRDefault="00B202E5" w:rsidP="00B202E5">
            <w:r w:rsidRPr="00B202E5">
              <w:t>G or H</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D8A748B" w14:textId="77777777" w:rsidR="00B202E5" w:rsidRPr="00B202E5" w:rsidRDefault="00B202E5" w:rsidP="00B202E5">
            <w:r w:rsidRPr="00B202E5">
              <w:t>28043000</w:t>
            </w:r>
          </w:p>
        </w:tc>
        <w:tc>
          <w:tcPr>
            <w:tcW w:w="2265" w:type="dxa"/>
            <w:tcBorders>
              <w:top w:val="nil"/>
              <w:left w:val="nil"/>
              <w:bottom w:val="single" w:sz="4" w:space="0" w:color="auto"/>
              <w:right w:val="single" w:sz="4" w:space="0" w:color="auto"/>
            </w:tcBorders>
            <w:shd w:val="clear" w:color="auto" w:fill="BFBFBF"/>
            <w:noWrap/>
            <w:vAlign w:val="bottom"/>
            <w:hideMark/>
          </w:tcPr>
          <w:p w14:paraId="33A5CB98" w14:textId="77777777" w:rsidR="00B202E5" w:rsidRPr="00B202E5" w:rsidRDefault="00B202E5" w:rsidP="00B202E5">
            <w:r w:rsidRPr="00B202E5">
              <w:t>ODO/OIO PSC 7/8</w:t>
            </w:r>
          </w:p>
        </w:tc>
        <w:tc>
          <w:tcPr>
            <w:tcW w:w="1616" w:type="dxa"/>
            <w:tcBorders>
              <w:top w:val="nil"/>
              <w:left w:val="nil"/>
              <w:bottom w:val="single" w:sz="4" w:space="0" w:color="auto"/>
              <w:right w:val="single" w:sz="4" w:space="0" w:color="auto"/>
            </w:tcBorders>
            <w:shd w:val="clear" w:color="auto" w:fill="BFBFBF"/>
            <w:noWrap/>
            <w:vAlign w:val="bottom"/>
            <w:hideMark/>
          </w:tcPr>
          <w:p w14:paraId="7A804A8D" w14:textId="77777777" w:rsidR="00B202E5" w:rsidRPr="00B202E5" w:rsidRDefault="00B202E5" w:rsidP="00B202E5">
            <w:r w:rsidRPr="00B202E5">
              <w:t>X</w:t>
            </w:r>
          </w:p>
        </w:tc>
        <w:tc>
          <w:tcPr>
            <w:tcW w:w="1296" w:type="dxa"/>
            <w:tcBorders>
              <w:top w:val="nil"/>
              <w:left w:val="nil"/>
              <w:bottom w:val="single" w:sz="4" w:space="0" w:color="auto"/>
              <w:right w:val="single" w:sz="4" w:space="0" w:color="auto"/>
            </w:tcBorders>
            <w:shd w:val="clear" w:color="auto" w:fill="BFBFBF"/>
            <w:noWrap/>
            <w:vAlign w:val="bottom"/>
            <w:hideMark/>
          </w:tcPr>
          <w:p w14:paraId="26B8F63D" w14:textId="77777777" w:rsidR="00B202E5" w:rsidRPr="00B202E5" w:rsidRDefault="00B202E5" w:rsidP="00B202E5">
            <w:r w:rsidRPr="00B202E5">
              <w:t>X</w:t>
            </w:r>
          </w:p>
        </w:tc>
        <w:tc>
          <w:tcPr>
            <w:tcW w:w="1760" w:type="dxa"/>
            <w:tcBorders>
              <w:top w:val="nil"/>
              <w:left w:val="nil"/>
              <w:bottom w:val="single" w:sz="4" w:space="0" w:color="auto"/>
              <w:right w:val="single" w:sz="4" w:space="0" w:color="auto"/>
            </w:tcBorders>
            <w:shd w:val="clear" w:color="auto" w:fill="BFBFBF"/>
            <w:noWrap/>
            <w:vAlign w:val="bottom"/>
            <w:hideMark/>
          </w:tcPr>
          <w:p w14:paraId="20CB551C" w14:textId="77777777" w:rsidR="00B202E5" w:rsidRPr="00B202E5" w:rsidRDefault="00B202E5" w:rsidP="00B202E5">
            <w:r w:rsidRPr="00B202E5">
              <w:t>Philadelphia</w:t>
            </w:r>
          </w:p>
        </w:tc>
      </w:tr>
      <w:tr w:rsidR="00B202E5" w:rsidRPr="00B202E5" w14:paraId="07AD9C50" w14:textId="77777777" w:rsidTr="00B202E5">
        <w:trPr>
          <w:trHeight w:val="300"/>
        </w:trPr>
        <w:tc>
          <w:tcPr>
            <w:tcW w:w="1365" w:type="dxa"/>
            <w:tcBorders>
              <w:top w:val="nil"/>
              <w:left w:val="single" w:sz="4" w:space="0" w:color="auto"/>
              <w:bottom w:val="single" w:sz="4" w:space="0" w:color="auto"/>
              <w:right w:val="single" w:sz="4" w:space="0" w:color="auto"/>
            </w:tcBorders>
            <w:shd w:val="clear" w:color="auto" w:fill="BFBFBF"/>
            <w:vAlign w:val="bottom"/>
          </w:tcPr>
          <w:p w14:paraId="3B1DBAEF" w14:textId="77777777" w:rsidR="00B202E5" w:rsidRPr="00B202E5" w:rsidRDefault="00B202E5" w:rsidP="00B202E5">
            <w:r w:rsidRPr="00B202E5">
              <w:t>--</w:t>
            </w:r>
          </w:p>
        </w:tc>
        <w:tc>
          <w:tcPr>
            <w:tcW w:w="1530" w:type="dxa"/>
            <w:tcBorders>
              <w:top w:val="nil"/>
              <w:left w:val="single" w:sz="4" w:space="0" w:color="auto"/>
              <w:bottom w:val="single" w:sz="4" w:space="0" w:color="auto"/>
              <w:right w:val="single" w:sz="4" w:space="0" w:color="auto"/>
            </w:tcBorders>
            <w:shd w:val="clear" w:color="auto" w:fill="BFBFBF"/>
            <w:vAlign w:val="bottom"/>
          </w:tcPr>
          <w:p w14:paraId="7E9934F1" w14:textId="77777777" w:rsidR="00B202E5" w:rsidRPr="00B202E5" w:rsidRDefault="00B202E5" w:rsidP="00B202E5">
            <w:r w:rsidRPr="00B202E5">
              <w:t>--</w:t>
            </w:r>
          </w:p>
        </w:tc>
        <w:tc>
          <w:tcPr>
            <w:tcW w:w="1980" w:type="dxa"/>
            <w:tcBorders>
              <w:top w:val="nil"/>
              <w:left w:val="single" w:sz="4" w:space="0" w:color="auto"/>
              <w:bottom w:val="single" w:sz="4" w:space="0" w:color="auto"/>
              <w:right w:val="single" w:sz="4" w:space="0" w:color="auto"/>
            </w:tcBorders>
            <w:shd w:val="clear" w:color="auto" w:fill="BFBFBF"/>
            <w:noWrap/>
            <w:vAlign w:val="bottom"/>
            <w:hideMark/>
          </w:tcPr>
          <w:p w14:paraId="569104C0" w14:textId="77777777" w:rsidR="00B202E5" w:rsidRPr="00B202E5" w:rsidRDefault="00B202E5" w:rsidP="00B202E5">
            <w:r w:rsidRPr="00B202E5">
              <w:t>28040004</w:t>
            </w:r>
          </w:p>
        </w:tc>
        <w:tc>
          <w:tcPr>
            <w:tcW w:w="2265" w:type="dxa"/>
            <w:tcBorders>
              <w:top w:val="nil"/>
              <w:left w:val="nil"/>
              <w:bottom w:val="single" w:sz="4" w:space="0" w:color="auto"/>
              <w:right w:val="single" w:sz="4" w:space="0" w:color="auto"/>
            </w:tcBorders>
            <w:shd w:val="clear" w:color="auto" w:fill="BFBFBF"/>
            <w:noWrap/>
            <w:vAlign w:val="bottom"/>
            <w:hideMark/>
          </w:tcPr>
          <w:p w14:paraId="147015B1" w14:textId="77777777" w:rsidR="00B202E5" w:rsidRPr="00B202E5" w:rsidRDefault="00B202E5" w:rsidP="00B202E5">
            <w:r w:rsidRPr="00B202E5">
              <w:t>SSI</w:t>
            </w:r>
          </w:p>
        </w:tc>
        <w:tc>
          <w:tcPr>
            <w:tcW w:w="1616" w:type="dxa"/>
            <w:tcBorders>
              <w:top w:val="nil"/>
              <w:left w:val="nil"/>
              <w:bottom w:val="single" w:sz="4" w:space="0" w:color="auto"/>
              <w:right w:val="single" w:sz="4" w:space="0" w:color="auto"/>
            </w:tcBorders>
            <w:shd w:val="clear" w:color="auto" w:fill="BFBFBF"/>
            <w:noWrap/>
            <w:vAlign w:val="bottom"/>
            <w:hideMark/>
          </w:tcPr>
          <w:p w14:paraId="2AFCD5E8" w14:textId="77777777" w:rsidR="00B202E5" w:rsidRPr="00B202E5" w:rsidRDefault="00B202E5" w:rsidP="00B202E5">
            <w:r w:rsidRPr="00B202E5">
              <w:t>X</w:t>
            </w:r>
          </w:p>
        </w:tc>
        <w:tc>
          <w:tcPr>
            <w:tcW w:w="1296" w:type="dxa"/>
            <w:tcBorders>
              <w:top w:val="nil"/>
              <w:left w:val="nil"/>
              <w:bottom w:val="single" w:sz="4" w:space="0" w:color="auto"/>
              <w:right w:val="single" w:sz="4" w:space="0" w:color="auto"/>
            </w:tcBorders>
            <w:shd w:val="clear" w:color="auto" w:fill="BFBFBF"/>
            <w:noWrap/>
            <w:vAlign w:val="bottom"/>
            <w:hideMark/>
          </w:tcPr>
          <w:p w14:paraId="40A6FE5F" w14:textId="77777777" w:rsidR="00B202E5" w:rsidRPr="00B202E5" w:rsidRDefault="00B202E5" w:rsidP="00B202E5">
            <w:r w:rsidRPr="00B202E5">
              <w:t>X</w:t>
            </w:r>
          </w:p>
        </w:tc>
        <w:tc>
          <w:tcPr>
            <w:tcW w:w="1760" w:type="dxa"/>
            <w:tcBorders>
              <w:top w:val="nil"/>
              <w:left w:val="nil"/>
              <w:bottom w:val="single" w:sz="4" w:space="0" w:color="auto"/>
              <w:right w:val="single" w:sz="4" w:space="0" w:color="auto"/>
            </w:tcBorders>
            <w:shd w:val="clear" w:color="auto" w:fill="BFBFBF"/>
            <w:noWrap/>
            <w:vAlign w:val="bottom"/>
            <w:hideMark/>
          </w:tcPr>
          <w:p w14:paraId="61795B3A" w14:textId="77777777" w:rsidR="00B202E5" w:rsidRPr="00B202E5" w:rsidRDefault="00B202E5" w:rsidP="00B202E5">
            <w:r w:rsidRPr="00B202E5">
              <w:t>Kansas City</w:t>
            </w:r>
          </w:p>
        </w:tc>
      </w:tr>
    </w:tbl>
    <w:p w14:paraId="2A524D2E" w14:textId="77777777" w:rsidR="00B202E5" w:rsidRDefault="00B202E5" w:rsidP="006F6C12"/>
    <w:p w14:paraId="3267A651" w14:textId="77777777" w:rsidR="00B65EFB" w:rsidRDefault="00B65EFB" w:rsidP="00F6736B">
      <w:pPr>
        <w:pStyle w:val="Heading4"/>
        <w:numPr>
          <w:ilvl w:val="3"/>
          <w:numId w:val="1"/>
        </w:numPr>
      </w:pPr>
      <w:bookmarkStart w:id="1454" w:name="_Payment_Legacy_Account"/>
      <w:bookmarkEnd w:id="1454"/>
      <w:r>
        <w:t>Payment Legacy Account Symbol Derivation Rules</w:t>
      </w:r>
    </w:p>
    <w:p w14:paraId="4D644BA4" w14:textId="77777777" w:rsidR="00B65EFB" w:rsidRDefault="00B65EFB" w:rsidP="00B65EFB"/>
    <w:p w14:paraId="1BB6A0BB" w14:textId="77777777" w:rsidR="0027265C" w:rsidRDefault="0027265C" w:rsidP="0027265C">
      <w:r>
        <w:t>The following table lists the Legacy Account Symbol value for various Program Service Center values in a Reconcilement Record.</w:t>
      </w:r>
    </w:p>
    <w:p w14:paraId="4840EAB8" w14:textId="77777777" w:rsidR="0027265C" w:rsidRDefault="007D3FB2" w:rsidP="0027265C">
      <w:pPr>
        <w:tabs>
          <w:tab w:val="left" w:pos="11880"/>
        </w:tabs>
      </w:pPr>
      <w:r>
        <w:t>Map the derived value to the Legacy Account Symbol attribute for ACH and Check.</w:t>
      </w:r>
      <w:r w:rsidR="0027265C">
        <w:tab/>
      </w:r>
    </w:p>
    <w:p w14:paraId="7D7964F0" w14:textId="77777777" w:rsidR="00B65EFB" w:rsidRDefault="00B65EFB" w:rsidP="00B65EFB"/>
    <w:tbl>
      <w:tblPr>
        <w:tblW w:w="4695" w:type="dxa"/>
        <w:tblInd w:w="93" w:type="dxa"/>
        <w:tblLook w:val="04A0" w:firstRow="1" w:lastRow="0" w:firstColumn="1" w:lastColumn="0" w:noHBand="0" w:noVBand="1"/>
      </w:tblPr>
      <w:tblGrid>
        <w:gridCol w:w="2265"/>
        <w:gridCol w:w="2430"/>
      </w:tblGrid>
      <w:tr w:rsidR="00B65EFB" w:rsidRPr="00BE5C64" w14:paraId="698162A8" w14:textId="77777777" w:rsidTr="006962CE">
        <w:trPr>
          <w:trHeight w:val="600"/>
        </w:trPr>
        <w:tc>
          <w:tcPr>
            <w:tcW w:w="2265" w:type="dxa"/>
            <w:tcBorders>
              <w:top w:val="single" w:sz="4" w:space="0" w:color="auto"/>
              <w:left w:val="single" w:sz="4" w:space="0" w:color="auto"/>
              <w:bottom w:val="single" w:sz="4" w:space="0" w:color="auto"/>
              <w:right w:val="single" w:sz="4" w:space="0" w:color="auto"/>
            </w:tcBorders>
            <w:shd w:val="clear" w:color="auto" w:fill="B8CCE4"/>
            <w:vAlign w:val="bottom"/>
          </w:tcPr>
          <w:p w14:paraId="3522520F" w14:textId="77777777" w:rsidR="00B65EFB" w:rsidRPr="00BE5C64" w:rsidRDefault="00B65EFB" w:rsidP="006962CE">
            <w:pPr>
              <w:pStyle w:val="Tabletext"/>
              <w:jc w:val="center"/>
              <w:rPr>
                <w:b/>
              </w:rPr>
            </w:pPr>
            <w:r w:rsidRPr="00BE5C64">
              <w:rPr>
                <w:b/>
              </w:rPr>
              <w:t>Program Service Center Code</w:t>
            </w:r>
          </w:p>
        </w:tc>
        <w:tc>
          <w:tcPr>
            <w:tcW w:w="2430" w:type="dxa"/>
            <w:tcBorders>
              <w:top w:val="single" w:sz="4" w:space="0" w:color="auto"/>
              <w:left w:val="single" w:sz="4" w:space="0" w:color="auto"/>
              <w:bottom w:val="single" w:sz="4" w:space="0" w:color="auto"/>
              <w:right w:val="single" w:sz="4" w:space="0" w:color="auto"/>
            </w:tcBorders>
            <w:shd w:val="clear" w:color="auto" w:fill="B8CCE4"/>
            <w:vAlign w:val="bottom"/>
            <w:hideMark/>
          </w:tcPr>
          <w:p w14:paraId="00B2E17F" w14:textId="77777777" w:rsidR="00B65EFB" w:rsidRPr="00BE5C64" w:rsidRDefault="00B65EFB" w:rsidP="007544A4">
            <w:pPr>
              <w:pStyle w:val="Tabletext"/>
              <w:jc w:val="center"/>
              <w:rPr>
                <w:b/>
              </w:rPr>
            </w:pPr>
            <w:r w:rsidRPr="00BE5C64">
              <w:rPr>
                <w:b/>
              </w:rPr>
              <w:t xml:space="preserve">Legacy Account Symbol </w:t>
            </w:r>
          </w:p>
        </w:tc>
      </w:tr>
      <w:tr w:rsidR="00B65EFB" w:rsidRPr="00AB528E" w14:paraId="0CB63F79" w14:textId="77777777" w:rsidTr="006962CE">
        <w:trPr>
          <w:trHeight w:val="300"/>
        </w:trPr>
        <w:tc>
          <w:tcPr>
            <w:tcW w:w="2265" w:type="dxa"/>
            <w:tcBorders>
              <w:top w:val="single" w:sz="4" w:space="0" w:color="auto"/>
              <w:left w:val="single" w:sz="4" w:space="0" w:color="auto"/>
              <w:bottom w:val="single" w:sz="4" w:space="0" w:color="auto"/>
              <w:right w:val="single" w:sz="4" w:space="0" w:color="auto"/>
            </w:tcBorders>
            <w:vAlign w:val="bottom"/>
          </w:tcPr>
          <w:p w14:paraId="23B2B69A" w14:textId="77777777" w:rsidR="00B65EFB" w:rsidRPr="00B9382B" w:rsidRDefault="00B65EFB" w:rsidP="006962CE">
            <w:pPr>
              <w:pStyle w:val="Tabletext"/>
              <w:jc w:val="center"/>
            </w:pPr>
            <w:r w:rsidRPr="00B9382B">
              <w:t>1</w:t>
            </w:r>
            <w:r>
              <w:t xml:space="preserve"> – 8</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1402A5" w14:textId="77777777" w:rsidR="00B65EFB" w:rsidRPr="00B9382B" w:rsidRDefault="00B65EFB" w:rsidP="006962CE">
            <w:pPr>
              <w:pStyle w:val="Tabletext"/>
              <w:jc w:val="center"/>
            </w:pPr>
            <w:r w:rsidRPr="00BE5C64">
              <w:t>2828X8006000</w:t>
            </w:r>
          </w:p>
        </w:tc>
      </w:tr>
      <w:tr w:rsidR="00B65EFB" w:rsidRPr="00AB528E" w14:paraId="086929C8" w14:textId="77777777" w:rsidTr="006962CE">
        <w:trPr>
          <w:trHeight w:val="300"/>
        </w:trPr>
        <w:tc>
          <w:tcPr>
            <w:tcW w:w="2265" w:type="dxa"/>
            <w:tcBorders>
              <w:top w:val="single" w:sz="4" w:space="0" w:color="auto"/>
              <w:left w:val="single" w:sz="4" w:space="0" w:color="auto"/>
              <w:bottom w:val="single" w:sz="4" w:space="0" w:color="auto"/>
              <w:right w:val="single" w:sz="4" w:space="0" w:color="auto"/>
            </w:tcBorders>
            <w:vAlign w:val="bottom"/>
          </w:tcPr>
          <w:p w14:paraId="46ADBC07" w14:textId="77777777" w:rsidR="00B65EFB" w:rsidRPr="00B9382B" w:rsidRDefault="00B65EFB" w:rsidP="006962CE">
            <w:pPr>
              <w:pStyle w:val="Tabletext"/>
              <w:jc w:val="center"/>
            </w:pPr>
            <w:r>
              <w:t>A - H</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345CB" w14:textId="77777777" w:rsidR="00B65EFB" w:rsidRPr="00B9382B" w:rsidRDefault="00B65EFB" w:rsidP="006962CE">
            <w:pPr>
              <w:pStyle w:val="Tabletext"/>
              <w:jc w:val="center"/>
            </w:pPr>
            <w:r w:rsidRPr="00BE5C64">
              <w:t>2828X8007000</w:t>
            </w:r>
          </w:p>
        </w:tc>
      </w:tr>
    </w:tbl>
    <w:p w14:paraId="45749780" w14:textId="77777777" w:rsidR="00B65EFB" w:rsidRDefault="00B65EFB" w:rsidP="00B65EFB"/>
    <w:p w14:paraId="24E4EC08" w14:textId="77777777" w:rsidR="00D1030C" w:rsidRDefault="00D1030C" w:rsidP="006F6C12"/>
    <w:p w14:paraId="7D3FC346" w14:textId="77777777" w:rsidR="009C2F1A" w:rsidRPr="009C2F1A" w:rsidRDefault="00467206" w:rsidP="00B65EFB">
      <w:pPr>
        <w:pStyle w:val="Heading3"/>
      </w:pPr>
      <w:bookmarkStart w:id="1455" w:name="_Toc512413650"/>
      <w:bookmarkStart w:id="1456" w:name="_Toc512414173"/>
      <w:bookmarkStart w:id="1457" w:name="_Toc512414445"/>
      <w:bookmarkStart w:id="1458" w:name="_Toc512414629"/>
      <w:bookmarkStart w:id="1459" w:name="_Toc512414672"/>
      <w:bookmarkStart w:id="1460" w:name="_Toc512414835"/>
      <w:bookmarkStart w:id="1461" w:name="_Toc512414987"/>
      <w:bookmarkStart w:id="1462" w:name="_Toc512415135"/>
      <w:bookmarkStart w:id="1463" w:name="_Toc512415289"/>
      <w:bookmarkStart w:id="1464" w:name="_Toc512415385"/>
      <w:bookmarkStart w:id="1465" w:name="_Toc512415459"/>
      <w:bookmarkStart w:id="1466" w:name="_Toc533161043"/>
      <w:bookmarkStart w:id="1467" w:name="_Toc90909149"/>
      <w:r>
        <w:t xml:space="preserve">For </w:t>
      </w:r>
      <w:r w:rsidR="00B65EFB">
        <w:t xml:space="preserve">Custom </w:t>
      </w:r>
      <w:r w:rsidR="009C2F1A">
        <w:t>Agency Rule ID = “RRB”</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p>
    <w:p w14:paraId="12334281" w14:textId="77777777" w:rsidR="006F6C12" w:rsidRDefault="006F6C12" w:rsidP="00A227DE"/>
    <w:tbl>
      <w:tblPr>
        <w:tblW w:w="14580" w:type="dxa"/>
        <w:tblInd w:w="-4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406"/>
        <w:gridCol w:w="1034"/>
        <w:gridCol w:w="810"/>
        <w:gridCol w:w="990"/>
        <w:gridCol w:w="990"/>
        <w:gridCol w:w="1080"/>
        <w:gridCol w:w="1170"/>
        <w:gridCol w:w="1530"/>
        <w:gridCol w:w="1649"/>
        <w:gridCol w:w="1231"/>
        <w:gridCol w:w="2160"/>
        <w:gridCol w:w="1530"/>
      </w:tblGrid>
      <w:tr w:rsidR="006F6C12" w:rsidRPr="0048568D" w14:paraId="15EE6067" w14:textId="77777777" w:rsidTr="79DBD942">
        <w:trPr>
          <w:trHeight w:val="146"/>
          <w:tblHeader/>
        </w:trPr>
        <w:tc>
          <w:tcPr>
            <w:tcW w:w="14580" w:type="dxa"/>
            <w:gridSpan w:val="12"/>
            <w:tcBorders>
              <w:top w:val="single" w:sz="4" w:space="0" w:color="auto"/>
              <w:bottom w:val="single" w:sz="6" w:space="0" w:color="auto"/>
            </w:tcBorders>
            <w:shd w:val="clear" w:color="auto" w:fill="B8CCE4"/>
          </w:tcPr>
          <w:p w14:paraId="538AFBE5" w14:textId="77777777" w:rsidR="006F6C12" w:rsidRPr="0048568D" w:rsidRDefault="006F6C12" w:rsidP="007462AB">
            <w:pPr>
              <w:rPr>
                <w:b/>
              </w:rPr>
            </w:pPr>
            <w:r>
              <w:rPr>
                <w:b/>
              </w:rPr>
              <w:lastRenderedPageBreak/>
              <w:t xml:space="preserve">RRB </w:t>
            </w:r>
            <w:r w:rsidR="00E75086">
              <w:rPr>
                <w:b/>
              </w:rPr>
              <w:t xml:space="preserve">Daily and Monthly Benefit </w:t>
            </w:r>
            <w:r w:rsidR="007462AB">
              <w:rPr>
                <w:b/>
              </w:rPr>
              <w:t>Reconcilement Field</w:t>
            </w:r>
          </w:p>
        </w:tc>
      </w:tr>
      <w:tr w:rsidR="006F6C12" w:rsidRPr="0048568D" w14:paraId="7B81C354" w14:textId="77777777" w:rsidTr="79DBD942">
        <w:trPr>
          <w:trHeight w:val="146"/>
          <w:tblHeader/>
        </w:trPr>
        <w:tc>
          <w:tcPr>
            <w:tcW w:w="406" w:type="dxa"/>
            <w:tcBorders>
              <w:top w:val="single" w:sz="6" w:space="0" w:color="auto"/>
              <w:bottom w:val="single" w:sz="6" w:space="0" w:color="auto"/>
            </w:tcBorders>
            <w:shd w:val="clear" w:color="auto" w:fill="B8CCE4"/>
          </w:tcPr>
          <w:p w14:paraId="74F50B95" w14:textId="77777777" w:rsidR="006F6C12" w:rsidRPr="0048568D" w:rsidRDefault="006F6C12" w:rsidP="006F6C12">
            <w:pPr>
              <w:rPr>
                <w:b/>
              </w:rPr>
            </w:pPr>
            <w:r w:rsidRPr="0048568D">
              <w:rPr>
                <w:b/>
              </w:rPr>
              <w:t>#</w:t>
            </w:r>
          </w:p>
        </w:tc>
        <w:tc>
          <w:tcPr>
            <w:tcW w:w="1034" w:type="dxa"/>
            <w:tcBorders>
              <w:top w:val="single" w:sz="6" w:space="0" w:color="auto"/>
              <w:bottom w:val="single" w:sz="6" w:space="0" w:color="auto"/>
            </w:tcBorders>
            <w:shd w:val="clear" w:color="auto" w:fill="B8CCE4"/>
          </w:tcPr>
          <w:p w14:paraId="77CA4DDC" w14:textId="77777777" w:rsidR="006F6C12" w:rsidRPr="0048568D" w:rsidRDefault="006F6C12" w:rsidP="006F6C12">
            <w:pPr>
              <w:rPr>
                <w:b/>
              </w:rPr>
            </w:pPr>
            <w:r w:rsidRPr="0048568D">
              <w:rPr>
                <w:b/>
              </w:rPr>
              <w:t>Field Name</w:t>
            </w:r>
          </w:p>
        </w:tc>
        <w:tc>
          <w:tcPr>
            <w:tcW w:w="810" w:type="dxa"/>
            <w:tcBorders>
              <w:top w:val="single" w:sz="6" w:space="0" w:color="auto"/>
              <w:bottom w:val="single" w:sz="6" w:space="0" w:color="auto"/>
            </w:tcBorders>
            <w:shd w:val="clear" w:color="auto" w:fill="B8CCE4"/>
          </w:tcPr>
          <w:p w14:paraId="2719DF25" w14:textId="77777777" w:rsidR="006F6C12" w:rsidRPr="0048568D" w:rsidRDefault="006F6C12" w:rsidP="006F6C12">
            <w:pPr>
              <w:rPr>
                <w:b/>
              </w:rPr>
            </w:pPr>
            <w:r w:rsidRPr="0048568D">
              <w:rPr>
                <w:b/>
              </w:rPr>
              <w:t>Type</w:t>
            </w:r>
          </w:p>
        </w:tc>
        <w:tc>
          <w:tcPr>
            <w:tcW w:w="990" w:type="dxa"/>
            <w:tcBorders>
              <w:top w:val="single" w:sz="6" w:space="0" w:color="auto"/>
              <w:bottom w:val="single" w:sz="6" w:space="0" w:color="auto"/>
            </w:tcBorders>
            <w:shd w:val="clear" w:color="auto" w:fill="B8CCE4"/>
          </w:tcPr>
          <w:p w14:paraId="26924969" w14:textId="77777777" w:rsidR="006F6C12" w:rsidRPr="0048568D" w:rsidRDefault="006F6C12" w:rsidP="006F6C12">
            <w:pPr>
              <w:rPr>
                <w:b/>
              </w:rPr>
            </w:pPr>
            <w:r w:rsidRPr="0048568D">
              <w:rPr>
                <w:b/>
              </w:rPr>
              <w:t>Field Value</w:t>
            </w:r>
          </w:p>
        </w:tc>
        <w:tc>
          <w:tcPr>
            <w:tcW w:w="990" w:type="dxa"/>
            <w:tcBorders>
              <w:top w:val="single" w:sz="6" w:space="0" w:color="auto"/>
              <w:bottom w:val="single" w:sz="6" w:space="0" w:color="auto"/>
            </w:tcBorders>
            <w:shd w:val="clear" w:color="auto" w:fill="B8CCE4"/>
          </w:tcPr>
          <w:p w14:paraId="5517191C" w14:textId="77777777" w:rsidR="006F6C12" w:rsidRPr="0048568D" w:rsidRDefault="006F6C12" w:rsidP="006F6C12">
            <w:pPr>
              <w:rPr>
                <w:b/>
              </w:rPr>
            </w:pPr>
            <w:r w:rsidRPr="0048568D">
              <w:rPr>
                <w:b/>
              </w:rPr>
              <w:t>Length</w:t>
            </w:r>
          </w:p>
        </w:tc>
        <w:tc>
          <w:tcPr>
            <w:tcW w:w="1080" w:type="dxa"/>
            <w:tcBorders>
              <w:top w:val="single" w:sz="6" w:space="0" w:color="auto"/>
              <w:bottom w:val="single" w:sz="6" w:space="0" w:color="auto"/>
            </w:tcBorders>
            <w:shd w:val="clear" w:color="auto" w:fill="B8CCE4"/>
          </w:tcPr>
          <w:p w14:paraId="722B2A73" w14:textId="77777777" w:rsidR="006F6C12" w:rsidRPr="0048568D" w:rsidRDefault="006F6C12" w:rsidP="006F6C12">
            <w:pPr>
              <w:rPr>
                <w:b/>
              </w:rPr>
            </w:pPr>
            <w:r w:rsidRPr="0048568D">
              <w:rPr>
                <w:b/>
              </w:rPr>
              <w:t>Start Position</w:t>
            </w:r>
          </w:p>
        </w:tc>
        <w:tc>
          <w:tcPr>
            <w:tcW w:w="1170" w:type="dxa"/>
            <w:tcBorders>
              <w:top w:val="single" w:sz="6" w:space="0" w:color="auto"/>
              <w:bottom w:val="single" w:sz="6" w:space="0" w:color="auto"/>
            </w:tcBorders>
            <w:shd w:val="clear" w:color="auto" w:fill="B8CCE4"/>
          </w:tcPr>
          <w:p w14:paraId="7D087177" w14:textId="77777777" w:rsidR="006F6C12" w:rsidRPr="0048568D" w:rsidRDefault="006F6C12" w:rsidP="006F6C12">
            <w:pPr>
              <w:rPr>
                <w:b/>
              </w:rPr>
            </w:pPr>
            <w:r w:rsidRPr="0048568D">
              <w:rPr>
                <w:b/>
              </w:rPr>
              <w:t>End Position</w:t>
            </w:r>
          </w:p>
        </w:tc>
        <w:tc>
          <w:tcPr>
            <w:tcW w:w="1530" w:type="dxa"/>
            <w:tcBorders>
              <w:top w:val="single" w:sz="6" w:space="0" w:color="auto"/>
              <w:bottom w:val="single" w:sz="6" w:space="0" w:color="auto"/>
            </w:tcBorders>
            <w:shd w:val="clear" w:color="auto" w:fill="B8CCE4"/>
          </w:tcPr>
          <w:p w14:paraId="47F5CD74" w14:textId="77777777" w:rsidR="006F6C12" w:rsidRPr="0048568D" w:rsidRDefault="006F6C12" w:rsidP="006F6C12">
            <w:pPr>
              <w:rPr>
                <w:b/>
              </w:rPr>
            </w:pPr>
            <w:r w:rsidRPr="0048568D">
              <w:rPr>
                <w:b/>
              </w:rPr>
              <w:t>Validation rules</w:t>
            </w:r>
          </w:p>
        </w:tc>
        <w:tc>
          <w:tcPr>
            <w:tcW w:w="1649" w:type="dxa"/>
            <w:tcBorders>
              <w:top w:val="single" w:sz="6" w:space="0" w:color="auto"/>
              <w:bottom w:val="single" w:sz="6" w:space="0" w:color="auto"/>
            </w:tcBorders>
            <w:shd w:val="clear" w:color="auto" w:fill="B8CCE4"/>
          </w:tcPr>
          <w:p w14:paraId="3BD7B248" w14:textId="77777777" w:rsidR="006F6C12" w:rsidRPr="0048568D" w:rsidRDefault="006F6C12" w:rsidP="006F6C12">
            <w:pPr>
              <w:rPr>
                <w:b/>
              </w:rPr>
            </w:pPr>
            <w:r w:rsidRPr="0048568D">
              <w:rPr>
                <w:b/>
              </w:rPr>
              <w:t>Error Code</w:t>
            </w:r>
          </w:p>
        </w:tc>
        <w:tc>
          <w:tcPr>
            <w:tcW w:w="1231" w:type="dxa"/>
            <w:tcBorders>
              <w:top w:val="single" w:sz="6" w:space="0" w:color="auto"/>
              <w:bottom w:val="single" w:sz="6" w:space="0" w:color="auto"/>
            </w:tcBorders>
            <w:shd w:val="clear" w:color="auto" w:fill="B8CCE4"/>
          </w:tcPr>
          <w:p w14:paraId="5CDF5782" w14:textId="77777777" w:rsidR="006F6C12" w:rsidRPr="0048568D" w:rsidRDefault="006F6C12" w:rsidP="006F6C12">
            <w:pPr>
              <w:rPr>
                <w:b/>
              </w:rPr>
            </w:pPr>
            <w:r w:rsidRPr="0048568D">
              <w:rPr>
                <w:b/>
              </w:rPr>
              <w:t>Stored Name</w:t>
            </w:r>
          </w:p>
        </w:tc>
        <w:tc>
          <w:tcPr>
            <w:tcW w:w="2160" w:type="dxa"/>
            <w:tcBorders>
              <w:top w:val="single" w:sz="6" w:space="0" w:color="auto"/>
              <w:bottom w:val="single" w:sz="6" w:space="0" w:color="auto"/>
            </w:tcBorders>
            <w:shd w:val="clear" w:color="auto" w:fill="B8CCE4"/>
          </w:tcPr>
          <w:p w14:paraId="7F2D10E1" w14:textId="77777777" w:rsidR="006F6C12" w:rsidRPr="0048568D" w:rsidRDefault="006F6C12" w:rsidP="006F6C12">
            <w:pPr>
              <w:rPr>
                <w:b/>
              </w:rPr>
            </w:pPr>
            <w:r w:rsidRPr="0048568D">
              <w:rPr>
                <w:b/>
              </w:rPr>
              <w:t>Notes</w:t>
            </w:r>
          </w:p>
        </w:tc>
        <w:tc>
          <w:tcPr>
            <w:tcW w:w="1530" w:type="dxa"/>
            <w:tcBorders>
              <w:top w:val="single" w:sz="6" w:space="0" w:color="auto"/>
              <w:bottom w:val="single" w:sz="6" w:space="0" w:color="auto"/>
            </w:tcBorders>
            <w:shd w:val="clear" w:color="auto" w:fill="B8CCE4"/>
          </w:tcPr>
          <w:p w14:paraId="7EED9533" w14:textId="77777777" w:rsidR="006F6C12" w:rsidRPr="0048568D" w:rsidRDefault="006F6C12" w:rsidP="006F6C12">
            <w:pPr>
              <w:rPr>
                <w:b/>
              </w:rPr>
            </w:pPr>
            <w:r w:rsidRPr="0048568D">
              <w:rPr>
                <w:b/>
              </w:rPr>
              <w:t>Downstream Mapping</w:t>
            </w:r>
          </w:p>
        </w:tc>
      </w:tr>
      <w:tr w:rsidR="00B221FF" w:rsidRPr="0048568D" w14:paraId="4862AD78" w14:textId="77777777" w:rsidTr="79DBD942">
        <w:trPr>
          <w:trHeight w:val="146"/>
        </w:trPr>
        <w:tc>
          <w:tcPr>
            <w:tcW w:w="406" w:type="dxa"/>
          </w:tcPr>
          <w:p w14:paraId="3C2F6CD2" w14:textId="77777777" w:rsidR="00B221FF" w:rsidRPr="0048568D" w:rsidRDefault="00B221FF" w:rsidP="0074196B">
            <w:pPr>
              <w:numPr>
                <w:ilvl w:val="0"/>
                <w:numId w:val="6"/>
              </w:numPr>
            </w:pPr>
          </w:p>
        </w:tc>
        <w:tc>
          <w:tcPr>
            <w:tcW w:w="1034" w:type="dxa"/>
          </w:tcPr>
          <w:p w14:paraId="026E7F26" w14:textId="77777777" w:rsidR="00B221FF" w:rsidRDefault="00B221FF" w:rsidP="006F6C12">
            <w:r>
              <w:t>Beneficiary Symbol</w:t>
            </w:r>
          </w:p>
        </w:tc>
        <w:tc>
          <w:tcPr>
            <w:tcW w:w="810" w:type="dxa"/>
          </w:tcPr>
          <w:p w14:paraId="64107386" w14:textId="77777777" w:rsidR="00B221FF" w:rsidRDefault="00B221FF" w:rsidP="006F6C12">
            <w:r>
              <w:t>AN</w:t>
            </w:r>
          </w:p>
        </w:tc>
        <w:tc>
          <w:tcPr>
            <w:tcW w:w="990" w:type="dxa"/>
          </w:tcPr>
          <w:p w14:paraId="662CC7A7" w14:textId="77777777" w:rsidR="00B221FF" w:rsidRPr="0048568D" w:rsidRDefault="00B221FF" w:rsidP="006F6C12"/>
        </w:tc>
        <w:tc>
          <w:tcPr>
            <w:tcW w:w="990" w:type="dxa"/>
          </w:tcPr>
          <w:p w14:paraId="5EF438B1" w14:textId="77777777" w:rsidR="00B221FF" w:rsidRDefault="00B221FF" w:rsidP="006F6C12">
            <w:r>
              <w:t>2</w:t>
            </w:r>
          </w:p>
        </w:tc>
        <w:tc>
          <w:tcPr>
            <w:tcW w:w="1080" w:type="dxa"/>
          </w:tcPr>
          <w:p w14:paraId="5A2FD523" w14:textId="77777777" w:rsidR="00B221FF" w:rsidRDefault="00B221FF" w:rsidP="001E373C">
            <w:r>
              <w:t>1</w:t>
            </w:r>
          </w:p>
        </w:tc>
        <w:tc>
          <w:tcPr>
            <w:tcW w:w="1170" w:type="dxa"/>
          </w:tcPr>
          <w:p w14:paraId="78107CB3" w14:textId="77777777" w:rsidR="00B221FF" w:rsidRDefault="00B221FF" w:rsidP="006F6C12">
            <w:r>
              <w:t>2</w:t>
            </w:r>
          </w:p>
        </w:tc>
        <w:tc>
          <w:tcPr>
            <w:tcW w:w="1530" w:type="dxa"/>
          </w:tcPr>
          <w:p w14:paraId="2B8CC8D4" w14:textId="77777777" w:rsidR="00B221FF" w:rsidRPr="0048568D" w:rsidRDefault="00B221FF" w:rsidP="006F6C12">
            <w:r>
              <w:t>n/a</w:t>
            </w:r>
          </w:p>
        </w:tc>
        <w:tc>
          <w:tcPr>
            <w:tcW w:w="1649" w:type="dxa"/>
          </w:tcPr>
          <w:p w14:paraId="530132C6" w14:textId="77777777" w:rsidR="00B221FF" w:rsidRPr="0048568D" w:rsidRDefault="00B221FF" w:rsidP="006F6C12"/>
        </w:tc>
        <w:tc>
          <w:tcPr>
            <w:tcW w:w="1231" w:type="dxa"/>
          </w:tcPr>
          <w:p w14:paraId="7005B3E3" w14:textId="77777777" w:rsidR="00B221FF" w:rsidRPr="0048568D" w:rsidRDefault="00564BB8" w:rsidP="006F6C12">
            <w:r>
              <w:t xml:space="preserve">RRB </w:t>
            </w:r>
            <w:r w:rsidR="00B221FF">
              <w:t>Beneficiary Symbol</w:t>
            </w:r>
          </w:p>
        </w:tc>
        <w:tc>
          <w:tcPr>
            <w:tcW w:w="2160" w:type="dxa"/>
          </w:tcPr>
          <w:p w14:paraId="25D30321" w14:textId="77777777" w:rsidR="00B221FF" w:rsidRPr="0048568D" w:rsidRDefault="00B221FF" w:rsidP="006F6C12"/>
        </w:tc>
        <w:tc>
          <w:tcPr>
            <w:tcW w:w="1530" w:type="dxa"/>
          </w:tcPr>
          <w:p w14:paraId="2B2BBF9D" w14:textId="77777777" w:rsidR="00B221FF" w:rsidRPr="0048568D" w:rsidRDefault="00B221FF" w:rsidP="007D57FF">
            <w:r>
              <w:t>TOP</w:t>
            </w:r>
          </w:p>
        </w:tc>
      </w:tr>
      <w:tr w:rsidR="00B221FF" w:rsidRPr="0048568D" w14:paraId="4CF8D2C5" w14:textId="77777777" w:rsidTr="79DBD942">
        <w:trPr>
          <w:trHeight w:val="146"/>
        </w:trPr>
        <w:tc>
          <w:tcPr>
            <w:tcW w:w="406" w:type="dxa"/>
          </w:tcPr>
          <w:p w14:paraId="0CA5C0B8" w14:textId="77777777" w:rsidR="00B221FF" w:rsidRPr="0048568D" w:rsidRDefault="00B221FF" w:rsidP="0074196B">
            <w:pPr>
              <w:numPr>
                <w:ilvl w:val="0"/>
                <w:numId w:val="6"/>
              </w:numPr>
            </w:pPr>
          </w:p>
        </w:tc>
        <w:tc>
          <w:tcPr>
            <w:tcW w:w="1034" w:type="dxa"/>
          </w:tcPr>
          <w:p w14:paraId="4DDF0A71" w14:textId="77777777" w:rsidR="00B221FF" w:rsidRDefault="00B221FF" w:rsidP="006F6C12">
            <w:r>
              <w:t>Prefix Code</w:t>
            </w:r>
          </w:p>
        </w:tc>
        <w:tc>
          <w:tcPr>
            <w:tcW w:w="810" w:type="dxa"/>
          </w:tcPr>
          <w:p w14:paraId="00A0625A" w14:textId="77777777" w:rsidR="00B221FF" w:rsidRDefault="00B221FF" w:rsidP="006F6C12">
            <w:r>
              <w:t>AN</w:t>
            </w:r>
          </w:p>
        </w:tc>
        <w:tc>
          <w:tcPr>
            <w:tcW w:w="990" w:type="dxa"/>
          </w:tcPr>
          <w:p w14:paraId="23E9CD3F" w14:textId="77777777" w:rsidR="00B221FF" w:rsidRPr="0048568D" w:rsidRDefault="00B221FF" w:rsidP="006F6C12"/>
        </w:tc>
        <w:tc>
          <w:tcPr>
            <w:tcW w:w="990" w:type="dxa"/>
          </w:tcPr>
          <w:p w14:paraId="5B73A65B" w14:textId="77777777" w:rsidR="00B221FF" w:rsidRDefault="00B221FF" w:rsidP="006F6C12">
            <w:r>
              <w:t>1</w:t>
            </w:r>
          </w:p>
        </w:tc>
        <w:tc>
          <w:tcPr>
            <w:tcW w:w="1080" w:type="dxa"/>
          </w:tcPr>
          <w:p w14:paraId="7EC1C670" w14:textId="77777777" w:rsidR="00B221FF" w:rsidRDefault="00B221FF" w:rsidP="006F6C12">
            <w:r>
              <w:t>3</w:t>
            </w:r>
          </w:p>
        </w:tc>
        <w:tc>
          <w:tcPr>
            <w:tcW w:w="1170" w:type="dxa"/>
          </w:tcPr>
          <w:p w14:paraId="6AE6A2E2" w14:textId="77777777" w:rsidR="00B221FF" w:rsidRDefault="00B221FF" w:rsidP="006F6C12">
            <w:r>
              <w:t>3</w:t>
            </w:r>
          </w:p>
        </w:tc>
        <w:tc>
          <w:tcPr>
            <w:tcW w:w="1530" w:type="dxa"/>
          </w:tcPr>
          <w:p w14:paraId="2D039D08" w14:textId="77777777" w:rsidR="00B221FF" w:rsidRPr="0048568D" w:rsidRDefault="00B221FF" w:rsidP="006F6C12">
            <w:r>
              <w:t>n/a</w:t>
            </w:r>
          </w:p>
        </w:tc>
        <w:tc>
          <w:tcPr>
            <w:tcW w:w="1649" w:type="dxa"/>
          </w:tcPr>
          <w:p w14:paraId="7EAC0927" w14:textId="77777777" w:rsidR="00B221FF" w:rsidRPr="0048568D" w:rsidRDefault="00B221FF" w:rsidP="006F6C12"/>
        </w:tc>
        <w:tc>
          <w:tcPr>
            <w:tcW w:w="1231" w:type="dxa"/>
          </w:tcPr>
          <w:p w14:paraId="28E827C9" w14:textId="77777777" w:rsidR="00B221FF" w:rsidRPr="0048568D" w:rsidRDefault="00564BB8" w:rsidP="006F6C12">
            <w:r>
              <w:t xml:space="preserve">RRB </w:t>
            </w:r>
            <w:r w:rsidR="00B221FF">
              <w:t>Prefix Code</w:t>
            </w:r>
          </w:p>
        </w:tc>
        <w:tc>
          <w:tcPr>
            <w:tcW w:w="2160" w:type="dxa"/>
          </w:tcPr>
          <w:p w14:paraId="6D4B255B" w14:textId="77777777" w:rsidR="00B221FF" w:rsidRPr="0048568D" w:rsidRDefault="00B221FF" w:rsidP="006F6C12"/>
        </w:tc>
        <w:tc>
          <w:tcPr>
            <w:tcW w:w="1530" w:type="dxa"/>
          </w:tcPr>
          <w:p w14:paraId="76E4FE01" w14:textId="77777777" w:rsidR="00B221FF" w:rsidRDefault="00B221FF" w:rsidP="006F6C12">
            <w:r>
              <w:t>TOP</w:t>
            </w:r>
          </w:p>
          <w:p w14:paraId="49F16692" w14:textId="77777777" w:rsidR="00B221FF" w:rsidRPr="0048568D" w:rsidRDefault="00B221FF" w:rsidP="006F6C12"/>
        </w:tc>
      </w:tr>
      <w:tr w:rsidR="00B221FF" w:rsidRPr="0048568D" w14:paraId="3CF805AE" w14:textId="77777777" w:rsidTr="79DBD942">
        <w:trPr>
          <w:trHeight w:val="146"/>
        </w:trPr>
        <w:tc>
          <w:tcPr>
            <w:tcW w:w="406" w:type="dxa"/>
          </w:tcPr>
          <w:p w14:paraId="00BAA058" w14:textId="77777777" w:rsidR="00B221FF" w:rsidRPr="0048568D" w:rsidRDefault="00B221FF" w:rsidP="0074196B">
            <w:pPr>
              <w:numPr>
                <w:ilvl w:val="0"/>
                <w:numId w:val="6"/>
              </w:numPr>
            </w:pPr>
          </w:p>
        </w:tc>
        <w:tc>
          <w:tcPr>
            <w:tcW w:w="1034" w:type="dxa"/>
          </w:tcPr>
          <w:p w14:paraId="12A5FC1B" w14:textId="77777777" w:rsidR="00B221FF" w:rsidRDefault="00B221FF" w:rsidP="006F6C12">
            <w:r>
              <w:t>Payee Code</w:t>
            </w:r>
          </w:p>
        </w:tc>
        <w:tc>
          <w:tcPr>
            <w:tcW w:w="810" w:type="dxa"/>
          </w:tcPr>
          <w:p w14:paraId="04C54AC4" w14:textId="77777777" w:rsidR="00B221FF" w:rsidRDefault="00B221FF" w:rsidP="006F6C12">
            <w:r>
              <w:t>AN</w:t>
            </w:r>
          </w:p>
        </w:tc>
        <w:tc>
          <w:tcPr>
            <w:tcW w:w="990" w:type="dxa"/>
          </w:tcPr>
          <w:p w14:paraId="1FD1ED9A" w14:textId="77777777" w:rsidR="00B221FF" w:rsidRPr="0048568D" w:rsidRDefault="00B221FF" w:rsidP="006F6C12"/>
        </w:tc>
        <w:tc>
          <w:tcPr>
            <w:tcW w:w="990" w:type="dxa"/>
          </w:tcPr>
          <w:p w14:paraId="5394E51A" w14:textId="77777777" w:rsidR="00B221FF" w:rsidRDefault="00B221FF" w:rsidP="006F6C12">
            <w:r>
              <w:t>1</w:t>
            </w:r>
          </w:p>
        </w:tc>
        <w:tc>
          <w:tcPr>
            <w:tcW w:w="1080" w:type="dxa"/>
          </w:tcPr>
          <w:p w14:paraId="122608D4" w14:textId="77777777" w:rsidR="00B221FF" w:rsidRDefault="00B221FF" w:rsidP="006F6C12">
            <w:r>
              <w:t>4</w:t>
            </w:r>
          </w:p>
        </w:tc>
        <w:tc>
          <w:tcPr>
            <w:tcW w:w="1170" w:type="dxa"/>
          </w:tcPr>
          <w:p w14:paraId="582D57E0" w14:textId="77777777" w:rsidR="00B221FF" w:rsidRDefault="00B221FF" w:rsidP="006F6C12">
            <w:r>
              <w:t>4</w:t>
            </w:r>
          </w:p>
        </w:tc>
        <w:tc>
          <w:tcPr>
            <w:tcW w:w="1530" w:type="dxa"/>
          </w:tcPr>
          <w:p w14:paraId="5E910251" w14:textId="77777777" w:rsidR="00B221FF" w:rsidRPr="0048568D" w:rsidRDefault="00B221FF" w:rsidP="006F6C12">
            <w:r>
              <w:t>n/a</w:t>
            </w:r>
          </w:p>
        </w:tc>
        <w:tc>
          <w:tcPr>
            <w:tcW w:w="1649" w:type="dxa"/>
          </w:tcPr>
          <w:p w14:paraId="7C12C460" w14:textId="77777777" w:rsidR="00B221FF" w:rsidRPr="0048568D" w:rsidRDefault="00B221FF" w:rsidP="006F6C12"/>
        </w:tc>
        <w:tc>
          <w:tcPr>
            <w:tcW w:w="1231" w:type="dxa"/>
          </w:tcPr>
          <w:p w14:paraId="770486BD" w14:textId="77777777" w:rsidR="00B221FF" w:rsidRPr="0048568D" w:rsidRDefault="00564BB8" w:rsidP="006F6C12">
            <w:r>
              <w:t xml:space="preserve">RRB </w:t>
            </w:r>
            <w:r w:rsidR="00B221FF">
              <w:t>Payee Code</w:t>
            </w:r>
          </w:p>
        </w:tc>
        <w:tc>
          <w:tcPr>
            <w:tcW w:w="2160" w:type="dxa"/>
          </w:tcPr>
          <w:p w14:paraId="03B20836" w14:textId="77777777" w:rsidR="00B221FF" w:rsidRPr="0048568D" w:rsidRDefault="00B221FF" w:rsidP="006F6C12"/>
        </w:tc>
        <w:tc>
          <w:tcPr>
            <w:tcW w:w="1530" w:type="dxa"/>
          </w:tcPr>
          <w:p w14:paraId="5FF1A35B" w14:textId="77777777" w:rsidR="00B221FF" w:rsidRDefault="00B221FF" w:rsidP="006F6C12">
            <w:r>
              <w:t>TOP</w:t>
            </w:r>
          </w:p>
          <w:p w14:paraId="5414CC8C" w14:textId="77777777" w:rsidR="00B221FF" w:rsidRPr="0048568D" w:rsidRDefault="00B221FF" w:rsidP="006F6C12"/>
        </w:tc>
      </w:tr>
      <w:tr w:rsidR="00B221FF" w:rsidRPr="0048568D" w14:paraId="28C83B17" w14:textId="77777777" w:rsidTr="79DBD942">
        <w:trPr>
          <w:trHeight w:val="146"/>
        </w:trPr>
        <w:tc>
          <w:tcPr>
            <w:tcW w:w="406" w:type="dxa"/>
          </w:tcPr>
          <w:p w14:paraId="11FEB07E" w14:textId="77777777" w:rsidR="00B221FF" w:rsidRPr="0048568D" w:rsidRDefault="00B221FF" w:rsidP="0074196B">
            <w:pPr>
              <w:numPr>
                <w:ilvl w:val="0"/>
                <w:numId w:val="6"/>
              </w:numPr>
            </w:pPr>
          </w:p>
        </w:tc>
        <w:tc>
          <w:tcPr>
            <w:tcW w:w="1034" w:type="dxa"/>
          </w:tcPr>
          <w:p w14:paraId="72C581CD" w14:textId="77777777" w:rsidR="00B221FF" w:rsidRDefault="00B221FF" w:rsidP="006F6C12">
            <w:r>
              <w:t>Object Code</w:t>
            </w:r>
          </w:p>
        </w:tc>
        <w:tc>
          <w:tcPr>
            <w:tcW w:w="810" w:type="dxa"/>
          </w:tcPr>
          <w:p w14:paraId="1E117FE0" w14:textId="77777777" w:rsidR="00B221FF" w:rsidRDefault="00B221FF" w:rsidP="006F6C12">
            <w:r>
              <w:t>AN</w:t>
            </w:r>
          </w:p>
        </w:tc>
        <w:tc>
          <w:tcPr>
            <w:tcW w:w="990" w:type="dxa"/>
          </w:tcPr>
          <w:p w14:paraId="20636528" w14:textId="77777777" w:rsidR="00B221FF" w:rsidRPr="0048568D" w:rsidRDefault="00B221FF" w:rsidP="006F6C12"/>
        </w:tc>
        <w:tc>
          <w:tcPr>
            <w:tcW w:w="990" w:type="dxa"/>
          </w:tcPr>
          <w:p w14:paraId="202C6C86" w14:textId="77777777" w:rsidR="00B221FF" w:rsidRDefault="00B221FF" w:rsidP="006F6C12">
            <w:r>
              <w:t>1</w:t>
            </w:r>
          </w:p>
        </w:tc>
        <w:tc>
          <w:tcPr>
            <w:tcW w:w="1080" w:type="dxa"/>
          </w:tcPr>
          <w:p w14:paraId="634C24F9" w14:textId="77777777" w:rsidR="00B221FF" w:rsidRDefault="00B221FF" w:rsidP="006F6C12">
            <w:r>
              <w:t>5</w:t>
            </w:r>
          </w:p>
        </w:tc>
        <w:tc>
          <w:tcPr>
            <w:tcW w:w="1170" w:type="dxa"/>
          </w:tcPr>
          <w:p w14:paraId="7B334B8E" w14:textId="77777777" w:rsidR="00B221FF" w:rsidRDefault="00B221FF" w:rsidP="006F6C12">
            <w:r>
              <w:t>5</w:t>
            </w:r>
          </w:p>
        </w:tc>
        <w:tc>
          <w:tcPr>
            <w:tcW w:w="1530" w:type="dxa"/>
          </w:tcPr>
          <w:p w14:paraId="79E68463" w14:textId="77777777" w:rsidR="00B221FF" w:rsidRPr="0048568D" w:rsidRDefault="00B221FF" w:rsidP="006F6C12">
            <w:r>
              <w:t>n/a</w:t>
            </w:r>
          </w:p>
        </w:tc>
        <w:tc>
          <w:tcPr>
            <w:tcW w:w="1649" w:type="dxa"/>
          </w:tcPr>
          <w:p w14:paraId="1B71C945" w14:textId="77777777" w:rsidR="00B221FF" w:rsidRPr="0048568D" w:rsidRDefault="00B221FF" w:rsidP="006F6C12"/>
        </w:tc>
        <w:tc>
          <w:tcPr>
            <w:tcW w:w="1231" w:type="dxa"/>
          </w:tcPr>
          <w:p w14:paraId="774326EB" w14:textId="77777777" w:rsidR="00B221FF" w:rsidRPr="0048568D" w:rsidRDefault="00B221FF" w:rsidP="006F6C12">
            <w:r>
              <w:t>Object Code</w:t>
            </w:r>
          </w:p>
        </w:tc>
        <w:tc>
          <w:tcPr>
            <w:tcW w:w="2160" w:type="dxa"/>
          </w:tcPr>
          <w:p w14:paraId="6638F0D1" w14:textId="77777777" w:rsidR="00B221FF" w:rsidRPr="0048568D" w:rsidRDefault="00B221FF" w:rsidP="006F6C12"/>
        </w:tc>
        <w:tc>
          <w:tcPr>
            <w:tcW w:w="1530" w:type="dxa"/>
          </w:tcPr>
          <w:p w14:paraId="317B6E0C" w14:textId="77777777" w:rsidR="00B221FF" w:rsidRDefault="00B221FF" w:rsidP="006F6C12">
            <w:r>
              <w:t>PACER</w:t>
            </w:r>
          </w:p>
          <w:p w14:paraId="6739A051" w14:textId="77777777" w:rsidR="0049257B" w:rsidRPr="0048568D" w:rsidRDefault="0049257B" w:rsidP="006F6C12"/>
        </w:tc>
      </w:tr>
      <w:tr w:rsidR="00317CE7" w:rsidRPr="0048568D" w14:paraId="37AD2B93" w14:textId="77777777" w:rsidTr="79DBD942">
        <w:trPr>
          <w:trHeight w:val="146"/>
        </w:trPr>
        <w:tc>
          <w:tcPr>
            <w:tcW w:w="406" w:type="dxa"/>
          </w:tcPr>
          <w:p w14:paraId="248F97E8" w14:textId="77777777" w:rsidR="00317CE7" w:rsidRPr="0048568D" w:rsidRDefault="00317CE7" w:rsidP="0074196B">
            <w:pPr>
              <w:numPr>
                <w:ilvl w:val="0"/>
                <w:numId w:val="6"/>
              </w:numPr>
            </w:pPr>
          </w:p>
        </w:tc>
        <w:tc>
          <w:tcPr>
            <w:tcW w:w="1034" w:type="dxa"/>
          </w:tcPr>
          <w:p w14:paraId="33C35BC0" w14:textId="77777777" w:rsidR="00317CE7" w:rsidRDefault="00317CE7" w:rsidP="006F6C12">
            <w:r>
              <w:t>Filler</w:t>
            </w:r>
          </w:p>
        </w:tc>
        <w:tc>
          <w:tcPr>
            <w:tcW w:w="810" w:type="dxa"/>
          </w:tcPr>
          <w:p w14:paraId="68A39EA1" w14:textId="77777777" w:rsidR="00317CE7" w:rsidRDefault="00317CE7" w:rsidP="006F6C12"/>
        </w:tc>
        <w:tc>
          <w:tcPr>
            <w:tcW w:w="990" w:type="dxa"/>
          </w:tcPr>
          <w:p w14:paraId="68096412" w14:textId="77777777" w:rsidR="00317CE7" w:rsidRPr="0048568D" w:rsidRDefault="00317CE7" w:rsidP="006F6C12"/>
        </w:tc>
        <w:tc>
          <w:tcPr>
            <w:tcW w:w="990" w:type="dxa"/>
          </w:tcPr>
          <w:p w14:paraId="4B5101B9" w14:textId="77777777" w:rsidR="00317CE7" w:rsidRDefault="001E373C" w:rsidP="006F6C12">
            <w:r>
              <w:t>9</w:t>
            </w:r>
            <w:r w:rsidR="00317CE7">
              <w:t>5</w:t>
            </w:r>
          </w:p>
        </w:tc>
        <w:tc>
          <w:tcPr>
            <w:tcW w:w="1080" w:type="dxa"/>
          </w:tcPr>
          <w:p w14:paraId="7DBBE15B" w14:textId="77777777" w:rsidR="00317CE7" w:rsidRDefault="00317CE7" w:rsidP="006F6C12">
            <w:r>
              <w:t>6</w:t>
            </w:r>
          </w:p>
        </w:tc>
        <w:tc>
          <w:tcPr>
            <w:tcW w:w="1170" w:type="dxa"/>
          </w:tcPr>
          <w:p w14:paraId="2BC16761" w14:textId="77777777" w:rsidR="00317CE7" w:rsidRDefault="00317CE7" w:rsidP="006F6C12">
            <w:r>
              <w:t>100</w:t>
            </w:r>
          </w:p>
        </w:tc>
        <w:tc>
          <w:tcPr>
            <w:tcW w:w="1530" w:type="dxa"/>
          </w:tcPr>
          <w:p w14:paraId="35A7CFE0" w14:textId="77777777" w:rsidR="00317CE7" w:rsidRDefault="00317CE7" w:rsidP="006F6C12"/>
        </w:tc>
        <w:tc>
          <w:tcPr>
            <w:tcW w:w="1649" w:type="dxa"/>
          </w:tcPr>
          <w:p w14:paraId="01DEA3D6" w14:textId="77777777" w:rsidR="00317CE7" w:rsidRPr="0048568D" w:rsidRDefault="00317CE7" w:rsidP="006F6C12"/>
        </w:tc>
        <w:tc>
          <w:tcPr>
            <w:tcW w:w="1231" w:type="dxa"/>
          </w:tcPr>
          <w:p w14:paraId="55400BF4" w14:textId="77777777" w:rsidR="00317CE7" w:rsidRDefault="00317CE7" w:rsidP="006F6C12"/>
        </w:tc>
        <w:tc>
          <w:tcPr>
            <w:tcW w:w="2160" w:type="dxa"/>
          </w:tcPr>
          <w:p w14:paraId="151766DD" w14:textId="77777777" w:rsidR="00317CE7" w:rsidRPr="0048568D" w:rsidRDefault="00317CE7" w:rsidP="006F6C12"/>
        </w:tc>
        <w:tc>
          <w:tcPr>
            <w:tcW w:w="1530" w:type="dxa"/>
          </w:tcPr>
          <w:p w14:paraId="3DD1E0E3" w14:textId="77777777" w:rsidR="00317CE7" w:rsidRDefault="00317CE7" w:rsidP="006F6C12"/>
        </w:tc>
      </w:tr>
    </w:tbl>
    <w:p w14:paraId="096D6858" w14:textId="77777777" w:rsidR="00A71650" w:rsidRDefault="00A71650" w:rsidP="00A227DE"/>
    <w:p w14:paraId="4548A573" w14:textId="77777777" w:rsidR="00A71650" w:rsidRDefault="007616D9" w:rsidP="00A227DE">
      <w:r>
        <w:br w:type="page"/>
      </w:r>
    </w:p>
    <w:p w14:paraId="0F00106F" w14:textId="77777777" w:rsidR="009C2F1A" w:rsidRDefault="00467206" w:rsidP="00B65EFB">
      <w:pPr>
        <w:pStyle w:val="Heading3"/>
      </w:pPr>
      <w:bookmarkStart w:id="1468" w:name="_Toc512413651"/>
      <w:bookmarkStart w:id="1469" w:name="_Toc512414174"/>
      <w:bookmarkStart w:id="1470" w:name="_Toc512414446"/>
      <w:bookmarkStart w:id="1471" w:name="_Toc512414630"/>
      <w:bookmarkStart w:id="1472" w:name="_Toc512414673"/>
      <w:bookmarkStart w:id="1473" w:name="_Toc512414836"/>
      <w:bookmarkStart w:id="1474" w:name="_Toc512414988"/>
      <w:bookmarkStart w:id="1475" w:name="_Toc512415136"/>
      <w:bookmarkStart w:id="1476" w:name="_Toc512415290"/>
      <w:bookmarkStart w:id="1477" w:name="_Toc512415386"/>
      <w:bookmarkStart w:id="1478" w:name="_Toc512415460"/>
      <w:bookmarkStart w:id="1479" w:name="_Toc533161044"/>
      <w:bookmarkStart w:id="1480" w:name="_Toc90909150"/>
      <w:r>
        <w:lastRenderedPageBreak/>
        <w:t xml:space="preserve">For </w:t>
      </w:r>
      <w:r w:rsidR="00B65EFB">
        <w:t xml:space="preserve">Custom </w:t>
      </w:r>
      <w:r w:rsidR="009C2F1A">
        <w:t>Agency Rule ID = “CCC”</w:t>
      </w:r>
      <w:bookmarkEnd w:id="1468"/>
      <w:bookmarkEnd w:id="1469"/>
      <w:bookmarkEnd w:id="1470"/>
      <w:bookmarkEnd w:id="1471"/>
      <w:bookmarkEnd w:id="1472"/>
      <w:bookmarkEnd w:id="1473"/>
      <w:bookmarkEnd w:id="1474"/>
      <w:bookmarkEnd w:id="1475"/>
      <w:bookmarkEnd w:id="1476"/>
      <w:bookmarkEnd w:id="1477"/>
      <w:bookmarkEnd w:id="1478"/>
      <w:bookmarkEnd w:id="1479"/>
      <w:bookmarkEnd w:id="1480"/>
    </w:p>
    <w:p w14:paraId="10833C22" w14:textId="77777777" w:rsidR="009C2F1A" w:rsidRPr="009C2F1A" w:rsidRDefault="009C2F1A" w:rsidP="00587B9E"/>
    <w:tbl>
      <w:tblPr>
        <w:tblW w:w="14580" w:type="dxa"/>
        <w:tblInd w:w="-4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406"/>
        <w:gridCol w:w="1172"/>
        <w:gridCol w:w="810"/>
        <w:gridCol w:w="852"/>
        <w:gridCol w:w="990"/>
        <w:gridCol w:w="1080"/>
        <w:gridCol w:w="1170"/>
        <w:gridCol w:w="1530"/>
        <w:gridCol w:w="1649"/>
        <w:gridCol w:w="1369"/>
        <w:gridCol w:w="2022"/>
        <w:gridCol w:w="1530"/>
      </w:tblGrid>
      <w:tr w:rsidR="00191BC6" w:rsidRPr="0048568D" w14:paraId="329FD740" w14:textId="77777777" w:rsidTr="79DBD942">
        <w:trPr>
          <w:trHeight w:val="146"/>
          <w:tblHeader/>
        </w:trPr>
        <w:tc>
          <w:tcPr>
            <w:tcW w:w="14580" w:type="dxa"/>
            <w:gridSpan w:val="12"/>
            <w:tcBorders>
              <w:top w:val="single" w:sz="4" w:space="0" w:color="auto"/>
              <w:bottom w:val="single" w:sz="6" w:space="0" w:color="auto"/>
            </w:tcBorders>
            <w:shd w:val="clear" w:color="auto" w:fill="B8CCE4"/>
          </w:tcPr>
          <w:p w14:paraId="15A6949C" w14:textId="77777777" w:rsidR="00191BC6" w:rsidRPr="0048568D" w:rsidRDefault="00191BC6" w:rsidP="79DBD942">
            <w:pPr>
              <w:rPr>
                <w:b/>
                <w:bCs/>
              </w:rPr>
            </w:pPr>
            <w:r w:rsidRPr="79DBD942">
              <w:rPr>
                <w:b/>
                <w:bCs/>
              </w:rPr>
              <w:t>CCC Reconcilement Field</w:t>
            </w:r>
          </w:p>
        </w:tc>
      </w:tr>
      <w:tr w:rsidR="00191BC6" w:rsidRPr="0048568D" w14:paraId="48DC6BA9" w14:textId="77777777" w:rsidTr="79DBD942">
        <w:trPr>
          <w:trHeight w:val="146"/>
          <w:tblHeader/>
        </w:trPr>
        <w:tc>
          <w:tcPr>
            <w:tcW w:w="406" w:type="dxa"/>
            <w:tcBorders>
              <w:top w:val="single" w:sz="6" w:space="0" w:color="auto"/>
              <w:bottom w:val="single" w:sz="6" w:space="0" w:color="auto"/>
            </w:tcBorders>
            <w:shd w:val="clear" w:color="auto" w:fill="B8CCE4"/>
          </w:tcPr>
          <w:p w14:paraId="39117D07" w14:textId="77777777" w:rsidR="00191BC6" w:rsidRPr="0048568D" w:rsidRDefault="00191BC6" w:rsidP="00924998">
            <w:pPr>
              <w:rPr>
                <w:b/>
              </w:rPr>
            </w:pPr>
            <w:r w:rsidRPr="0048568D">
              <w:rPr>
                <w:b/>
              </w:rPr>
              <w:t>#</w:t>
            </w:r>
          </w:p>
        </w:tc>
        <w:tc>
          <w:tcPr>
            <w:tcW w:w="1172" w:type="dxa"/>
            <w:tcBorders>
              <w:top w:val="single" w:sz="6" w:space="0" w:color="auto"/>
              <w:bottom w:val="single" w:sz="6" w:space="0" w:color="auto"/>
            </w:tcBorders>
            <w:shd w:val="clear" w:color="auto" w:fill="B8CCE4"/>
          </w:tcPr>
          <w:p w14:paraId="6EF65A05" w14:textId="77777777" w:rsidR="00191BC6" w:rsidRPr="0048568D" w:rsidRDefault="00191BC6" w:rsidP="00924998">
            <w:pPr>
              <w:rPr>
                <w:b/>
              </w:rPr>
            </w:pPr>
            <w:r w:rsidRPr="0048568D">
              <w:rPr>
                <w:b/>
              </w:rPr>
              <w:t>Field Name</w:t>
            </w:r>
          </w:p>
        </w:tc>
        <w:tc>
          <w:tcPr>
            <w:tcW w:w="810" w:type="dxa"/>
            <w:tcBorders>
              <w:top w:val="single" w:sz="6" w:space="0" w:color="auto"/>
              <w:bottom w:val="single" w:sz="6" w:space="0" w:color="auto"/>
            </w:tcBorders>
            <w:shd w:val="clear" w:color="auto" w:fill="B8CCE4"/>
          </w:tcPr>
          <w:p w14:paraId="7BE861E8" w14:textId="77777777" w:rsidR="00191BC6" w:rsidRPr="0048568D" w:rsidRDefault="00191BC6" w:rsidP="00924998">
            <w:pPr>
              <w:rPr>
                <w:b/>
              </w:rPr>
            </w:pPr>
            <w:r w:rsidRPr="0048568D">
              <w:rPr>
                <w:b/>
              </w:rPr>
              <w:t>Type</w:t>
            </w:r>
          </w:p>
        </w:tc>
        <w:tc>
          <w:tcPr>
            <w:tcW w:w="852" w:type="dxa"/>
            <w:tcBorders>
              <w:top w:val="single" w:sz="6" w:space="0" w:color="auto"/>
              <w:bottom w:val="single" w:sz="6" w:space="0" w:color="auto"/>
            </w:tcBorders>
            <w:shd w:val="clear" w:color="auto" w:fill="B8CCE4"/>
          </w:tcPr>
          <w:p w14:paraId="1D00F74C" w14:textId="77777777" w:rsidR="00191BC6" w:rsidRPr="0048568D" w:rsidRDefault="00191BC6" w:rsidP="00924998">
            <w:pPr>
              <w:rPr>
                <w:b/>
              </w:rPr>
            </w:pPr>
            <w:r w:rsidRPr="0048568D">
              <w:rPr>
                <w:b/>
              </w:rPr>
              <w:t>Field Value</w:t>
            </w:r>
          </w:p>
        </w:tc>
        <w:tc>
          <w:tcPr>
            <w:tcW w:w="990" w:type="dxa"/>
            <w:tcBorders>
              <w:top w:val="single" w:sz="6" w:space="0" w:color="auto"/>
              <w:bottom w:val="single" w:sz="6" w:space="0" w:color="auto"/>
            </w:tcBorders>
            <w:shd w:val="clear" w:color="auto" w:fill="B8CCE4"/>
          </w:tcPr>
          <w:p w14:paraId="491BD562" w14:textId="77777777" w:rsidR="00191BC6" w:rsidRPr="0048568D" w:rsidRDefault="00191BC6" w:rsidP="00924998">
            <w:pPr>
              <w:rPr>
                <w:b/>
              </w:rPr>
            </w:pPr>
            <w:r w:rsidRPr="0048568D">
              <w:rPr>
                <w:b/>
              </w:rPr>
              <w:t>Length</w:t>
            </w:r>
          </w:p>
        </w:tc>
        <w:tc>
          <w:tcPr>
            <w:tcW w:w="1080" w:type="dxa"/>
            <w:tcBorders>
              <w:top w:val="single" w:sz="6" w:space="0" w:color="auto"/>
              <w:bottom w:val="single" w:sz="6" w:space="0" w:color="auto"/>
            </w:tcBorders>
            <w:shd w:val="clear" w:color="auto" w:fill="B8CCE4"/>
          </w:tcPr>
          <w:p w14:paraId="4BD5E1F9" w14:textId="77777777" w:rsidR="00191BC6" w:rsidRPr="0048568D" w:rsidRDefault="00191BC6" w:rsidP="00924998">
            <w:pPr>
              <w:rPr>
                <w:b/>
              </w:rPr>
            </w:pPr>
            <w:r w:rsidRPr="0048568D">
              <w:rPr>
                <w:b/>
              </w:rPr>
              <w:t>Start Position</w:t>
            </w:r>
          </w:p>
        </w:tc>
        <w:tc>
          <w:tcPr>
            <w:tcW w:w="1170" w:type="dxa"/>
            <w:tcBorders>
              <w:top w:val="single" w:sz="6" w:space="0" w:color="auto"/>
              <w:bottom w:val="single" w:sz="6" w:space="0" w:color="auto"/>
            </w:tcBorders>
            <w:shd w:val="clear" w:color="auto" w:fill="B8CCE4"/>
          </w:tcPr>
          <w:p w14:paraId="674AF156" w14:textId="77777777" w:rsidR="00191BC6" w:rsidRPr="0048568D" w:rsidRDefault="00191BC6" w:rsidP="00924998">
            <w:pPr>
              <w:rPr>
                <w:b/>
              </w:rPr>
            </w:pPr>
            <w:r w:rsidRPr="0048568D">
              <w:rPr>
                <w:b/>
              </w:rPr>
              <w:t>End Position</w:t>
            </w:r>
          </w:p>
        </w:tc>
        <w:tc>
          <w:tcPr>
            <w:tcW w:w="1530" w:type="dxa"/>
            <w:tcBorders>
              <w:top w:val="single" w:sz="6" w:space="0" w:color="auto"/>
              <w:bottom w:val="single" w:sz="6" w:space="0" w:color="auto"/>
            </w:tcBorders>
            <w:shd w:val="clear" w:color="auto" w:fill="B8CCE4"/>
          </w:tcPr>
          <w:p w14:paraId="41194EF4" w14:textId="77777777" w:rsidR="00191BC6" w:rsidRPr="0048568D" w:rsidRDefault="00191BC6" w:rsidP="00924998">
            <w:pPr>
              <w:rPr>
                <w:b/>
              </w:rPr>
            </w:pPr>
            <w:r w:rsidRPr="0048568D">
              <w:rPr>
                <w:b/>
              </w:rPr>
              <w:t>Validation rules</w:t>
            </w:r>
          </w:p>
        </w:tc>
        <w:tc>
          <w:tcPr>
            <w:tcW w:w="1649" w:type="dxa"/>
            <w:tcBorders>
              <w:top w:val="single" w:sz="6" w:space="0" w:color="auto"/>
              <w:bottom w:val="single" w:sz="6" w:space="0" w:color="auto"/>
            </w:tcBorders>
            <w:shd w:val="clear" w:color="auto" w:fill="B8CCE4"/>
          </w:tcPr>
          <w:p w14:paraId="02F6B0E6" w14:textId="77777777" w:rsidR="00191BC6" w:rsidRPr="0048568D" w:rsidRDefault="00191BC6" w:rsidP="00924998">
            <w:pPr>
              <w:rPr>
                <w:b/>
              </w:rPr>
            </w:pPr>
            <w:r w:rsidRPr="0048568D">
              <w:rPr>
                <w:b/>
              </w:rPr>
              <w:t>Error Code</w:t>
            </w:r>
          </w:p>
        </w:tc>
        <w:tc>
          <w:tcPr>
            <w:tcW w:w="1369" w:type="dxa"/>
            <w:tcBorders>
              <w:top w:val="single" w:sz="6" w:space="0" w:color="auto"/>
              <w:bottom w:val="single" w:sz="6" w:space="0" w:color="auto"/>
            </w:tcBorders>
            <w:shd w:val="clear" w:color="auto" w:fill="B8CCE4"/>
          </w:tcPr>
          <w:p w14:paraId="4CED1B41" w14:textId="77777777" w:rsidR="00191BC6" w:rsidRPr="0048568D" w:rsidRDefault="00191BC6" w:rsidP="00924998">
            <w:pPr>
              <w:rPr>
                <w:b/>
              </w:rPr>
            </w:pPr>
            <w:r w:rsidRPr="0048568D">
              <w:rPr>
                <w:b/>
              </w:rPr>
              <w:t>Stored Name</w:t>
            </w:r>
          </w:p>
        </w:tc>
        <w:tc>
          <w:tcPr>
            <w:tcW w:w="2022" w:type="dxa"/>
            <w:tcBorders>
              <w:top w:val="single" w:sz="6" w:space="0" w:color="auto"/>
              <w:bottom w:val="single" w:sz="6" w:space="0" w:color="auto"/>
            </w:tcBorders>
            <w:shd w:val="clear" w:color="auto" w:fill="B8CCE4"/>
          </w:tcPr>
          <w:p w14:paraId="3F3B7331" w14:textId="77777777" w:rsidR="00191BC6" w:rsidRPr="0048568D" w:rsidRDefault="00191BC6" w:rsidP="00924998">
            <w:pPr>
              <w:rPr>
                <w:b/>
              </w:rPr>
            </w:pPr>
            <w:r w:rsidRPr="0048568D">
              <w:rPr>
                <w:b/>
              </w:rPr>
              <w:t>Notes</w:t>
            </w:r>
          </w:p>
        </w:tc>
        <w:tc>
          <w:tcPr>
            <w:tcW w:w="1530" w:type="dxa"/>
            <w:tcBorders>
              <w:top w:val="single" w:sz="6" w:space="0" w:color="auto"/>
              <w:bottom w:val="single" w:sz="6" w:space="0" w:color="auto"/>
            </w:tcBorders>
            <w:shd w:val="clear" w:color="auto" w:fill="B8CCE4"/>
          </w:tcPr>
          <w:p w14:paraId="66BF02D4" w14:textId="77777777" w:rsidR="00191BC6" w:rsidRPr="0048568D" w:rsidRDefault="00191BC6" w:rsidP="00924998">
            <w:pPr>
              <w:rPr>
                <w:b/>
              </w:rPr>
            </w:pPr>
            <w:r w:rsidRPr="0048568D">
              <w:rPr>
                <w:b/>
              </w:rPr>
              <w:t>Downstream Mapping</w:t>
            </w:r>
          </w:p>
        </w:tc>
      </w:tr>
      <w:tr w:rsidR="00191BC6" w:rsidRPr="0048568D" w14:paraId="29881957" w14:textId="77777777" w:rsidTr="79DBD942">
        <w:trPr>
          <w:trHeight w:val="146"/>
        </w:trPr>
        <w:tc>
          <w:tcPr>
            <w:tcW w:w="406" w:type="dxa"/>
          </w:tcPr>
          <w:p w14:paraId="4B1B1AC5" w14:textId="77777777" w:rsidR="00191BC6" w:rsidRPr="0048568D" w:rsidRDefault="00191BC6" w:rsidP="0074196B">
            <w:pPr>
              <w:numPr>
                <w:ilvl w:val="0"/>
                <w:numId w:val="7"/>
              </w:numPr>
            </w:pPr>
          </w:p>
        </w:tc>
        <w:tc>
          <w:tcPr>
            <w:tcW w:w="1172" w:type="dxa"/>
          </w:tcPr>
          <w:p w14:paraId="69DED261" w14:textId="77777777" w:rsidR="00191BC6" w:rsidRPr="00191BC6" w:rsidRDefault="00191BC6" w:rsidP="00924998">
            <w:r w:rsidRPr="00191BC6">
              <w:t>TOP Payment Agency ID</w:t>
            </w:r>
          </w:p>
        </w:tc>
        <w:tc>
          <w:tcPr>
            <w:tcW w:w="810" w:type="dxa"/>
          </w:tcPr>
          <w:p w14:paraId="2439B2C6" w14:textId="77777777" w:rsidR="00191BC6" w:rsidRDefault="00191BC6" w:rsidP="00924998">
            <w:r>
              <w:t>A</w:t>
            </w:r>
          </w:p>
        </w:tc>
        <w:tc>
          <w:tcPr>
            <w:tcW w:w="852" w:type="dxa"/>
          </w:tcPr>
          <w:p w14:paraId="548C201C" w14:textId="77777777" w:rsidR="00191BC6" w:rsidRPr="0048568D" w:rsidRDefault="00191BC6" w:rsidP="00924998"/>
        </w:tc>
        <w:tc>
          <w:tcPr>
            <w:tcW w:w="990" w:type="dxa"/>
          </w:tcPr>
          <w:p w14:paraId="1EB8A545" w14:textId="77777777" w:rsidR="00191BC6" w:rsidRDefault="00191BC6" w:rsidP="00924998">
            <w:r>
              <w:t>2</w:t>
            </w:r>
          </w:p>
        </w:tc>
        <w:tc>
          <w:tcPr>
            <w:tcW w:w="1080" w:type="dxa"/>
          </w:tcPr>
          <w:p w14:paraId="2CA90C67" w14:textId="77777777" w:rsidR="00191BC6" w:rsidRDefault="00191BC6" w:rsidP="00924998">
            <w:r>
              <w:t>1</w:t>
            </w:r>
          </w:p>
        </w:tc>
        <w:tc>
          <w:tcPr>
            <w:tcW w:w="1170" w:type="dxa"/>
          </w:tcPr>
          <w:p w14:paraId="6C4D9811" w14:textId="77777777" w:rsidR="00191BC6" w:rsidRDefault="00191BC6" w:rsidP="00924998">
            <w:r>
              <w:t>2</w:t>
            </w:r>
          </w:p>
        </w:tc>
        <w:tc>
          <w:tcPr>
            <w:tcW w:w="1530" w:type="dxa"/>
          </w:tcPr>
          <w:p w14:paraId="77CFBD68" w14:textId="77777777" w:rsidR="00191BC6" w:rsidRPr="0048568D" w:rsidRDefault="007B786F" w:rsidP="00924998">
            <w:r>
              <w:t>If one payment within a schedule contains this value, the entire schedule will be sent to TOP with this value.</w:t>
            </w:r>
          </w:p>
        </w:tc>
        <w:tc>
          <w:tcPr>
            <w:tcW w:w="1649" w:type="dxa"/>
          </w:tcPr>
          <w:p w14:paraId="77A23B16" w14:textId="77777777" w:rsidR="00191BC6" w:rsidRPr="0048568D" w:rsidRDefault="007B786F" w:rsidP="00924998">
            <w:r>
              <w:t>n/a</w:t>
            </w:r>
          </w:p>
        </w:tc>
        <w:tc>
          <w:tcPr>
            <w:tcW w:w="1369" w:type="dxa"/>
          </w:tcPr>
          <w:p w14:paraId="25C1A205" w14:textId="77777777" w:rsidR="00191BC6" w:rsidRPr="0048568D" w:rsidRDefault="00391549" w:rsidP="00924998">
            <w:r>
              <w:t>TOP Payment Agency ID</w:t>
            </w:r>
          </w:p>
        </w:tc>
        <w:tc>
          <w:tcPr>
            <w:tcW w:w="2022" w:type="dxa"/>
          </w:tcPr>
          <w:p w14:paraId="10716A5E" w14:textId="77777777" w:rsidR="00191BC6" w:rsidRPr="0048568D" w:rsidRDefault="00191BC6" w:rsidP="00924998"/>
        </w:tc>
        <w:tc>
          <w:tcPr>
            <w:tcW w:w="1530" w:type="dxa"/>
          </w:tcPr>
          <w:p w14:paraId="6A0A55BD" w14:textId="77777777" w:rsidR="00191BC6" w:rsidRPr="0048568D" w:rsidRDefault="00191BC6" w:rsidP="00924998">
            <w:r>
              <w:t>TOP</w:t>
            </w:r>
          </w:p>
        </w:tc>
      </w:tr>
      <w:tr w:rsidR="007B786F" w:rsidRPr="0048568D" w14:paraId="562EF47C" w14:textId="77777777" w:rsidTr="79DBD942">
        <w:trPr>
          <w:trHeight w:val="146"/>
        </w:trPr>
        <w:tc>
          <w:tcPr>
            <w:tcW w:w="406" w:type="dxa"/>
          </w:tcPr>
          <w:p w14:paraId="6540E4BD" w14:textId="77777777" w:rsidR="007B786F" w:rsidRPr="0048568D" w:rsidRDefault="007B786F" w:rsidP="0074196B">
            <w:pPr>
              <w:numPr>
                <w:ilvl w:val="0"/>
                <w:numId w:val="7"/>
              </w:numPr>
            </w:pPr>
          </w:p>
        </w:tc>
        <w:tc>
          <w:tcPr>
            <w:tcW w:w="1172" w:type="dxa"/>
          </w:tcPr>
          <w:p w14:paraId="0594011A" w14:textId="77777777" w:rsidR="007B786F" w:rsidRPr="00191BC6" w:rsidRDefault="007B786F" w:rsidP="00924998">
            <w:r w:rsidRPr="00191BC6">
              <w:t>TOP Agency Site ID</w:t>
            </w:r>
          </w:p>
        </w:tc>
        <w:tc>
          <w:tcPr>
            <w:tcW w:w="810" w:type="dxa"/>
          </w:tcPr>
          <w:p w14:paraId="19FAFF24" w14:textId="77777777" w:rsidR="007B786F" w:rsidRDefault="007B786F" w:rsidP="00924998">
            <w:r>
              <w:t>A</w:t>
            </w:r>
          </w:p>
        </w:tc>
        <w:tc>
          <w:tcPr>
            <w:tcW w:w="852" w:type="dxa"/>
          </w:tcPr>
          <w:p w14:paraId="4D1AC080" w14:textId="77777777" w:rsidR="007B786F" w:rsidRPr="0048568D" w:rsidRDefault="007B786F" w:rsidP="00924998"/>
        </w:tc>
        <w:tc>
          <w:tcPr>
            <w:tcW w:w="990" w:type="dxa"/>
          </w:tcPr>
          <w:p w14:paraId="1657BFBA" w14:textId="77777777" w:rsidR="007B786F" w:rsidRDefault="007B786F" w:rsidP="00924998">
            <w:r>
              <w:t>2</w:t>
            </w:r>
          </w:p>
        </w:tc>
        <w:tc>
          <w:tcPr>
            <w:tcW w:w="1080" w:type="dxa"/>
          </w:tcPr>
          <w:p w14:paraId="3F62F226" w14:textId="77777777" w:rsidR="007B786F" w:rsidRDefault="007B786F" w:rsidP="00924998">
            <w:r>
              <w:t>3</w:t>
            </w:r>
          </w:p>
        </w:tc>
        <w:tc>
          <w:tcPr>
            <w:tcW w:w="1170" w:type="dxa"/>
          </w:tcPr>
          <w:p w14:paraId="51F082C1" w14:textId="77777777" w:rsidR="007B786F" w:rsidRDefault="007B786F" w:rsidP="00924998">
            <w:r>
              <w:t>4</w:t>
            </w:r>
          </w:p>
        </w:tc>
        <w:tc>
          <w:tcPr>
            <w:tcW w:w="1530" w:type="dxa"/>
          </w:tcPr>
          <w:p w14:paraId="12D515FC" w14:textId="77777777" w:rsidR="007B786F" w:rsidRPr="0048568D" w:rsidRDefault="007B786F" w:rsidP="00924998">
            <w:r>
              <w:t>If one payment within a schedule contains this value, the entire schedule will be sent to TOP with this value.</w:t>
            </w:r>
          </w:p>
        </w:tc>
        <w:tc>
          <w:tcPr>
            <w:tcW w:w="1649" w:type="dxa"/>
          </w:tcPr>
          <w:p w14:paraId="13B91F4B" w14:textId="77777777" w:rsidR="007B786F" w:rsidRPr="0048568D" w:rsidRDefault="007B786F" w:rsidP="00924998">
            <w:r>
              <w:t>n/a</w:t>
            </w:r>
          </w:p>
        </w:tc>
        <w:tc>
          <w:tcPr>
            <w:tcW w:w="1369" w:type="dxa"/>
          </w:tcPr>
          <w:p w14:paraId="3FF2434F" w14:textId="77777777" w:rsidR="007B786F" w:rsidRPr="0048568D" w:rsidRDefault="007B786F" w:rsidP="00924998">
            <w:r>
              <w:t>TOP Agency Site ID</w:t>
            </w:r>
          </w:p>
        </w:tc>
        <w:tc>
          <w:tcPr>
            <w:tcW w:w="2022" w:type="dxa"/>
          </w:tcPr>
          <w:p w14:paraId="4C0CF6FB" w14:textId="77777777" w:rsidR="007B786F" w:rsidRPr="0048568D" w:rsidRDefault="007B786F" w:rsidP="00924998"/>
        </w:tc>
        <w:tc>
          <w:tcPr>
            <w:tcW w:w="1530" w:type="dxa"/>
          </w:tcPr>
          <w:p w14:paraId="286BC763" w14:textId="77777777" w:rsidR="007B786F" w:rsidRDefault="007B786F" w:rsidP="00924998">
            <w:r>
              <w:t>TOP</w:t>
            </w:r>
          </w:p>
          <w:p w14:paraId="49CCF063" w14:textId="77777777" w:rsidR="007B786F" w:rsidRPr="0048568D" w:rsidRDefault="007B786F" w:rsidP="00924998"/>
        </w:tc>
      </w:tr>
      <w:tr w:rsidR="007B786F" w:rsidRPr="0048568D" w14:paraId="6D2E8B82" w14:textId="77777777" w:rsidTr="79DBD942">
        <w:trPr>
          <w:trHeight w:val="146"/>
        </w:trPr>
        <w:tc>
          <w:tcPr>
            <w:tcW w:w="406" w:type="dxa"/>
          </w:tcPr>
          <w:p w14:paraId="62660FD0" w14:textId="77777777" w:rsidR="007B786F" w:rsidRPr="0048568D" w:rsidRDefault="007B786F" w:rsidP="0074196B">
            <w:pPr>
              <w:numPr>
                <w:ilvl w:val="0"/>
                <w:numId w:val="7"/>
              </w:numPr>
            </w:pPr>
          </w:p>
        </w:tc>
        <w:tc>
          <w:tcPr>
            <w:tcW w:w="1172" w:type="dxa"/>
          </w:tcPr>
          <w:p w14:paraId="00798571" w14:textId="77777777" w:rsidR="007B786F" w:rsidRPr="00191BC6" w:rsidRDefault="007B786F" w:rsidP="00924998">
            <w:r>
              <w:t>Filler</w:t>
            </w:r>
          </w:p>
        </w:tc>
        <w:tc>
          <w:tcPr>
            <w:tcW w:w="810" w:type="dxa"/>
          </w:tcPr>
          <w:p w14:paraId="51010296" w14:textId="77777777" w:rsidR="007B786F" w:rsidRDefault="007B786F" w:rsidP="00924998">
            <w:r>
              <w:t>AN</w:t>
            </w:r>
          </w:p>
        </w:tc>
        <w:tc>
          <w:tcPr>
            <w:tcW w:w="852" w:type="dxa"/>
          </w:tcPr>
          <w:p w14:paraId="2ECD19B9" w14:textId="77777777" w:rsidR="007B786F" w:rsidRPr="0048568D" w:rsidRDefault="007B786F" w:rsidP="00924998"/>
        </w:tc>
        <w:tc>
          <w:tcPr>
            <w:tcW w:w="990" w:type="dxa"/>
          </w:tcPr>
          <w:p w14:paraId="0D609C5C" w14:textId="77777777" w:rsidR="007B786F" w:rsidRDefault="007B786F" w:rsidP="00924998">
            <w:r>
              <w:t>96</w:t>
            </w:r>
          </w:p>
        </w:tc>
        <w:tc>
          <w:tcPr>
            <w:tcW w:w="1080" w:type="dxa"/>
          </w:tcPr>
          <w:p w14:paraId="4E5B3A35" w14:textId="77777777" w:rsidR="007B786F" w:rsidRDefault="007B786F" w:rsidP="00924998">
            <w:r>
              <w:t>5</w:t>
            </w:r>
          </w:p>
        </w:tc>
        <w:tc>
          <w:tcPr>
            <w:tcW w:w="1170" w:type="dxa"/>
          </w:tcPr>
          <w:p w14:paraId="1CD4D35B" w14:textId="77777777" w:rsidR="007B786F" w:rsidRDefault="007B786F" w:rsidP="00924998">
            <w:r>
              <w:t>100</w:t>
            </w:r>
          </w:p>
        </w:tc>
        <w:tc>
          <w:tcPr>
            <w:tcW w:w="1530" w:type="dxa"/>
          </w:tcPr>
          <w:p w14:paraId="2BBD0434" w14:textId="77777777" w:rsidR="007B786F" w:rsidRDefault="007B786F" w:rsidP="00924998"/>
        </w:tc>
        <w:tc>
          <w:tcPr>
            <w:tcW w:w="1649" w:type="dxa"/>
          </w:tcPr>
          <w:p w14:paraId="0D5716EF" w14:textId="77777777" w:rsidR="007B786F" w:rsidRPr="0048568D" w:rsidRDefault="007B786F" w:rsidP="00924998"/>
        </w:tc>
        <w:tc>
          <w:tcPr>
            <w:tcW w:w="1369" w:type="dxa"/>
          </w:tcPr>
          <w:p w14:paraId="611792B5" w14:textId="77777777" w:rsidR="007B786F" w:rsidRDefault="007B786F" w:rsidP="00924998"/>
        </w:tc>
        <w:tc>
          <w:tcPr>
            <w:tcW w:w="2022" w:type="dxa"/>
          </w:tcPr>
          <w:p w14:paraId="60641952" w14:textId="77777777" w:rsidR="007B786F" w:rsidRDefault="007B786F" w:rsidP="00924998"/>
        </w:tc>
        <w:tc>
          <w:tcPr>
            <w:tcW w:w="1530" w:type="dxa"/>
          </w:tcPr>
          <w:p w14:paraId="7B2C4A62" w14:textId="77777777" w:rsidR="007B786F" w:rsidRDefault="007B786F" w:rsidP="00924998"/>
        </w:tc>
      </w:tr>
    </w:tbl>
    <w:p w14:paraId="2DAAE873" w14:textId="77777777" w:rsidR="00191BC6" w:rsidRDefault="00191BC6" w:rsidP="00A227DE"/>
    <w:p w14:paraId="10A43EC0" w14:textId="77777777" w:rsidR="00FF586B" w:rsidRDefault="00FF586B" w:rsidP="79DBD942">
      <w:pPr>
        <w:pStyle w:val="Heading3"/>
      </w:pPr>
      <w:bookmarkStart w:id="1481" w:name="_Toc512413652"/>
      <w:bookmarkStart w:id="1482" w:name="_Toc512414175"/>
      <w:bookmarkStart w:id="1483" w:name="_Toc512414447"/>
      <w:bookmarkStart w:id="1484" w:name="_Toc512414631"/>
      <w:bookmarkStart w:id="1485" w:name="_Toc512414674"/>
      <w:bookmarkStart w:id="1486" w:name="_Toc512414837"/>
      <w:bookmarkStart w:id="1487" w:name="_Toc512414989"/>
      <w:bookmarkStart w:id="1488" w:name="_Toc512415137"/>
      <w:bookmarkStart w:id="1489" w:name="_Toc512415291"/>
      <w:bookmarkStart w:id="1490" w:name="_Toc512415387"/>
      <w:bookmarkStart w:id="1491" w:name="_Toc512415461"/>
      <w:bookmarkStart w:id="1492" w:name="_Toc533161045"/>
      <w:bookmarkStart w:id="1493" w:name="_Toc90909151"/>
      <w:r>
        <w:lastRenderedPageBreak/>
        <w:t>Generic Reconcilement Field</w:t>
      </w:r>
      <w:bookmarkEnd w:id="1481"/>
      <w:bookmarkEnd w:id="1482"/>
      <w:bookmarkEnd w:id="1483"/>
      <w:bookmarkEnd w:id="1484"/>
      <w:bookmarkEnd w:id="1485"/>
      <w:bookmarkEnd w:id="1486"/>
      <w:bookmarkEnd w:id="1487"/>
      <w:bookmarkEnd w:id="1488"/>
      <w:bookmarkEnd w:id="1489"/>
      <w:bookmarkEnd w:id="1490"/>
      <w:bookmarkEnd w:id="1491"/>
      <w:bookmarkEnd w:id="1492"/>
      <w:bookmarkEnd w:id="1493"/>
    </w:p>
    <w:p w14:paraId="0807FD5B" w14:textId="77777777" w:rsidR="00FF586B" w:rsidRDefault="00FF586B" w:rsidP="00FF586B">
      <w:r>
        <w:t>Format should be used by agencies that need to pass the Legacy Treasury Account Symbol field to TCIS and do not have an existing reconcilement field layout. PAM will record the value received for both ACH and Check payments.</w:t>
      </w:r>
    </w:p>
    <w:p w14:paraId="358F48FA" w14:textId="77777777" w:rsidR="00FF586B" w:rsidRPr="00BC2754" w:rsidRDefault="00FF586B" w:rsidP="00FF586B"/>
    <w:tbl>
      <w:tblPr>
        <w:tblW w:w="14580" w:type="dxa"/>
        <w:tblInd w:w="-4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406"/>
        <w:gridCol w:w="1172"/>
        <w:gridCol w:w="810"/>
        <w:gridCol w:w="852"/>
        <w:gridCol w:w="990"/>
        <w:gridCol w:w="1080"/>
        <w:gridCol w:w="1170"/>
        <w:gridCol w:w="1530"/>
        <w:gridCol w:w="1649"/>
        <w:gridCol w:w="1369"/>
        <w:gridCol w:w="2022"/>
        <w:gridCol w:w="1530"/>
      </w:tblGrid>
      <w:tr w:rsidR="00FF586B" w:rsidRPr="0048568D" w14:paraId="0014B2AB" w14:textId="77777777" w:rsidTr="79DBD942">
        <w:trPr>
          <w:trHeight w:val="146"/>
          <w:tblHeader/>
        </w:trPr>
        <w:tc>
          <w:tcPr>
            <w:tcW w:w="14580" w:type="dxa"/>
            <w:gridSpan w:val="12"/>
            <w:tcBorders>
              <w:top w:val="single" w:sz="4" w:space="0" w:color="auto"/>
              <w:bottom w:val="single" w:sz="6" w:space="0" w:color="auto"/>
            </w:tcBorders>
            <w:shd w:val="clear" w:color="auto" w:fill="B8CCE4"/>
          </w:tcPr>
          <w:p w14:paraId="54EF6C25" w14:textId="77777777" w:rsidR="00FF586B" w:rsidRPr="0048568D" w:rsidRDefault="00FF586B" w:rsidP="00BF0004">
            <w:pPr>
              <w:rPr>
                <w:b/>
              </w:rPr>
            </w:pPr>
            <w:r>
              <w:rPr>
                <w:b/>
              </w:rPr>
              <w:t>Generic Reconcilement Field</w:t>
            </w:r>
          </w:p>
        </w:tc>
      </w:tr>
      <w:tr w:rsidR="00FF586B" w:rsidRPr="0048568D" w14:paraId="5CB8E50F" w14:textId="77777777" w:rsidTr="79DBD942">
        <w:trPr>
          <w:trHeight w:val="146"/>
          <w:tblHeader/>
        </w:trPr>
        <w:tc>
          <w:tcPr>
            <w:tcW w:w="406" w:type="dxa"/>
            <w:tcBorders>
              <w:top w:val="single" w:sz="6" w:space="0" w:color="auto"/>
              <w:bottom w:val="single" w:sz="6" w:space="0" w:color="auto"/>
            </w:tcBorders>
            <w:shd w:val="clear" w:color="auto" w:fill="B8CCE4"/>
          </w:tcPr>
          <w:p w14:paraId="3516FAD3" w14:textId="77777777" w:rsidR="00FF586B" w:rsidRPr="0048568D" w:rsidRDefault="00FF586B" w:rsidP="00BF0004">
            <w:pPr>
              <w:rPr>
                <w:b/>
              </w:rPr>
            </w:pPr>
            <w:r w:rsidRPr="0048568D">
              <w:rPr>
                <w:b/>
              </w:rPr>
              <w:t>#</w:t>
            </w:r>
          </w:p>
        </w:tc>
        <w:tc>
          <w:tcPr>
            <w:tcW w:w="1172" w:type="dxa"/>
            <w:tcBorders>
              <w:top w:val="single" w:sz="6" w:space="0" w:color="auto"/>
              <w:bottom w:val="single" w:sz="6" w:space="0" w:color="auto"/>
            </w:tcBorders>
            <w:shd w:val="clear" w:color="auto" w:fill="B8CCE4"/>
          </w:tcPr>
          <w:p w14:paraId="4DA14D0A" w14:textId="77777777" w:rsidR="00FF586B" w:rsidRPr="0048568D" w:rsidRDefault="00FF586B" w:rsidP="00BF0004">
            <w:pPr>
              <w:rPr>
                <w:b/>
              </w:rPr>
            </w:pPr>
            <w:r w:rsidRPr="0048568D">
              <w:rPr>
                <w:b/>
              </w:rPr>
              <w:t>Field Name</w:t>
            </w:r>
          </w:p>
        </w:tc>
        <w:tc>
          <w:tcPr>
            <w:tcW w:w="810" w:type="dxa"/>
            <w:tcBorders>
              <w:top w:val="single" w:sz="6" w:space="0" w:color="auto"/>
              <w:bottom w:val="single" w:sz="6" w:space="0" w:color="auto"/>
            </w:tcBorders>
            <w:shd w:val="clear" w:color="auto" w:fill="B8CCE4"/>
          </w:tcPr>
          <w:p w14:paraId="40155EAF" w14:textId="77777777" w:rsidR="00FF586B" w:rsidRPr="0048568D" w:rsidRDefault="00FF586B" w:rsidP="00BF0004">
            <w:pPr>
              <w:rPr>
                <w:b/>
              </w:rPr>
            </w:pPr>
            <w:r w:rsidRPr="0048568D">
              <w:rPr>
                <w:b/>
              </w:rPr>
              <w:t>Type</w:t>
            </w:r>
          </w:p>
        </w:tc>
        <w:tc>
          <w:tcPr>
            <w:tcW w:w="852" w:type="dxa"/>
            <w:tcBorders>
              <w:top w:val="single" w:sz="6" w:space="0" w:color="auto"/>
              <w:bottom w:val="single" w:sz="6" w:space="0" w:color="auto"/>
            </w:tcBorders>
            <w:shd w:val="clear" w:color="auto" w:fill="B8CCE4"/>
          </w:tcPr>
          <w:p w14:paraId="0EDE488D" w14:textId="77777777" w:rsidR="00FF586B" w:rsidRPr="0048568D" w:rsidRDefault="00FF586B" w:rsidP="00BF0004">
            <w:pPr>
              <w:rPr>
                <w:b/>
              </w:rPr>
            </w:pPr>
            <w:r w:rsidRPr="0048568D">
              <w:rPr>
                <w:b/>
              </w:rPr>
              <w:t>Field Value</w:t>
            </w:r>
          </w:p>
        </w:tc>
        <w:tc>
          <w:tcPr>
            <w:tcW w:w="990" w:type="dxa"/>
            <w:tcBorders>
              <w:top w:val="single" w:sz="6" w:space="0" w:color="auto"/>
              <w:bottom w:val="single" w:sz="6" w:space="0" w:color="auto"/>
            </w:tcBorders>
            <w:shd w:val="clear" w:color="auto" w:fill="B8CCE4"/>
          </w:tcPr>
          <w:p w14:paraId="00920F0F" w14:textId="77777777" w:rsidR="00FF586B" w:rsidRPr="0048568D" w:rsidRDefault="00FF586B" w:rsidP="00BF0004">
            <w:pPr>
              <w:rPr>
                <w:b/>
              </w:rPr>
            </w:pPr>
            <w:r w:rsidRPr="0048568D">
              <w:rPr>
                <w:b/>
              </w:rPr>
              <w:t>Length</w:t>
            </w:r>
          </w:p>
        </w:tc>
        <w:tc>
          <w:tcPr>
            <w:tcW w:w="1080" w:type="dxa"/>
            <w:tcBorders>
              <w:top w:val="single" w:sz="6" w:space="0" w:color="auto"/>
              <w:bottom w:val="single" w:sz="6" w:space="0" w:color="auto"/>
            </w:tcBorders>
            <w:shd w:val="clear" w:color="auto" w:fill="B8CCE4"/>
          </w:tcPr>
          <w:p w14:paraId="7E587103" w14:textId="77777777" w:rsidR="00FF586B" w:rsidRPr="0048568D" w:rsidRDefault="00FF586B" w:rsidP="00BF0004">
            <w:pPr>
              <w:rPr>
                <w:b/>
              </w:rPr>
            </w:pPr>
            <w:r w:rsidRPr="0048568D">
              <w:rPr>
                <w:b/>
              </w:rPr>
              <w:t>Start Position</w:t>
            </w:r>
          </w:p>
        </w:tc>
        <w:tc>
          <w:tcPr>
            <w:tcW w:w="1170" w:type="dxa"/>
            <w:tcBorders>
              <w:top w:val="single" w:sz="6" w:space="0" w:color="auto"/>
              <w:bottom w:val="single" w:sz="6" w:space="0" w:color="auto"/>
            </w:tcBorders>
            <w:shd w:val="clear" w:color="auto" w:fill="B8CCE4"/>
          </w:tcPr>
          <w:p w14:paraId="21F473A2" w14:textId="77777777" w:rsidR="00FF586B" w:rsidRPr="0048568D" w:rsidRDefault="00FF586B" w:rsidP="00BF0004">
            <w:pPr>
              <w:rPr>
                <w:b/>
              </w:rPr>
            </w:pPr>
            <w:r w:rsidRPr="0048568D">
              <w:rPr>
                <w:b/>
              </w:rPr>
              <w:t>End Position</w:t>
            </w:r>
          </w:p>
        </w:tc>
        <w:tc>
          <w:tcPr>
            <w:tcW w:w="1530" w:type="dxa"/>
            <w:tcBorders>
              <w:top w:val="single" w:sz="6" w:space="0" w:color="auto"/>
              <w:bottom w:val="single" w:sz="6" w:space="0" w:color="auto"/>
            </w:tcBorders>
            <w:shd w:val="clear" w:color="auto" w:fill="B8CCE4"/>
          </w:tcPr>
          <w:p w14:paraId="3A04D050" w14:textId="77777777" w:rsidR="00FF586B" w:rsidRPr="0048568D" w:rsidRDefault="00FF586B" w:rsidP="00BF0004">
            <w:pPr>
              <w:rPr>
                <w:b/>
              </w:rPr>
            </w:pPr>
            <w:r w:rsidRPr="0048568D">
              <w:rPr>
                <w:b/>
              </w:rPr>
              <w:t>Validation rules</w:t>
            </w:r>
          </w:p>
        </w:tc>
        <w:tc>
          <w:tcPr>
            <w:tcW w:w="1649" w:type="dxa"/>
            <w:tcBorders>
              <w:top w:val="single" w:sz="6" w:space="0" w:color="auto"/>
              <w:bottom w:val="single" w:sz="6" w:space="0" w:color="auto"/>
            </w:tcBorders>
            <w:shd w:val="clear" w:color="auto" w:fill="B8CCE4"/>
          </w:tcPr>
          <w:p w14:paraId="65B86B52" w14:textId="77777777" w:rsidR="00FF586B" w:rsidRPr="0048568D" w:rsidRDefault="00FF586B" w:rsidP="00BF0004">
            <w:pPr>
              <w:rPr>
                <w:b/>
              </w:rPr>
            </w:pPr>
            <w:r w:rsidRPr="0048568D">
              <w:rPr>
                <w:b/>
              </w:rPr>
              <w:t>Error Code</w:t>
            </w:r>
          </w:p>
        </w:tc>
        <w:tc>
          <w:tcPr>
            <w:tcW w:w="1369" w:type="dxa"/>
            <w:tcBorders>
              <w:top w:val="single" w:sz="6" w:space="0" w:color="auto"/>
              <w:bottom w:val="single" w:sz="6" w:space="0" w:color="auto"/>
            </w:tcBorders>
            <w:shd w:val="clear" w:color="auto" w:fill="B8CCE4"/>
          </w:tcPr>
          <w:p w14:paraId="6EFA15F5" w14:textId="77777777" w:rsidR="00FF586B" w:rsidRPr="0048568D" w:rsidRDefault="00FF586B" w:rsidP="00BF0004">
            <w:pPr>
              <w:rPr>
                <w:b/>
              </w:rPr>
            </w:pPr>
            <w:r w:rsidRPr="0048568D">
              <w:rPr>
                <w:b/>
              </w:rPr>
              <w:t>Stored Name</w:t>
            </w:r>
          </w:p>
        </w:tc>
        <w:tc>
          <w:tcPr>
            <w:tcW w:w="2022" w:type="dxa"/>
            <w:tcBorders>
              <w:top w:val="single" w:sz="6" w:space="0" w:color="auto"/>
              <w:bottom w:val="single" w:sz="6" w:space="0" w:color="auto"/>
            </w:tcBorders>
            <w:shd w:val="clear" w:color="auto" w:fill="B8CCE4"/>
          </w:tcPr>
          <w:p w14:paraId="0B294ACC" w14:textId="77777777" w:rsidR="00FF586B" w:rsidRPr="0048568D" w:rsidRDefault="00FF586B" w:rsidP="00BF0004">
            <w:pPr>
              <w:rPr>
                <w:b/>
              </w:rPr>
            </w:pPr>
            <w:r w:rsidRPr="0048568D">
              <w:rPr>
                <w:b/>
              </w:rPr>
              <w:t>Notes</w:t>
            </w:r>
          </w:p>
        </w:tc>
        <w:tc>
          <w:tcPr>
            <w:tcW w:w="1530" w:type="dxa"/>
            <w:tcBorders>
              <w:top w:val="single" w:sz="6" w:space="0" w:color="auto"/>
              <w:bottom w:val="single" w:sz="6" w:space="0" w:color="auto"/>
            </w:tcBorders>
            <w:shd w:val="clear" w:color="auto" w:fill="B8CCE4"/>
          </w:tcPr>
          <w:p w14:paraId="4A273213" w14:textId="77777777" w:rsidR="00FF586B" w:rsidRPr="0048568D" w:rsidRDefault="00FF586B" w:rsidP="79DBD942">
            <w:pPr>
              <w:rPr>
                <w:b/>
                <w:bCs/>
              </w:rPr>
            </w:pPr>
            <w:r w:rsidRPr="79DBD942">
              <w:rPr>
                <w:b/>
                <w:bCs/>
              </w:rPr>
              <w:t>Downstream Mapping</w:t>
            </w:r>
          </w:p>
        </w:tc>
      </w:tr>
      <w:tr w:rsidR="00FF586B" w:rsidRPr="0048568D" w14:paraId="22F91BA0" w14:textId="77777777" w:rsidTr="79DBD942">
        <w:trPr>
          <w:trHeight w:val="146"/>
        </w:trPr>
        <w:tc>
          <w:tcPr>
            <w:tcW w:w="406" w:type="dxa"/>
          </w:tcPr>
          <w:p w14:paraId="3C384857" w14:textId="77777777" w:rsidR="00FF586B" w:rsidRPr="0048568D" w:rsidRDefault="00FF586B" w:rsidP="00FF586B">
            <w:pPr>
              <w:numPr>
                <w:ilvl w:val="0"/>
                <w:numId w:val="22"/>
              </w:numPr>
            </w:pPr>
          </w:p>
        </w:tc>
        <w:tc>
          <w:tcPr>
            <w:tcW w:w="1172" w:type="dxa"/>
          </w:tcPr>
          <w:p w14:paraId="563C0DEB" w14:textId="77777777" w:rsidR="00FF586B" w:rsidRPr="00191BC6" w:rsidRDefault="00FF586B" w:rsidP="00BF0004">
            <w:r>
              <w:t>LegacyTreasuryAccountSymbol</w:t>
            </w:r>
          </w:p>
        </w:tc>
        <w:tc>
          <w:tcPr>
            <w:tcW w:w="810" w:type="dxa"/>
          </w:tcPr>
          <w:p w14:paraId="58EEC1D1" w14:textId="77777777" w:rsidR="00FF586B" w:rsidRDefault="00FF586B" w:rsidP="00BF0004">
            <w:r>
              <w:t>AN</w:t>
            </w:r>
          </w:p>
        </w:tc>
        <w:tc>
          <w:tcPr>
            <w:tcW w:w="852" w:type="dxa"/>
          </w:tcPr>
          <w:p w14:paraId="5A8E59C6" w14:textId="77777777" w:rsidR="00FF586B" w:rsidRPr="0048568D" w:rsidRDefault="00FF586B" w:rsidP="00BF0004"/>
        </w:tc>
        <w:tc>
          <w:tcPr>
            <w:tcW w:w="990" w:type="dxa"/>
          </w:tcPr>
          <w:p w14:paraId="2216DB85" w14:textId="77777777" w:rsidR="00FF586B" w:rsidRDefault="00FF586B" w:rsidP="00BF0004">
            <w:r>
              <w:t>16</w:t>
            </w:r>
          </w:p>
        </w:tc>
        <w:tc>
          <w:tcPr>
            <w:tcW w:w="1080" w:type="dxa"/>
          </w:tcPr>
          <w:p w14:paraId="61F047F1" w14:textId="77777777" w:rsidR="00FF586B" w:rsidRDefault="00FF586B" w:rsidP="00BF0004">
            <w:r>
              <w:t>1</w:t>
            </w:r>
          </w:p>
        </w:tc>
        <w:tc>
          <w:tcPr>
            <w:tcW w:w="1170" w:type="dxa"/>
          </w:tcPr>
          <w:p w14:paraId="5A04E574" w14:textId="77777777" w:rsidR="00FF586B" w:rsidRDefault="00FF586B" w:rsidP="00BF0004">
            <w:r>
              <w:t>16</w:t>
            </w:r>
          </w:p>
        </w:tc>
        <w:tc>
          <w:tcPr>
            <w:tcW w:w="1530" w:type="dxa"/>
          </w:tcPr>
          <w:p w14:paraId="08E38B7B" w14:textId="77777777" w:rsidR="00FF586B" w:rsidRPr="0048568D" w:rsidRDefault="00FF586B" w:rsidP="00BF0004"/>
        </w:tc>
        <w:tc>
          <w:tcPr>
            <w:tcW w:w="1649" w:type="dxa"/>
          </w:tcPr>
          <w:p w14:paraId="1C6A9639" w14:textId="77777777" w:rsidR="00FF586B" w:rsidRPr="0048568D" w:rsidRDefault="00FF586B" w:rsidP="00BF0004">
            <w:r>
              <w:t>n/a</w:t>
            </w:r>
          </w:p>
        </w:tc>
        <w:tc>
          <w:tcPr>
            <w:tcW w:w="1369" w:type="dxa"/>
          </w:tcPr>
          <w:p w14:paraId="4011C673" w14:textId="77777777" w:rsidR="00FF586B" w:rsidRPr="0048568D" w:rsidRDefault="00FF586B" w:rsidP="00BF0004">
            <w:r>
              <w:t>Legacy Account Symbol</w:t>
            </w:r>
          </w:p>
        </w:tc>
        <w:tc>
          <w:tcPr>
            <w:tcW w:w="2022" w:type="dxa"/>
          </w:tcPr>
          <w:p w14:paraId="04F6F708" w14:textId="77777777" w:rsidR="00FF586B" w:rsidRPr="0048568D" w:rsidRDefault="00FF586B" w:rsidP="00BF0004"/>
        </w:tc>
        <w:tc>
          <w:tcPr>
            <w:tcW w:w="1530" w:type="dxa"/>
          </w:tcPr>
          <w:p w14:paraId="116FABCD" w14:textId="77777777" w:rsidR="00FF586B" w:rsidRDefault="00FF586B" w:rsidP="00BF0004">
            <w:r>
              <w:t>TCIS</w:t>
            </w:r>
          </w:p>
          <w:p w14:paraId="041E8C4D" w14:textId="77777777" w:rsidR="007F4CB1" w:rsidRPr="0048568D" w:rsidRDefault="007F4CB1" w:rsidP="00BF0004">
            <w:r>
              <w:t>PPS</w:t>
            </w:r>
          </w:p>
        </w:tc>
      </w:tr>
      <w:tr w:rsidR="00FF586B" w:rsidRPr="0048568D" w14:paraId="10FBEE4B" w14:textId="77777777" w:rsidTr="79DBD942">
        <w:trPr>
          <w:trHeight w:val="146"/>
        </w:trPr>
        <w:tc>
          <w:tcPr>
            <w:tcW w:w="406" w:type="dxa"/>
          </w:tcPr>
          <w:p w14:paraId="49A57EB3" w14:textId="77777777" w:rsidR="00FF586B" w:rsidRPr="0048568D" w:rsidRDefault="00FF586B" w:rsidP="00DD61A6">
            <w:pPr>
              <w:numPr>
                <w:ilvl w:val="0"/>
                <w:numId w:val="22"/>
              </w:numPr>
            </w:pPr>
          </w:p>
        </w:tc>
        <w:tc>
          <w:tcPr>
            <w:tcW w:w="1172" w:type="dxa"/>
          </w:tcPr>
          <w:p w14:paraId="6CFA6DFE" w14:textId="77777777" w:rsidR="00FF586B" w:rsidRPr="00191BC6" w:rsidRDefault="00FF586B" w:rsidP="00BF0004">
            <w:r>
              <w:t>Filler</w:t>
            </w:r>
          </w:p>
        </w:tc>
        <w:tc>
          <w:tcPr>
            <w:tcW w:w="810" w:type="dxa"/>
          </w:tcPr>
          <w:p w14:paraId="5E5AA8BA" w14:textId="77777777" w:rsidR="00FF586B" w:rsidRDefault="00FF586B" w:rsidP="00BF0004">
            <w:r>
              <w:t>AN</w:t>
            </w:r>
          </w:p>
        </w:tc>
        <w:tc>
          <w:tcPr>
            <w:tcW w:w="852" w:type="dxa"/>
          </w:tcPr>
          <w:p w14:paraId="5707C05C" w14:textId="77777777" w:rsidR="00FF586B" w:rsidRPr="0048568D" w:rsidRDefault="00FF586B" w:rsidP="00BF0004"/>
        </w:tc>
        <w:tc>
          <w:tcPr>
            <w:tcW w:w="990" w:type="dxa"/>
          </w:tcPr>
          <w:p w14:paraId="5F6B6CA0" w14:textId="77777777" w:rsidR="00FF586B" w:rsidRDefault="00FF586B" w:rsidP="00BF0004">
            <w:r>
              <w:t>84</w:t>
            </w:r>
          </w:p>
        </w:tc>
        <w:tc>
          <w:tcPr>
            <w:tcW w:w="1080" w:type="dxa"/>
          </w:tcPr>
          <w:p w14:paraId="373322D9" w14:textId="77777777" w:rsidR="00FF586B" w:rsidRDefault="00FF586B" w:rsidP="00BF0004">
            <w:r>
              <w:t>17</w:t>
            </w:r>
          </w:p>
        </w:tc>
        <w:tc>
          <w:tcPr>
            <w:tcW w:w="1170" w:type="dxa"/>
          </w:tcPr>
          <w:p w14:paraId="3FCCA7D0" w14:textId="77777777" w:rsidR="00FF586B" w:rsidRDefault="00FF586B" w:rsidP="00BF0004">
            <w:r>
              <w:t>100</w:t>
            </w:r>
          </w:p>
        </w:tc>
        <w:tc>
          <w:tcPr>
            <w:tcW w:w="1530" w:type="dxa"/>
          </w:tcPr>
          <w:p w14:paraId="294EAD42" w14:textId="77777777" w:rsidR="00FF586B" w:rsidRDefault="00FF586B" w:rsidP="00BF0004"/>
        </w:tc>
        <w:tc>
          <w:tcPr>
            <w:tcW w:w="1649" w:type="dxa"/>
          </w:tcPr>
          <w:p w14:paraId="4A597685" w14:textId="77777777" w:rsidR="00FF586B" w:rsidRPr="0048568D" w:rsidRDefault="00FF586B" w:rsidP="00BF0004"/>
        </w:tc>
        <w:tc>
          <w:tcPr>
            <w:tcW w:w="1369" w:type="dxa"/>
          </w:tcPr>
          <w:p w14:paraId="6524B956" w14:textId="77777777" w:rsidR="00FF586B" w:rsidRDefault="00FF586B" w:rsidP="00BF0004"/>
        </w:tc>
        <w:tc>
          <w:tcPr>
            <w:tcW w:w="2022" w:type="dxa"/>
          </w:tcPr>
          <w:p w14:paraId="4CE6FD18" w14:textId="77777777" w:rsidR="00FF586B" w:rsidRDefault="00FF586B" w:rsidP="00BF0004"/>
        </w:tc>
        <w:tc>
          <w:tcPr>
            <w:tcW w:w="1530" w:type="dxa"/>
          </w:tcPr>
          <w:p w14:paraId="54886E4A" w14:textId="77777777" w:rsidR="00FF586B" w:rsidRDefault="00FF586B" w:rsidP="00BF0004"/>
        </w:tc>
      </w:tr>
    </w:tbl>
    <w:p w14:paraId="2BF16BD2" w14:textId="77777777" w:rsidR="000D1844" w:rsidRDefault="000D1844" w:rsidP="00DF72BD"/>
    <w:p w14:paraId="67C21015" w14:textId="77777777" w:rsidR="002D485C" w:rsidRDefault="000D1844" w:rsidP="002D485C">
      <w:pPr>
        <w:pStyle w:val="Heading2"/>
      </w:pPr>
      <w:r w:rsidRPr="79DBD942">
        <w:rPr>
          <w:b w:val="0"/>
          <w:bCs w:val="0"/>
          <w:i w:val="0"/>
          <w:iCs w:val="0"/>
        </w:rPr>
        <w:br w:type="page"/>
      </w:r>
      <w:bookmarkStart w:id="1494" w:name="_Appendix_C_-"/>
      <w:bookmarkStart w:id="1495" w:name="_Toc512413653"/>
      <w:bookmarkStart w:id="1496" w:name="_Toc512414176"/>
      <w:bookmarkStart w:id="1497" w:name="_Toc512414448"/>
      <w:bookmarkStart w:id="1498" w:name="_Toc512414632"/>
      <w:bookmarkStart w:id="1499" w:name="_Toc512414675"/>
      <w:bookmarkStart w:id="1500" w:name="_Toc512414838"/>
      <w:bookmarkStart w:id="1501" w:name="_Toc512414990"/>
      <w:bookmarkStart w:id="1502" w:name="_Toc512415138"/>
      <w:bookmarkStart w:id="1503" w:name="_Toc512415292"/>
      <w:bookmarkStart w:id="1504" w:name="_Toc512415388"/>
      <w:bookmarkStart w:id="1505" w:name="_Toc512415462"/>
      <w:bookmarkStart w:id="1506" w:name="_Toc533161046"/>
      <w:bookmarkStart w:id="1507" w:name="_Toc90909152"/>
      <w:bookmarkEnd w:id="1494"/>
      <w:r w:rsidR="002D485C">
        <w:lastRenderedPageBreak/>
        <w:t xml:space="preserve">Appendix C </w:t>
      </w:r>
      <w:r>
        <w:t>-</w:t>
      </w:r>
      <w:r w:rsidR="003D0D82">
        <w:t xml:space="preserve"> </w:t>
      </w:r>
      <w:r w:rsidR="002D485C">
        <w:t>Addressing Reference Information</w:t>
      </w:r>
      <w:bookmarkEnd w:id="1495"/>
      <w:bookmarkEnd w:id="1496"/>
      <w:bookmarkEnd w:id="1497"/>
      <w:bookmarkEnd w:id="1498"/>
      <w:bookmarkEnd w:id="1499"/>
      <w:bookmarkEnd w:id="1500"/>
      <w:bookmarkEnd w:id="1501"/>
      <w:bookmarkEnd w:id="1502"/>
      <w:bookmarkEnd w:id="1503"/>
      <w:bookmarkEnd w:id="1504"/>
      <w:bookmarkEnd w:id="1505"/>
      <w:bookmarkEnd w:id="1506"/>
      <w:bookmarkEnd w:id="1507"/>
    </w:p>
    <w:p w14:paraId="1AEFE9B2" w14:textId="77777777" w:rsidR="002D485C" w:rsidRDefault="002D485C" w:rsidP="002D485C">
      <w:r>
        <w:t>The following information describes how address fields should be populated for check payments in order to ensure correct addressing and timely delivery to the USPS.</w:t>
      </w:r>
    </w:p>
    <w:p w14:paraId="00E51301" w14:textId="77777777" w:rsidR="002D485C" w:rsidRDefault="002D485C" w:rsidP="002D485C">
      <w:pPr>
        <w:rPr>
          <w:sz w:val="18"/>
          <w:szCs w:val="18"/>
        </w:rPr>
      </w:pPr>
    </w:p>
    <w:p w14:paraId="6F16CFD2" w14:textId="77777777" w:rsidR="002D485C" w:rsidRPr="00EA184D" w:rsidRDefault="002D485C" w:rsidP="002D485C">
      <w:pPr>
        <w:rPr>
          <w:b/>
          <w:u w:val="single"/>
        </w:rPr>
      </w:pPr>
      <w:r>
        <w:rPr>
          <w:b/>
          <w:u w:val="single"/>
        </w:rPr>
        <w:t>Domestic Addresses</w:t>
      </w:r>
    </w:p>
    <w:p w14:paraId="592FAFE9" w14:textId="77777777" w:rsidR="002D485C" w:rsidRDefault="002D485C" w:rsidP="002D485C">
      <w:r w:rsidRPr="00082356">
        <w:t xml:space="preserve">Standard: </w:t>
      </w:r>
    </w:p>
    <w:p w14:paraId="157C765B" w14:textId="77777777" w:rsidR="002D485C" w:rsidRPr="00082356" w:rsidRDefault="002D485C" w:rsidP="002D485C">
      <w:pPr>
        <w:numPr>
          <w:ilvl w:val="0"/>
          <w:numId w:val="21"/>
        </w:numPr>
      </w:pPr>
      <w:r>
        <w:t>A</w:t>
      </w:r>
      <w:r w:rsidRPr="00082356">
        <w:t>gency populates City</w:t>
      </w:r>
      <w:r>
        <w:t xml:space="preserve"> Name</w:t>
      </w:r>
      <w:r w:rsidRPr="00082356">
        <w:t xml:space="preserve">, State Code Text, </w:t>
      </w:r>
      <w:r>
        <w:t>Postal Code and/or Postal Code Extension</w:t>
      </w:r>
      <w:r w:rsidRPr="00082356">
        <w:t xml:space="preserve"> fields separately</w:t>
      </w:r>
    </w:p>
    <w:p w14:paraId="62D54C6F" w14:textId="77777777" w:rsidR="002D485C" w:rsidRDefault="002D485C" w:rsidP="002D485C">
      <w:r w:rsidRPr="00082356">
        <w:t xml:space="preserve">Workaround 1: </w:t>
      </w:r>
    </w:p>
    <w:p w14:paraId="2BE23430" w14:textId="77777777" w:rsidR="002D485C" w:rsidRPr="00082356" w:rsidRDefault="002D485C" w:rsidP="002D485C">
      <w:pPr>
        <w:numPr>
          <w:ilvl w:val="0"/>
          <w:numId w:val="21"/>
        </w:numPr>
      </w:pPr>
      <w:r>
        <w:t>A</w:t>
      </w:r>
      <w:r w:rsidRPr="00082356">
        <w:t>gency populates Postal Code</w:t>
      </w:r>
      <w:r>
        <w:t xml:space="preserve"> and/or Postal Code Extension</w:t>
      </w:r>
      <w:r w:rsidRPr="00082356">
        <w:t xml:space="preserve"> fields separately, but cannot populate City</w:t>
      </w:r>
      <w:r>
        <w:t xml:space="preserve"> Name</w:t>
      </w:r>
      <w:r w:rsidRPr="00082356">
        <w:t xml:space="preserve"> and State Code Text </w:t>
      </w:r>
      <w:r>
        <w:t xml:space="preserve">fields </w:t>
      </w:r>
      <w:r w:rsidRPr="00082356">
        <w:t>separately</w:t>
      </w:r>
    </w:p>
    <w:p w14:paraId="1FF8E490" w14:textId="77777777" w:rsidR="002D485C" w:rsidRDefault="002D485C" w:rsidP="002D485C">
      <w:r w:rsidRPr="00082356">
        <w:t xml:space="preserve">Workaround 2: </w:t>
      </w:r>
    </w:p>
    <w:p w14:paraId="2A653AF6" w14:textId="77777777" w:rsidR="002D485C" w:rsidRPr="00082356" w:rsidRDefault="002D485C" w:rsidP="002D485C">
      <w:pPr>
        <w:numPr>
          <w:ilvl w:val="0"/>
          <w:numId w:val="21"/>
        </w:numPr>
      </w:pPr>
      <w:r>
        <w:t>A</w:t>
      </w:r>
      <w:r w:rsidRPr="00082356">
        <w:t>gency cannot populate City</w:t>
      </w:r>
      <w:r>
        <w:t xml:space="preserve"> Name</w:t>
      </w:r>
      <w:r w:rsidRPr="00082356">
        <w:t xml:space="preserve">, State Code Text, or Postal Code </w:t>
      </w:r>
      <w:r>
        <w:t>and/or Postal Code Extension fields separately. Note: Check Detail R</w:t>
      </w:r>
      <w:r w:rsidRPr="00082356">
        <w:t>ecords with blank Postal Codes are marked suspect, requiring manual processing.  This could delay delivery.</w:t>
      </w:r>
    </w:p>
    <w:p w14:paraId="0893B042" w14:textId="77777777" w:rsidR="002D485C" w:rsidRPr="005B4AD4" w:rsidRDefault="002D485C" w:rsidP="002D485C">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9"/>
        <w:gridCol w:w="1229"/>
        <w:gridCol w:w="1840"/>
        <w:gridCol w:w="1890"/>
      </w:tblGrid>
      <w:tr w:rsidR="002D485C" w:rsidRPr="009D4570" w14:paraId="5FF11F60" w14:textId="77777777" w:rsidTr="00B644FF">
        <w:tc>
          <w:tcPr>
            <w:tcW w:w="2259" w:type="dxa"/>
            <w:shd w:val="clear" w:color="auto" w:fill="BFBFBF"/>
          </w:tcPr>
          <w:p w14:paraId="24DD92FE" w14:textId="77777777" w:rsidR="002D485C" w:rsidRPr="00AC6339" w:rsidRDefault="002D485C" w:rsidP="00B644FF">
            <w:pPr>
              <w:rPr>
                <w:b/>
              </w:rPr>
            </w:pPr>
            <w:r w:rsidRPr="00AC6339">
              <w:rPr>
                <w:b/>
              </w:rPr>
              <w:t>Field</w:t>
            </w:r>
          </w:p>
        </w:tc>
        <w:tc>
          <w:tcPr>
            <w:tcW w:w="1229" w:type="dxa"/>
            <w:shd w:val="clear" w:color="auto" w:fill="BFBFBF"/>
          </w:tcPr>
          <w:p w14:paraId="635CEAE5" w14:textId="77777777" w:rsidR="002D485C" w:rsidRPr="00867811" w:rsidRDefault="002D485C" w:rsidP="00B644FF">
            <w:pPr>
              <w:rPr>
                <w:b/>
              </w:rPr>
            </w:pPr>
            <w:r w:rsidRPr="00867811">
              <w:rPr>
                <w:b/>
              </w:rPr>
              <w:t>Standard</w:t>
            </w:r>
          </w:p>
        </w:tc>
        <w:tc>
          <w:tcPr>
            <w:tcW w:w="1840" w:type="dxa"/>
            <w:shd w:val="clear" w:color="auto" w:fill="BFBFBF"/>
          </w:tcPr>
          <w:p w14:paraId="7EAC3E1C" w14:textId="77777777" w:rsidR="002D485C" w:rsidRPr="00867811" w:rsidRDefault="002D485C" w:rsidP="00B644FF">
            <w:pPr>
              <w:rPr>
                <w:b/>
              </w:rPr>
            </w:pPr>
            <w:r w:rsidRPr="00867811">
              <w:rPr>
                <w:b/>
              </w:rPr>
              <w:t>Workaround 1</w:t>
            </w:r>
          </w:p>
        </w:tc>
        <w:tc>
          <w:tcPr>
            <w:tcW w:w="1890" w:type="dxa"/>
            <w:shd w:val="clear" w:color="auto" w:fill="BFBFBF"/>
          </w:tcPr>
          <w:p w14:paraId="30D7C018" w14:textId="77777777" w:rsidR="002D485C" w:rsidRPr="00867811" w:rsidRDefault="002D485C" w:rsidP="00B644FF">
            <w:pPr>
              <w:rPr>
                <w:b/>
              </w:rPr>
            </w:pPr>
            <w:r w:rsidRPr="00867811">
              <w:rPr>
                <w:b/>
              </w:rPr>
              <w:t>Workaround 2</w:t>
            </w:r>
          </w:p>
        </w:tc>
      </w:tr>
      <w:tr w:rsidR="002D485C" w14:paraId="16B7DF58" w14:textId="77777777" w:rsidTr="00B644FF">
        <w:tc>
          <w:tcPr>
            <w:tcW w:w="2259" w:type="dxa"/>
            <w:shd w:val="clear" w:color="auto" w:fill="auto"/>
          </w:tcPr>
          <w:p w14:paraId="404D8ABB" w14:textId="77777777" w:rsidR="002D485C" w:rsidRDefault="002D485C" w:rsidP="00B644FF">
            <w:r>
              <w:t>Payee Name</w:t>
            </w:r>
          </w:p>
        </w:tc>
        <w:tc>
          <w:tcPr>
            <w:tcW w:w="1229" w:type="dxa"/>
            <w:shd w:val="clear" w:color="auto" w:fill="auto"/>
          </w:tcPr>
          <w:p w14:paraId="79CFEE23" w14:textId="77777777" w:rsidR="002D485C" w:rsidRDefault="002D485C" w:rsidP="00B644FF">
            <w:pPr>
              <w:numPr>
                <w:ilvl w:val="0"/>
                <w:numId w:val="20"/>
              </w:numPr>
            </w:pPr>
          </w:p>
        </w:tc>
        <w:tc>
          <w:tcPr>
            <w:tcW w:w="1840" w:type="dxa"/>
            <w:shd w:val="clear" w:color="auto" w:fill="auto"/>
          </w:tcPr>
          <w:p w14:paraId="38EFBC7C" w14:textId="77777777" w:rsidR="002D485C" w:rsidRDefault="002D485C" w:rsidP="00B644FF">
            <w:pPr>
              <w:numPr>
                <w:ilvl w:val="0"/>
                <w:numId w:val="20"/>
              </w:numPr>
            </w:pPr>
          </w:p>
        </w:tc>
        <w:tc>
          <w:tcPr>
            <w:tcW w:w="1890" w:type="dxa"/>
          </w:tcPr>
          <w:p w14:paraId="601EBFFB" w14:textId="77777777" w:rsidR="002D485C" w:rsidRDefault="002D485C" w:rsidP="00B644FF">
            <w:pPr>
              <w:numPr>
                <w:ilvl w:val="0"/>
                <w:numId w:val="20"/>
              </w:numPr>
            </w:pPr>
          </w:p>
        </w:tc>
      </w:tr>
      <w:tr w:rsidR="002D485C" w14:paraId="341DC2EB" w14:textId="77777777" w:rsidTr="00B644FF">
        <w:tc>
          <w:tcPr>
            <w:tcW w:w="2259" w:type="dxa"/>
            <w:shd w:val="clear" w:color="auto" w:fill="auto"/>
          </w:tcPr>
          <w:p w14:paraId="270000AC" w14:textId="77777777" w:rsidR="002D485C" w:rsidRDefault="002D485C" w:rsidP="00B644FF">
            <w:r>
              <w:t>Address Line1</w:t>
            </w:r>
          </w:p>
        </w:tc>
        <w:tc>
          <w:tcPr>
            <w:tcW w:w="1229" w:type="dxa"/>
            <w:shd w:val="clear" w:color="auto" w:fill="auto"/>
          </w:tcPr>
          <w:p w14:paraId="462687D2" w14:textId="77777777" w:rsidR="002D485C" w:rsidRDefault="002D485C" w:rsidP="00B644FF">
            <w:pPr>
              <w:numPr>
                <w:ilvl w:val="0"/>
                <w:numId w:val="20"/>
              </w:numPr>
            </w:pPr>
          </w:p>
        </w:tc>
        <w:tc>
          <w:tcPr>
            <w:tcW w:w="1840" w:type="dxa"/>
            <w:shd w:val="clear" w:color="auto" w:fill="auto"/>
          </w:tcPr>
          <w:p w14:paraId="4F356C1D" w14:textId="77777777" w:rsidR="002D485C" w:rsidRDefault="002D485C" w:rsidP="00B644FF">
            <w:pPr>
              <w:numPr>
                <w:ilvl w:val="0"/>
                <w:numId w:val="20"/>
              </w:numPr>
            </w:pPr>
          </w:p>
        </w:tc>
        <w:tc>
          <w:tcPr>
            <w:tcW w:w="1890" w:type="dxa"/>
          </w:tcPr>
          <w:p w14:paraId="4F8172CB" w14:textId="77777777" w:rsidR="002D485C" w:rsidRDefault="002D485C" w:rsidP="00B644FF">
            <w:pPr>
              <w:numPr>
                <w:ilvl w:val="0"/>
                <w:numId w:val="20"/>
              </w:numPr>
            </w:pPr>
          </w:p>
        </w:tc>
      </w:tr>
      <w:tr w:rsidR="002D485C" w14:paraId="3D1382A0" w14:textId="77777777" w:rsidTr="00B644FF">
        <w:tc>
          <w:tcPr>
            <w:tcW w:w="2259" w:type="dxa"/>
            <w:shd w:val="clear" w:color="auto" w:fill="auto"/>
          </w:tcPr>
          <w:p w14:paraId="74CB7DCC" w14:textId="77777777" w:rsidR="002D485C" w:rsidRDefault="002D485C" w:rsidP="00B644FF">
            <w:r>
              <w:t>Address Line 2</w:t>
            </w:r>
          </w:p>
        </w:tc>
        <w:tc>
          <w:tcPr>
            <w:tcW w:w="1229" w:type="dxa"/>
            <w:shd w:val="clear" w:color="auto" w:fill="auto"/>
          </w:tcPr>
          <w:p w14:paraId="3DA5DF70" w14:textId="77777777" w:rsidR="002D485C" w:rsidRDefault="002D485C" w:rsidP="00B644FF">
            <w:pPr>
              <w:numPr>
                <w:ilvl w:val="0"/>
                <w:numId w:val="20"/>
              </w:numPr>
            </w:pPr>
          </w:p>
        </w:tc>
        <w:tc>
          <w:tcPr>
            <w:tcW w:w="1840" w:type="dxa"/>
            <w:shd w:val="clear" w:color="auto" w:fill="auto"/>
          </w:tcPr>
          <w:p w14:paraId="1F79ADEC" w14:textId="77777777" w:rsidR="002D485C" w:rsidRDefault="002D485C" w:rsidP="00B644FF">
            <w:pPr>
              <w:numPr>
                <w:ilvl w:val="0"/>
                <w:numId w:val="20"/>
              </w:numPr>
            </w:pPr>
          </w:p>
        </w:tc>
        <w:tc>
          <w:tcPr>
            <w:tcW w:w="1890" w:type="dxa"/>
          </w:tcPr>
          <w:p w14:paraId="1A11EF3C" w14:textId="77777777" w:rsidR="002D485C" w:rsidRDefault="002D485C" w:rsidP="00B644FF">
            <w:pPr>
              <w:numPr>
                <w:ilvl w:val="0"/>
                <w:numId w:val="20"/>
              </w:numPr>
            </w:pPr>
          </w:p>
        </w:tc>
      </w:tr>
      <w:tr w:rsidR="002D485C" w14:paraId="325B11DE" w14:textId="77777777" w:rsidTr="00B644FF">
        <w:tc>
          <w:tcPr>
            <w:tcW w:w="2259" w:type="dxa"/>
            <w:shd w:val="clear" w:color="auto" w:fill="auto"/>
          </w:tcPr>
          <w:p w14:paraId="308705F3" w14:textId="77777777" w:rsidR="002D485C" w:rsidRDefault="002D485C" w:rsidP="00B644FF">
            <w:r>
              <w:t>Address Line 3</w:t>
            </w:r>
          </w:p>
        </w:tc>
        <w:tc>
          <w:tcPr>
            <w:tcW w:w="1229" w:type="dxa"/>
            <w:shd w:val="clear" w:color="auto" w:fill="auto"/>
          </w:tcPr>
          <w:p w14:paraId="46FBFC3D" w14:textId="77777777" w:rsidR="002D485C" w:rsidRDefault="002D485C" w:rsidP="00B644FF">
            <w:pPr>
              <w:numPr>
                <w:ilvl w:val="0"/>
                <w:numId w:val="20"/>
              </w:numPr>
            </w:pPr>
          </w:p>
        </w:tc>
        <w:tc>
          <w:tcPr>
            <w:tcW w:w="1840" w:type="dxa"/>
            <w:shd w:val="clear" w:color="auto" w:fill="auto"/>
          </w:tcPr>
          <w:p w14:paraId="4C089C82" w14:textId="77777777" w:rsidR="002D485C" w:rsidRDefault="002D485C" w:rsidP="00B644FF">
            <w:pPr>
              <w:numPr>
                <w:ilvl w:val="0"/>
                <w:numId w:val="20"/>
              </w:numPr>
            </w:pPr>
          </w:p>
        </w:tc>
        <w:tc>
          <w:tcPr>
            <w:tcW w:w="1890" w:type="dxa"/>
          </w:tcPr>
          <w:p w14:paraId="0168F3BC" w14:textId="77777777" w:rsidR="002D485C" w:rsidRDefault="002D485C" w:rsidP="00B644FF">
            <w:pPr>
              <w:numPr>
                <w:ilvl w:val="0"/>
                <w:numId w:val="20"/>
              </w:numPr>
            </w:pPr>
          </w:p>
        </w:tc>
      </w:tr>
      <w:tr w:rsidR="002D485C" w14:paraId="16BEA37C" w14:textId="77777777" w:rsidTr="00B644FF">
        <w:tc>
          <w:tcPr>
            <w:tcW w:w="2259" w:type="dxa"/>
            <w:shd w:val="clear" w:color="auto" w:fill="auto"/>
          </w:tcPr>
          <w:p w14:paraId="6AC94FAF" w14:textId="77777777" w:rsidR="002D485C" w:rsidRDefault="002D485C" w:rsidP="00B644FF">
            <w:r>
              <w:t>Address Line 4</w:t>
            </w:r>
          </w:p>
        </w:tc>
        <w:tc>
          <w:tcPr>
            <w:tcW w:w="1229" w:type="dxa"/>
            <w:shd w:val="clear" w:color="auto" w:fill="auto"/>
          </w:tcPr>
          <w:p w14:paraId="4802D057" w14:textId="77777777" w:rsidR="002D485C" w:rsidRDefault="002D485C" w:rsidP="00B644FF">
            <w:pPr>
              <w:numPr>
                <w:ilvl w:val="0"/>
                <w:numId w:val="20"/>
              </w:numPr>
            </w:pPr>
          </w:p>
        </w:tc>
        <w:tc>
          <w:tcPr>
            <w:tcW w:w="1840" w:type="dxa"/>
            <w:shd w:val="clear" w:color="auto" w:fill="auto"/>
          </w:tcPr>
          <w:p w14:paraId="2EFF8115" w14:textId="77777777" w:rsidR="002D485C" w:rsidRDefault="002D485C" w:rsidP="00B644FF">
            <w:pPr>
              <w:numPr>
                <w:ilvl w:val="0"/>
                <w:numId w:val="20"/>
              </w:numPr>
            </w:pPr>
          </w:p>
        </w:tc>
        <w:tc>
          <w:tcPr>
            <w:tcW w:w="1890" w:type="dxa"/>
          </w:tcPr>
          <w:p w14:paraId="1B07D68D" w14:textId="77777777" w:rsidR="002D485C" w:rsidRDefault="002D485C" w:rsidP="00B644FF">
            <w:pPr>
              <w:numPr>
                <w:ilvl w:val="0"/>
                <w:numId w:val="20"/>
              </w:numPr>
            </w:pPr>
          </w:p>
        </w:tc>
      </w:tr>
      <w:tr w:rsidR="002D485C" w14:paraId="61A9C3C3" w14:textId="77777777" w:rsidTr="00B644FF">
        <w:tc>
          <w:tcPr>
            <w:tcW w:w="2259" w:type="dxa"/>
            <w:shd w:val="clear" w:color="auto" w:fill="auto"/>
          </w:tcPr>
          <w:p w14:paraId="2A9291BB" w14:textId="77777777" w:rsidR="002D485C" w:rsidRDefault="002D485C" w:rsidP="00B644FF">
            <w:r>
              <w:t>City Name</w:t>
            </w:r>
          </w:p>
        </w:tc>
        <w:tc>
          <w:tcPr>
            <w:tcW w:w="1229" w:type="dxa"/>
            <w:shd w:val="clear" w:color="auto" w:fill="auto"/>
          </w:tcPr>
          <w:p w14:paraId="53ED89ED" w14:textId="77777777" w:rsidR="002D485C" w:rsidRDefault="002D485C" w:rsidP="00B644FF">
            <w:pPr>
              <w:numPr>
                <w:ilvl w:val="0"/>
                <w:numId w:val="20"/>
              </w:numPr>
            </w:pPr>
          </w:p>
        </w:tc>
        <w:tc>
          <w:tcPr>
            <w:tcW w:w="1840" w:type="dxa"/>
            <w:shd w:val="clear" w:color="auto" w:fill="auto"/>
          </w:tcPr>
          <w:p w14:paraId="5AD11E84" w14:textId="77777777" w:rsidR="002D485C" w:rsidRDefault="002D485C" w:rsidP="00B644FF"/>
        </w:tc>
        <w:tc>
          <w:tcPr>
            <w:tcW w:w="1890" w:type="dxa"/>
          </w:tcPr>
          <w:p w14:paraId="238C8A7E" w14:textId="77777777" w:rsidR="002D485C" w:rsidRDefault="002D485C" w:rsidP="00B644FF"/>
        </w:tc>
      </w:tr>
      <w:tr w:rsidR="002D485C" w14:paraId="724340A1" w14:textId="77777777" w:rsidTr="00B644FF">
        <w:tc>
          <w:tcPr>
            <w:tcW w:w="2259" w:type="dxa"/>
            <w:shd w:val="clear" w:color="auto" w:fill="auto"/>
          </w:tcPr>
          <w:p w14:paraId="48C7EE53" w14:textId="77777777" w:rsidR="002D485C" w:rsidRDefault="002D485C" w:rsidP="00B644FF">
            <w:r>
              <w:t>State Name</w:t>
            </w:r>
          </w:p>
        </w:tc>
        <w:tc>
          <w:tcPr>
            <w:tcW w:w="1229" w:type="dxa"/>
            <w:shd w:val="clear" w:color="auto" w:fill="auto"/>
          </w:tcPr>
          <w:p w14:paraId="390EC1DE" w14:textId="77777777" w:rsidR="002D485C" w:rsidRDefault="002D485C" w:rsidP="00B644FF"/>
        </w:tc>
        <w:tc>
          <w:tcPr>
            <w:tcW w:w="1840" w:type="dxa"/>
            <w:shd w:val="clear" w:color="auto" w:fill="auto"/>
          </w:tcPr>
          <w:p w14:paraId="063021B7" w14:textId="77777777" w:rsidR="002D485C" w:rsidRDefault="002D485C" w:rsidP="00B644FF"/>
        </w:tc>
        <w:tc>
          <w:tcPr>
            <w:tcW w:w="1890" w:type="dxa"/>
          </w:tcPr>
          <w:p w14:paraId="7F8A2891" w14:textId="77777777" w:rsidR="002D485C" w:rsidRDefault="002D485C" w:rsidP="00B644FF"/>
        </w:tc>
      </w:tr>
      <w:tr w:rsidR="002D485C" w14:paraId="2E9D6BAF" w14:textId="77777777" w:rsidTr="00B644FF">
        <w:tc>
          <w:tcPr>
            <w:tcW w:w="2259" w:type="dxa"/>
            <w:shd w:val="clear" w:color="auto" w:fill="auto"/>
          </w:tcPr>
          <w:p w14:paraId="1913475E" w14:textId="77777777" w:rsidR="002D485C" w:rsidRDefault="002D485C" w:rsidP="00B644FF">
            <w:r>
              <w:t>State Code Text</w:t>
            </w:r>
          </w:p>
        </w:tc>
        <w:tc>
          <w:tcPr>
            <w:tcW w:w="1229" w:type="dxa"/>
            <w:shd w:val="clear" w:color="auto" w:fill="auto"/>
          </w:tcPr>
          <w:p w14:paraId="13A5A3C3" w14:textId="77777777" w:rsidR="002D485C" w:rsidRDefault="002D485C" w:rsidP="00B644FF">
            <w:pPr>
              <w:numPr>
                <w:ilvl w:val="0"/>
                <w:numId w:val="20"/>
              </w:numPr>
            </w:pPr>
          </w:p>
        </w:tc>
        <w:tc>
          <w:tcPr>
            <w:tcW w:w="1840" w:type="dxa"/>
            <w:shd w:val="clear" w:color="auto" w:fill="auto"/>
          </w:tcPr>
          <w:p w14:paraId="548835AC" w14:textId="77777777" w:rsidR="002D485C" w:rsidRDefault="002D485C" w:rsidP="00B644FF"/>
        </w:tc>
        <w:tc>
          <w:tcPr>
            <w:tcW w:w="1890" w:type="dxa"/>
          </w:tcPr>
          <w:p w14:paraId="087FEC6B" w14:textId="77777777" w:rsidR="002D485C" w:rsidRDefault="002D485C" w:rsidP="00B644FF"/>
        </w:tc>
      </w:tr>
      <w:tr w:rsidR="002D485C" w14:paraId="43847028" w14:textId="77777777" w:rsidTr="00B644FF">
        <w:tc>
          <w:tcPr>
            <w:tcW w:w="2259" w:type="dxa"/>
            <w:shd w:val="clear" w:color="auto" w:fill="auto"/>
          </w:tcPr>
          <w:p w14:paraId="6838F5DC" w14:textId="77777777" w:rsidR="002D485C" w:rsidRDefault="002D485C" w:rsidP="00B644FF">
            <w:r>
              <w:t>Postal Code &amp;Postal Code Extension</w:t>
            </w:r>
          </w:p>
        </w:tc>
        <w:tc>
          <w:tcPr>
            <w:tcW w:w="1229" w:type="dxa"/>
            <w:shd w:val="clear" w:color="auto" w:fill="auto"/>
          </w:tcPr>
          <w:p w14:paraId="6C3CD83A" w14:textId="77777777" w:rsidR="002D485C" w:rsidRDefault="002D485C" w:rsidP="00B644FF">
            <w:pPr>
              <w:numPr>
                <w:ilvl w:val="0"/>
                <w:numId w:val="20"/>
              </w:numPr>
            </w:pPr>
          </w:p>
        </w:tc>
        <w:tc>
          <w:tcPr>
            <w:tcW w:w="1840" w:type="dxa"/>
            <w:shd w:val="clear" w:color="auto" w:fill="auto"/>
          </w:tcPr>
          <w:p w14:paraId="75402B11" w14:textId="77777777" w:rsidR="002D485C" w:rsidRDefault="002D485C" w:rsidP="00B644FF">
            <w:pPr>
              <w:numPr>
                <w:ilvl w:val="0"/>
                <w:numId w:val="20"/>
              </w:numPr>
            </w:pPr>
          </w:p>
        </w:tc>
        <w:tc>
          <w:tcPr>
            <w:tcW w:w="1890" w:type="dxa"/>
          </w:tcPr>
          <w:p w14:paraId="39C13113" w14:textId="77777777" w:rsidR="002D485C" w:rsidRDefault="002D485C" w:rsidP="00B644FF"/>
        </w:tc>
      </w:tr>
      <w:tr w:rsidR="002D485C" w14:paraId="6AE3635C" w14:textId="77777777" w:rsidTr="00B644FF">
        <w:tc>
          <w:tcPr>
            <w:tcW w:w="2259" w:type="dxa"/>
            <w:shd w:val="clear" w:color="auto" w:fill="auto"/>
          </w:tcPr>
          <w:p w14:paraId="4ACF8898" w14:textId="77777777" w:rsidR="002D485C" w:rsidRDefault="002D485C" w:rsidP="00B644FF">
            <w:r>
              <w:t>Barcode</w:t>
            </w:r>
          </w:p>
        </w:tc>
        <w:tc>
          <w:tcPr>
            <w:tcW w:w="1229" w:type="dxa"/>
            <w:shd w:val="clear" w:color="auto" w:fill="auto"/>
          </w:tcPr>
          <w:p w14:paraId="16B815CC" w14:textId="77777777" w:rsidR="002D485C" w:rsidRDefault="002D485C" w:rsidP="00B644FF"/>
        </w:tc>
        <w:tc>
          <w:tcPr>
            <w:tcW w:w="1840" w:type="dxa"/>
            <w:shd w:val="clear" w:color="auto" w:fill="auto"/>
          </w:tcPr>
          <w:p w14:paraId="2F290023" w14:textId="77777777" w:rsidR="002D485C" w:rsidRDefault="002D485C" w:rsidP="00B644FF"/>
        </w:tc>
        <w:tc>
          <w:tcPr>
            <w:tcW w:w="1890" w:type="dxa"/>
          </w:tcPr>
          <w:p w14:paraId="52F70E10" w14:textId="77777777" w:rsidR="002D485C" w:rsidRDefault="002D485C" w:rsidP="00B644FF"/>
        </w:tc>
      </w:tr>
      <w:tr w:rsidR="002D485C" w14:paraId="27A108B1" w14:textId="77777777" w:rsidTr="00B644FF">
        <w:tc>
          <w:tcPr>
            <w:tcW w:w="2259" w:type="dxa"/>
            <w:shd w:val="clear" w:color="auto" w:fill="auto"/>
          </w:tcPr>
          <w:p w14:paraId="3067C1AD" w14:textId="77777777" w:rsidR="002D485C" w:rsidRDefault="002D485C" w:rsidP="00B644FF">
            <w:r>
              <w:t>Filler</w:t>
            </w:r>
          </w:p>
        </w:tc>
        <w:tc>
          <w:tcPr>
            <w:tcW w:w="1229" w:type="dxa"/>
            <w:shd w:val="clear" w:color="auto" w:fill="auto"/>
          </w:tcPr>
          <w:p w14:paraId="177DCA10" w14:textId="77777777" w:rsidR="002D485C" w:rsidRDefault="002D485C" w:rsidP="00B644FF"/>
        </w:tc>
        <w:tc>
          <w:tcPr>
            <w:tcW w:w="1840" w:type="dxa"/>
            <w:shd w:val="clear" w:color="auto" w:fill="auto"/>
          </w:tcPr>
          <w:p w14:paraId="4FBD94D7" w14:textId="77777777" w:rsidR="002D485C" w:rsidRDefault="002D485C" w:rsidP="00B644FF"/>
        </w:tc>
        <w:tc>
          <w:tcPr>
            <w:tcW w:w="1890" w:type="dxa"/>
          </w:tcPr>
          <w:p w14:paraId="3703CB75" w14:textId="77777777" w:rsidR="002D485C" w:rsidRDefault="002D485C" w:rsidP="00B644FF"/>
        </w:tc>
      </w:tr>
      <w:tr w:rsidR="002D485C" w14:paraId="58687741" w14:textId="77777777" w:rsidTr="00B644FF">
        <w:tc>
          <w:tcPr>
            <w:tcW w:w="2259" w:type="dxa"/>
            <w:shd w:val="clear" w:color="auto" w:fill="auto"/>
          </w:tcPr>
          <w:p w14:paraId="67D74930" w14:textId="77777777" w:rsidR="002D485C" w:rsidRDefault="002D485C" w:rsidP="00B644FF">
            <w:r>
              <w:t>Country Name</w:t>
            </w:r>
          </w:p>
        </w:tc>
        <w:tc>
          <w:tcPr>
            <w:tcW w:w="1229" w:type="dxa"/>
            <w:shd w:val="clear" w:color="auto" w:fill="auto"/>
          </w:tcPr>
          <w:p w14:paraId="491F9CF0" w14:textId="77777777" w:rsidR="002D485C" w:rsidRDefault="002D485C" w:rsidP="00B644FF"/>
        </w:tc>
        <w:tc>
          <w:tcPr>
            <w:tcW w:w="1840" w:type="dxa"/>
            <w:shd w:val="clear" w:color="auto" w:fill="auto"/>
          </w:tcPr>
          <w:p w14:paraId="5CD48F9B" w14:textId="77777777" w:rsidR="002D485C" w:rsidRDefault="002D485C" w:rsidP="00B644FF"/>
        </w:tc>
        <w:tc>
          <w:tcPr>
            <w:tcW w:w="1890" w:type="dxa"/>
          </w:tcPr>
          <w:p w14:paraId="61962724" w14:textId="77777777" w:rsidR="002D485C" w:rsidRDefault="002D485C" w:rsidP="00B644FF"/>
        </w:tc>
      </w:tr>
      <w:tr w:rsidR="002D485C" w14:paraId="63A31CE8" w14:textId="77777777" w:rsidTr="00B644FF">
        <w:tc>
          <w:tcPr>
            <w:tcW w:w="2259" w:type="dxa"/>
            <w:shd w:val="clear" w:color="auto" w:fill="auto"/>
          </w:tcPr>
          <w:p w14:paraId="3AB3D706" w14:textId="77777777" w:rsidR="002D485C" w:rsidRDefault="002D485C" w:rsidP="00B644FF">
            <w:r>
              <w:t>Consular Code</w:t>
            </w:r>
          </w:p>
        </w:tc>
        <w:tc>
          <w:tcPr>
            <w:tcW w:w="1229" w:type="dxa"/>
            <w:shd w:val="clear" w:color="auto" w:fill="auto"/>
          </w:tcPr>
          <w:p w14:paraId="204CD5ED" w14:textId="77777777" w:rsidR="002D485C" w:rsidRDefault="002D485C" w:rsidP="00B644FF"/>
        </w:tc>
        <w:tc>
          <w:tcPr>
            <w:tcW w:w="1840" w:type="dxa"/>
            <w:shd w:val="clear" w:color="auto" w:fill="auto"/>
          </w:tcPr>
          <w:p w14:paraId="3EB7A948" w14:textId="77777777" w:rsidR="002D485C" w:rsidRDefault="002D485C" w:rsidP="00B644FF"/>
        </w:tc>
        <w:tc>
          <w:tcPr>
            <w:tcW w:w="1890" w:type="dxa"/>
          </w:tcPr>
          <w:p w14:paraId="26E6143D" w14:textId="77777777" w:rsidR="002D485C" w:rsidRDefault="002D485C" w:rsidP="00B644FF"/>
        </w:tc>
      </w:tr>
    </w:tbl>
    <w:p w14:paraId="0398EBB1" w14:textId="77777777" w:rsidR="002D485C" w:rsidRDefault="002D485C" w:rsidP="002D485C">
      <w:pPr>
        <w:rPr>
          <w:b/>
        </w:rPr>
      </w:pPr>
    </w:p>
    <w:p w14:paraId="1C969F00" w14:textId="77777777" w:rsidR="002D485C" w:rsidRDefault="002D485C" w:rsidP="002D485C">
      <w:pPr>
        <w:rPr>
          <w:b/>
          <w:u w:val="single"/>
        </w:rPr>
      </w:pPr>
      <w:r w:rsidRPr="00EA184D">
        <w:rPr>
          <w:b/>
          <w:u w:val="single"/>
        </w:rPr>
        <w:lastRenderedPageBreak/>
        <w:t>Foreign Addresses</w:t>
      </w:r>
    </w:p>
    <w:p w14:paraId="595E713B" w14:textId="77777777" w:rsidR="002D485C" w:rsidRPr="00082356" w:rsidRDefault="002D485C" w:rsidP="002D485C">
      <w:r w:rsidRPr="00082356">
        <w:t xml:space="preserve">Payment is considered foreign when Country Name, Geo Code, or Postal Code (formatted as </w:t>
      </w:r>
      <w:r w:rsidRPr="00082356">
        <w:rPr>
          <w:strike/>
        </w:rPr>
        <w:t>bb</w:t>
      </w:r>
      <w:r w:rsidRPr="00082356">
        <w:t>nnn) is populated</w:t>
      </w:r>
      <w:r>
        <w:t>.</w:t>
      </w:r>
    </w:p>
    <w:p w14:paraId="172AC10C" w14:textId="77777777" w:rsidR="002D485C" w:rsidRDefault="002D485C" w:rsidP="002D485C">
      <w:r w:rsidRPr="00082356">
        <w:t xml:space="preserve">Standard: </w:t>
      </w:r>
    </w:p>
    <w:p w14:paraId="5E3CB051" w14:textId="77777777" w:rsidR="002D485C" w:rsidRPr="00082356" w:rsidRDefault="002D485C" w:rsidP="002D485C">
      <w:pPr>
        <w:numPr>
          <w:ilvl w:val="0"/>
          <w:numId w:val="21"/>
        </w:numPr>
      </w:pPr>
      <w:r>
        <w:t>A</w:t>
      </w:r>
      <w:r w:rsidRPr="00082356">
        <w:t>gency populates City</w:t>
      </w:r>
      <w:r>
        <w:t xml:space="preserve"> Name, State Name, Postal Code and/or </w:t>
      </w:r>
      <w:r w:rsidRPr="00082356">
        <w:t xml:space="preserve">Postal Code Extension, Country Name, and </w:t>
      </w:r>
      <w:r>
        <w:t>Consular</w:t>
      </w:r>
      <w:r w:rsidRPr="00082356">
        <w:t xml:space="preserve"> Code fields separately</w:t>
      </w:r>
    </w:p>
    <w:p w14:paraId="5944EDCA" w14:textId="77777777" w:rsidR="002D485C" w:rsidRDefault="002D485C" w:rsidP="002D485C">
      <w:r w:rsidRPr="00082356">
        <w:t xml:space="preserve">Workaround 1: </w:t>
      </w:r>
    </w:p>
    <w:p w14:paraId="44633A78" w14:textId="77777777" w:rsidR="002D485C" w:rsidRPr="00082356" w:rsidRDefault="002D485C" w:rsidP="002D485C">
      <w:pPr>
        <w:numPr>
          <w:ilvl w:val="0"/>
          <w:numId w:val="21"/>
        </w:numPr>
      </w:pPr>
      <w:r>
        <w:t>A</w:t>
      </w:r>
      <w:r w:rsidRPr="00082356">
        <w:t>genc</w:t>
      </w:r>
      <w:r>
        <w:t>y populates Country Name and Consular</w:t>
      </w:r>
      <w:r w:rsidRPr="00082356">
        <w:t xml:space="preserve"> Code fields separately but cannot populate City</w:t>
      </w:r>
      <w:r>
        <w:t xml:space="preserve"> Name, State Name, Postal Code </w:t>
      </w:r>
      <w:r w:rsidRPr="00082356">
        <w:t>and</w:t>
      </w:r>
      <w:r>
        <w:t xml:space="preserve">/or </w:t>
      </w:r>
      <w:r w:rsidRPr="00082356">
        <w:t xml:space="preserve"> Postal Code Extension fields separately</w:t>
      </w:r>
    </w:p>
    <w:p w14:paraId="2DC6F080" w14:textId="77777777" w:rsidR="002D485C" w:rsidRDefault="002D485C" w:rsidP="002D485C">
      <w:r w:rsidRPr="00082356">
        <w:t xml:space="preserve">Workaround 2: </w:t>
      </w:r>
    </w:p>
    <w:p w14:paraId="44052F59" w14:textId="77777777" w:rsidR="002D485C" w:rsidRPr="00082356" w:rsidRDefault="002D485C" w:rsidP="002D485C">
      <w:pPr>
        <w:numPr>
          <w:ilvl w:val="0"/>
          <w:numId w:val="21"/>
        </w:numPr>
      </w:pPr>
      <w:r>
        <w:t>A</w:t>
      </w:r>
      <w:r w:rsidRPr="00082356">
        <w:t xml:space="preserve">gency cannot </w:t>
      </w:r>
      <w:r w:rsidRPr="00B00652">
        <w:t>populate City Name, State Name, Postal Code and/or Postal Code Extension, Country Name, and Consular Code fields separately.   Note: payments that are considered domestic will be marked suspect when Postal Code field is blank, requiring manual processing.  This could delay delivery.</w:t>
      </w:r>
    </w:p>
    <w:p w14:paraId="15F642CD" w14:textId="77777777" w:rsidR="002D485C" w:rsidRDefault="002D485C" w:rsidP="002D485C">
      <w:r w:rsidRPr="00082356">
        <w:t xml:space="preserve">Workaround 3: </w:t>
      </w:r>
    </w:p>
    <w:p w14:paraId="236D614E" w14:textId="77777777" w:rsidR="002D485C" w:rsidRPr="00082356" w:rsidRDefault="002D485C" w:rsidP="002D485C">
      <w:pPr>
        <w:numPr>
          <w:ilvl w:val="0"/>
          <w:numId w:val="21"/>
        </w:numPr>
      </w:pPr>
      <w:r>
        <w:t>Postal Code is assumed to be a Consular</w:t>
      </w:r>
      <w:r w:rsidRPr="00082356">
        <w:t xml:space="preserve"> Code when </w:t>
      </w:r>
      <w:r w:rsidRPr="00082356">
        <w:rPr>
          <w:strike/>
        </w:rPr>
        <w:t>bb</w:t>
      </w:r>
      <w:r w:rsidRPr="00082356">
        <w:t>nnn format is used</w:t>
      </w:r>
    </w:p>
    <w:p w14:paraId="363AB4F8" w14:textId="77777777" w:rsidR="002D485C" w:rsidRDefault="002D485C" w:rsidP="002D485C"/>
    <w:p w14:paraId="053D5A73" w14:textId="77777777" w:rsidR="002D485C" w:rsidRPr="00082356" w:rsidRDefault="002D485C" w:rsidP="002D485C">
      <w:r>
        <w:t>Note: Check Detail R</w:t>
      </w:r>
      <w:r w:rsidRPr="00082356">
        <w:t xml:space="preserve">ecords with Country Name or </w:t>
      </w:r>
      <w:r>
        <w:t>Consular</w:t>
      </w:r>
      <w:r w:rsidRPr="00082356">
        <w:t xml:space="preserve"> Code fields populated are mailed according to foreign mailing rules.</w:t>
      </w:r>
    </w:p>
    <w:p w14:paraId="1DC3A4C7" w14:textId="77777777" w:rsidR="002D485C" w:rsidRPr="00082356" w:rsidRDefault="002D485C" w:rsidP="002D485C">
      <w:r>
        <w:t>Consular</w:t>
      </w:r>
      <w:r w:rsidRPr="00082356">
        <w:t xml:space="preserve"> Code can be p</w:t>
      </w:r>
      <w:r>
        <w:t>opulated in Consular</w:t>
      </w:r>
      <w:r w:rsidRPr="00082356">
        <w:t xml:space="preserve"> Code or Postal Code fields.</w:t>
      </w:r>
      <w:r w:rsidR="00B9411E">
        <w:tab/>
      </w:r>
    </w:p>
    <w:p w14:paraId="75952634" w14:textId="77777777" w:rsidR="002D485C" w:rsidRPr="00EA184D" w:rsidRDefault="002D485C" w:rsidP="002D485C">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60"/>
        <w:gridCol w:w="1800"/>
        <w:gridCol w:w="1890"/>
        <w:gridCol w:w="1800"/>
      </w:tblGrid>
      <w:tr w:rsidR="003B6AC5" w14:paraId="7E6C8666" w14:textId="77777777" w:rsidTr="00B644FF">
        <w:tc>
          <w:tcPr>
            <w:tcW w:w="2268" w:type="dxa"/>
            <w:shd w:val="clear" w:color="auto" w:fill="BFBFBF"/>
          </w:tcPr>
          <w:p w14:paraId="75E796C4" w14:textId="77777777" w:rsidR="003B6AC5" w:rsidRPr="00AC6339" w:rsidRDefault="003B6AC5" w:rsidP="00B644FF">
            <w:pPr>
              <w:rPr>
                <w:b/>
              </w:rPr>
            </w:pPr>
            <w:r w:rsidRPr="00AC6339">
              <w:rPr>
                <w:b/>
              </w:rPr>
              <w:t>Field</w:t>
            </w:r>
          </w:p>
        </w:tc>
        <w:tc>
          <w:tcPr>
            <w:tcW w:w="1260" w:type="dxa"/>
            <w:shd w:val="clear" w:color="auto" w:fill="BFBFBF"/>
          </w:tcPr>
          <w:p w14:paraId="508FE366" w14:textId="77777777" w:rsidR="003B6AC5" w:rsidRPr="0089254A" w:rsidRDefault="003B6AC5" w:rsidP="00B644FF">
            <w:pPr>
              <w:rPr>
                <w:b/>
              </w:rPr>
            </w:pPr>
            <w:r w:rsidRPr="0089254A">
              <w:rPr>
                <w:b/>
              </w:rPr>
              <w:t>Standard</w:t>
            </w:r>
          </w:p>
        </w:tc>
        <w:tc>
          <w:tcPr>
            <w:tcW w:w="1800" w:type="dxa"/>
            <w:shd w:val="clear" w:color="auto" w:fill="BFBFBF"/>
          </w:tcPr>
          <w:p w14:paraId="3B13A62F" w14:textId="77777777" w:rsidR="003B6AC5" w:rsidRPr="0089254A" w:rsidRDefault="003B6AC5" w:rsidP="00B644FF">
            <w:pPr>
              <w:rPr>
                <w:b/>
              </w:rPr>
            </w:pPr>
            <w:r w:rsidRPr="0089254A">
              <w:rPr>
                <w:b/>
              </w:rPr>
              <w:t>Workaround 1</w:t>
            </w:r>
          </w:p>
        </w:tc>
        <w:tc>
          <w:tcPr>
            <w:tcW w:w="1890" w:type="dxa"/>
            <w:shd w:val="clear" w:color="auto" w:fill="BFBFBF"/>
          </w:tcPr>
          <w:p w14:paraId="7BDB22A7" w14:textId="77777777" w:rsidR="003B6AC5" w:rsidRPr="0089254A" w:rsidRDefault="003B6AC5" w:rsidP="00B644FF">
            <w:pPr>
              <w:rPr>
                <w:b/>
              </w:rPr>
            </w:pPr>
            <w:r w:rsidRPr="0089254A">
              <w:rPr>
                <w:b/>
              </w:rPr>
              <w:t>Workaround 2</w:t>
            </w:r>
          </w:p>
        </w:tc>
        <w:tc>
          <w:tcPr>
            <w:tcW w:w="1800" w:type="dxa"/>
            <w:shd w:val="clear" w:color="auto" w:fill="BFBFBF"/>
          </w:tcPr>
          <w:p w14:paraId="20CD48BF" w14:textId="77777777" w:rsidR="003B6AC5" w:rsidRPr="0089254A" w:rsidRDefault="003B6AC5" w:rsidP="00B644FF">
            <w:pPr>
              <w:rPr>
                <w:b/>
              </w:rPr>
            </w:pPr>
            <w:r w:rsidRPr="0089254A">
              <w:rPr>
                <w:b/>
              </w:rPr>
              <w:t>Workaround 3</w:t>
            </w:r>
          </w:p>
        </w:tc>
      </w:tr>
      <w:tr w:rsidR="003B6AC5" w14:paraId="26FDA7FD" w14:textId="77777777" w:rsidTr="00B644FF">
        <w:tc>
          <w:tcPr>
            <w:tcW w:w="2268" w:type="dxa"/>
            <w:shd w:val="clear" w:color="auto" w:fill="auto"/>
          </w:tcPr>
          <w:p w14:paraId="246CEE0B" w14:textId="77777777" w:rsidR="003B6AC5" w:rsidRDefault="003B6AC5" w:rsidP="00B644FF">
            <w:r>
              <w:t>Payee Name</w:t>
            </w:r>
          </w:p>
        </w:tc>
        <w:tc>
          <w:tcPr>
            <w:tcW w:w="1260" w:type="dxa"/>
          </w:tcPr>
          <w:p w14:paraId="01F4E08F" w14:textId="77777777" w:rsidR="003B6AC5" w:rsidRDefault="003B6AC5" w:rsidP="00B644FF">
            <w:pPr>
              <w:numPr>
                <w:ilvl w:val="0"/>
                <w:numId w:val="20"/>
              </w:numPr>
            </w:pPr>
          </w:p>
        </w:tc>
        <w:tc>
          <w:tcPr>
            <w:tcW w:w="1800" w:type="dxa"/>
          </w:tcPr>
          <w:p w14:paraId="2A578925" w14:textId="77777777" w:rsidR="003B6AC5" w:rsidRDefault="003B6AC5" w:rsidP="00B644FF">
            <w:pPr>
              <w:numPr>
                <w:ilvl w:val="0"/>
                <w:numId w:val="20"/>
              </w:numPr>
            </w:pPr>
          </w:p>
        </w:tc>
        <w:tc>
          <w:tcPr>
            <w:tcW w:w="1890" w:type="dxa"/>
          </w:tcPr>
          <w:p w14:paraId="7B3516F3" w14:textId="77777777" w:rsidR="003B6AC5" w:rsidRDefault="003B6AC5" w:rsidP="00B644FF">
            <w:pPr>
              <w:numPr>
                <w:ilvl w:val="0"/>
                <w:numId w:val="20"/>
              </w:numPr>
            </w:pPr>
          </w:p>
        </w:tc>
        <w:tc>
          <w:tcPr>
            <w:tcW w:w="1800" w:type="dxa"/>
          </w:tcPr>
          <w:p w14:paraId="3EBE5633" w14:textId="77777777" w:rsidR="003B6AC5" w:rsidRDefault="003B6AC5" w:rsidP="00B644FF">
            <w:pPr>
              <w:numPr>
                <w:ilvl w:val="0"/>
                <w:numId w:val="20"/>
              </w:numPr>
            </w:pPr>
          </w:p>
        </w:tc>
      </w:tr>
      <w:tr w:rsidR="003B6AC5" w14:paraId="14063D61" w14:textId="77777777" w:rsidTr="00B644FF">
        <w:tc>
          <w:tcPr>
            <w:tcW w:w="2268" w:type="dxa"/>
            <w:shd w:val="clear" w:color="auto" w:fill="auto"/>
          </w:tcPr>
          <w:p w14:paraId="6C2256FF" w14:textId="77777777" w:rsidR="003B6AC5" w:rsidRDefault="003B6AC5" w:rsidP="00B644FF">
            <w:r>
              <w:t>Address Line1</w:t>
            </w:r>
          </w:p>
        </w:tc>
        <w:tc>
          <w:tcPr>
            <w:tcW w:w="1260" w:type="dxa"/>
          </w:tcPr>
          <w:p w14:paraId="7C70566A" w14:textId="77777777" w:rsidR="003B6AC5" w:rsidRDefault="003B6AC5" w:rsidP="00B644FF">
            <w:pPr>
              <w:numPr>
                <w:ilvl w:val="0"/>
                <w:numId w:val="20"/>
              </w:numPr>
            </w:pPr>
          </w:p>
        </w:tc>
        <w:tc>
          <w:tcPr>
            <w:tcW w:w="1800" w:type="dxa"/>
          </w:tcPr>
          <w:p w14:paraId="7CB0225B" w14:textId="77777777" w:rsidR="003B6AC5" w:rsidRDefault="003B6AC5" w:rsidP="00B644FF">
            <w:pPr>
              <w:numPr>
                <w:ilvl w:val="0"/>
                <w:numId w:val="20"/>
              </w:numPr>
            </w:pPr>
          </w:p>
        </w:tc>
        <w:tc>
          <w:tcPr>
            <w:tcW w:w="1890" w:type="dxa"/>
          </w:tcPr>
          <w:p w14:paraId="0C22F506" w14:textId="77777777" w:rsidR="003B6AC5" w:rsidRDefault="003B6AC5" w:rsidP="00B644FF">
            <w:pPr>
              <w:numPr>
                <w:ilvl w:val="0"/>
                <w:numId w:val="20"/>
              </w:numPr>
            </w:pPr>
          </w:p>
        </w:tc>
        <w:tc>
          <w:tcPr>
            <w:tcW w:w="1800" w:type="dxa"/>
          </w:tcPr>
          <w:p w14:paraId="341E9350" w14:textId="77777777" w:rsidR="003B6AC5" w:rsidRDefault="003B6AC5" w:rsidP="00B644FF">
            <w:pPr>
              <w:numPr>
                <w:ilvl w:val="0"/>
                <w:numId w:val="20"/>
              </w:numPr>
            </w:pPr>
          </w:p>
        </w:tc>
      </w:tr>
      <w:tr w:rsidR="003B6AC5" w14:paraId="122C82BA" w14:textId="77777777" w:rsidTr="00B644FF">
        <w:tc>
          <w:tcPr>
            <w:tcW w:w="2268" w:type="dxa"/>
            <w:shd w:val="clear" w:color="auto" w:fill="auto"/>
          </w:tcPr>
          <w:p w14:paraId="4E6D797F" w14:textId="77777777" w:rsidR="003B6AC5" w:rsidRDefault="003B6AC5" w:rsidP="00B644FF">
            <w:r>
              <w:t>Address Line 2</w:t>
            </w:r>
          </w:p>
        </w:tc>
        <w:tc>
          <w:tcPr>
            <w:tcW w:w="1260" w:type="dxa"/>
          </w:tcPr>
          <w:p w14:paraId="58DACD02" w14:textId="77777777" w:rsidR="003B6AC5" w:rsidRDefault="003B6AC5" w:rsidP="00B644FF">
            <w:pPr>
              <w:numPr>
                <w:ilvl w:val="0"/>
                <w:numId w:val="20"/>
              </w:numPr>
            </w:pPr>
          </w:p>
        </w:tc>
        <w:tc>
          <w:tcPr>
            <w:tcW w:w="1800" w:type="dxa"/>
          </w:tcPr>
          <w:p w14:paraId="5CF7B7B1" w14:textId="77777777" w:rsidR="003B6AC5" w:rsidRDefault="003B6AC5" w:rsidP="00B644FF">
            <w:pPr>
              <w:numPr>
                <w:ilvl w:val="0"/>
                <w:numId w:val="20"/>
              </w:numPr>
            </w:pPr>
          </w:p>
        </w:tc>
        <w:tc>
          <w:tcPr>
            <w:tcW w:w="1890" w:type="dxa"/>
          </w:tcPr>
          <w:p w14:paraId="264EE5B5" w14:textId="77777777" w:rsidR="003B6AC5" w:rsidRDefault="003B6AC5" w:rsidP="00B644FF">
            <w:pPr>
              <w:numPr>
                <w:ilvl w:val="0"/>
                <w:numId w:val="20"/>
              </w:numPr>
            </w:pPr>
          </w:p>
        </w:tc>
        <w:tc>
          <w:tcPr>
            <w:tcW w:w="1800" w:type="dxa"/>
          </w:tcPr>
          <w:p w14:paraId="3BCF1384" w14:textId="77777777" w:rsidR="003B6AC5" w:rsidRDefault="003B6AC5" w:rsidP="00B644FF">
            <w:pPr>
              <w:numPr>
                <w:ilvl w:val="0"/>
                <w:numId w:val="20"/>
              </w:numPr>
            </w:pPr>
          </w:p>
        </w:tc>
      </w:tr>
      <w:tr w:rsidR="003B6AC5" w14:paraId="05378790" w14:textId="77777777" w:rsidTr="00B644FF">
        <w:tc>
          <w:tcPr>
            <w:tcW w:w="2268" w:type="dxa"/>
            <w:shd w:val="clear" w:color="auto" w:fill="auto"/>
          </w:tcPr>
          <w:p w14:paraId="509FCFE5" w14:textId="77777777" w:rsidR="003B6AC5" w:rsidRDefault="003B6AC5" w:rsidP="00B644FF">
            <w:r>
              <w:t>Address Line 3</w:t>
            </w:r>
          </w:p>
        </w:tc>
        <w:tc>
          <w:tcPr>
            <w:tcW w:w="1260" w:type="dxa"/>
          </w:tcPr>
          <w:p w14:paraId="1DF7521F" w14:textId="77777777" w:rsidR="003B6AC5" w:rsidRDefault="003B6AC5" w:rsidP="00B644FF">
            <w:pPr>
              <w:numPr>
                <w:ilvl w:val="0"/>
                <w:numId w:val="20"/>
              </w:numPr>
            </w:pPr>
          </w:p>
        </w:tc>
        <w:tc>
          <w:tcPr>
            <w:tcW w:w="1800" w:type="dxa"/>
          </w:tcPr>
          <w:p w14:paraId="34161F24" w14:textId="77777777" w:rsidR="003B6AC5" w:rsidRDefault="003B6AC5" w:rsidP="00B644FF">
            <w:pPr>
              <w:numPr>
                <w:ilvl w:val="0"/>
                <w:numId w:val="20"/>
              </w:numPr>
            </w:pPr>
          </w:p>
        </w:tc>
        <w:tc>
          <w:tcPr>
            <w:tcW w:w="1890" w:type="dxa"/>
          </w:tcPr>
          <w:p w14:paraId="4FB5848A" w14:textId="77777777" w:rsidR="003B6AC5" w:rsidRDefault="003B6AC5" w:rsidP="00B644FF">
            <w:pPr>
              <w:numPr>
                <w:ilvl w:val="0"/>
                <w:numId w:val="20"/>
              </w:numPr>
            </w:pPr>
          </w:p>
        </w:tc>
        <w:tc>
          <w:tcPr>
            <w:tcW w:w="1800" w:type="dxa"/>
          </w:tcPr>
          <w:p w14:paraId="01AA8185" w14:textId="77777777" w:rsidR="003B6AC5" w:rsidRDefault="003B6AC5" w:rsidP="00B644FF">
            <w:pPr>
              <w:numPr>
                <w:ilvl w:val="0"/>
                <w:numId w:val="20"/>
              </w:numPr>
            </w:pPr>
          </w:p>
        </w:tc>
      </w:tr>
      <w:tr w:rsidR="003B6AC5" w14:paraId="4A07B96D" w14:textId="77777777" w:rsidTr="00B644FF">
        <w:tc>
          <w:tcPr>
            <w:tcW w:w="2268" w:type="dxa"/>
            <w:shd w:val="clear" w:color="auto" w:fill="auto"/>
          </w:tcPr>
          <w:p w14:paraId="3E58544A" w14:textId="77777777" w:rsidR="003B6AC5" w:rsidRDefault="003B6AC5" w:rsidP="00B644FF">
            <w:r>
              <w:t>Address Line 4</w:t>
            </w:r>
          </w:p>
        </w:tc>
        <w:tc>
          <w:tcPr>
            <w:tcW w:w="1260" w:type="dxa"/>
          </w:tcPr>
          <w:p w14:paraId="5DA67576" w14:textId="77777777" w:rsidR="003B6AC5" w:rsidRDefault="003B6AC5" w:rsidP="00B644FF"/>
        </w:tc>
        <w:tc>
          <w:tcPr>
            <w:tcW w:w="1800" w:type="dxa"/>
          </w:tcPr>
          <w:p w14:paraId="55F51193" w14:textId="77777777" w:rsidR="003B6AC5" w:rsidRDefault="003B6AC5" w:rsidP="00B644FF">
            <w:pPr>
              <w:numPr>
                <w:ilvl w:val="0"/>
                <w:numId w:val="20"/>
              </w:numPr>
            </w:pPr>
          </w:p>
        </w:tc>
        <w:tc>
          <w:tcPr>
            <w:tcW w:w="1890" w:type="dxa"/>
          </w:tcPr>
          <w:p w14:paraId="35B008D9" w14:textId="77777777" w:rsidR="003B6AC5" w:rsidRDefault="003B6AC5" w:rsidP="00B644FF">
            <w:pPr>
              <w:numPr>
                <w:ilvl w:val="0"/>
                <w:numId w:val="20"/>
              </w:numPr>
            </w:pPr>
          </w:p>
        </w:tc>
        <w:tc>
          <w:tcPr>
            <w:tcW w:w="1800" w:type="dxa"/>
          </w:tcPr>
          <w:p w14:paraId="3D503B82" w14:textId="77777777" w:rsidR="003B6AC5" w:rsidRDefault="003B6AC5" w:rsidP="00B644FF">
            <w:pPr>
              <w:numPr>
                <w:ilvl w:val="0"/>
                <w:numId w:val="20"/>
              </w:numPr>
            </w:pPr>
          </w:p>
        </w:tc>
      </w:tr>
      <w:tr w:rsidR="003B6AC5" w14:paraId="593847D8" w14:textId="77777777" w:rsidTr="00B644FF">
        <w:tc>
          <w:tcPr>
            <w:tcW w:w="2268" w:type="dxa"/>
            <w:shd w:val="clear" w:color="auto" w:fill="auto"/>
          </w:tcPr>
          <w:p w14:paraId="25616437" w14:textId="77777777" w:rsidR="003B6AC5" w:rsidRDefault="003B6AC5" w:rsidP="00B644FF">
            <w:r>
              <w:t>City Name</w:t>
            </w:r>
          </w:p>
        </w:tc>
        <w:tc>
          <w:tcPr>
            <w:tcW w:w="1260" w:type="dxa"/>
          </w:tcPr>
          <w:p w14:paraId="244E4EC0" w14:textId="77777777" w:rsidR="003B6AC5" w:rsidRDefault="003B6AC5" w:rsidP="00B644FF">
            <w:pPr>
              <w:numPr>
                <w:ilvl w:val="0"/>
                <w:numId w:val="20"/>
              </w:numPr>
            </w:pPr>
          </w:p>
        </w:tc>
        <w:tc>
          <w:tcPr>
            <w:tcW w:w="1800" w:type="dxa"/>
          </w:tcPr>
          <w:p w14:paraId="6B2FDB23" w14:textId="77777777" w:rsidR="003B6AC5" w:rsidRDefault="003B6AC5" w:rsidP="00B644FF"/>
        </w:tc>
        <w:tc>
          <w:tcPr>
            <w:tcW w:w="1890" w:type="dxa"/>
          </w:tcPr>
          <w:p w14:paraId="25F6C12E" w14:textId="77777777" w:rsidR="003B6AC5" w:rsidRDefault="003B6AC5" w:rsidP="00B644FF"/>
        </w:tc>
        <w:tc>
          <w:tcPr>
            <w:tcW w:w="1800" w:type="dxa"/>
          </w:tcPr>
          <w:p w14:paraId="065DD81B" w14:textId="77777777" w:rsidR="003B6AC5" w:rsidRDefault="003B6AC5" w:rsidP="00B644FF"/>
        </w:tc>
      </w:tr>
      <w:tr w:rsidR="003B6AC5" w14:paraId="3512A083" w14:textId="77777777" w:rsidTr="00B644FF">
        <w:tc>
          <w:tcPr>
            <w:tcW w:w="2268" w:type="dxa"/>
            <w:shd w:val="clear" w:color="auto" w:fill="auto"/>
          </w:tcPr>
          <w:p w14:paraId="5F29009C" w14:textId="77777777" w:rsidR="003B6AC5" w:rsidRDefault="003B6AC5" w:rsidP="00B644FF">
            <w:r>
              <w:t>State Name</w:t>
            </w:r>
          </w:p>
        </w:tc>
        <w:tc>
          <w:tcPr>
            <w:tcW w:w="1260" w:type="dxa"/>
          </w:tcPr>
          <w:p w14:paraId="43094407" w14:textId="77777777" w:rsidR="003B6AC5" w:rsidRDefault="003B6AC5" w:rsidP="00B644FF">
            <w:pPr>
              <w:numPr>
                <w:ilvl w:val="0"/>
                <w:numId w:val="20"/>
              </w:numPr>
            </w:pPr>
          </w:p>
        </w:tc>
        <w:tc>
          <w:tcPr>
            <w:tcW w:w="1800" w:type="dxa"/>
          </w:tcPr>
          <w:p w14:paraId="558394D6" w14:textId="77777777" w:rsidR="003B6AC5" w:rsidRDefault="003B6AC5" w:rsidP="00B644FF"/>
        </w:tc>
        <w:tc>
          <w:tcPr>
            <w:tcW w:w="1890" w:type="dxa"/>
          </w:tcPr>
          <w:p w14:paraId="33F1BCD8" w14:textId="77777777" w:rsidR="003B6AC5" w:rsidRDefault="003B6AC5" w:rsidP="00B644FF"/>
        </w:tc>
        <w:tc>
          <w:tcPr>
            <w:tcW w:w="1800" w:type="dxa"/>
          </w:tcPr>
          <w:p w14:paraId="5BE681E9" w14:textId="77777777" w:rsidR="003B6AC5" w:rsidRDefault="003B6AC5" w:rsidP="00B644FF"/>
        </w:tc>
      </w:tr>
      <w:tr w:rsidR="003B6AC5" w14:paraId="7337CB58" w14:textId="77777777" w:rsidTr="00B644FF">
        <w:tc>
          <w:tcPr>
            <w:tcW w:w="2268" w:type="dxa"/>
            <w:shd w:val="clear" w:color="auto" w:fill="auto"/>
          </w:tcPr>
          <w:p w14:paraId="26A48567" w14:textId="77777777" w:rsidR="003B6AC5" w:rsidRDefault="003B6AC5" w:rsidP="00B644FF">
            <w:r>
              <w:t>State Code Text</w:t>
            </w:r>
          </w:p>
        </w:tc>
        <w:tc>
          <w:tcPr>
            <w:tcW w:w="1260" w:type="dxa"/>
          </w:tcPr>
          <w:p w14:paraId="109E82A8" w14:textId="77777777" w:rsidR="003B6AC5" w:rsidRDefault="003B6AC5" w:rsidP="00B644FF"/>
        </w:tc>
        <w:tc>
          <w:tcPr>
            <w:tcW w:w="1800" w:type="dxa"/>
          </w:tcPr>
          <w:p w14:paraId="2C073063" w14:textId="77777777" w:rsidR="003B6AC5" w:rsidRDefault="003B6AC5" w:rsidP="00B644FF"/>
        </w:tc>
        <w:tc>
          <w:tcPr>
            <w:tcW w:w="1890" w:type="dxa"/>
          </w:tcPr>
          <w:p w14:paraId="2AD81923" w14:textId="77777777" w:rsidR="003B6AC5" w:rsidRDefault="003B6AC5" w:rsidP="00B644FF"/>
        </w:tc>
        <w:tc>
          <w:tcPr>
            <w:tcW w:w="1800" w:type="dxa"/>
          </w:tcPr>
          <w:p w14:paraId="3F491F05" w14:textId="77777777" w:rsidR="003B6AC5" w:rsidRDefault="003B6AC5" w:rsidP="00B644FF"/>
        </w:tc>
      </w:tr>
      <w:tr w:rsidR="003B6AC5" w14:paraId="264F3BFF" w14:textId="77777777" w:rsidTr="00B644FF">
        <w:tc>
          <w:tcPr>
            <w:tcW w:w="2268" w:type="dxa"/>
            <w:shd w:val="clear" w:color="auto" w:fill="auto"/>
          </w:tcPr>
          <w:p w14:paraId="3E80E894" w14:textId="77777777" w:rsidR="003B6AC5" w:rsidRDefault="003B6AC5" w:rsidP="00B644FF">
            <w:r>
              <w:t>Postal Code &amp; Postal Code Extension</w:t>
            </w:r>
          </w:p>
        </w:tc>
        <w:tc>
          <w:tcPr>
            <w:tcW w:w="1260" w:type="dxa"/>
          </w:tcPr>
          <w:p w14:paraId="7267481C" w14:textId="77777777" w:rsidR="003B6AC5" w:rsidRDefault="003B6AC5" w:rsidP="00B644FF">
            <w:pPr>
              <w:numPr>
                <w:ilvl w:val="0"/>
                <w:numId w:val="20"/>
              </w:numPr>
            </w:pPr>
          </w:p>
        </w:tc>
        <w:tc>
          <w:tcPr>
            <w:tcW w:w="1800" w:type="dxa"/>
          </w:tcPr>
          <w:p w14:paraId="7F464BE9" w14:textId="77777777" w:rsidR="003B6AC5" w:rsidRDefault="003B6AC5" w:rsidP="00B644FF"/>
        </w:tc>
        <w:tc>
          <w:tcPr>
            <w:tcW w:w="1890" w:type="dxa"/>
          </w:tcPr>
          <w:p w14:paraId="46DB1FA8" w14:textId="77777777" w:rsidR="003B6AC5" w:rsidRDefault="003B6AC5" w:rsidP="00B644FF"/>
        </w:tc>
        <w:tc>
          <w:tcPr>
            <w:tcW w:w="1800" w:type="dxa"/>
          </w:tcPr>
          <w:p w14:paraId="5F5A4D2A" w14:textId="77777777" w:rsidR="003B6AC5" w:rsidRDefault="003B6AC5" w:rsidP="00B644FF">
            <w:pPr>
              <w:numPr>
                <w:ilvl w:val="0"/>
                <w:numId w:val="20"/>
              </w:numPr>
            </w:pPr>
            <w:r>
              <w:t>(</w:t>
            </w:r>
            <w:r w:rsidRPr="008025BD">
              <w:rPr>
                <w:strike/>
              </w:rPr>
              <w:t>bb</w:t>
            </w:r>
            <w:r>
              <w:t>nnn)</w:t>
            </w:r>
          </w:p>
        </w:tc>
      </w:tr>
      <w:tr w:rsidR="003B6AC5" w14:paraId="1655C651" w14:textId="77777777" w:rsidTr="00B644FF">
        <w:tc>
          <w:tcPr>
            <w:tcW w:w="2268" w:type="dxa"/>
            <w:shd w:val="clear" w:color="auto" w:fill="auto"/>
          </w:tcPr>
          <w:p w14:paraId="48BD6327" w14:textId="77777777" w:rsidR="003B6AC5" w:rsidRDefault="003B6AC5" w:rsidP="00B644FF">
            <w:r>
              <w:t>Barcode</w:t>
            </w:r>
          </w:p>
        </w:tc>
        <w:tc>
          <w:tcPr>
            <w:tcW w:w="1260" w:type="dxa"/>
          </w:tcPr>
          <w:p w14:paraId="2491ADE1" w14:textId="77777777" w:rsidR="003B6AC5" w:rsidRDefault="003B6AC5" w:rsidP="00B644FF"/>
        </w:tc>
        <w:tc>
          <w:tcPr>
            <w:tcW w:w="1800" w:type="dxa"/>
          </w:tcPr>
          <w:p w14:paraId="03C85AFF" w14:textId="77777777" w:rsidR="003B6AC5" w:rsidRDefault="003B6AC5" w:rsidP="00B644FF"/>
        </w:tc>
        <w:tc>
          <w:tcPr>
            <w:tcW w:w="1890" w:type="dxa"/>
          </w:tcPr>
          <w:p w14:paraId="38579C57" w14:textId="77777777" w:rsidR="003B6AC5" w:rsidRDefault="003B6AC5" w:rsidP="00B644FF"/>
        </w:tc>
        <w:tc>
          <w:tcPr>
            <w:tcW w:w="1800" w:type="dxa"/>
          </w:tcPr>
          <w:p w14:paraId="141575D2" w14:textId="77777777" w:rsidR="003B6AC5" w:rsidRDefault="003B6AC5" w:rsidP="00B644FF"/>
        </w:tc>
      </w:tr>
      <w:tr w:rsidR="003B6AC5" w14:paraId="61A0BC76" w14:textId="77777777" w:rsidTr="00B644FF">
        <w:tc>
          <w:tcPr>
            <w:tcW w:w="2268" w:type="dxa"/>
            <w:shd w:val="clear" w:color="auto" w:fill="auto"/>
          </w:tcPr>
          <w:p w14:paraId="73A5E0C6" w14:textId="77777777" w:rsidR="003B6AC5" w:rsidRDefault="003B6AC5" w:rsidP="00B644FF">
            <w:r>
              <w:lastRenderedPageBreak/>
              <w:t>Filler</w:t>
            </w:r>
          </w:p>
        </w:tc>
        <w:tc>
          <w:tcPr>
            <w:tcW w:w="1260" w:type="dxa"/>
          </w:tcPr>
          <w:p w14:paraId="3DACF37B" w14:textId="77777777" w:rsidR="003B6AC5" w:rsidRDefault="003B6AC5" w:rsidP="00B644FF"/>
        </w:tc>
        <w:tc>
          <w:tcPr>
            <w:tcW w:w="1800" w:type="dxa"/>
          </w:tcPr>
          <w:p w14:paraId="2F0590B9" w14:textId="77777777" w:rsidR="003B6AC5" w:rsidRDefault="003B6AC5" w:rsidP="00B644FF"/>
        </w:tc>
        <w:tc>
          <w:tcPr>
            <w:tcW w:w="1890" w:type="dxa"/>
          </w:tcPr>
          <w:p w14:paraId="038DD749" w14:textId="77777777" w:rsidR="003B6AC5" w:rsidRDefault="003B6AC5" w:rsidP="00B644FF"/>
        </w:tc>
        <w:tc>
          <w:tcPr>
            <w:tcW w:w="1800" w:type="dxa"/>
          </w:tcPr>
          <w:p w14:paraId="7388C955" w14:textId="77777777" w:rsidR="003B6AC5" w:rsidRDefault="003B6AC5" w:rsidP="00B644FF"/>
        </w:tc>
      </w:tr>
      <w:tr w:rsidR="003B6AC5" w14:paraId="5AA4611E" w14:textId="77777777" w:rsidTr="00B644FF">
        <w:tc>
          <w:tcPr>
            <w:tcW w:w="2268" w:type="dxa"/>
            <w:shd w:val="clear" w:color="auto" w:fill="auto"/>
          </w:tcPr>
          <w:p w14:paraId="6E6ADAFF" w14:textId="77777777" w:rsidR="003B6AC5" w:rsidRDefault="003B6AC5" w:rsidP="00B644FF">
            <w:r>
              <w:t>Country Name</w:t>
            </w:r>
          </w:p>
        </w:tc>
        <w:tc>
          <w:tcPr>
            <w:tcW w:w="1260" w:type="dxa"/>
          </w:tcPr>
          <w:p w14:paraId="14606A91" w14:textId="77777777" w:rsidR="003B6AC5" w:rsidRDefault="003B6AC5" w:rsidP="00B644FF">
            <w:pPr>
              <w:numPr>
                <w:ilvl w:val="0"/>
                <w:numId w:val="20"/>
              </w:numPr>
            </w:pPr>
          </w:p>
        </w:tc>
        <w:tc>
          <w:tcPr>
            <w:tcW w:w="1800" w:type="dxa"/>
          </w:tcPr>
          <w:p w14:paraId="51E4EEF4" w14:textId="77777777" w:rsidR="003B6AC5" w:rsidRDefault="003B6AC5" w:rsidP="00B644FF">
            <w:pPr>
              <w:numPr>
                <w:ilvl w:val="0"/>
                <w:numId w:val="20"/>
              </w:numPr>
            </w:pPr>
          </w:p>
        </w:tc>
        <w:tc>
          <w:tcPr>
            <w:tcW w:w="1890" w:type="dxa"/>
          </w:tcPr>
          <w:p w14:paraId="56AFDBE8" w14:textId="77777777" w:rsidR="003B6AC5" w:rsidRDefault="003B6AC5" w:rsidP="00B644FF"/>
        </w:tc>
        <w:tc>
          <w:tcPr>
            <w:tcW w:w="1800" w:type="dxa"/>
          </w:tcPr>
          <w:p w14:paraId="3394483F" w14:textId="77777777" w:rsidR="003B6AC5" w:rsidRDefault="003B6AC5" w:rsidP="00B644FF"/>
        </w:tc>
      </w:tr>
      <w:tr w:rsidR="003B6AC5" w14:paraId="00479886" w14:textId="77777777" w:rsidTr="00B644FF">
        <w:tc>
          <w:tcPr>
            <w:tcW w:w="2268" w:type="dxa"/>
            <w:shd w:val="clear" w:color="auto" w:fill="auto"/>
          </w:tcPr>
          <w:p w14:paraId="6F2E99A2" w14:textId="77777777" w:rsidR="003B6AC5" w:rsidRDefault="003B6AC5" w:rsidP="00B644FF">
            <w:r>
              <w:t>Consular Code</w:t>
            </w:r>
          </w:p>
        </w:tc>
        <w:tc>
          <w:tcPr>
            <w:tcW w:w="1260" w:type="dxa"/>
          </w:tcPr>
          <w:p w14:paraId="69C8BE9B" w14:textId="77777777" w:rsidR="003B6AC5" w:rsidRDefault="003B6AC5" w:rsidP="00B644FF">
            <w:pPr>
              <w:numPr>
                <w:ilvl w:val="0"/>
                <w:numId w:val="20"/>
              </w:numPr>
            </w:pPr>
          </w:p>
        </w:tc>
        <w:tc>
          <w:tcPr>
            <w:tcW w:w="1800" w:type="dxa"/>
          </w:tcPr>
          <w:p w14:paraId="554529BB" w14:textId="77777777" w:rsidR="003B6AC5" w:rsidRDefault="003B6AC5" w:rsidP="00B644FF">
            <w:pPr>
              <w:numPr>
                <w:ilvl w:val="0"/>
                <w:numId w:val="20"/>
              </w:numPr>
            </w:pPr>
          </w:p>
        </w:tc>
        <w:tc>
          <w:tcPr>
            <w:tcW w:w="1890" w:type="dxa"/>
          </w:tcPr>
          <w:p w14:paraId="595EDA93" w14:textId="77777777" w:rsidR="003B6AC5" w:rsidRDefault="003B6AC5" w:rsidP="00B644FF"/>
        </w:tc>
        <w:tc>
          <w:tcPr>
            <w:tcW w:w="1800" w:type="dxa"/>
          </w:tcPr>
          <w:p w14:paraId="26F42BF8" w14:textId="77777777" w:rsidR="003B6AC5" w:rsidRDefault="003B6AC5" w:rsidP="00B644FF"/>
        </w:tc>
      </w:tr>
    </w:tbl>
    <w:p w14:paraId="55B2EE79" w14:textId="77777777" w:rsidR="002D485C" w:rsidRDefault="002D485C" w:rsidP="002D485C"/>
    <w:p w14:paraId="4C736EBA" w14:textId="77777777" w:rsidR="005B4AD4" w:rsidRDefault="005B4AD4" w:rsidP="005B4AD4"/>
    <w:p w14:paraId="036BA479" w14:textId="77777777" w:rsidR="005B4AD4" w:rsidRDefault="005B4AD4" w:rsidP="005B4AD4"/>
    <w:p w14:paraId="539173B2" w14:textId="77777777" w:rsidR="005B4AD4" w:rsidRDefault="005B4AD4" w:rsidP="005B4AD4"/>
    <w:p w14:paraId="0E106748" w14:textId="77777777" w:rsidR="005B4AD4" w:rsidRDefault="005B4AD4" w:rsidP="005B4AD4"/>
    <w:p w14:paraId="2656F30D" w14:textId="77777777" w:rsidR="005B4AD4" w:rsidRDefault="005B4AD4" w:rsidP="005B4AD4"/>
    <w:p w14:paraId="70B6EE8B" w14:textId="77777777" w:rsidR="005B4AD4" w:rsidRDefault="005B4AD4" w:rsidP="005B4AD4"/>
    <w:p w14:paraId="34EA4CDF" w14:textId="77777777" w:rsidR="005B4AD4" w:rsidRDefault="005B4AD4" w:rsidP="005B4AD4"/>
    <w:p w14:paraId="1B93E2F4" w14:textId="77777777" w:rsidR="005B4AD4" w:rsidRDefault="005B4AD4" w:rsidP="005B4AD4"/>
    <w:p w14:paraId="13765940" w14:textId="77777777" w:rsidR="00AC6339" w:rsidRDefault="00AC6339" w:rsidP="00A227DE"/>
    <w:p w14:paraId="3E4A9EFA" w14:textId="77777777" w:rsidR="00AC6339" w:rsidRDefault="00AC6339" w:rsidP="00A227DE"/>
    <w:p w14:paraId="4FC1B589" w14:textId="77777777" w:rsidR="00AC6339" w:rsidRDefault="000D1844" w:rsidP="00A227DE">
      <w:r>
        <w:br w:type="page"/>
      </w:r>
    </w:p>
    <w:p w14:paraId="555E2501" w14:textId="77777777" w:rsidR="00A227DE" w:rsidRDefault="00A227DE" w:rsidP="00A227DE">
      <w:pPr>
        <w:pStyle w:val="Heading2"/>
      </w:pPr>
      <w:bookmarkStart w:id="1508" w:name="_Appendix_D_-"/>
      <w:bookmarkStart w:id="1509" w:name="_Toc273379798"/>
      <w:bookmarkStart w:id="1510" w:name="_Toc273561701"/>
      <w:bookmarkStart w:id="1511" w:name="_Toc512413654"/>
      <w:bookmarkStart w:id="1512" w:name="_Toc512414177"/>
      <w:bookmarkStart w:id="1513" w:name="_Toc512414449"/>
      <w:bookmarkStart w:id="1514" w:name="_Toc512414633"/>
      <w:bookmarkStart w:id="1515" w:name="_Toc512414676"/>
      <w:bookmarkStart w:id="1516" w:name="_Toc512414839"/>
      <w:bookmarkStart w:id="1517" w:name="_Toc512414991"/>
      <w:bookmarkStart w:id="1518" w:name="_Toc512415139"/>
      <w:bookmarkStart w:id="1519" w:name="_Toc512415293"/>
      <w:bookmarkStart w:id="1520" w:name="_Toc512415389"/>
      <w:bookmarkStart w:id="1521" w:name="_Toc512415463"/>
      <w:bookmarkStart w:id="1522" w:name="_Toc533161047"/>
      <w:bookmarkStart w:id="1523" w:name="_Toc90909153"/>
      <w:bookmarkEnd w:id="1508"/>
      <w:r>
        <w:lastRenderedPageBreak/>
        <w:t xml:space="preserve">Appendix </w:t>
      </w:r>
      <w:r w:rsidR="005C3A0E">
        <w:t>D</w:t>
      </w:r>
      <w:r>
        <w:t xml:space="preserve"> - Glossary of Terms</w:t>
      </w:r>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p>
    <w:p w14:paraId="17BE8835" w14:textId="77777777" w:rsidR="000D1844" w:rsidRPr="000D1844" w:rsidRDefault="000D1844" w:rsidP="000D1844"/>
    <w:tbl>
      <w:tblPr>
        <w:tblW w:w="13975"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905"/>
        <w:gridCol w:w="11070"/>
      </w:tblGrid>
      <w:tr w:rsidR="00A227DE" w14:paraId="47B63FDD" w14:textId="77777777" w:rsidTr="79DBD942">
        <w:trPr>
          <w:trHeight w:val="227"/>
          <w:tblHeader/>
        </w:trPr>
        <w:tc>
          <w:tcPr>
            <w:tcW w:w="2905" w:type="dxa"/>
            <w:tcBorders>
              <w:top w:val="single" w:sz="4" w:space="0" w:color="auto"/>
              <w:bottom w:val="single" w:sz="6" w:space="0" w:color="auto"/>
            </w:tcBorders>
            <w:shd w:val="clear" w:color="auto" w:fill="B8CCE4"/>
          </w:tcPr>
          <w:p w14:paraId="037C21DD" w14:textId="77777777" w:rsidR="00A227DE" w:rsidRPr="001D54BE" w:rsidRDefault="00A227DE" w:rsidP="006962CE">
            <w:pPr>
              <w:pStyle w:val="Tabletext"/>
            </w:pPr>
            <w:r w:rsidRPr="001D54BE">
              <w:t>Field Name</w:t>
            </w:r>
          </w:p>
        </w:tc>
        <w:tc>
          <w:tcPr>
            <w:tcW w:w="11070" w:type="dxa"/>
            <w:tcBorders>
              <w:top w:val="single" w:sz="4" w:space="0" w:color="auto"/>
              <w:bottom w:val="single" w:sz="6" w:space="0" w:color="auto"/>
            </w:tcBorders>
            <w:shd w:val="clear" w:color="auto" w:fill="B8CCE4"/>
          </w:tcPr>
          <w:p w14:paraId="4C2BCF23" w14:textId="77777777" w:rsidR="00A227DE" w:rsidRPr="001D54BE" w:rsidRDefault="00A227DE" w:rsidP="006962CE">
            <w:pPr>
              <w:pStyle w:val="Tabletext"/>
            </w:pPr>
            <w:r w:rsidRPr="001D54BE">
              <w:t>Definition</w:t>
            </w:r>
          </w:p>
        </w:tc>
      </w:tr>
      <w:tr w:rsidR="00A227DE" w14:paraId="134CC5BF" w14:textId="77777777" w:rsidTr="79DBD942">
        <w:trPr>
          <w:trHeight w:val="252"/>
        </w:trPr>
        <w:tc>
          <w:tcPr>
            <w:tcW w:w="2905" w:type="dxa"/>
            <w:tcBorders>
              <w:top w:val="single" w:sz="6" w:space="0" w:color="auto"/>
            </w:tcBorders>
          </w:tcPr>
          <w:p w14:paraId="35BCEC6F" w14:textId="77777777" w:rsidR="00A227DE" w:rsidRPr="001D54BE" w:rsidRDefault="00A227DE" w:rsidP="006962CE">
            <w:pPr>
              <w:pStyle w:val="Tabletext"/>
            </w:pPr>
            <w:r w:rsidRPr="001D54BE">
              <w:t>ACH_TransactionCode</w:t>
            </w:r>
          </w:p>
        </w:tc>
        <w:tc>
          <w:tcPr>
            <w:tcW w:w="11070" w:type="dxa"/>
            <w:tcBorders>
              <w:top w:val="single" w:sz="6" w:space="0" w:color="auto"/>
            </w:tcBorders>
          </w:tcPr>
          <w:p w14:paraId="2BC72E6D" w14:textId="77777777" w:rsidR="00A227DE" w:rsidRPr="001D54BE" w:rsidRDefault="00A227DE" w:rsidP="00186C91">
            <w:pPr>
              <w:pStyle w:val="Tabletext"/>
            </w:pPr>
            <w:r w:rsidRPr="001D54BE">
              <w:t>Designates a transaction’s account type (checking, savings, or general ledger) and the transaction type (credit, or prenote).</w:t>
            </w:r>
          </w:p>
        </w:tc>
      </w:tr>
      <w:tr w:rsidR="00A227DE" w14:paraId="3224B105" w14:textId="77777777" w:rsidTr="79DBD942">
        <w:trPr>
          <w:trHeight w:val="237"/>
        </w:trPr>
        <w:tc>
          <w:tcPr>
            <w:tcW w:w="2905" w:type="dxa"/>
          </w:tcPr>
          <w:p w14:paraId="034AE211" w14:textId="77777777" w:rsidR="00A227DE" w:rsidRPr="001D54BE" w:rsidRDefault="00A227DE" w:rsidP="006962CE">
            <w:pPr>
              <w:pStyle w:val="Tabletext"/>
            </w:pPr>
            <w:r w:rsidRPr="001D54BE">
              <w:t>AccountNumber</w:t>
            </w:r>
          </w:p>
        </w:tc>
        <w:tc>
          <w:tcPr>
            <w:tcW w:w="11070" w:type="dxa"/>
          </w:tcPr>
          <w:p w14:paraId="6ACF6A0F" w14:textId="77777777" w:rsidR="00A227DE" w:rsidRPr="001D54BE" w:rsidRDefault="00A227DE" w:rsidP="006962CE">
            <w:pPr>
              <w:pStyle w:val="Tabletext"/>
            </w:pPr>
            <w:r w:rsidRPr="001D54BE">
              <w:t>The payment recipient’s bank account number.</w:t>
            </w:r>
          </w:p>
        </w:tc>
      </w:tr>
      <w:tr w:rsidR="00A227DE" w14:paraId="5B17EB48" w14:textId="77777777" w:rsidTr="79DBD942">
        <w:trPr>
          <w:trHeight w:val="147"/>
        </w:trPr>
        <w:tc>
          <w:tcPr>
            <w:tcW w:w="2905" w:type="dxa"/>
          </w:tcPr>
          <w:p w14:paraId="44A7E90E" w14:textId="77777777" w:rsidR="00A227DE" w:rsidRPr="001D54BE" w:rsidRDefault="00A227DE" w:rsidP="006962CE">
            <w:pPr>
              <w:pStyle w:val="Tabletext"/>
            </w:pPr>
            <w:r>
              <w:t>AccountClassification</w:t>
            </w:r>
            <w:r w:rsidRPr="001D54BE">
              <w:t>Amount</w:t>
            </w:r>
          </w:p>
        </w:tc>
        <w:tc>
          <w:tcPr>
            <w:tcW w:w="11070" w:type="dxa"/>
          </w:tcPr>
          <w:p w14:paraId="78A48890" w14:textId="77777777" w:rsidR="00A227DE" w:rsidRPr="001D54BE" w:rsidRDefault="00A227DE" w:rsidP="006962CE">
            <w:pPr>
              <w:pStyle w:val="Tabletext"/>
            </w:pPr>
            <w:r w:rsidRPr="001D54BE">
              <w:t>The transaction amount</w:t>
            </w:r>
            <w:r>
              <w:t xml:space="preserve"> associated with TAS/BETC</w:t>
            </w:r>
            <w:r w:rsidRPr="001D54BE">
              <w:t xml:space="preserve"> to be reported to Treasury for </w:t>
            </w:r>
            <w:r>
              <w:t>the Central Accounting Reporting System (CARS)</w:t>
            </w:r>
            <w:r w:rsidRPr="001D54BE">
              <w:t xml:space="preserve"> compliancy.</w:t>
            </w:r>
          </w:p>
        </w:tc>
      </w:tr>
      <w:tr w:rsidR="00A227DE" w14:paraId="236EA56F" w14:textId="77777777" w:rsidTr="79DBD942">
        <w:trPr>
          <w:trHeight w:val="252"/>
        </w:trPr>
        <w:tc>
          <w:tcPr>
            <w:tcW w:w="2905" w:type="dxa"/>
          </w:tcPr>
          <w:p w14:paraId="3FAA0372" w14:textId="77777777" w:rsidR="00A227DE" w:rsidRPr="001D54BE" w:rsidRDefault="00A227DE" w:rsidP="006962CE">
            <w:pPr>
              <w:pStyle w:val="Tabletext"/>
            </w:pPr>
            <w:r w:rsidRPr="001D54BE">
              <w:t>Addenda Information</w:t>
            </w:r>
          </w:p>
        </w:tc>
        <w:tc>
          <w:tcPr>
            <w:tcW w:w="11070" w:type="dxa"/>
          </w:tcPr>
          <w:p w14:paraId="78530188" w14:textId="77777777" w:rsidR="00A227DE" w:rsidRPr="001D54BE" w:rsidRDefault="00A227DE" w:rsidP="006962CE">
            <w:pPr>
              <w:pStyle w:val="Tabletext"/>
            </w:pPr>
            <w:r w:rsidRPr="001D54BE">
              <w:t>Additional information about the payment to be included in ACH addenda (PPD+ and CCD+)</w:t>
            </w:r>
          </w:p>
        </w:tc>
      </w:tr>
      <w:tr w:rsidR="00A227DE" w14:paraId="10F1FA69" w14:textId="77777777" w:rsidTr="79DBD942">
        <w:trPr>
          <w:trHeight w:val="506"/>
        </w:trPr>
        <w:tc>
          <w:tcPr>
            <w:tcW w:w="2905" w:type="dxa"/>
          </w:tcPr>
          <w:p w14:paraId="66CD63DF" w14:textId="77777777" w:rsidR="00A227DE" w:rsidRPr="001D54BE" w:rsidRDefault="00A227DE" w:rsidP="006962CE">
            <w:pPr>
              <w:pStyle w:val="Tabletext"/>
            </w:pPr>
            <w:r>
              <w:t>AgencyAccountIdentifier</w:t>
            </w:r>
          </w:p>
        </w:tc>
        <w:tc>
          <w:tcPr>
            <w:tcW w:w="11070" w:type="dxa"/>
          </w:tcPr>
          <w:p w14:paraId="707D45F7" w14:textId="77777777" w:rsidR="00A227DE" w:rsidRPr="001D54BE" w:rsidRDefault="00A227DE" w:rsidP="006962CE">
            <w:pPr>
              <w:pStyle w:val="Tabletext"/>
            </w:pPr>
            <w:r>
              <w:t>Account number used internally by an agency to identify a payee.</w:t>
            </w:r>
          </w:p>
        </w:tc>
      </w:tr>
      <w:tr w:rsidR="00A227DE" w14:paraId="1EFEDE62" w14:textId="77777777" w:rsidTr="79DBD942">
        <w:trPr>
          <w:trHeight w:val="506"/>
        </w:trPr>
        <w:tc>
          <w:tcPr>
            <w:tcW w:w="2905" w:type="dxa"/>
          </w:tcPr>
          <w:p w14:paraId="2E20545B" w14:textId="77777777" w:rsidR="00A227DE" w:rsidRPr="001D54BE" w:rsidRDefault="00A227DE" w:rsidP="006962CE">
            <w:pPr>
              <w:pStyle w:val="Tabletext"/>
            </w:pPr>
            <w:r w:rsidRPr="001D54BE">
              <w:t xml:space="preserve">AgencyIdentifier </w:t>
            </w:r>
          </w:p>
        </w:tc>
        <w:tc>
          <w:tcPr>
            <w:tcW w:w="11070" w:type="dxa"/>
          </w:tcPr>
          <w:p w14:paraId="2950E21B" w14:textId="77777777" w:rsidR="00A227DE" w:rsidRPr="001D54BE" w:rsidRDefault="00A227DE" w:rsidP="006962CE">
            <w:pPr>
              <w:pStyle w:val="Tabletext"/>
            </w:pPr>
            <w:r w:rsidRPr="001D54BE">
              <w:t>Used in conjunction with the main account code, represents the department, agency, or establishment of the U.S. government that is responsible for the TAS.</w:t>
            </w:r>
          </w:p>
        </w:tc>
      </w:tr>
      <w:tr w:rsidR="00A227DE" w14:paraId="6E58CFD0" w14:textId="77777777" w:rsidTr="79DBD942">
        <w:trPr>
          <w:trHeight w:val="252"/>
        </w:trPr>
        <w:tc>
          <w:tcPr>
            <w:tcW w:w="2905" w:type="dxa"/>
          </w:tcPr>
          <w:p w14:paraId="32A60E66" w14:textId="77777777" w:rsidR="00A227DE" w:rsidRPr="001D54BE" w:rsidRDefault="00A227DE" w:rsidP="006962CE">
            <w:pPr>
              <w:pStyle w:val="Tabletext"/>
            </w:pPr>
            <w:r w:rsidRPr="001D54BE">
              <w:t>AgencyLocationCode</w:t>
            </w:r>
          </w:p>
        </w:tc>
        <w:tc>
          <w:tcPr>
            <w:tcW w:w="11070" w:type="dxa"/>
          </w:tcPr>
          <w:p w14:paraId="27832CC2" w14:textId="77777777" w:rsidR="00A227DE" w:rsidRPr="001D54BE" w:rsidRDefault="00A227DE" w:rsidP="006962CE">
            <w:pPr>
              <w:pStyle w:val="Tabletext"/>
            </w:pPr>
            <w:r w:rsidRPr="001D54BE">
              <w:t>Identifies the accounting office within an agency that reports disbursements and collections to Treasury.</w:t>
            </w:r>
          </w:p>
        </w:tc>
      </w:tr>
      <w:tr w:rsidR="00A227DE" w14:paraId="03B47AC1" w14:textId="77777777" w:rsidTr="79DBD942">
        <w:trPr>
          <w:trHeight w:val="227"/>
        </w:trPr>
        <w:tc>
          <w:tcPr>
            <w:tcW w:w="2905" w:type="dxa"/>
          </w:tcPr>
          <w:p w14:paraId="60294763" w14:textId="77777777" w:rsidR="00A227DE" w:rsidRPr="001D54BE" w:rsidRDefault="00A227DE" w:rsidP="006962CE">
            <w:pPr>
              <w:pStyle w:val="Tabletext"/>
            </w:pPr>
            <w:r w:rsidRPr="001D54BE">
              <w:t>AgencyPaymentTypeCode</w:t>
            </w:r>
          </w:p>
        </w:tc>
        <w:tc>
          <w:tcPr>
            <w:tcW w:w="11070" w:type="dxa"/>
          </w:tcPr>
          <w:p w14:paraId="2AA47F4D" w14:textId="77777777" w:rsidR="00A227DE" w:rsidRPr="001D54BE" w:rsidRDefault="00A227DE" w:rsidP="006962CE">
            <w:pPr>
              <w:pStyle w:val="Tabletext"/>
            </w:pPr>
            <w:r w:rsidRPr="001D54BE">
              <w:t xml:space="preserve">Internal agency code used to identify the type of payment within the specific agency.  </w:t>
            </w:r>
          </w:p>
        </w:tc>
      </w:tr>
      <w:tr w:rsidR="00A227DE" w14:paraId="3C77ED05" w14:textId="77777777" w:rsidTr="79DBD942">
        <w:trPr>
          <w:trHeight w:val="252"/>
        </w:trPr>
        <w:tc>
          <w:tcPr>
            <w:tcW w:w="2905" w:type="dxa"/>
          </w:tcPr>
          <w:p w14:paraId="3DD5E00E" w14:textId="77777777" w:rsidR="00A227DE" w:rsidRPr="001D54BE" w:rsidRDefault="00A227DE" w:rsidP="006962CE">
            <w:pPr>
              <w:pStyle w:val="Tabletext"/>
            </w:pPr>
            <w:r w:rsidRPr="001D54BE">
              <w:t>AgencyACHText</w:t>
            </w:r>
          </w:p>
        </w:tc>
        <w:tc>
          <w:tcPr>
            <w:tcW w:w="11070" w:type="dxa"/>
          </w:tcPr>
          <w:p w14:paraId="51015DCA" w14:textId="77777777" w:rsidR="00A227DE" w:rsidRPr="001D54BE" w:rsidRDefault="00A227DE" w:rsidP="006962CE">
            <w:pPr>
              <w:pStyle w:val="Tabletext"/>
            </w:pPr>
            <w:r w:rsidRPr="001D54BE">
              <w:t>Used to identify the agency responsible for the payments.  First four bytes go to FedACH.</w:t>
            </w:r>
          </w:p>
        </w:tc>
      </w:tr>
      <w:tr w:rsidR="00A227DE" w14:paraId="180059B1" w14:textId="77777777" w:rsidTr="79DBD942">
        <w:trPr>
          <w:trHeight w:val="506"/>
        </w:trPr>
        <w:tc>
          <w:tcPr>
            <w:tcW w:w="2905" w:type="dxa"/>
          </w:tcPr>
          <w:p w14:paraId="5FCC9C1A" w14:textId="77777777" w:rsidR="00A227DE" w:rsidRPr="001D54BE" w:rsidRDefault="00A227DE" w:rsidP="006962CE">
            <w:pPr>
              <w:pStyle w:val="Tabletext"/>
            </w:pPr>
            <w:r w:rsidRPr="001D54BE">
              <w:t>AllocationTransferAgencyIdentifier</w:t>
            </w:r>
          </w:p>
        </w:tc>
        <w:tc>
          <w:tcPr>
            <w:tcW w:w="11070" w:type="dxa"/>
          </w:tcPr>
          <w:p w14:paraId="478D6FA1" w14:textId="77777777" w:rsidR="00A227DE" w:rsidRPr="001D54BE" w:rsidRDefault="00A227DE" w:rsidP="006962CE">
            <w:pPr>
              <w:pStyle w:val="Tabletext"/>
            </w:pPr>
            <w:r w:rsidRPr="001D54BE">
              <w:t>Represents the agency receiving funds through an allocation transfer.</w:t>
            </w:r>
          </w:p>
        </w:tc>
      </w:tr>
      <w:tr w:rsidR="00A227DE" w14:paraId="57040FB2" w14:textId="77777777" w:rsidTr="79DBD942">
        <w:trPr>
          <w:trHeight w:val="252"/>
        </w:trPr>
        <w:tc>
          <w:tcPr>
            <w:tcW w:w="2905" w:type="dxa"/>
          </w:tcPr>
          <w:p w14:paraId="607DABD9" w14:textId="77777777" w:rsidR="00A227DE" w:rsidRPr="001D54BE" w:rsidRDefault="00A227DE" w:rsidP="006962CE">
            <w:pPr>
              <w:pStyle w:val="Tabletext"/>
            </w:pPr>
            <w:r w:rsidRPr="001D54BE">
              <w:t>Amount</w:t>
            </w:r>
          </w:p>
        </w:tc>
        <w:tc>
          <w:tcPr>
            <w:tcW w:w="11070" w:type="dxa"/>
          </w:tcPr>
          <w:p w14:paraId="503687C9" w14:textId="77777777" w:rsidR="00A227DE" w:rsidRPr="001D54BE" w:rsidRDefault="00A227DE" w:rsidP="006962CE">
            <w:pPr>
              <w:pStyle w:val="Tabletext"/>
            </w:pPr>
            <w:r w:rsidRPr="001D54BE">
              <w:t>The amount of the transaction.</w:t>
            </w:r>
          </w:p>
        </w:tc>
      </w:tr>
      <w:tr w:rsidR="00A227DE" w14:paraId="33B2AEEF" w14:textId="77777777" w:rsidTr="79DBD942">
        <w:trPr>
          <w:trHeight w:val="506"/>
        </w:trPr>
        <w:tc>
          <w:tcPr>
            <w:tcW w:w="2905" w:type="dxa"/>
          </w:tcPr>
          <w:p w14:paraId="51DB0C29" w14:textId="77777777" w:rsidR="00A227DE" w:rsidRPr="001D54BE" w:rsidRDefault="00A227DE" w:rsidP="006962CE">
            <w:pPr>
              <w:pStyle w:val="Tabletext"/>
            </w:pPr>
            <w:r>
              <w:t>Amount eligible for offset</w:t>
            </w:r>
          </w:p>
        </w:tc>
        <w:tc>
          <w:tcPr>
            <w:tcW w:w="11070" w:type="dxa"/>
          </w:tcPr>
          <w:p w14:paraId="5B6E5B55" w14:textId="77777777" w:rsidR="00A227DE" w:rsidRPr="001D54BE" w:rsidRDefault="00A227DE" w:rsidP="006962CE">
            <w:pPr>
              <w:pStyle w:val="Tabletext"/>
            </w:pPr>
            <w:r>
              <w:t>Indicates the amount of the payment that is eligible for offset.  This is sent to TOP for offsetting purposes.</w:t>
            </w:r>
          </w:p>
        </w:tc>
      </w:tr>
      <w:tr w:rsidR="00A227DE" w14:paraId="3674C123" w14:textId="77777777" w:rsidTr="79DBD942">
        <w:trPr>
          <w:trHeight w:val="506"/>
        </w:trPr>
        <w:tc>
          <w:tcPr>
            <w:tcW w:w="2905" w:type="dxa"/>
          </w:tcPr>
          <w:p w14:paraId="68EDE59B" w14:textId="77777777" w:rsidR="00A227DE" w:rsidRPr="001D54BE" w:rsidRDefault="00A227DE" w:rsidP="006962CE">
            <w:pPr>
              <w:pStyle w:val="Tabletext"/>
            </w:pPr>
            <w:r w:rsidRPr="001D54BE">
              <w:t>AvailabilityTypeCode</w:t>
            </w:r>
          </w:p>
        </w:tc>
        <w:tc>
          <w:tcPr>
            <w:tcW w:w="11070" w:type="dxa"/>
          </w:tcPr>
          <w:p w14:paraId="098E62E6" w14:textId="7704DC16" w:rsidR="00A227DE" w:rsidRPr="001D54BE" w:rsidRDefault="00A227DE" w:rsidP="006962CE">
            <w:pPr>
              <w:pStyle w:val="Tabletext"/>
            </w:pPr>
            <w:r>
              <w:t xml:space="preserve">Identifies no-year accounts (X), clearing/suspense accounts (F), </w:t>
            </w:r>
            <w:ins w:id="1524" w:author="Linda Calder (FRB)" w:date="2021-12-20T10:12:00Z">
              <w:r w:rsidR="001F669B">
                <w:t xml:space="preserve">and </w:t>
              </w:r>
            </w:ins>
            <w:r>
              <w:t>Treasury central summary general ledger accounts (A)</w:t>
            </w:r>
            <w:del w:id="1525" w:author="Linda Calder (FRB)" w:date="2021-12-20T10:12:00Z">
              <w:r w:rsidDel="00A227DE">
                <w:delText>, and merged-surplus accounts (M).</w:delText>
              </w:r>
            </w:del>
          </w:p>
        </w:tc>
      </w:tr>
      <w:tr w:rsidR="00A227DE" w14:paraId="3A7B0A37" w14:textId="77777777" w:rsidTr="79DBD942">
        <w:trPr>
          <w:trHeight w:val="252"/>
        </w:trPr>
        <w:tc>
          <w:tcPr>
            <w:tcW w:w="2905" w:type="dxa"/>
          </w:tcPr>
          <w:p w14:paraId="38221C4E" w14:textId="77777777" w:rsidR="00A227DE" w:rsidRPr="001D54BE" w:rsidRDefault="00A227DE" w:rsidP="006962CE">
            <w:pPr>
              <w:pStyle w:val="Tabletext"/>
            </w:pPr>
            <w:r w:rsidRPr="001D54BE">
              <w:t>BeginningPeriodOfAvailability</w:t>
            </w:r>
          </w:p>
        </w:tc>
        <w:tc>
          <w:tcPr>
            <w:tcW w:w="11070" w:type="dxa"/>
          </w:tcPr>
          <w:p w14:paraId="0FA4A5D8" w14:textId="77777777" w:rsidR="00A227DE" w:rsidRPr="001D54BE" w:rsidRDefault="00A227DE" w:rsidP="006962CE">
            <w:pPr>
              <w:pStyle w:val="Tabletext"/>
            </w:pPr>
            <w:r w:rsidRPr="001D54BE">
              <w:t>In annual and multiyear accounts, identifies the first year of availability under law that an account may incur new obligations.</w:t>
            </w:r>
          </w:p>
        </w:tc>
      </w:tr>
      <w:tr w:rsidR="00A227DE" w14:paraId="1A41BDFF" w14:textId="77777777" w:rsidTr="79DBD942">
        <w:trPr>
          <w:trHeight w:val="758"/>
        </w:trPr>
        <w:tc>
          <w:tcPr>
            <w:tcW w:w="2905" w:type="dxa"/>
          </w:tcPr>
          <w:p w14:paraId="1D43A30B" w14:textId="77777777" w:rsidR="00A227DE" w:rsidRPr="001D54BE" w:rsidRDefault="00A227DE" w:rsidP="006962CE">
            <w:pPr>
              <w:pStyle w:val="Tabletext"/>
            </w:pPr>
            <w:r w:rsidRPr="001D54BE">
              <w:t>BusinessEventTypeCode</w:t>
            </w:r>
          </w:p>
        </w:tc>
        <w:tc>
          <w:tcPr>
            <w:tcW w:w="11070" w:type="dxa"/>
          </w:tcPr>
          <w:p w14:paraId="46D2A647" w14:textId="77777777" w:rsidR="00A227DE" w:rsidRPr="001D54BE" w:rsidRDefault="00A227DE" w:rsidP="006962CE">
            <w:pPr>
              <w:pStyle w:val="Tabletext"/>
            </w:pPr>
            <w:r w:rsidRPr="001D54BE">
              <w:t>Identifies the type of activity (gross disbursement, offsetting collection, investment in Treasury securities, etc.) and the effect of a transaction on the Fund Balance With Treasury (FBWT). Is used in combination with the Treasury Account Symbol to classify transactions reported to Treasury through all Governmentwide Accounting (</w:t>
            </w:r>
            <w:r>
              <w:t>CARS</w:t>
            </w:r>
            <w:r w:rsidRPr="001D54BE">
              <w:t>-compliant) Financial Management Systems.</w:t>
            </w:r>
          </w:p>
        </w:tc>
      </w:tr>
      <w:tr w:rsidR="00A227DE" w14:paraId="56D1C0DC" w14:textId="77777777" w:rsidTr="79DBD942">
        <w:trPr>
          <w:trHeight w:val="252"/>
        </w:trPr>
        <w:tc>
          <w:tcPr>
            <w:tcW w:w="2905" w:type="dxa"/>
          </w:tcPr>
          <w:p w14:paraId="6722AF0F" w14:textId="77777777" w:rsidR="00A227DE" w:rsidRPr="001D54BE" w:rsidRDefault="00A227DE" w:rsidP="006962CE">
            <w:pPr>
              <w:pStyle w:val="Tabletext"/>
            </w:pPr>
            <w:r w:rsidRPr="001D54BE">
              <w:lastRenderedPageBreak/>
              <w:t>CheckPaymentEnclosureCode</w:t>
            </w:r>
          </w:p>
        </w:tc>
        <w:tc>
          <w:tcPr>
            <w:tcW w:w="11070" w:type="dxa"/>
          </w:tcPr>
          <w:p w14:paraId="38A2C0F8" w14:textId="77777777" w:rsidR="00A227DE" w:rsidRPr="001D54BE" w:rsidRDefault="00A227DE" w:rsidP="006962CE">
            <w:pPr>
              <w:pStyle w:val="Tabletext"/>
            </w:pPr>
            <w:r w:rsidRPr="001D54BE">
              <w:t xml:space="preserve">Code denoting that a check will include an enclosure – either a stub or a letter. </w:t>
            </w:r>
          </w:p>
        </w:tc>
      </w:tr>
      <w:tr w:rsidR="00A227DE" w14:paraId="141CEEF5" w14:textId="77777777" w:rsidTr="79DBD942">
        <w:trPr>
          <w:trHeight w:val="147"/>
        </w:trPr>
        <w:tc>
          <w:tcPr>
            <w:tcW w:w="2905" w:type="dxa"/>
          </w:tcPr>
          <w:p w14:paraId="47E09ECC" w14:textId="77777777" w:rsidR="00A227DE" w:rsidRPr="001D54BE" w:rsidRDefault="00A227DE" w:rsidP="006962CE">
            <w:pPr>
              <w:pStyle w:val="Tabletext"/>
            </w:pPr>
            <w:r w:rsidRPr="001D54BE">
              <w:t>CheckLegendText1</w:t>
            </w:r>
          </w:p>
        </w:tc>
        <w:tc>
          <w:tcPr>
            <w:tcW w:w="11070" w:type="dxa"/>
          </w:tcPr>
          <w:p w14:paraId="0F38E103" w14:textId="77777777" w:rsidR="00A227DE" w:rsidRPr="001D54BE" w:rsidRDefault="00A227DE" w:rsidP="006962CE">
            <w:pPr>
              <w:pStyle w:val="Tabletext"/>
            </w:pPr>
            <w:r w:rsidRPr="001D54BE">
              <w:t>Free-form field for agency’s use – all data in this field is printed on the check.</w:t>
            </w:r>
          </w:p>
        </w:tc>
      </w:tr>
      <w:tr w:rsidR="00A227DE" w:rsidRPr="009942F7" w14:paraId="1E599441" w14:textId="77777777" w:rsidTr="79DBD942">
        <w:trPr>
          <w:trHeight w:val="147"/>
        </w:trPr>
        <w:tc>
          <w:tcPr>
            <w:tcW w:w="2905" w:type="dxa"/>
          </w:tcPr>
          <w:p w14:paraId="3507EFB1" w14:textId="77777777" w:rsidR="00A227DE" w:rsidRPr="001D54BE" w:rsidRDefault="00A227DE" w:rsidP="006962CE">
            <w:pPr>
              <w:pStyle w:val="Tabletext"/>
            </w:pPr>
            <w:r w:rsidRPr="001D54BE">
              <w:t>CheckLegendText2</w:t>
            </w:r>
          </w:p>
        </w:tc>
        <w:tc>
          <w:tcPr>
            <w:tcW w:w="11070" w:type="dxa"/>
          </w:tcPr>
          <w:p w14:paraId="0C83261B" w14:textId="77777777" w:rsidR="00A227DE" w:rsidRPr="001D54BE" w:rsidRDefault="00A227DE" w:rsidP="006962CE">
            <w:pPr>
              <w:pStyle w:val="Tabletext"/>
            </w:pPr>
            <w:r w:rsidRPr="001D54BE">
              <w:t>Free-form field for agency’s use – all data in this field is printed on the check.</w:t>
            </w:r>
          </w:p>
        </w:tc>
      </w:tr>
      <w:tr w:rsidR="00A227DE" w:rsidRPr="009942F7" w14:paraId="76322908" w14:textId="77777777" w:rsidTr="79DBD942">
        <w:trPr>
          <w:trHeight w:val="147"/>
        </w:trPr>
        <w:tc>
          <w:tcPr>
            <w:tcW w:w="2905" w:type="dxa"/>
          </w:tcPr>
          <w:p w14:paraId="6D994F29" w14:textId="77777777" w:rsidR="00A227DE" w:rsidRPr="001D54BE" w:rsidRDefault="00A227DE" w:rsidP="006962CE">
            <w:pPr>
              <w:pStyle w:val="Tabletext"/>
            </w:pPr>
            <w:r w:rsidRPr="001D54BE">
              <w:t>CityName</w:t>
            </w:r>
          </w:p>
        </w:tc>
        <w:tc>
          <w:tcPr>
            <w:tcW w:w="11070" w:type="dxa"/>
          </w:tcPr>
          <w:p w14:paraId="2D7ED806" w14:textId="77777777" w:rsidR="00A227DE" w:rsidRPr="001D54BE" w:rsidRDefault="00A227DE" w:rsidP="006962CE">
            <w:pPr>
              <w:pStyle w:val="Tabletext"/>
            </w:pPr>
            <w:r w:rsidRPr="001D54BE">
              <w:t>Name of the city in which the payee resides.</w:t>
            </w:r>
          </w:p>
        </w:tc>
      </w:tr>
      <w:tr w:rsidR="00A227DE" w:rsidRPr="009942F7" w14:paraId="357252F6" w14:textId="77777777" w:rsidTr="79DBD942">
        <w:trPr>
          <w:trHeight w:val="147"/>
        </w:trPr>
        <w:tc>
          <w:tcPr>
            <w:tcW w:w="2905" w:type="dxa"/>
          </w:tcPr>
          <w:p w14:paraId="7D5D035A" w14:textId="77777777" w:rsidR="00A227DE" w:rsidRPr="001D54BE" w:rsidRDefault="00A227DE" w:rsidP="006962CE">
            <w:pPr>
              <w:pStyle w:val="Tabletext"/>
            </w:pPr>
            <w:r w:rsidRPr="001D54BE">
              <w:t>ConsularCode</w:t>
            </w:r>
          </w:p>
        </w:tc>
        <w:tc>
          <w:tcPr>
            <w:tcW w:w="11070" w:type="dxa"/>
          </w:tcPr>
          <w:p w14:paraId="74567FD0" w14:textId="77777777" w:rsidR="00A227DE" w:rsidRPr="001D54BE" w:rsidRDefault="00A227DE" w:rsidP="006962CE">
            <w:pPr>
              <w:pStyle w:val="Tabletext"/>
            </w:pPr>
            <w:r w:rsidRPr="001D54BE">
              <w:t>Indicates the code for mailing bulk check shipments to foreign countries.</w:t>
            </w:r>
          </w:p>
        </w:tc>
      </w:tr>
      <w:tr w:rsidR="00A227DE" w:rsidRPr="009942F7" w14:paraId="7175DAD2" w14:textId="77777777" w:rsidTr="79DBD942">
        <w:trPr>
          <w:trHeight w:val="147"/>
        </w:trPr>
        <w:tc>
          <w:tcPr>
            <w:tcW w:w="2905" w:type="dxa"/>
          </w:tcPr>
          <w:p w14:paraId="7DE57FB4" w14:textId="77777777" w:rsidR="00A227DE" w:rsidRPr="001D54BE" w:rsidRDefault="00A227DE" w:rsidP="006962CE">
            <w:pPr>
              <w:pStyle w:val="Tabletext"/>
            </w:pPr>
            <w:r w:rsidRPr="001D54BE">
              <w:t>CountryCode</w:t>
            </w:r>
            <w:r>
              <w:t>Text</w:t>
            </w:r>
          </w:p>
        </w:tc>
        <w:tc>
          <w:tcPr>
            <w:tcW w:w="11070" w:type="dxa"/>
          </w:tcPr>
          <w:p w14:paraId="68612283" w14:textId="77777777" w:rsidR="00A227DE" w:rsidRPr="001D54BE" w:rsidRDefault="00A227DE" w:rsidP="006962CE">
            <w:pPr>
              <w:pStyle w:val="Tabletext"/>
            </w:pPr>
            <w:r w:rsidRPr="001D54BE">
              <w:t xml:space="preserve">The </w:t>
            </w:r>
            <w:r>
              <w:t xml:space="preserve">ISO country code for the </w:t>
            </w:r>
            <w:r w:rsidRPr="001D54BE">
              <w:t>country in which the payment recipient resides.  Used for IAT payments</w:t>
            </w:r>
          </w:p>
        </w:tc>
      </w:tr>
      <w:tr w:rsidR="00A227DE" w14:paraId="1B5EA517" w14:textId="77777777" w:rsidTr="79DBD942">
        <w:trPr>
          <w:trHeight w:val="147"/>
        </w:trPr>
        <w:tc>
          <w:tcPr>
            <w:tcW w:w="2905" w:type="dxa"/>
          </w:tcPr>
          <w:p w14:paraId="5158A552" w14:textId="77777777" w:rsidR="009604C0" w:rsidRPr="001D54BE" w:rsidRDefault="00A227DE" w:rsidP="006962CE">
            <w:pPr>
              <w:pStyle w:val="Tabletext"/>
            </w:pPr>
            <w:r>
              <w:t>CountryName</w:t>
            </w:r>
          </w:p>
        </w:tc>
        <w:tc>
          <w:tcPr>
            <w:tcW w:w="11070" w:type="dxa"/>
          </w:tcPr>
          <w:p w14:paraId="50CB1E85" w14:textId="66BEF7C6" w:rsidR="00A227DE" w:rsidRDefault="00A227DE" w:rsidP="006962CE">
            <w:pPr>
              <w:pStyle w:val="Tabletext"/>
            </w:pPr>
            <w:r>
              <w:t>The full name of the country in which the payment recipient resides.</w:t>
            </w:r>
            <w:del w:id="1526" w:author="Linda Calder (FRB)" w:date="2021-12-20T10:13:00Z">
              <w:r w:rsidDel="00A227DE">
                <w:delText xml:space="preserve">  Used for check payments</w:delText>
              </w:r>
            </w:del>
          </w:p>
        </w:tc>
      </w:tr>
      <w:tr w:rsidR="00A227DE" w14:paraId="32FBF9D9" w14:textId="77777777" w:rsidTr="79DBD942">
        <w:trPr>
          <w:trHeight w:val="147"/>
        </w:trPr>
        <w:tc>
          <w:tcPr>
            <w:tcW w:w="2905" w:type="dxa"/>
          </w:tcPr>
          <w:p w14:paraId="18F035DB" w14:textId="77777777" w:rsidR="00A227DE" w:rsidRPr="001D54BE" w:rsidRDefault="00A227DE" w:rsidP="006962CE">
            <w:pPr>
              <w:pStyle w:val="Tabletext"/>
            </w:pPr>
            <w:r w:rsidRPr="001D54BE">
              <w:t>EndingPeriodOfAvailability</w:t>
            </w:r>
          </w:p>
        </w:tc>
        <w:tc>
          <w:tcPr>
            <w:tcW w:w="11070" w:type="dxa"/>
          </w:tcPr>
          <w:p w14:paraId="524EC582" w14:textId="77777777" w:rsidR="00A227DE" w:rsidRPr="001D54BE" w:rsidRDefault="00A227DE" w:rsidP="006962CE">
            <w:pPr>
              <w:pStyle w:val="Tabletext"/>
            </w:pPr>
            <w:r>
              <w:t>I</w:t>
            </w:r>
            <w:r w:rsidRPr="001D54BE">
              <w:t xml:space="preserve">dentifies the last year of availability under law that an account </w:t>
            </w:r>
            <w:r>
              <w:t xml:space="preserve">(annual and multiyear) </w:t>
            </w:r>
            <w:r w:rsidRPr="001D54BE">
              <w:t xml:space="preserve">may incur new </w:t>
            </w:r>
            <w:r>
              <w:t>o</w:t>
            </w:r>
            <w:r w:rsidRPr="001D54BE">
              <w:t>bligations.</w:t>
            </w:r>
          </w:p>
        </w:tc>
      </w:tr>
      <w:tr w:rsidR="00A227DE" w14:paraId="738BB776" w14:textId="77777777" w:rsidTr="79DBD942">
        <w:trPr>
          <w:trHeight w:val="147"/>
        </w:trPr>
        <w:tc>
          <w:tcPr>
            <w:tcW w:w="2905" w:type="dxa"/>
          </w:tcPr>
          <w:p w14:paraId="07ACC9B6" w14:textId="77777777" w:rsidR="00A227DE" w:rsidRPr="001D54BE" w:rsidRDefault="00A227DE" w:rsidP="006962CE">
            <w:pPr>
              <w:pStyle w:val="Tabletext"/>
            </w:pPr>
            <w:r w:rsidRPr="001D54BE">
              <w:t>FederalEmployerIdentificationNumber</w:t>
            </w:r>
          </w:p>
        </w:tc>
        <w:tc>
          <w:tcPr>
            <w:tcW w:w="11070" w:type="dxa"/>
          </w:tcPr>
          <w:p w14:paraId="0AC2F05C" w14:textId="77777777" w:rsidR="00A227DE" w:rsidRPr="001D54BE" w:rsidRDefault="00A227DE" w:rsidP="006962CE">
            <w:pPr>
              <w:pStyle w:val="Tabletext"/>
            </w:pPr>
            <w:r w:rsidRPr="001D54BE">
              <w:t>A number assigned to businesses by the IRS and used by DHHS for tracking child support payments.</w:t>
            </w:r>
          </w:p>
        </w:tc>
      </w:tr>
      <w:tr w:rsidR="00A227DE" w14:paraId="5198588D" w14:textId="77777777" w:rsidTr="79DBD942">
        <w:trPr>
          <w:trHeight w:val="147"/>
        </w:trPr>
        <w:tc>
          <w:tcPr>
            <w:tcW w:w="2905" w:type="dxa"/>
          </w:tcPr>
          <w:p w14:paraId="520A12FE" w14:textId="4D157E02" w:rsidR="00A227DE" w:rsidRPr="001D54BE" w:rsidRDefault="00A227DE" w:rsidP="006962CE">
            <w:pPr>
              <w:pStyle w:val="Tabletext"/>
            </w:pPr>
            <w:del w:id="1527" w:author="Linda Calder (FRB)" w:date="2021-12-20T09:56:00Z">
              <w:r w:rsidRPr="001D54BE" w:rsidDel="00C708EA">
                <w:delText>IndefiniteDeliveryVehicleAgencyIdentifier</w:delText>
              </w:r>
            </w:del>
          </w:p>
        </w:tc>
        <w:tc>
          <w:tcPr>
            <w:tcW w:w="11070" w:type="dxa"/>
          </w:tcPr>
          <w:p w14:paraId="67876E1E" w14:textId="51B2A29F" w:rsidR="00A227DE" w:rsidRPr="001D54BE" w:rsidRDefault="00A227DE" w:rsidP="006962CE">
            <w:pPr>
              <w:pStyle w:val="Tabletext"/>
            </w:pPr>
            <w:del w:id="1528" w:author="Linda Calder (FRB)" w:date="2021-12-20T09:56:00Z">
              <w:r w:rsidRPr="001D54BE" w:rsidDel="00C708EA">
                <w:delText>This is a code for an agency, but it does not necessarily represent the agency that issued the contract. Instead, it serves as part of the unique identification for Federal Procurement Data System IDV records. For awards records, it partially identifies a linked IDV record.</w:delText>
              </w:r>
            </w:del>
          </w:p>
        </w:tc>
      </w:tr>
      <w:tr w:rsidR="00A227DE" w14:paraId="5D7E77DA" w14:textId="77777777" w:rsidTr="79DBD942">
        <w:trPr>
          <w:trHeight w:val="147"/>
        </w:trPr>
        <w:tc>
          <w:tcPr>
            <w:tcW w:w="2905" w:type="dxa"/>
          </w:tcPr>
          <w:p w14:paraId="5C8A0964" w14:textId="3258D91F" w:rsidR="00A227DE" w:rsidRPr="001D54BE" w:rsidRDefault="00A227DE" w:rsidP="006962CE">
            <w:pPr>
              <w:pStyle w:val="Tabletext"/>
            </w:pPr>
            <w:del w:id="1529" w:author="Linda Calder (FRB)" w:date="2021-12-20T09:57:00Z">
              <w:r w:rsidRPr="001D54BE" w:rsidDel="00C708EA">
                <w:delText>IndefiniteDeliveryVehicleProcurementInstrument Identifier</w:delText>
              </w:r>
            </w:del>
          </w:p>
        </w:tc>
        <w:tc>
          <w:tcPr>
            <w:tcW w:w="11070" w:type="dxa"/>
          </w:tcPr>
          <w:p w14:paraId="369717F2" w14:textId="03FD9564" w:rsidR="00A227DE" w:rsidRPr="001D54BE" w:rsidRDefault="00A227DE" w:rsidP="006962CE">
            <w:pPr>
              <w:pStyle w:val="Tabletext"/>
            </w:pPr>
            <w:del w:id="1530" w:author="Linda Calder (FRB)" w:date="2021-12-20T09:57:00Z">
              <w:r w:rsidRPr="001D54BE" w:rsidDel="00C708EA">
                <w:delText>When reporting orders under Indefinite Delivery Vehicles (IDV) such as a GWAC, IDC, FSS, BOA, or BPA, report the Procurement Instrument Identifier (Contract Number or Agreement Number) of the IDV. For the initial load of a BPA under a FSS, this is the FSS contract number. Note: BOAs and BPAs are with industry and not with other Federal Agencies.</w:delText>
              </w:r>
            </w:del>
          </w:p>
        </w:tc>
      </w:tr>
      <w:tr w:rsidR="00A227DE" w14:paraId="637B9CEF" w14:textId="77777777" w:rsidTr="79DBD942">
        <w:trPr>
          <w:trHeight w:val="147"/>
        </w:trPr>
        <w:tc>
          <w:tcPr>
            <w:tcW w:w="2905" w:type="dxa"/>
          </w:tcPr>
          <w:p w14:paraId="57C8D756" w14:textId="77777777" w:rsidR="00A227DE" w:rsidRPr="001D54BE" w:rsidRDefault="00A227DE" w:rsidP="006962CE">
            <w:pPr>
              <w:pStyle w:val="Tabletext"/>
            </w:pPr>
            <w:r w:rsidRPr="001D54BE">
              <w:t>InputSystem</w:t>
            </w:r>
          </w:p>
        </w:tc>
        <w:tc>
          <w:tcPr>
            <w:tcW w:w="11070" w:type="dxa"/>
          </w:tcPr>
          <w:p w14:paraId="4EF9E2B8" w14:textId="77777777" w:rsidR="00A227DE" w:rsidRPr="001D54BE" w:rsidRDefault="00A227DE" w:rsidP="006962CE">
            <w:pPr>
              <w:pStyle w:val="Tabletext"/>
            </w:pPr>
            <w:r w:rsidRPr="001D54BE">
              <w:t>Identifies the sending trading partner.</w:t>
            </w:r>
          </w:p>
        </w:tc>
      </w:tr>
      <w:tr w:rsidR="00A227DE" w14:paraId="5295A13D" w14:textId="77777777" w:rsidTr="79DBD942">
        <w:trPr>
          <w:trHeight w:val="147"/>
        </w:trPr>
        <w:tc>
          <w:tcPr>
            <w:tcW w:w="2905" w:type="dxa"/>
          </w:tcPr>
          <w:p w14:paraId="184072D7" w14:textId="77777777" w:rsidR="00A227DE" w:rsidRPr="001D54BE" w:rsidRDefault="00A227DE" w:rsidP="006962CE">
            <w:pPr>
              <w:pStyle w:val="Tabletext"/>
            </w:pPr>
            <w:r w:rsidRPr="001D54BE">
              <w:t>IsCredit</w:t>
            </w:r>
          </w:p>
        </w:tc>
        <w:tc>
          <w:tcPr>
            <w:tcW w:w="11070" w:type="dxa"/>
          </w:tcPr>
          <w:p w14:paraId="7B8258CD" w14:textId="77777777" w:rsidR="00A227DE" w:rsidRPr="001D54BE" w:rsidRDefault="00A227DE" w:rsidP="006962CE">
            <w:pPr>
              <w:pStyle w:val="Tabletext"/>
            </w:pPr>
            <w:r w:rsidRPr="001D54BE">
              <w:t>Indicates if the item is a debit or credit, for example, a value of '1' would mean that it is a 'credit'. If the attribute is not populated, then the default value is understood to be '0'.</w:t>
            </w:r>
          </w:p>
        </w:tc>
      </w:tr>
      <w:tr w:rsidR="00A227DE" w14:paraId="6695B719" w14:textId="77777777" w:rsidTr="79DBD942">
        <w:trPr>
          <w:trHeight w:val="147"/>
        </w:trPr>
        <w:tc>
          <w:tcPr>
            <w:tcW w:w="2905" w:type="dxa"/>
          </w:tcPr>
          <w:p w14:paraId="5157893C" w14:textId="77777777" w:rsidR="00A227DE" w:rsidRPr="001D54BE" w:rsidRDefault="00A227DE" w:rsidP="006962CE">
            <w:pPr>
              <w:pStyle w:val="Tabletext"/>
            </w:pPr>
            <w:r>
              <w:t>IsSpecialHandling</w:t>
            </w:r>
          </w:p>
        </w:tc>
        <w:tc>
          <w:tcPr>
            <w:tcW w:w="11070" w:type="dxa"/>
          </w:tcPr>
          <w:p w14:paraId="2638A81A" w14:textId="77777777" w:rsidR="00A227DE" w:rsidRPr="001D54BE" w:rsidRDefault="00A227DE" w:rsidP="00B229E8">
            <w:pPr>
              <w:pStyle w:val="Tabletext"/>
            </w:pPr>
            <w:r>
              <w:t xml:space="preserve">Requires agency / </w:t>
            </w:r>
            <w:r w:rsidR="00B229E8">
              <w:t xml:space="preserve">Treasury </w:t>
            </w:r>
            <w:r>
              <w:t>collaboration prior to use.  Used for manual handling of checks such as the designated agent.</w:t>
            </w:r>
          </w:p>
        </w:tc>
      </w:tr>
      <w:tr w:rsidR="00A227DE" w14:paraId="3F927C3B" w14:textId="77777777" w:rsidTr="79DBD942">
        <w:trPr>
          <w:trHeight w:val="147"/>
        </w:trPr>
        <w:tc>
          <w:tcPr>
            <w:tcW w:w="2905" w:type="dxa"/>
          </w:tcPr>
          <w:p w14:paraId="189E2921" w14:textId="77777777" w:rsidR="00A227DE" w:rsidRPr="001D54BE" w:rsidRDefault="00A227DE" w:rsidP="006962CE">
            <w:pPr>
              <w:pStyle w:val="Tabletext"/>
            </w:pPr>
            <w:r w:rsidRPr="001D54BE">
              <w:t>IsTOP_Offset</w:t>
            </w:r>
          </w:p>
        </w:tc>
        <w:tc>
          <w:tcPr>
            <w:tcW w:w="11070" w:type="dxa"/>
          </w:tcPr>
          <w:p w14:paraId="069C91D0" w14:textId="77777777" w:rsidR="00A227DE" w:rsidRPr="001D54BE" w:rsidRDefault="00A227DE" w:rsidP="006962CE">
            <w:pPr>
              <w:pStyle w:val="Tabletext"/>
            </w:pPr>
            <w:r w:rsidRPr="001D54BE">
              <w:t>Indicates the payment eligibility of the payment offset</w:t>
            </w:r>
          </w:p>
        </w:tc>
      </w:tr>
      <w:tr w:rsidR="00A227DE" w14:paraId="3DC9AD29" w14:textId="77777777" w:rsidTr="79DBD942">
        <w:trPr>
          <w:trHeight w:val="147"/>
        </w:trPr>
        <w:tc>
          <w:tcPr>
            <w:tcW w:w="2905" w:type="dxa"/>
          </w:tcPr>
          <w:p w14:paraId="71B4A897" w14:textId="77777777" w:rsidR="00A227DE" w:rsidRPr="001D54BE" w:rsidRDefault="00A227DE" w:rsidP="006962CE">
            <w:pPr>
              <w:pStyle w:val="Tabletext"/>
            </w:pPr>
            <w:r w:rsidRPr="001D54BE">
              <w:t>MainAccountCode</w:t>
            </w:r>
          </w:p>
        </w:tc>
        <w:tc>
          <w:tcPr>
            <w:tcW w:w="11070" w:type="dxa"/>
          </w:tcPr>
          <w:p w14:paraId="3AB49BCC" w14:textId="77777777" w:rsidR="00A227DE" w:rsidRPr="001D54BE" w:rsidRDefault="00A227DE" w:rsidP="006962CE">
            <w:pPr>
              <w:pStyle w:val="Tabletext"/>
            </w:pPr>
            <w:r w:rsidRPr="001D54BE">
              <w:t>Identifies the type and purpose of the fund.</w:t>
            </w:r>
          </w:p>
        </w:tc>
      </w:tr>
      <w:tr w:rsidR="00A227DE" w14:paraId="409B151D" w14:textId="77777777" w:rsidTr="79DBD942">
        <w:trPr>
          <w:trHeight w:val="147"/>
        </w:trPr>
        <w:tc>
          <w:tcPr>
            <w:tcW w:w="2905" w:type="dxa"/>
          </w:tcPr>
          <w:p w14:paraId="7D04E5BE" w14:textId="3B4CD9FF" w:rsidR="00A227DE" w:rsidRPr="001D54BE" w:rsidRDefault="00A227DE" w:rsidP="006962CE">
            <w:pPr>
              <w:pStyle w:val="Tabletext"/>
            </w:pPr>
            <w:r>
              <w:t>Pa</w:t>
            </w:r>
            <w:ins w:id="1531" w:author="Linda Calder (FRB)" w:date="2021-12-20T10:13:00Z">
              <w:r w:rsidR="00A8228C">
                <w:t>yee</w:t>
              </w:r>
            </w:ins>
            <w:del w:id="1532" w:author="Linda Calder (FRB)" w:date="2021-12-20T10:13:00Z">
              <w:r w:rsidDel="00A227DE">
                <w:delText>rty</w:delText>
              </w:r>
            </w:del>
            <w:r>
              <w:t>Name</w:t>
            </w:r>
          </w:p>
        </w:tc>
        <w:tc>
          <w:tcPr>
            <w:tcW w:w="11070" w:type="dxa"/>
          </w:tcPr>
          <w:p w14:paraId="3FEEA0C9" w14:textId="77777777" w:rsidR="00A227DE" w:rsidRPr="001D54BE" w:rsidRDefault="00A227DE" w:rsidP="006962CE">
            <w:pPr>
              <w:pStyle w:val="Tabletext"/>
            </w:pPr>
            <w:r w:rsidRPr="001D54BE">
              <w:t xml:space="preserve">Contains the full name of a payee. The name of the party whether individual or organization. </w:t>
            </w:r>
          </w:p>
        </w:tc>
      </w:tr>
      <w:tr w:rsidR="00A227DE" w14:paraId="6D0CEDC2" w14:textId="77777777" w:rsidTr="79DBD942">
        <w:trPr>
          <w:trHeight w:val="147"/>
        </w:trPr>
        <w:tc>
          <w:tcPr>
            <w:tcW w:w="2905" w:type="dxa"/>
          </w:tcPr>
          <w:p w14:paraId="1885C810" w14:textId="23623FFD" w:rsidR="00A227DE" w:rsidRPr="001D54BE" w:rsidRDefault="00A227DE" w:rsidP="006962CE">
            <w:pPr>
              <w:pStyle w:val="Tabletext"/>
            </w:pPr>
            <w:r>
              <w:t>Pa</w:t>
            </w:r>
            <w:ins w:id="1533" w:author="Linda Calder (FRB)" w:date="2021-12-20T10:14:00Z">
              <w:r w:rsidR="00A8228C">
                <w:t>yee</w:t>
              </w:r>
            </w:ins>
            <w:del w:id="1534" w:author="Linda Calder (FRB)" w:date="2021-12-20T10:13:00Z">
              <w:r w:rsidDel="00A227DE">
                <w:delText>rty</w:delText>
              </w:r>
            </w:del>
            <w:r>
              <w:t>Name_Secondary</w:t>
            </w:r>
          </w:p>
        </w:tc>
        <w:tc>
          <w:tcPr>
            <w:tcW w:w="11070" w:type="dxa"/>
          </w:tcPr>
          <w:p w14:paraId="5F58CF13" w14:textId="18CE7AD2" w:rsidR="00A227DE" w:rsidRPr="001D54BE" w:rsidRDefault="00A227DE" w:rsidP="006962CE">
            <w:pPr>
              <w:pStyle w:val="Tabletext"/>
            </w:pPr>
            <w:r w:rsidRPr="001D54BE">
              <w:t>Contains the full name of a</w:t>
            </w:r>
            <w:ins w:id="1535" w:author="Linda Calder (FRB)" w:date="2021-12-20T10:14:00Z">
              <w:r w:rsidR="00A8228C">
                <w:t>n</w:t>
              </w:r>
            </w:ins>
            <w:r w:rsidRPr="001D54BE">
              <w:t xml:space="preserve"> </w:t>
            </w:r>
            <w:del w:id="1536" w:author="Linda Calder (FRB)" w:date="2021-12-20T10:14:00Z">
              <w:r w:rsidRPr="001D54BE" w:rsidDel="00A8228C">
                <w:delText>secondary</w:delText>
              </w:r>
            </w:del>
            <w:ins w:id="1537" w:author="Linda Calder (FRB)" w:date="2021-12-20T10:14:00Z">
              <w:r w:rsidR="00A8228C">
                <w:t>additional</w:t>
              </w:r>
            </w:ins>
            <w:r w:rsidRPr="001D54BE">
              <w:t xml:space="preserve"> payee. The name of the secondary party whether individual or organization.</w:t>
            </w:r>
          </w:p>
        </w:tc>
      </w:tr>
      <w:tr w:rsidR="00A227DE" w14:paraId="2F6C8DE1" w14:textId="77777777" w:rsidTr="79DBD942">
        <w:trPr>
          <w:trHeight w:val="147"/>
        </w:trPr>
        <w:tc>
          <w:tcPr>
            <w:tcW w:w="2905" w:type="dxa"/>
          </w:tcPr>
          <w:p w14:paraId="240A0DDC" w14:textId="77777777" w:rsidR="00A227DE" w:rsidRPr="001D54BE" w:rsidRDefault="00A227DE" w:rsidP="006962CE">
            <w:pPr>
              <w:pStyle w:val="Tabletext"/>
            </w:pPr>
            <w:r w:rsidRPr="001D54BE">
              <w:t>PayeeAddressLine_1-4</w:t>
            </w:r>
          </w:p>
        </w:tc>
        <w:tc>
          <w:tcPr>
            <w:tcW w:w="11070" w:type="dxa"/>
          </w:tcPr>
          <w:p w14:paraId="30C2776E" w14:textId="77777777" w:rsidR="00A227DE" w:rsidRPr="001D54BE" w:rsidRDefault="00A227DE" w:rsidP="006962CE">
            <w:pPr>
              <w:pStyle w:val="Tabletext"/>
            </w:pPr>
            <w:r w:rsidRPr="001D54BE">
              <w:t>The mailing address of the payee.  Address lines left blank will not be printed.</w:t>
            </w:r>
          </w:p>
        </w:tc>
      </w:tr>
      <w:tr w:rsidR="00A227DE" w14:paraId="08C2FFDA" w14:textId="77777777" w:rsidTr="79DBD942">
        <w:trPr>
          <w:trHeight w:val="147"/>
        </w:trPr>
        <w:tc>
          <w:tcPr>
            <w:tcW w:w="2905" w:type="dxa"/>
          </w:tcPr>
          <w:p w14:paraId="728BBF2F" w14:textId="77777777" w:rsidR="00A227DE" w:rsidRPr="001D54BE" w:rsidRDefault="00A227DE" w:rsidP="006962CE">
            <w:pPr>
              <w:pStyle w:val="Tabletext"/>
            </w:pPr>
            <w:r w:rsidRPr="001D54BE">
              <w:t>PayeeIdentifier</w:t>
            </w:r>
          </w:p>
        </w:tc>
        <w:tc>
          <w:tcPr>
            <w:tcW w:w="11070" w:type="dxa"/>
          </w:tcPr>
          <w:p w14:paraId="76327518" w14:textId="77777777" w:rsidR="00A227DE" w:rsidRPr="001D54BE" w:rsidRDefault="00A227DE" w:rsidP="00902425">
            <w:pPr>
              <w:pStyle w:val="Tabletext"/>
            </w:pPr>
            <w:r>
              <w:t xml:space="preserve">The payee's Taxpayer Identification Number (TIN), Vendor ID, </w:t>
            </w:r>
            <w:r w:rsidR="00902425">
              <w:t>Social Security Number (</w:t>
            </w:r>
            <w:r>
              <w:t>SSN</w:t>
            </w:r>
            <w:r w:rsidR="00902425">
              <w:t xml:space="preserve">) </w:t>
            </w:r>
            <w:r w:rsidR="00FC4B7C">
              <w:t xml:space="preserve">Employer Tax Identification Number (EIN), </w:t>
            </w:r>
            <w:r w:rsidR="00902425">
              <w:t>Individual Tax</w:t>
            </w:r>
            <w:r w:rsidR="0000759A">
              <w:t>payer</w:t>
            </w:r>
            <w:r w:rsidR="00902425">
              <w:t xml:space="preserve"> Identification Number </w:t>
            </w:r>
            <w:r>
              <w:t xml:space="preserve"> </w:t>
            </w:r>
            <w:r w:rsidR="004B68A5">
              <w:t xml:space="preserve">(ITIN), </w:t>
            </w:r>
            <w:r>
              <w:t>or other valid Payee ID.</w:t>
            </w:r>
          </w:p>
        </w:tc>
      </w:tr>
      <w:tr w:rsidR="00A227DE" w14:paraId="4E4A8089" w14:textId="77777777" w:rsidTr="79DBD942">
        <w:trPr>
          <w:trHeight w:val="147"/>
        </w:trPr>
        <w:tc>
          <w:tcPr>
            <w:tcW w:w="2905" w:type="dxa"/>
          </w:tcPr>
          <w:p w14:paraId="3BDDF17D" w14:textId="77777777" w:rsidR="00A227DE" w:rsidRPr="001D54BE" w:rsidRDefault="00A227DE" w:rsidP="006962CE">
            <w:pPr>
              <w:pStyle w:val="Tabletext"/>
            </w:pPr>
            <w:r w:rsidRPr="001D54BE">
              <w:lastRenderedPageBreak/>
              <w:t>PayeeIdentifier_Secondary</w:t>
            </w:r>
          </w:p>
        </w:tc>
        <w:tc>
          <w:tcPr>
            <w:tcW w:w="11070" w:type="dxa"/>
          </w:tcPr>
          <w:p w14:paraId="4C861117" w14:textId="77777777" w:rsidR="00A227DE" w:rsidRPr="001D54BE" w:rsidRDefault="00A227DE" w:rsidP="006962CE">
            <w:pPr>
              <w:pStyle w:val="Tabletext"/>
            </w:pPr>
            <w:r>
              <w:t xml:space="preserve">The Secondary party’s Taxpayer Identification Number (TIN), Vendor ID, </w:t>
            </w:r>
            <w:r w:rsidR="00902425">
              <w:t>Social Security Number (</w:t>
            </w:r>
            <w:r>
              <w:t>SSN</w:t>
            </w:r>
            <w:r w:rsidR="00902425">
              <w:t>)</w:t>
            </w:r>
            <w:r>
              <w:t xml:space="preserve">, </w:t>
            </w:r>
            <w:r w:rsidR="00FC4B7C">
              <w:t xml:space="preserve">Employer Tax Identification Number (EIN), </w:t>
            </w:r>
            <w:r w:rsidR="004B68A5">
              <w:t>Individual Tax</w:t>
            </w:r>
            <w:r w:rsidR="0000759A">
              <w:t>payer</w:t>
            </w:r>
            <w:r w:rsidR="004B68A5">
              <w:t xml:space="preserve"> Identification Number (ITIN), </w:t>
            </w:r>
            <w:r>
              <w:t>or other valid ID.</w:t>
            </w:r>
          </w:p>
        </w:tc>
      </w:tr>
      <w:tr w:rsidR="00A227DE" w14:paraId="0BBD5D74" w14:textId="77777777" w:rsidTr="79DBD942">
        <w:trPr>
          <w:trHeight w:val="147"/>
        </w:trPr>
        <w:tc>
          <w:tcPr>
            <w:tcW w:w="2905" w:type="dxa"/>
          </w:tcPr>
          <w:p w14:paraId="1B31F82A" w14:textId="77777777" w:rsidR="00A227DE" w:rsidRPr="001D54BE" w:rsidRDefault="00A227DE" w:rsidP="006962CE">
            <w:pPr>
              <w:pStyle w:val="Tabletext"/>
            </w:pPr>
            <w:r w:rsidRPr="001D54BE">
              <w:t>PayeeStreetAddress</w:t>
            </w:r>
          </w:p>
        </w:tc>
        <w:tc>
          <w:tcPr>
            <w:tcW w:w="11070" w:type="dxa"/>
          </w:tcPr>
          <w:p w14:paraId="670A286A" w14:textId="77777777" w:rsidR="00A227DE" w:rsidRPr="001D54BE" w:rsidRDefault="00A227DE" w:rsidP="006962CE">
            <w:pPr>
              <w:pStyle w:val="Tabletext"/>
            </w:pPr>
            <w:r w:rsidRPr="001D54BE">
              <w:t>Address of the payee for mailing TOP offset letter, if needed, for ACH payments.  For IAT payments, this field is required.</w:t>
            </w:r>
          </w:p>
        </w:tc>
      </w:tr>
      <w:tr w:rsidR="00A56A92" w14:paraId="407D0D44" w14:textId="77777777" w:rsidTr="79DBD942">
        <w:trPr>
          <w:trHeight w:val="147"/>
        </w:trPr>
        <w:tc>
          <w:tcPr>
            <w:tcW w:w="2905" w:type="dxa"/>
          </w:tcPr>
          <w:p w14:paraId="7AB6D0AD" w14:textId="77777777" w:rsidR="00A56A92" w:rsidRPr="001D54BE" w:rsidRDefault="00A56A92" w:rsidP="006962CE">
            <w:pPr>
              <w:pStyle w:val="Tabletext"/>
            </w:pPr>
            <w:r>
              <w:t>PayerMechanism</w:t>
            </w:r>
          </w:p>
        </w:tc>
        <w:tc>
          <w:tcPr>
            <w:tcW w:w="11070" w:type="dxa"/>
          </w:tcPr>
          <w:p w14:paraId="52707D20" w14:textId="77777777" w:rsidR="00A56A92" w:rsidRPr="001D54BE" w:rsidRDefault="00A56A92" w:rsidP="006962CE">
            <w:pPr>
              <w:pStyle w:val="Tabletext"/>
            </w:pPr>
            <w:r>
              <w:t>Identifies the payment medium for the transaction.</w:t>
            </w:r>
          </w:p>
        </w:tc>
      </w:tr>
      <w:tr w:rsidR="00EF37E4" w14:paraId="173B78AF" w14:textId="77777777" w:rsidTr="79DBD942">
        <w:trPr>
          <w:trHeight w:val="147"/>
        </w:trPr>
        <w:tc>
          <w:tcPr>
            <w:tcW w:w="2905" w:type="dxa"/>
          </w:tcPr>
          <w:p w14:paraId="1872BEF9" w14:textId="77777777" w:rsidR="00EF37E4" w:rsidRPr="001D54BE" w:rsidRDefault="00EF37E4" w:rsidP="006962CE">
            <w:pPr>
              <w:pStyle w:val="Tabletext"/>
            </w:pPr>
            <w:r>
              <w:t>PaymentDescriptionCode</w:t>
            </w:r>
          </w:p>
        </w:tc>
        <w:tc>
          <w:tcPr>
            <w:tcW w:w="11070" w:type="dxa"/>
          </w:tcPr>
          <w:p w14:paraId="05152510" w14:textId="77777777" w:rsidR="00EF37E4" w:rsidRPr="001D54BE" w:rsidRDefault="00EF37E4" w:rsidP="006962CE">
            <w:pPr>
              <w:pStyle w:val="Tabletext"/>
            </w:pPr>
            <w:r>
              <w:t>Identifier to allow TOP to determine the percentage of offset to be taken during delinquent debt screening. Examples include, “IN” (Initial), “RE” (Regular), “FI” (Final”, “BA” (Bankruptcy).</w:t>
            </w:r>
          </w:p>
        </w:tc>
      </w:tr>
      <w:tr w:rsidR="00A227DE" w14:paraId="3A511F65" w14:textId="77777777" w:rsidTr="79DBD942">
        <w:trPr>
          <w:trHeight w:val="147"/>
        </w:trPr>
        <w:tc>
          <w:tcPr>
            <w:tcW w:w="2905" w:type="dxa"/>
          </w:tcPr>
          <w:p w14:paraId="5F9188F2" w14:textId="77777777" w:rsidR="00A227DE" w:rsidRPr="001D54BE" w:rsidRDefault="00A227DE" w:rsidP="006962CE">
            <w:pPr>
              <w:pStyle w:val="Tabletext"/>
            </w:pPr>
            <w:r w:rsidRPr="001D54BE">
              <w:t>PaymentIdentifier</w:t>
            </w:r>
          </w:p>
        </w:tc>
        <w:tc>
          <w:tcPr>
            <w:tcW w:w="11070" w:type="dxa"/>
          </w:tcPr>
          <w:p w14:paraId="6D3F8EAB" w14:textId="77777777" w:rsidR="00A227DE" w:rsidRPr="001D54BE" w:rsidRDefault="00A227DE" w:rsidP="006962CE">
            <w:pPr>
              <w:pStyle w:val="Tabletext"/>
            </w:pPr>
            <w:r w:rsidRPr="001D54BE">
              <w:t>Used as a unique identifier for each payment to relate the records appropriately.  Also used for matched letters.</w:t>
            </w:r>
          </w:p>
        </w:tc>
      </w:tr>
      <w:tr w:rsidR="00A227DE" w14:paraId="13ABAF12" w14:textId="77777777" w:rsidTr="79DBD942">
        <w:trPr>
          <w:trHeight w:val="147"/>
        </w:trPr>
        <w:tc>
          <w:tcPr>
            <w:tcW w:w="2905" w:type="dxa"/>
          </w:tcPr>
          <w:p w14:paraId="552E4779" w14:textId="77777777" w:rsidR="00A227DE" w:rsidRDefault="00A227DE" w:rsidP="006962CE">
            <w:pPr>
              <w:pStyle w:val="Tabletext"/>
            </w:pPr>
            <w:r>
              <w:t>PaymentIdentificationLine_1-14</w:t>
            </w:r>
          </w:p>
        </w:tc>
        <w:tc>
          <w:tcPr>
            <w:tcW w:w="11070" w:type="dxa"/>
          </w:tcPr>
          <w:p w14:paraId="6B78C85E" w14:textId="77777777" w:rsidR="00A227DE" w:rsidRDefault="00A227DE" w:rsidP="006962CE">
            <w:pPr>
              <w:pStyle w:val="Tabletext"/>
            </w:pPr>
            <w:r>
              <w:t>Content to be printed on check stubs.</w:t>
            </w:r>
          </w:p>
        </w:tc>
      </w:tr>
      <w:tr w:rsidR="00A227DE" w14:paraId="4EE2C3E2" w14:textId="77777777" w:rsidTr="79DBD942">
        <w:trPr>
          <w:trHeight w:val="147"/>
        </w:trPr>
        <w:tc>
          <w:tcPr>
            <w:tcW w:w="2905" w:type="dxa"/>
          </w:tcPr>
          <w:p w14:paraId="3C67EED3" w14:textId="77777777" w:rsidR="00A227DE" w:rsidRPr="001D54BE" w:rsidRDefault="00A227DE" w:rsidP="006962CE">
            <w:pPr>
              <w:pStyle w:val="Tabletext"/>
            </w:pPr>
            <w:r>
              <w:t>Payment Recipient TIN indicator</w:t>
            </w:r>
          </w:p>
        </w:tc>
        <w:tc>
          <w:tcPr>
            <w:tcW w:w="11070" w:type="dxa"/>
          </w:tcPr>
          <w:p w14:paraId="7A41F1B6" w14:textId="77777777" w:rsidR="00A227DE" w:rsidRPr="001D54BE" w:rsidRDefault="00A227DE" w:rsidP="0064187C">
            <w:pPr>
              <w:pStyle w:val="Tabletext"/>
            </w:pPr>
            <w:r>
              <w:t>Indicates whether the TIN</w:t>
            </w:r>
            <w:r w:rsidR="006862B0">
              <w:t xml:space="preserve"> (Tax</w:t>
            </w:r>
            <w:r w:rsidR="0064187C">
              <w:t>payer</w:t>
            </w:r>
            <w:r w:rsidR="006862B0">
              <w:t xml:space="preserve"> Identification Number)</w:t>
            </w:r>
            <w:r>
              <w:t xml:space="preserve"> is an SSN</w:t>
            </w:r>
            <w:r w:rsidR="006862B0">
              <w:t xml:space="preserve"> (Social Security Number)</w:t>
            </w:r>
            <w:r w:rsidR="00A15A8E">
              <w:t>,</w:t>
            </w:r>
            <w:r w:rsidR="006862B0">
              <w:t xml:space="preserve"> Employer Identification Number</w:t>
            </w:r>
            <w:r w:rsidR="0064187C">
              <w:t xml:space="preserve"> (EIN</w:t>
            </w:r>
            <w:r w:rsidR="006862B0">
              <w:t>)</w:t>
            </w:r>
            <w:r w:rsidR="00A15A8E">
              <w:t>, or</w:t>
            </w:r>
            <w:r w:rsidR="00BA4EE0">
              <w:t xml:space="preserve"> Individual Tax</w:t>
            </w:r>
            <w:r w:rsidR="0000759A">
              <w:t>payer</w:t>
            </w:r>
            <w:r w:rsidR="00BA4EE0">
              <w:t xml:space="preserve"> Identification Number (</w:t>
            </w:r>
            <w:r w:rsidR="00A15A8E">
              <w:t>ITIN</w:t>
            </w:r>
            <w:r w:rsidR="00BA4EE0">
              <w:t>)</w:t>
            </w:r>
            <w:r>
              <w:t>.</w:t>
            </w:r>
          </w:p>
        </w:tc>
      </w:tr>
      <w:tr w:rsidR="00A227DE" w14:paraId="61274C52" w14:textId="77777777" w:rsidTr="79DBD942">
        <w:trPr>
          <w:trHeight w:val="147"/>
        </w:trPr>
        <w:tc>
          <w:tcPr>
            <w:tcW w:w="2905" w:type="dxa"/>
          </w:tcPr>
          <w:p w14:paraId="6C819D2D" w14:textId="77777777" w:rsidR="00A227DE" w:rsidRPr="001D54BE" w:rsidRDefault="00A227DE" w:rsidP="006962CE">
            <w:pPr>
              <w:pStyle w:val="Tabletext"/>
            </w:pPr>
            <w:r w:rsidRPr="001D54BE">
              <w:t>PaymentTypeCode</w:t>
            </w:r>
          </w:p>
        </w:tc>
        <w:tc>
          <w:tcPr>
            <w:tcW w:w="11070" w:type="dxa"/>
          </w:tcPr>
          <w:p w14:paraId="4377ACA7" w14:textId="77777777" w:rsidR="00A227DE" w:rsidRPr="001D54BE" w:rsidRDefault="00A227DE" w:rsidP="00F83ED6">
            <w:pPr>
              <w:pStyle w:val="Tabletext"/>
            </w:pPr>
            <w:r>
              <w:t xml:space="preserve">The type of payment as defined in </w:t>
            </w:r>
            <w:hyperlink w:anchor="_Appendix_E__1">
              <w:r w:rsidRPr="79DBD942">
                <w:rPr>
                  <w:rStyle w:val="Hyperlink"/>
                </w:rPr>
                <w:t xml:space="preserve">Appendix </w:t>
              </w:r>
              <w:r w:rsidR="00F83ED6" w:rsidRPr="79DBD942">
                <w:rPr>
                  <w:rStyle w:val="Hyperlink"/>
                </w:rPr>
                <w:t>E</w:t>
              </w:r>
            </w:hyperlink>
          </w:p>
        </w:tc>
      </w:tr>
      <w:tr w:rsidR="00A227DE" w14:paraId="0AF9EE58" w14:textId="77777777" w:rsidTr="79DBD942">
        <w:trPr>
          <w:trHeight w:val="147"/>
        </w:trPr>
        <w:tc>
          <w:tcPr>
            <w:tcW w:w="2905" w:type="dxa"/>
          </w:tcPr>
          <w:p w14:paraId="3BA7D4D5" w14:textId="77777777" w:rsidR="00A227DE" w:rsidRPr="001D54BE" w:rsidRDefault="00A227DE" w:rsidP="006962CE">
            <w:pPr>
              <w:pStyle w:val="Tabletext"/>
            </w:pPr>
            <w:r w:rsidRPr="001D54BE">
              <w:t>PostalCode</w:t>
            </w:r>
          </w:p>
        </w:tc>
        <w:tc>
          <w:tcPr>
            <w:tcW w:w="11070" w:type="dxa"/>
          </w:tcPr>
          <w:p w14:paraId="309CD090" w14:textId="77777777" w:rsidR="00A227DE" w:rsidRPr="001D54BE" w:rsidRDefault="00A227DE" w:rsidP="006962CE">
            <w:pPr>
              <w:pStyle w:val="Tabletext"/>
            </w:pPr>
            <w:r w:rsidRPr="001D54BE">
              <w:t>A code of letters and/or digits added to an address line.</w:t>
            </w:r>
            <w:r>
              <w:t xml:space="preserve"> (Zip code)</w:t>
            </w:r>
          </w:p>
        </w:tc>
      </w:tr>
      <w:tr w:rsidR="00A227DE" w14:paraId="71DC8F93" w14:textId="77777777" w:rsidTr="79DBD942">
        <w:trPr>
          <w:trHeight w:val="147"/>
        </w:trPr>
        <w:tc>
          <w:tcPr>
            <w:tcW w:w="2905" w:type="dxa"/>
          </w:tcPr>
          <w:p w14:paraId="31396B21" w14:textId="77777777" w:rsidR="00A227DE" w:rsidRPr="001D54BE" w:rsidRDefault="00A227DE" w:rsidP="006962CE">
            <w:pPr>
              <w:pStyle w:val="Tabletext"/>
            </w:pPr>
            <w:r>
              <w:t>PostalCodeExtension</w:t>
            </w:r>
          </w:p>
        </w:tc>
        <w:tc>
          <w:tcPr>
            <w:tcW w:w="11070" w:type="dxa"/>
          </w:tcPr>
          <w:p w14:paraId="02CF9D92" w14:textId="77777777" w:rsidR="00A227DE" w:rsidRPr="001D54BE" w:rsidRDefault="00A227DE" w:rsidP="006962CE">
            <w:pPr>
              <w:pStyle w:val="Tabletext"/>
            </w:pPr>
            <w:r>
              <w:t>4-digit extension of postal code.</w:t>
            </w:r>
            <w:r w:rsidRPr="001D54BE">
              <w:t xml:space="preserve">  </w:t>
            </w:r>
          </w:p>
        </w:tc>
      </w:tr>
      <w:tr w:rsidR="00A227DE" w:rsidRPr="009942F7" w14:paraId="0C5A81A3" w14:textId="77777777" w:rsidTr="79DBD942">
        <w:trPr>
          <w:trHeight w:val="147"/>
        </w:trPr>
        <w:tc>
          <w:tcPr>
            <w:tcW w:w="2905" w:type="dxa"/>
          </w:tcPr>
          <w:p w14:paraId="357CFAAF" w14:textId="77777777" w:rsidR="00A227DE" w:rsidRPr="001D54BE" w:rsidRDefault="00A227DE" w:rsidP="006962CE">
            <w:pPr>
              <w:pStyle w:val="Tabletext"/>
            </w:pPr>
            <w:r w:rsidRPr="001D54BE">
              <w:t>PostNetBarcodeDeliveryPoint</w:t>
            </w:r>
          </w:p>
        </w:tc>
        <w:tc>
          <w:tcPr>
            <w:tcW w:w="11070" w:type="dxa"/>
          </w:tcPr>
          <w:p w14:paraId="16A9D4EF" w14:textId="77777777" w:rsidR="00A227DE" w:rsidRPr="001D54BE" w:rsidRDefault="00A227DE" w:rsidP="006962CE">
            <w:pPr>
              <w:pStyle w:val="Tabletext"/>
            </w:pPr>
            <w:r w:rsidRPr="001D54BE">
              <w:t xml:space="preserve">Part of the PostNet barcode that is applied to the check for obtaining postage discounts.  </w:t>
            </w:r>
          </w:p>
        </w:tc>
      </w:tr>
      <w:tr w:rsidR="00A227DE" w:rsidRPr="009942F7" w14:paraId="1C5D2B0F" w14:textId="77777777" w:rsidTr="79DBD942">
        <w:trPr>
          <w:trHeight w:val="147"/>
        </w:trPr>
        <w:tc>
          <w:tcPr>
            <w:tcW w:w="2905" w:type="dxa"/>
          </w:tcPr>
          <w:p w14:paraId="072BEF29" w14:textId="77777777" w:rsidR="00A227DE" w:rsidRPr="001D54BE" w:rsidRDefault="00A227DE" w:rsidP="006962CE">
            <w:pPr>
              <w:pStyle w:val="Tabletext"/>
            </w:pPr>
            <w:r w:rsidRPr="001D54BE">
              <w:t>PostNetBarcodeCheckDigit</w:t>
            </w:r>
          </w:p>
        </w:tc>
        <w:tc>
          <w:tcPr>
            <w:tcW w:w="11070" w:type="dxa"/>
          </w:tcPr>
          <w:p w14:paraId="3B829A10" w14:textId="77777777" w:rsidR="00A227DE" w:rsidRPr="001D54BE" w:rsidRDefault="00A227DE" w:rsidP="006962CE">
            <w:pPr>
              <w:pStyle w:val="Tabletext"/>
            </w:pPr>
            <w:r w:rsidRPr="001D54BE">
              <w:t xml:space="preserve">Part of the PostNet barcode that is applied to the check for obtaining postage discounts.  </w:t>
            </w:r>
          </w:p>
        </w:tc>
      </w:tr>
      <w:tr w:rsidR="00A227DE" w14:paraId="51331A05" w14:textId="77777777" w:rsidTr="79DBD942">
        <w:trPr>
          <w:trHeight w:val="147"/>
        </w:trPr>
        <w:tc>
          <w:tcPr>
            <w:tcW w:w="2905" w:type="dxa"/>
            <w:vAlign w:val="bottom"/>
          </w:tcPr>
          <w:p w14:paraId="3D49B0B9" w14:textId="64EB0621" w:rsidR="00A227DE" w:rsidRPr="001D54BE" w:rsidRDefault="00A227DE" w:rsidP="006962CE">
            <w:pPr>
              <w:pStyle w:val="Tabletext"/>
            </w:pPr>
            <w:del w:id="1538" w:author="Linda Calder (FRB)" w:date="2021-12-20T09:57:00Z">
              <w:r w:rsidRPr="001D54BE" w:rsidDel="00C708EA">
                <w:delText>ProcurementInstrumentIdentifer</w:delText>
              </w:r>
            </w:del>
          </w:p>
        </w:tc>
        <w:tc>
          <w:tcPr>
            <w:tcW w:w="11070" w:type="dxa"/>
          </w:tcPr>
          <w:p w14:paraId="4F0D6D9E" w14:textId="0FF27E7C" w:rsidR="00A227DE" w:rsidRPr="001D54BE" w:rsidRDefault="00A227DE" w:rsidP="006962CE">
            <w:pPr>
              <w:pStyle w:val="Tabletext"/>
            </w:pPr>
            <w:del w:id="1539" w:author="Linda Calder (FRB)" w:date="2021-12-20T09:57:00Z">
              <w:r w:rsidDel="00A227DE">
                <w:delText>The unique identifier for each contract, agreement or order associated with the payment.</w:delText>
              </w:r>
            </w:del>
          </w:p>
        </w:tc>
      </w:tr>
      <w:tr w:rsidR="00A227DE" w14:paraId="39E583F6" w14:textId="77777777" w:rsidTr="79DBD942">
        <w:trPr>
          <w:trHeight w:val="147"/>
        </w:trPr>
        <w:tc>
          <w:tcPr>
            <w:tcW w:w="2905" w:type="dxa"/>
          </w:tcPr>
          <w:p w14:paraId="307A0091" w14:textId="21F9898A" w:rsidR="00A227DE" w:rsidRPr="001D54BE" w:rsidRDefault="00A227DE" w:rsidP="006962CE">
            <w:pPr>
              <w:pStyle w:val="Tabletext"/>
            </w:pPr>
            <w:del w:id="1540" w:author="Linda Calder (FRB)" w:date="2021-12-20T09:57:00Z">
              <w:r w:rsidRPr="001D54BE" w:rsidDel="00C708EA">
                <w:delText>Procurement</w:delText>
              </w:r>
              <w:r w:rsidDel="00C708EA">
                <w:delText>A</w:delText>
              </w:r>
              <w:r w:rsidRPr="001D54BE" w:rsidDel="00C708EA">
                <w:delText>gencyIdentifier</w:delText>
              </w:r>
            </w:del>
          </w:p>
        </w:tc>
        <w:tc>
          <w:tcPr>
            <w:tcW w:w="11070" w:type="dxa"/>
          </w:tcPr>
          <w:p w14:paraId="537490D8" w14:textId="51478E54" w:rsidR="00A227DE" w:rsidRPr="001D54BE" w:rsidRDefault="00A227DE" w:rsidP="006962CE">
            <w:pPr>
              <w:pStyle w:val="Tabletext"/>
            </w:pPr>
            <w:del w:id="1541" w:author="Linda Calder (FRB)" w:date="2021-12-20T09:57:00Z">
              <w:r w:rsidRPr="001D54BE" w:rsidDel="00C708EA">
                <w:delText>Code for a governmental agency, but it does not necessarily represent the agency that issued the contract. Instead, it serves only as part of the unique identification for Federal Procurement Data System awards records.</w:delText>
              </w:r>
            </w:del>
          </w:p>
        </w:tc>
      </w:tr>
      <w:tr w:rsidR="00A227DE" w14:paraId="17F97163" w14:textId="77777777" w:rsidTr="79DBD942">
        <w:trPr>
          <w:trHeight w:val="147"/>
        </w:trPr>
        <w:tc>
          <w:tcPr>
            <w:tcW w:w="2905" w:type="dxa"/>
          </w:tcPr>
          <w:p w14:paraId="350457DF" w14:textId="77777777" w:rsidR="00A227DE" w:rsidRPr="001D54BE" w:rsidRDefault="00A227DE" w:rsidP="006962CE">
            <w:pPr>
              <w:pStyle w:val="Tabletext"/>
            </w:pPr>
            <w:r w:rsidRPr="001D54BE">
              <w:t>Reconcilement</w:t>
            </w:r>
          </w:p>
        </w:tc>
        <w:tc>
          <w:tcPr>
            <w:tcW w:w="11070" w:type="dxa"/>
          </w:tcPr>
          <w:p w14:paraId="02ABE83F" w14:textId="40F4CEBB" w:rsidR="00A227DE" w:rsidRPr="001D54BE" w:rsidRDefault="00A227DE" w:rsidP="006962CE">
            <w:pPr>
              <w:pStyle w:val="Tabletext"/>
            </w:pPr>
            <w:r>
              <w:t xml:space="preserve">Free-form field for agency’s use in reconciling the payment using PACER.  Data in this field is passed to PACER when formatted correctly.  Contact </w:t>
            </w:r>
            <w:del w:id="1542" w:author="Linda Calder (FRB)" w:date="2021-12-20T10:16:00Z">
              <w:r w:rsidDel="00A227DE">
                <w:delText>your servicing RFC for additional information.</w:delText>
              </w:r>
            </w:del>
            <w:ins w:id="1543" w:author="Linda Calder (FRB)" w:date="2021-12-20T10:16:00Z">
              <w:r w:rsidR="00A8228C">
                <w:t xml:space="preserve">Treasury for additional information. </w:t>
              </w:r>
            </w:ins>
          </w:p>
        </w:tc>
      </w:tr>
      <w:tr w:rsidR="00A227DE" w14:paraId="37C7774D" w14:textId="77777777" w:rsidTr="79DBD942">
        <w:trPr>
          <w:trHeight w:val="147"/>
        </w:trPr>
        <w:tc>
          <w:tcPr>
            <w:tcW w:w="2905" w:type="dxa"/>
          </w:tcPr>
          <w:p w14:paraId="577F94CB" w14:textId="77777777" w:rsidR="00A227DE" w:rsidRPr="001D54BE" w:rsidRDefault="00A227DE" w:rsidP="006962CE">
            <w:pPr>
              <w:pStyle w:val="Tabletext"/>
            </w:pPr>
            <w:r w:rsidRPr="001D54BE">
              <w:t>Record Code</w:t>
            </w:r>
          </w:p>
        </w:tc>
        <w:tc>
          <w:tcPr>
            <w:tcW w:w="11070" w:type="dxa"/>
          </w:tcPr>
          <w:p w14:paraId="547C1892" w14:textId="77777777" w:rsidR="00A227DE" w:rsidRPr="001D54BE" w:rsidRDefault="00A227DE" w:rsidP="006962CE">
            <w:pPr>
              <w:pStyle w:val="Tabletext"/>
            </w:pPr>
            <w:r w:rsidRPr="001D54BE">
              <w:t>A set record identifier used to specify the type of record in the file.</w:t>
            </w:r>
          </w:p>
        </w:tc>
      </w:tr>
      <w:tr w:rsidR="00A227DE" w14:paraId="3CDBBDF5" w14:textId="77777777" w:rsidTr="79DBD942">
        <w:trPr>
          <w:trHeight w:val="147"/>
        </w:trPr>
        <w:tc>
          <w:tcPr>
            <w:tcW w:w="2905" w:type="dxa"/>
          </w:tcPr>
          <w:p w14:paraId="7A388BC7" w14:textId="77777777" w:rsidR="00A227DE" w:rsidRPr="001D54BE" w:rsidRDefault="00A227DE" w:rsidP="006962CE">
            <w:pPr>
              <w:pStyle w:val="Tabletext"/>
            </w:pPr>
            <w:r w:rsidRPr="001D54BE">
              <w:t>RoutingNumber</w:t>
            </w:r>
          </w:p>
        </w:tc>
        <w:tc>
          <w:tcPr>
            <w:tcW w:w="11070" w:type="dxa"/>
          </w:tcPr>
          <w:p w14:paraId="66574415" w14:textId="77777777" w:rsidR="00A227DE" w:rsidRPr="001D54BE" w:rsidRDefault="00A227DE" w:rsidP="006962CE">
            <w:pPr>
              <w:pStyle w:val="Tabletext"/>
            </w:pPr>
            <w:r w:rsidRPr="001D54BE">
              <w:t xml:space="preserve">The routing number is used synonymously as ABA routing number and routing transit number. The routing number consists of 9 digits, for example XXXXYYYYC where XXXX is Federal Reserve Routing Symbol, YYYY is ABA Institution Identifier, and C is the Check Digit. The first two digits of the nine digit routing number must be in the ranges 00 through 12, 21 through 32, 61 through 72, or 80. The digits are assigned as follows: 00 is used by the United States Government; 01 through 12 are the normal routing numbers; 21 through </w:t>
            </w:r>
            <w:r w:rsidRPr="001D54BE">
              <w:lastRenderedPageBreak/>
              <w:t>32 were assigned only to thrift institutions (e.g. credit unions and savings banks) through 1985, currently are still used by the thrift institutions, or their successors; 61 through 72 are used for electronic transactions; 80 is used for traveler's checks. The first two digits correspond to the 12 Federal Reserve Banks.</w:t>
            </w:r>
          </w:p>
        </w:tc>
      </w:tr>
      <w:tr w:rsidR="00A227DE" w14:paraId="04515956" w14:textId="77777777" w:rsidTr="79DBD942">
        <w:trPr>
          <w:trHeight w:val="147"/>
        </w:trPr>
        <w:tc>
          <w:tcPr>
            <w:tcW w:w="2905" w:type="dxa"/>
          </w:tcPr>
          <w:p w14:paraId="55134229" w14:textId="77777777" w:rsidR="00A227DE" w:rsidRPr="001D54BE" w:rsidRDefault="00A227DE" w:rsidP="006962CE">
            <w:pPr>
              <w:pStyle w:val="Tabletext"/>
            </w:pPr>
            <w:r w:rsidRPr="001D54BE">
              <w:lastRenderedPageBreak/>
              <w:t>ScheduleAmount</w:t>
            </w:r>
          </w:p>
        </w:tc>
        <w:tc>
          <w:tcPr>
            <w:tcW w:w="11070" w:type="dxa"/>
          </w:tcPr>
          <w:p w14:paraId="5EDDF6C9" w14:textId="77777777" w:rsidR="00A227DE" w:rsidRPr="001D54BE" w:rsidRDefault="00A227DE" w:rsidP="006962CE">
            <w:pPr>
              <w:pStyle w:val="Tabletext"/>
            </w:pPr>
            <w:r w:rsidRPr="001D54BE">
              <w:t>The total dollar amount associated with the schedule.</w:t>
            </w:r>
          </w:p>
        </w:tc>
      </w:tr>
      <w:tr w:rsidR="00A227DE" w14:paraId="4BCA2497" w14:textId="77777777" w:rsidTr="79DBD942">
        <w:trPr>
          <w:trHeight w:val="147"/>
        </w:trPr>
        <w:tc>
          <w:tcPr>
            <w:tcW w:w="2905" w:type="dxa"/>
          </w:tcPr>
          <w:p w14:paraId="3FDCE354" w14:textId="77777777" w:rsidR="00A227DE" w:rsidRPr="001D54BE" w:rsidRDefault="00A227DE" w:rsidP="006962CE">
            <w:pPr>
              <w:pStyle w:val="Tabletext"/>
            </w:pPr>
            <w:r w:rsidRPr="001D54BE">
              <w:t>ScheduleCount</w:t>
            </w:r>
          </w:p>
        </w:tc>
        <w:tc>
          <w:tcPr>
            <w:tcW w:w="11070" w:type="dxa"/>
          </w:tcPr>
          <w:p w14:paraId="1809D201" w14:textId="77777777" w:rsidR="00A227DE" w:rsidRPr="001D54BE" w:rsidRDefault="00A227DE" w:rsidP="006962CE">
            <w:pPr>
              <w:pStyle w:val="Tabletext"/>
            </w:pPr>
            <w:r w:rsidRPr="001D54BE">
              <w:t>Total number of payments for each schedule.</w:t>
            </w:r>
          </w:p>
        </w:tc>
      </w:tr>
      <w:tr w:rsidR="00A227DE" w14:paraId="7C5008D3" w14:textId="77777777" w:rsidTr="79DBD942">
        <w:trPr>
          <w:trHeight w:val="147"/>
        </w:trPr>
        <w:tc>
          <w:tcPr>
            <w:tcW w:w="2905" w:type="dxa"/>
          </w:tcPr>
          <w:p w14:paraId="24EA7F7C" w14:textId="77777777" w:rsidR="00A227DE" w:rsidRPr="001D54BE" w:rsidRDefault="00A227DE" w:rsidP="006962CE">
            <w:pPr>
              <w:pStyle w:val="Tabletext"/>
            </w:pPr>
            <w:r w:rsidRPr="001D54BE">
              <w:t>ScheduleNumber</w:t>
            </w:r>
          </w:p>
        </w:tc>
        <w:tc>
          <w:tcPr>
            <w:tcW w:w="11070" w:type="dxa"/>
          </w:tcPr>
          <w:p w14:paraId="53298E97" w14:textId="77777777" w:rsidR="00A227DE" w:rsidRPr="001D54BE" w:rsidRDefault="00A227DE" w:rsidP="006962CE">
            <w:pPr>
              <w:pStyle w:val="Tabletext"/>
            </w:pPr>
            <w:r w:rsidRPr="001D54BE">
              <w:t xml:space="preserve">A number assigned by the agency to identify a group of payments. </w:t>
            </w:r>
          </w:p>
        </w:tc>
      </w:tr>
      <w:tr w:rsidR="00A227DE" w14:paraId="113499A9" w14:textId="77777777" w:rsidTr="79DBD942">
        <w:trPr>
          <w:trHeight w:val="147"/>
        </w:trPr>
        <w:tc>
          <w:tcPr>
            <w:tcW w:w="2905" w:type="dxa"/>
          </w:tcPr>
          <w:p w14:paraId="256F7BEB" w14:textId="77777777" w:rsidR="00A227DE" w:rsidRPr="001D54BE" w:rsidRDefault="00A227DE" w:rsidP="006962CE">
            <w:pPr>
              <w:pStyle w:val="Tabletext"/>
            </w:pPr>
            <w:r w:rsidRPr="001D54BE">
              <w:t>Standard Payment Request Version Number</w:t>
            </w:r>
          </w:p>
        </w:tc>
        <w:tc>
          <w:tcPr>
            <w:tcW w:w="11070" w:type="dxa"/>
          </w:tcPr>
          <w:p w14:paraId="40F1A430" w14:textId="77777777" w:rsidR="00A227DE" w:rsidRPr="001D54BE" w:rsidRDefault="00A227DE" w:rsidP="006962CE">
            <w:pPr>
              <w:pStyle w:val="Tabletext"/>
            </w:pPr>
            <w:r w:rsidRPr="001D54BE">
              <w:t>The version of the PAM Standard Payment Request that this file is programmed against.</w:t>
            </w:r>
          </w:p>
        </w:tc>
      </w:tr>
      <w:tr w:rsidR="00A227DE" w14:paraId="6CCD50C7" w14:textId="77777777" w:rsidTr="79DBD942">
        <w:trPr>
          <w:trHeight w:val="147"/>
        </w:trPr>
        <w:tc>
          <w:tcPr>
            <w:tcW w:w="2905" w:type="dxa"/>
          </w:tcPr>
          <w:p w14:paraId="29F7A22A" w14:textId="77777777" w:rsidR="00A227DE" w:rsidRPr="001D54BE" w:rsidRDefault="00A227DE" w:rsidP="006962CE">
            <w:pPr>
              <w:pStyle w:val="Tabletext"/>
            </w:pPr>
            <w:r w:rsidRPr="001D54BE">
              <w:t>StandardEntryClassCode</w:t>
            </w:r>
          </w:p>
        </w:tc>
        <w:tc>
          <w:tcPr>
            <w:tcW w:w="11070" w:type="dxa"/>
          </w:tcPr>
          <w:p w14:paraId="1C1500D3" w14:textId="48CE57C1" w:rsidR="00A227DE" w:rsidRPr="001D54BE" w:rsidRDefault="00A227DE" w:rsidP="00A8228C">
            <w:r>
              <w:t>A three digit code defined by NACHA to characterize the nature of the ACH transaction. PPD (Prearranged Payment and Deposit Entry) is an entry initiated by an organization pursuant to a standing or a single entry authorization from a receiver to effect a transfer of funds to impact a consumer account of the receiver. CCD (Cash Concentration or Disbursement entry) is an entry initiated by an organization to affect a transfer of funds to impact the account of that organization or another organization. IAT (International ACH Transaction) is a payment that involves a financial agency’s office that is not located in the territorial jurisdiction of the United States.</w:t>
            </w:r>
            <w:ins w:id="1544" w:author="Linda Calder (FRB)" w:date="2021-12-20T10:17:00Z">
              <w:r w:rsidR="00A8228C">
                <w:t xml:space="preserve"> CTX (Corporate Trade Exchange) is a corporate format which allows for up to 9,999 addenda records allowing full and complete remittance information to be transmitted with a single payment. </w:t>
              </w:r>
            </w:ins>
          </w:p>
        </w:tc>
      </w:tr>
      <w:tr w:rsidR="00A227DE" w14:paraId="602EFA98" w14:textId="77777777" w:rsidTr="79DBD942">
        <w:trPr>
          <w:trHeight w:val="147"/>
        </w:trPr>
        <w:tc>
          <w:tcPr>
            <w:tcW w:w="2905" w:type="dxa"/>
          </w:tcPr>
          <w:p w14:paraId="1BA0CFFE" w14:textId="77777777" w:rsidR="00A227DE" w:rsidRPr="001D54BE" w:rsidRDefault="00A227DE" w:rsidP="006962CE">
            <w:pPr>
              <w:pStyle w:val="Tabletext"/>
            </w:pPr>
            <w:r w:rsidRPr="001D54BE">
              <w:t>StateCode</w:t>
            </w:r>
            <w:r>
              <w:t>Text</w:t>
            </w:r>
          </w:p>
        </w:tc>
        <w:tc>
          <w:tcPr>
            <w:tcW w:w="11070" w:type="dxa"/>
          </w:tcPr>
          <w:p w14:paraId="0357F3C2" w14:textId="77777777" w:rsidR="00A227DE" w:rsidRPr="001D54BE" w:rsidRDefault="00A227DE" w:rsidP="006962CE">
            <w:pPr>
              <w:pStyle w:val="Tabletext"/>
            </w:pPr>
            <w:r w:rsidRPr="001D54BE">
              <w:t>The US state code as managed by the USPS (United States Postal Service) .</w:t>
            </w:r>
          </w:p>
        </w:tc>
      </w:tr>
      <w:tr w:rsidR="00A227DE" w14:paraId="6E4A5AAF" w14:textId="77777777" w:rsidTr="79DBD942">
        <w:trPr>
          <w:trHeight w:val="147"/>
        </w:trPr>
        <w:tc>
          <w:tcPr>
            <w:tcW w:w="2905" w:type="dxa"/>
          </w:tcPr>
          <w:p w14:paraId="05507E00" w14:textId="77777777" w:rsidR="00A227DE" w:rsidRPr="001D54BE" w:rsidRDefault="00A227DE" w:rsidP="006962CE">
            <w:pPr>
              <w:pStyle w:val="Tabletext"/>
            </w:pPr>
            <w:r>
              <w:t>StateName</w:t>
            </w:r>
          </w:p>
        </w:tc>
        <w:tc>
          <w:tcPr>
            <w:tcW w:w="11070" w:type="dxa"/>
          </w:tcPr>
          <w:p w14:paraId="7BFE853C" w14:textId="77777777" w:rsidR="00A227DE" w:rsidRPr="001D54BE" w:rsidRDefault="00A227DE" w:rsidP="006962CE">
            <w:pPr>
              <w:pStyle w:val="Tabletext"/>
            </w:pPr>
            <w:r>
              <w:t>The</w:t>
            </w:r>
            <w:r w:rsidRPr="00107F3D">
              <w:t xml:space="preserve"> foreign state, province or territory name</w:t>
            </w:r>
          </w:p>
        </w:tc>
      </w:tr>
      <w:tr w:rsidR="00A227DE" w14:paraId="1922EFFF" w14:textId="77777777" w:rsidTr="79DBD942">
        <w:trPr>
          <w:trHeight w:val="147"/>
        </w:trPr>
        <w:tc>
          <w:tcPr>
            <w:tcW w:w="2905" w:type="dxa"/>
          </w:tcPr>
          <w:p w14:paraId="3585F093" w14:textId="77777777" w:rsidR="00A227DE" w:rsidRPr="001D54BE" w:rsidRDefault="00A227DE" w:rsidP="006962CE">
            <w:pPr>
              <w:pStyle w:val="Tabletext"/>
            </w:pPr>
            <w:r w:rsidRPr="001D54BE">
              <w:t>StubLine_1 (through 14)</w:t>
            </w:r>
          </w:p>
        </w:tc>
        <w:tc>
          <w:tcPr>
            <w:tcW w:w="11070" w:type="dxa"/>
          </w:tcPr>
          <w:p w14:paraId="6E6AFAC3" w14:textId="77777777" w:rsidR="00A227DE" w:rsidRPr="001D54BE" w:rsidRDefault="00A227DE" w:rsidP="006962CE">
            <w:pPr>
              <w:pStyle w:val="Tabletext"/>
            </w:pPr>
            <w:r w:rsidRPr="001D54BE">
              <w:t>Agency data to be printed on the stub.  Agencies interested in using this service should contact their local RFC.</w:t>
            </w:r>
          </w:p>
        </w:tc>
      </w:tr>
      <w:tr w:rsidR="00A227DE" w14:paraId="087DC58D" w14:textId="77777777" w:rsidTr="79DBD942">
        <w:trPr>
          <w:trHeight w:val="147"/>
        </w:trPr>
        <w:tc>
          <w:tcPr>
            <w:tcW w:w="2905" w:type="dxa"/>
          </w:tcPr>
          <w:p w14:paraId="6C5DC581" w14:textId="77777777" w:rsidR="00A227DE" w:rsidRPr="001D54BE" w:rsidRDefault="00A227DE" w:rsidP="006962CE">
            <w:pPr>
              <w:pStyle w:val="Tabletext"/>
            </w:pPr>
            <w:r w:rsidRPr="001D54BE">
              <w:t>Sub-accountCode</w:t>
            </w:r>
          </w:p>
        </w:tc>
        <w:tc>
          <w:tcPr>
            <w:tcW w:w="11070" w:type="dxa"/>
          </w:tcPr>
          <w:p w14:paraId="646EC4B8" w14:textId="77777777" w:rsidR="00A227DE" w:rsidRPr="001D54BE" w:rsidRDefault="00A227DE" w:rsidP="006962CE">
            <w:pPr>
              <w:pStyle w:val="Tabletext"/>
            </w:pPr>
            <w:r w:rsidRPr="001D54BE">
              <w:t>Identifies an available receipt or other Treasury-defined subdivision of the main account.</w:t>
            </w:r>
          </w:p>
        </w:tc>
      </w:tr>
      <w:tr w:rsidR="00A227DE" w14:paraId="21113AC8" w14:textId="77777777" w:rsidTr="79DBD942">
        <w:trPr>
          <w:trHeight w:val="147"/>
        </w:trPr>
        <w:tc>
          <w:tcPr>
            <w:tcW w:w="2905" w:type="dxa"/>
          </w:tcPr>
          <w:p w14:paraId="5C106B9E" w14:textId="77777777" w:rsidR="00A227DE" w:rsidRPr="001D54BE" w:rsidRDefault="00A227DE" w:rsidP="006962CE">
            <w:pPr>
              <w:pStyle w:val="Tabletext"/>
            </w:pPr>
            <w:r w:rsidRPr="001D54BE">
              <w:t>Sub-levelPrefixCode</w:t>
            </w:r>
          </w:p>
        </w:tc>
        <w:tc>
          <w:tcPr>
            <w:tcW w:w="11070" w:type="dxa"/>
          </w:tcPr>
          <w:p w14:paraId="7CFD6B7B" w14:textId="77777777" w:rsidR="00A227DE" w:rsidRPr="001D54BE" w:rsidRDefault="00A227DE" w:rsidP="006962CE">
            <w:pPr>
              <w:pStyle w:val="Tabletext"/>
            </w:pPr>
            <w:r w:rsidRPr="001D54BE">
              <w:t>When populated, represents a programmatic breakdown of the account for Treasury publication purposes.</w:t>
            </w:r>
          </w:p>
        </w:tc>
      </w:tr>
      <w:tr w:rsidR="00A227DE" w14:paraId="0D723555" w14:textId="77777777" w:rsidTr="79DBD942">
        <w:trPr>
          <w:trHeight w:val="147"/>
        </w:trPr>
        <w:tc>
          <w:tcPr>
            <w:tcW w:w="2905" w:type="dxa"/>
          </w:tcPr>
          <w:p w14:paraId="2D08D01E" w14:textId="77777777" w:rsidR="00A227DE" w:rsidRPr="001D54BE" w:rsidRDefault="00A227DE" w:rsidP="006962CE">
            <w:pPr>
              <w:pStyle w:val="Tabletext"/>
            </w:pPr>
            <w:r w:rsidRPr="001D54BE">
              <w:t>TotalAmount_Payments</w:t>
            </w:r>
          </w:p>
        </w:tc>
        <w:tc>
          <w:tcPr>
            <w:tcW w:w="11070" w:type="dxa"/>
          </w:tcPr>
          <w:p w14:paraId="4624D0FC" w14:textId="77777777" w:rsidR="00A227DE" w:rsidRPr="001D54BE" w:rsidRDefault="00A227DE" w:rsidP="006962CE">
            <w:pPr>
              <w:pStyle w:val="Tabletext"/>
            </w:pPr>
            <w:r w:rsidRPr="001D54BE">
              <w:t>Total amount of the payment request file.  Used to verify the integrity of the file.</w:t>
            </w:r>
          </w:p>
        </w:tc>
      </w:tr>
      <w:tr w:rsidR="00A227DE" w14:paraId="370FAC1A" w14:textId="77777777" w:rsidTr="79DBD942">
        <w:trPr>
          <w:trHeight w:val="147"/>
        </w:trPr>
        <w:tc>
          <w:tcPr>
            <w:tcW w:w="2905" w:type="dxa"/>
          </w:tcPr>
          <w:p w14:paraId="7174B2ED" w14:textId="77777777" w:rsidR="00A227DE" w:rsidRPr="001D54BE" w:rsidRDefault="00A227DE" w:rsidP="006962CE">
            <w:pPr>
              <w:pStyle w:val="Tabletext"/>
            </w:pPr>
            <w:r w:rsidRPr="001D54BE">
              <w:t>TotalCount_Payments</w:t>
            </w:r>
          </w:p>
        </w:tc>
        <w:tc>
          <w:tcPr>
            <w:tcW w:w="11070" w:type="dxa"/>
          </w:tcPr>
          <w:p w14:paraId="25011F04" w14:textId="77777777" w:rsidR="00A227DE" w:rsidRPr="001D54BE" w:rsidRDefault="00A227DE" w:rsidP="006962CE">
            <w:pPr>
              <w:pStyle w:val="Tabletext"/>
            </w:pPr>
            <w:r w:rsidRPr="001D54BE">
              <w:t>Total number of payments in the file.  Used to verify the integrity of the file.</w:t>
            </w:r>
          </w:p>
        </w:tc>
      </w:tr>
      <w:tr w:rsidR="00A227DE" w14:paraId="332CC791" w14:textId="77777777" w:rsidTr="79DBD942">
        <w:trPr>
          <w:trHeight w:val="147"/>
        </w:trPr>
        <w:tc>
          <w:tcPr>
            <w:tcW w:w="2905" w:type="dxa"/>
          </w:tcPr>
          <w:p w14:paraId="6F4A3E81" w14:textId="77777777" w:rsidR="00A227DE" w:rsidRPr="001D54BE" w:rsidRDefault="00A227DE" w:rsidP="006962CE">
            <w:pPr>
              <w:pStyle w:val="Tabletext"/>
            </w:pPr>
            <w:r w:rsidRPr="001D54BE">
              <w:t>TotalCount_Records</w:t>
            </w:r>
          </w:p>
        </w:tc>
        <w:tc>
          <w:tcPr>
            <w:tcW w:w="11070" w:type="dxa"/>
          </w:tcPr>
          <w:p w14:paraId="0E4CCBA2" w14:textId="77777777" w:rsidR="00A227DE" w:rsidRPr="001D54BE" w:rsidRDefault="00A227DE" w:rsidP="006962CE">
            <w:pPr>
              <w:pStyle w:val="Tabletext"/>
            </w:pPr>
            <w:r w:rsidRPr="001D54BE">
              <w:t>Total number of records in the file.  Used to verify the integrity of the file.</w:t>
            </w:r>
          </w:p>
        </w:tc>
      </w:tr>
      <w:tr w:rsidR="00A227DE" w14:paraId="69B600C4" w14:textId="77777777" w:rsidTr="79DBD942">
        <w:trPr>
          <w:trHeight w:val="147"/>
        </w:trPr>
        <w:tc>
          <w:tcPr>
            <w:tcW w:w="2905" w:type="dxa"/>
          </w:tcPr>
          <w:p w14:paraId="57F0C49D" w14:textId="77777777" w:rsidR="00A227DE" w:rsidRPr="001D54BE" w:rsidRDefault="00A227DE" w:rsidP="006962CE">
            <w:pPr>
              <w:pStyle w:val="Tabletext"/>
            </w:pPr>
            <w:r>
              <w:t>USPSIntelligentMailBarcode</w:t>
            </w:r>
          </w:p>
        </w:tc>
        <w:tc>
          <w:tcPr>
            <w:tcW w:w="11070" w:type="dxa"/>
          </w:tcPr>
          <w:p w14:paraId="4AB3AB0D" w14:textId="77777777" w:rsidR="00A227DE" w:rsidRPr="001D54BE" w:rsidRDefault="00A227DE" w:rsidP="006962CE">
            <w:pPr>
              <w:pStyle w:val="Tabletext"/>
            </w:pPr>
            <w:r>
              <w:t xml:space="preserve">Field used for all intelligent barcode data elements.  An agency must work with their servicing RFC and the US Postal Service to arrange for this service. </w:t>
            </w:r>
          </w:p>
        </w:tc>
      </w:tr>
    </w:tbl>
    <w:p w14:paraId="06484064" w14:textId="77777777" w:rsidR="000D1844" w:rsidRDefault="000D1844" w:rsidP="00A227DE"/>
    <w:p w14:paraId="1CDADFFF" w14:textId="77777777" w:rsidR="003D0D82" w:rsidRPr="003D0D82" w:rsidRDefault="000D1844" w:rsidP="003D0D82">
      <w:pPr>
        <w:pStyle w:val="Heading2"/>
        <w:numPr>
          <w:ilvl w:val="0"/>
          <w:numId w:val="0"/>
        </w:numPr>
        <w:ind w:left="576" w:hanging="576"/>
        <w:rPr>
          <w:highlight w:val="yellow"/>
        </w:rPr>
      </w:pPr>
      <w:bookmarkStart w:id="1545" w:name="_Appendix_E_"/>
      <w:bookmarkEnd w:id="1545"/>
      <w:r>
        <w:br w:type="page"/>
      </w:r>
    </w:p>
    <w:p w14:paraId="13CFFECC" w14:textId="77777777" w:rsidR="000D1844" w:rsidRPr="00E33830" w:rsidRDefault="000D1844" w:rsidP="000D1844">
      <w:pPr>
        <w:pStyle w:val="Heading2"/>
      </w:pPr>
      <w:bookmarkStart w:id="1546" w:name="_Appendix_E__1"/>
      <w:bookmarkStart w:id="1547" w:name="_Toc436057779"/>
      <w:bookmarkStart w:id="1548" w:name="_Toc533161048"/>
      <w:bookmarkStart w:id="1549" w:name="_Toc90909154"/>
      <w:bookmarkStart w:id="1550" w:name="_Toc512413655"/>
      <w:bookmarkStart w:id="1551" w:name="_Toc512414178"/>
      <w:bookmarkStart w:id="1552" w:name="_Toc512414450"/>
      <w:bookmarkStart w:id="1553" w:name="_Toc512414634"/>
      <w:bookmarkStart w:id="1554" w:name="_Toc512414677"/>
      <w:bookmarkStart w:id="1555" w:name="_Toc512414840"/>
      <w:bookmarkStart w:id="1556" w:name="_Toc512414992"/>
      <w:bookmarkStart w:id="1557" w:name="_Toc512415140"/>
      <w:bookmarkStart w:id="1558" w:name="_Toc512415294"/>
      <w:bookmarkStart w:id="1559" w:name="_Toc512415390"/>
      <w:bookmarkStart w:id="1560" w:name="_Toc512415464"/>
      <w:bookmarkEnd w:id="1546"/>
      <w:r>
        <w:lastRenderedPageBreak/>
        <w:t>Appendix E - PaymentTypeCode Values</w:t>
      </w:r>
      <w:bookmarkEnd w:id="1547"/>
      <w:bookmarkEnd w:id="1548"/>
      <w:bookmarkEnd w:id="1549"/>
      <w:r>
        <w:t xml:space="preserve"> </w:t>
      </w:r>
      <w:bookmarkEnd w:id="1550"/>
      <w:bookmarkEnd w:id="1551"/>
      <w:bookmarkEnd w:id="1552"/>
      <w:bookmarkEnd w:id="1553"/>
      <w:bookmarkEnd w:id="1554"/>
      <w:bookmarkEnd w:id="1555"/>
      <w:bookmarkEnd w:id="1556"/>
      <w:bookmarkEnd w:id="1557"/>
      <w:bookmarkEnd w:id="1558"/>
      <w:bookmarkEnd w:id="1559"/>
      <w:bookmarkEnd w:id="1560"/>
    </w:p>
    <w:p w14:paraId="2D6EA4B0" w14:textId="77777777" w:rsidR="000D1844" w:rsidRDefault="000D1844" w:rsidP="000D1844"/>
    <w:p w14:paraId="08B0BFD8" w14:textId="77777777" w:rsidR="000D1844" w:rsidRDefault="000D1844" w:rsidP="000D1844">
      <w:pPr>
        <w:rPr>
          <w:color w:val="000000"/>
        </w:rPr>
      </w:pPr>
      <w:r w:rsidRPr="000D1844">
        <w:rPr>
          <w:color w:val="000000"/>
        </w:rPr>
        <w:t xml:space="preserve">Consult Treasury to determine </w:t>
      </w:r>
      <w:r w:rsidRPr="000D1844">
        <w:rPr>
          <w:b/>
          <w:bCs/>
          <w:color w:val="000000"/>
        </w:rPr>
        <w:t xml:space="preserve">PaymentTypeCode </w:t>
      </w:r>
      <w:r w:rsidRPr="000D1844">
        <w:rPr>
          <w:color w:val="000000"/>
        </w:rPr>
        <w:t>and TOP offset eligibility.</w:t>
      </w:r>
      <w:r w:rsidR="00902425">
        <w:rPr>
          <w:color w:val="000000"/>
        </w:rPr>
        <w:t xml:space="preserve"> </w:t>
      </w:r>
    </w:p>
    <w:p w14:paraId="7FBC7504" w14:textId="77777777" w:rsidR="00902425" w:rsidRPr="00543734" w:rsidRDefault="00902425" w:rsidP="000D1844">
      <w:pPr>
        <w:rPr>
          <w:color w:val="000000"/>
        </w:rPr>
      </w:pPr>
      <w:r>
        <w:rPr>
          <w:color w:val="000000"/>
        </w:rPr>
        <w:t>Of note, the following values represent the current list configured in PAM and are subject to change.</w:t>
      </w:r>
    </w:p>
    <w:p w14:paraId="7BE21974" w14:textId="77777777" w:rsidR="000D1844" w:rsidRPr="00543734" w:rsidRDefault="000D1844" w:rsidP="000D18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3870"/>
      </w:tblGrid>
      <w:tr w:rsidR="00543734" w:rsidRPr="00543734" w14:paraId="78674765" w14:textId="77777777" w:rsidTr="00766991">
        <w:tc>
          <w:tcPr>
            <w:tcW w:w="2538" w:type="dxa"/>
            <w:shd w:val="clear" w:color="auto" w:fill="95B3D7"/>
          </w:tcPr>
          <w:p w14:paraId="2BF772D9" w14:textId="77777777" w:rsidR="00543734" w:rsidRPr="00543734" w:rsidRDefault="00543734" w:rsidP="000D1844">
            <w:r w:rsidRPr="00766991">
              <w:rPr>
                <w:b/>
                <w:bCs/>
              </w:rPr>
              <w:t>PaymentTypeCode</w:t>
            </w:r>
          </w:p>
        </w:tc>
        <w:tc>
          <w:tcPr>
            <w:tcW w:w="3870" w:type="dxa"/>
            <w:shd w:val="clear" w:color="auto" w:fill="95B3D7"/>
          </w:tcPr>
          <w:p w14:paraId="4EFDC479" w14:textId="77777777" w:rsidR="00543734" w:rsidRPr="00543734" w:rsidRDefault="00543734" w:rsidP="000D1844">
            <w:r w:rsidRPr="00766991">
              <w:rPr>
                <w:b/>
                <w:bCs/>
              </w:rPr>
              <w:t xml:space="preserve">Notes </w:t>
            </w:r>
          </w:p>
        </w:tc>
      </w:tr>
      <w:tr w:rsidR="00543734" w:rsidRPr="00543734" w14:paraId="51961A53" w14:textId="77777777" w:rsidTr="00766991">
        <w:tc>
          <w:tcPr>
            <w:tcW w:w="2538" w:type="dxa"/>
            <w:shd w:val="clear" w:color="auto" w:fill="auto"/>
          </w:tcPr>
          <w:p w14:paraId="2D2AEE0C" w14:textId="77777777" w:rsidR="00543734" w:rsidRPr="00543734" w:rsidRDefault="00543734" w:rsidP="000D1844">
            <w:r w:rsidRPr="00543734">
              <w:t xml:space="preserve">Allotment </w:t>
            </w:r>
          </w:p>
        </w:tc>
        <w:tc>
          <w:tcPr>
            <w:tcW w:w="3870" w:type="dxa"/>
            <w:shd w:val="clear" w:color="auto" w:fill="auto"/>
          </w:tcPr>
          <w:p w14:paraId="62FAFBAD" w14:textId="77777777" w:rsidR="00543734" w:rsidRPr="00543734" w:rsidRDefault="00543734" w:rsidP="000D1844"/>
        </w:tc>
      </w:tr>
      <w:tr w:rsidR="00543734" w:rsidRPr="00543734" w14:paraId="22E1BB31" w14:textId="77777777" w:rsidTr="00766991">
        <w:tc>
          <w:tcPr>
            <w:tcW w:w="2538" w:type="dxa"/>
            <w:shd w:val="clear" w:color="auto" w:fill="auto"/>
          </w:tcPr>
          <w:p w14:paraId="067CD35F" w14:textId="77777777" w:rsidR="00543734" w:rsidRPr="00543734" w:rsidRDefault="00543734" w:rsidP="000D1844">
            <w:r w:rsidRPr="00543734">
              <w:t xml:space="preserve">Annuity </w:t>
            </w:r>
          </w:p>
        </w:tc>
        <w:tc>
          <w:tcPr>
            <w:tcW w:w="3870" w:type="dxa"/>
            <w:shd w:val="clear" w:color="auto" w:fill="auto"/>
          </w:tcPr>
          <w:p w14:paraId="7DC5A898" w14:textId="77777777" w:rsidR="00543734" w:rsidRPr="00543734" w:rsidRDefault="00543734" w:rsidP="000D1844"/>
        </w:tc>
      </w:tr>
      <w:tr w:rsidR="00543734" w:rsidRPr="00543734" w14:paraId="68707BDA" w14:textId="77777777" w:rsidTr="00766991">
        <w:tc>
          <w:tcPr>
            <w:tcW w:w="2538" w:type="dxa"/>
            <w:shd w:val="clear" w:color="auto" w:fill="auto"/>
          </w:tcPr>
          <w:p w14:paraId="48D716E6" w14:textId="77777777" w:rsidR="00543734" w:rsidRPr="00543734" w:rsidRDefault="00543734" w:rsidP="000D1844">
            <w:r w:rsidRPr="00543734">
              <w:t xml:space="preserve">ChildSupport </w:t>
            </w:r>
          </w:p>
        </w:tc>
        <w:tc>
          <w:tcPr>
            <w:tcW w:w="3870" w:type="dxa"/>
            <w:shd w:val="clear" w:color="auto" w:fill="auto"/>
          </w:tcPr>
          <w:p w14:paraId="7E96560F" w14:textId="77777777" w:rsidR="00543734" w:rsidRPr="00543734" w:rsidRDefault="00543734" w:rsidP="000D1844"/>
        </w:tc>
      </w:tr>
      <w:tr w:rsidR="00543734" w:rsidRPr="00543734" w14:paraId="464E0CE3" w14:textId="77777777" w:rsidTr="00766991">
        <w:tc>
          <w:tcPr>
            <w:tcW w:w="2538" w:type="dxa"/>
            <w:shd w:val="clear" w:color="auto" w:fill="auto"/>
          </w:tcPr>
          <w:p w14:paraId="3E4C4485" w14:textId="77777777" w:rsidR="00543734" w:rsidRPr="00543734" w:rsidRDefault="00543734" w:rsidP="000D1844">
            <w:r w:rsidRPr="00543734">
              <w:t xml:space="preserve">Daily Benefit </w:t>
            </w:r>
          </w:p>
        </w:tc>
        <w:tc>
          <w:tcPr>
            <w:tcW w:w="3870" w:type="dxa"/>
            <w:shd w:val="clear" w:color="auto" w:fill="auto"/>
          </w:tcPr>
          <w:p w14:paraId="0EED727E" w14:textId="77777777" w:rsidR="00543734" w:rsidRPr="00543734" w:rsidRDefault="00543734" w:rsidP="000D1844"/>
        </w:tc>
      </w:tr>
      <w:tr w:rsidR="00543734" w:rsidRPr="00543734" w14:paraId="5F1E3CC1" w14:textId="77777777" w:rsidTr="00766991">
        <w:tc>
          <w:tcPr>
            <w:tcW w:w="2538" w:type="dxa"/>
            <w:shd w:val="clear" w:color="auto" w:fill="auto"/>
          </w:tcPr>
          <w:p w14:paraId="3B513463" w14:textId="77777777" w:rsidR="00543734" w:rsidRPr="00543734" w:rsidRDefault="00543734" w:rsidP="000D1844">
            <w:r w:rsidRPr="00543734">
              <w:t xml:space="preserve">Education </w:t>
            </w:r>
          </w:p>
        </w:tc>
        <w:tc>
          <w:tcPr>
            <w:tcW w:w="3870" w:type="dxa"/>
            <w:shd w:val="clear" w:color="auto" w:fill="auto"/>
          </w:tcPr>
          <w:p w14:paraId="35537E3A" w14:textId="77777777" w:rsidR="00543734" w:rsidRPr="00543734" w:rsidRDefault="00543734" w:rsidP="000D1844">
            <w:r w:rsidRPr="00543734">
              <w:t xml:space="preserve">Reserved for use by VA </w:t>
            </w:r>
          </w:p>
        </w:tc>
      </w:tr>
      <w:tr w:rsidR="00543734" w:rsidRPr="00543734" w14:paraId="05D5919C" w14:textId="77777777" w:rsidTr="00766991">
        <w:tc>
          <w:tcPr>
            <w:tcW w:w="2538" w:type="dxa"/>
            <w:shd w:val="clear" w:color="auto" w:fill="auto"/>
          </w:tcPr>
          <w:p w14:paraId="260D8F1B" w14:textId="77777777" w:rsidR="00543734" w:rsidRPr="00543734" w:rsidRDefault="00543734" w:rsidP="000D1844">
            <w:r w:rsidRPr="00543734">
              <w:t>Fee</w:t>
            </w:r>
          </w:p>
        </w:tc>
        <w:tc>
          <w:tcPr>
            <w:tcW w:w="3870" w:type="dxa"/>
            <w:shd w:val="clear" w:color="auto" w:fill="auto"/>
          </w:tcPr>
          <w:p w14:paraId="7137D439" w14:textId="77777777" w:rsidR="00543734" w:rsidRPr="00543734" w:rsidRDefault="00543734" w:rsidP="000D1844"/>
        </w:tc>
      </w:tr>
      <w:tr w:rsidR="00543734" w:rsidRPr="00543734" w14:paraId="660BBF7D" w14:textId="77777777" w:rsidTr="00766991">
        <w:tc>
          <w:tcPr>
            <w:tcW w:w="2538" w:type="dxa"/>
            <w:shd w:val="clear" w:color="auto" w:fill="auto"/>
          </w:tcPr>
          <w:p w14:paraId="6D3FCDBC" w14:textId="77777777" w:rsidR="00543734" w:rsidRPr="00543734" w:rsidRDefault="00543734" w:rsidP="000D1844">
            <w:r w:rsidRPr="00543734">
              <w:t xml:space="preserve">Insurance </w:t>
            </w:r>
          </w:p>
        </w:tc>
        <w:tc>
          <w:tcPr>
            <w:tcW w:w="3870" w:type="dxa"/>
            <w:shd w:val="clear" w:color="auto" w:fill="auto"/>
          </w:tcPr>
          <w:p w14:paraId="43C48AC0" w14:textId="77777777" w:rsidR="00543734" w:rsidRPr="00543734" w:rsidRDefault="00543734" w:rsidP="000D1844">
            <w:r w:rsidRPr="00543734">
              <w:t xml:space="preserve">Reserved for use by VA </w:t>
            </w:r>
          </w:p>
        </w:tc>
      </w:tr>
      <w:tr w:rsidR="00543734" w:rsidRPr="00543734" w14:paraId="4AC235F2" w14:textId="77777777" w:rsidTr="00766991">
        <w:tc>
          <w:tcPr>
            <w:tcW w:w="2538" w:type="dxa"/>
            <w:shd w:val="clear" w:color="auto" w:fill="auto"/>
          </w:tcPr>
          <w:p w14:paraId="6BBE1325" w14:textId="77777777" w:rsidR="00543734" w:rsidRPr="00543734" w:rsidRDefault="00543734" w:rsidP="000D1844">
            <w:r w:rsidRPr="00543734">
              <w:t xml:space="preserve">Miscellaneous </w:t>
            </w:r>
          </w:p>
        </w:tc>
        <w:tc>
          <w:tcPr>
            <w:tcW w:w="3870" w:type="dxa"/>
            <w:shd w:val="clear" w:color="auto" w:fill="auto"/>
          </w:tcPr>
          <w:p w14:paraId="75F1727E" w14:textId="77777777" w:rsidR="00543734" w:rsidRPr="00543734" w:rsidRDefault="00543734" w:rsidP="000D1844"/>
        </w:tc>
      </w:tr>
      <w:tr w:rsidR="00543734" w:rsidRPr="00543734" w14:paraId="130455C3" w14:textId="77777777" w:rsidTr="00766991">
        <w:tc>
          <w:tcPr>
            <w:tcW w:w="2538" w:type="dxa"/>
            <w:shd w:val="clear" w:color="auto" w:fill="auto"/>
          </w:tcPr>
          <w:p w14:paraId="179C6D97" w14:textId="77777777" w:rsidR="00543734" w:rsidRPr="00543734" w:rsidRDefault="00543734" w:rsidP="000D1844">
            <w:r w:rsidRPr="00543734">
              <w:t xml:space="preserve">Monthly Benefit </w:t>
            </w:r>
          </w:p>
        </w:tc>
        <w:tc>
          <w:tcPr>
            <w:tcW w:w="3870" w:type="dxa"/>
            <w:shd w:val="clear" w:color="auto" w:fill="auto"/>
          </w:tcPr>
          <w:p w14:paraId="67250A2D" w14:textId="77777777" w:rsidR="00543734" w:rsidRPr="00543734" w:rsidRDefault="00543734" w:rsidP="000D1844"/>
        </w:tc>
      </w:tr>
      <w:tr w:rsidR="00543734" w:rsidRPr="00543734" w14:paraId="75FB2927" w14:textId="77777777" w:rsidTr="00766991">
        <w:tc>
          <w:tcPr>
            <w:tcW w:w="2538" w:type="dxa"/>
            <w:shd w:val="clear" w:color="auto" w:fill="auto"/>
          </w:tcPr>
          <w:p w14:paraId="285AE585" w14:textId="77777777" w:rsidR="00543734" w:rsidRPr="00543734" w:rsidRDefault="00543734" w:rsidP="000D1844">
            <w:r w:rsidRPr="00543734">
              <w:t xml:space="preserve">Refund </w:t>
            </w:r>
          </w:p>
        </w:tc>
        <w:tc>
          <w:tcPr>
            <w:tcW w:w="3870" w:type="dxa"/>
            <w:shd w:val="clear" w:color="auto" w:fill="auto"/>
          </w:tcPr>
          <w:p w14:paraId="4223E453" w14:textId="77777777" w:rsidR="00543734" w:rsidRPr="00543734" w:rsidRDefault="00543734" w:rsidP="000D1844"/>
        </w:tc>
      </w:tr>
      <w:tr w:rsidR="00543734" w:rsidRPr="00543734" w14:paraId="5F4ACFA4" w14:textId="77777777" w:rsidTr="00766991">
        <w:tc>
          <w:tcPr>
            <w:tcW w:w="2538" w:type="dxa"/>
            <w:shd w:val="clear" w:color="auto" w:fill="auto"/>
          </w:tcPr>
          <w:p w14:paraId="3F66B7AD" w14:textId="77777777" w:rsidR="00543734" w:rsidRPr="00543734" w:rsidRDefault="00543734" w:rsidP="000D1844">
            <w:r w:rsidRPr="00543734">
              <w:t xml:space="preserve">Salary </w:t>
            </w:r>
          </w:p>
        </w:tc>
        <w:tc>
          <w:tcPr>
            <w:tcW w:w="3870" w:type="dxa"/>
            <w:shd w:val="clear" w:color="auto" w:fill="auto"/>
          </w:tcPr>
          <w:p w14:paraId="62A14116" w14:textId="77777777" w:rsidR="00543734" w:rsidRPr="00543734" w:rsidRDefault="00543734" w:rsidP="000D1844"/>
        </w:tc>
      </w:tr>
      <w:tr w:rsidR="00543734" w:rsidRPr="00543734" w14:paraId="6062046F" w14:textId="77777777" w:rsidTr="00766991">
        <w:tc>
          <w:tcPr>
            <w:tcW w:w="2538" w:type="dxa"/>
            <w:shd w:val="clear" w:color="auto" w:fill="auto"/>
          </w:tcPr>
          <w:p w14:paraId="540CC0EF" w14:textId="77777777" w:rsidR="00543734" w:rsidRPr="00543734" w:rsidRDefault="00543734" w:rsidP="000D1844">
            <w:r w:rsidRPr="00543734">
              <w:t xml:space="preserve">Thrift </w:t>
            </w:r>
          </w:p>
        </w:tc>
        <w:tc>
          <w:tcPr>
            <w:tcW w:w="3870" w:type="dxa"/>
            <w:shd w:val="clear" w:color="auto" w:fill="auto"/>
          </w:tcPr>
          <w:p w14:paraId="0852826B" w14:textId="77777777" w:rsidR="00543734" w:rsidRPr="00543734" w:rsidRDefault="00543734" w:rsidP="000D1844"/>
        </w:tc>
      </w:tr>
      <w:tr w:rsidR="00543734" w:rsidRPr="00543734" w14:paraId="63F27975" w14:textId="77777777" w:rsidTr="00766991">
        <w:tc>
          <w:tcPr>
            <w:tcW w:w="2538" w:type="dxa"/>
            <w:shd w:val="clear" w:color="auto" w:fill="auto"/>
          </w:tcPr>
          <w:p w14:paraId="2B50EDB1" w14:textId="77777777" w:rsidR="00543734" w:rsidRPr="00543734" w:rsidRDefault="00543734" w:rsidP="000D1844">
            <w:r w:rsidRPr="00543734">
              <w:t xml:space="preserve">Travel </w:t>
            </w:r>
          </w:p>
        </w:tc>
        <w:tc>
          <w:tcPr>
            <w:tcW w:w="3870" w:type="dxa"/>
            <w:shd w:val="clear" w:color="auto" w:fill="auto"/>
          </w:tcPr>
          <w:p w14:paraId="5ABB7132" w14:textId="77777777" w:rsidR="00543734" w:rsidRPr="00543734" w:rsidRDefault="00543734" w:rsidP="000D1844"/>
        </w:tc>
      </w:tr>
      <w:tr w:rsidR="00543734" w:rsidRPr="00543734" w14:paraId="790683F9" w14:textId="77777777" w:rsidTr="00766991">
        <w:tc>
          <w:tcPr>
            <w:tcW w:w="2538" w:type="dxa"/>
            <w:shd w:val="clear" w:color="auto" w:fill="auto"/>
          </w:tcPr>
          <w:p w14:paraId="682A65BA" w14:textId="77777777" w:rsidR="00543734" w:rsidRPr="00543734" w:rsidRDefault="00543734" w:rsidP="000D1844">
            <w:r w:rsidRPr="00543734">
              <w:t xml:space="preserve">Vendor </w:t>
            </w:r>
          </w:p>
        </w:tc>
        <w:tc>
          <w:tcPr>
            <w:tcW w:w="3870" w:type="dxa"/>
            <w:shd w:val="clear" w:color="auto" w:fill="auto"/>
          </w:tcPr>
          <w:p w14:paraId="3D8D83CF" w14:textId="77777777" w:rsidR="00543734" w:rsidRPr="00543734" w:rsidRDefault="00543734" w:rsidP="000D1844"/>
        </w:tc>
      </w:tr>
    </w:tbl>
    <w:p w14:paraId="0A01D741" w14:textId="77777777" w:rsidR="003C0C5A" w:rsidRPr="00543734" w:rsidRDefault="003C0C5A" w:rsidP="003C0C5A">
      <w:pPr>
        <w:rPr>
          <w:color w:val="000000"/>
        </w:rPr>
      </w:pPr>
    </w:p>
    <w:p w14:paraId="03AB8C65" w14:textId="77777777" w:rsidR="003C0C5A" w:rsidRPr="003C0C5A" w:rsidRDefault="003C0C5A" w:rsidP="003C0C5A"/>
    <w:p w14:paraId="67359F82" w14:textId="77777777" w:rsidR="00B95A06" w:rsidRPr="00186A5F" w:rsidRDefault="00B95A06" w:rsidP="00A227DE">
      <w:pPr>
        <w:pStyle w:val="Heading1"/>
        <w:pageBreakBefore/>
      </w:pPr>
      <w:bookmarkStart w:id="1561" w:name="_Toc512413656"/>
      <w:bookmarkStart w:id="1562" w:name="_Toc512414179"/>
      <w:bookmarkStart w:id="1563" w:name="_Toc512414451"/>
      <w:bookmarkStart w:id="1564" w:name="_Toc512414635"/>
      <w:bookmarkStart w:id="1565" w:name="_Toc512414678"/>
      <w:bookmarkStart w:id="1566" w:name="_Toc512414841"/>
      <w:bookmarkStart w:id="1567" w:name="_Toc512414993"/>
      <w:bookmarkStart w:id="1568" w:name="_Toc512415141"/>
      <w:bookmarkStart w:id="1569" w:name="_Toc512415295"/>
      <w:bookmarkStart w:id="1570" w:name="_Toc512415391"/>
      <w:bookmarkStart w:id="1571" w:name="_Toc512415465"/>
      <w:bookmarkStart w:id="1572" w:name="_Toc533161049"/>
      <w:bookmarkStart w:id="1573" w:name="_Toc90909155"/>
      <w:r w:rsidRPr="00186A5F">
        <w:lastRenderedPageBreak/>
        <w:t>Document History Continued</w:t>
      </w:r>
      <w:bookmarkEnd w:id="1561"/>
      <w:bookmarkEnd w:id="1562"/>
      <w:bookmarkEnd w:id="1563"/>
      <w:bookmarkEnd w:id="1564"/>
      <w:bookmarkEnd w:id="1565"/>
      <w:bookmarkEnd w:id="1566"/>
      <w:bookmarkEnd w:id="1567"/>
      <w:bookmarkEnd w:id="1568"/>
      <w:bookmarkEnd w:id="1569"/>
      <w:bookmarkEnd w:id="1570"/>
      <w:bookmarkEnd w:id="1571"/>
      <w:bookmarkEnd w:id="1572"/>
      <w:bookmarkEnd w:id="1573"/>
    </w:p>
    <w:p w14:paraId="0F352D80" w14:textId="77777777" w:rsidR="00B95A06" w:rsidRDefault="00B95A06" w:rsidP="00A227DE"/>
    <w:tbl>
      <w:tblPr>
        <w:tblW w:w="12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430"/>
        <w:gridCol w:w="7110"/>
        <w:gridCol w:w="1710"/>
      </w:tblGrid>
      <w:tr w:rsidR="00971C0C" w:rsidRPr="00050432" w14:paraId="7E0237CC" w14:textId="77777777" w:rsidTr="00050432">
        <w:trPr>
          <w:tblHeader/>
        </w:trPr>
        <w:tc>
          <w:tcPr>
            <w:tcW w:w="1368" w:type="dxa"/>
            <w:shd w:val="clear" w:color="auto" w:fill="B8CCE4"/>
            <w:vAlign w:val="bottom"/>
          </w:tcPr>
          <w:p w14:paraId="061F30DD" w14:textId="77777777" w:rsidR="00971C0C" w:rsidRPr="00050432" w:rsidRDefault="00971C0C" w:rsidP="00050432">
            <w:pPr>
              <w:pStyle w:val="Tabletext"/>
              <w:jc w:val="center"/>
              <w:rPr>
                <w:b/>
              </w:rPr>
            </w:pPr>
            <w:r w:rsidRPr="00050432">
              <w:rPr>
                <w:b/>
              </w:rPr>
              <w:t>Version Number</w:t>
            </w:r>
          </w:p>
        </w:tc>
        <w:tc>
          <w:tcPr>
            <w:tcW w:w="2430" w:type="dxa"/>
            <w:shd w:val="clear" w:color="auto" w:fill="B8CCE4"/>
            <w:vAlign w:val="bottom"/>
          </w:tcPr>
          <w:p w14:paraId="75A24BF3" w14:textId="77777777" w:rsidR="00971C0C" w:rsidRPr="00050432" w:rsidRDefault="00971C0C" w:rsidP="00050432">
            <w:pPr>
              <w:pStyle w:val="Tabletext"/>
              <w:rPr>
                <w:b/>
              </w:rPr>
            </w:pPr>
            <w:r w:rsidRPr="00050432">
              <w:rPr>
                <w:b/>
              </w:rPr>
              <w:t>Author</w:t>
            </w:r>
          </w:p>
        </w:tc>
        <w:tc>
          <w:tcPr>
            <w:tcW w:w="7110" w:type="dxa"/>
            <w:shd w:val="clear" w:color="auto" w:fill="B8CCE4"/>
            <w:vAlign w:val="bottom"/>
          </w:tcPr>
          <w:p w14:paraId="6E4895EC" w14:textId="77777777" w:rsidR="00971C0C" w:rsidRPr="00050432" w:rsidRDefault="00971C0C" w:rsidP="00050432">
            <w:pPr>
              <w:pStyle w:val="Tabletext"/>
              <w:rPr>
                <w:b/>
              </w:rPr>
            </w:pPr>
            <w:r w:rsidRPr="00050432">
              <w:rPr>
                <w:b/>
              </w:rPr>
              <w:t>Summary</w:t>
            </w:r>
          </w:p>
        </w:tc>
        <w:tc>
          <w:tcPr>
            <w:tcW w:w="1710" w:type="dxa"/>
            <w:shd w:val="clear" w:color="auto" w:fill="B8CCE4"/>
            <w:vAlign w:val="bottom"/>
          </w:tcPr>
          <w:p w14:paraId="71AC6742" w14:textId="77777777" w:rsidR="00971C0C" w:rsidRPr="00050432" w:rsidRDefault="00971C0C" w:rsidP="00050432">
            <w:pPr>
              <w:pStyle w:val="Tabletext"/>
              <w:jc w:val="center"/>
              <w:rPr>
                <w:b/>
              </w:rPr>
            </w:pPr>
            <w:r w:rsidRPr="00050432">
              <w:rPr>
                <w:b/>
              </w:rPr>
              <w:t>Date of Version</w:t>
            </w:r>
          </w:p>
        </w:tc>
      </w:tr>
      <w:tr w:rsidR="005F3078" w:rsidRPr="00B95A06" w14:paraId="12368B20" w14:textId="77777777" w:rsidTr="00B95A06">
        <w:tc>
          <w:tcPr>
            <w:tcW w:w="1368" w:type="dxa"/>
          </w:tcPr>
          <w:p w14:paraId="362391CF" w14:textId="77777777" w:rsidR="005F3078" w:rsidRPr="00B95A06" w:rsidRDefault="005F3078" w:rsidP="00050432">
            <w:pPr>
              <w:pStyle w:val="Tabletext"/>
              <w:jc w:val="center"/>
            </w:pPr>
            <w:r>
              <w:t>7.2.1</w:t>
            </w:r>
          </w:p>
        </w:tc>
        <w:tc>
          <w:tcPr>
            <w:tcW w:w="2430" w:type="dxa"/>
          </w:tcPr>
          <w:p w14:paraId="0D9D800E" w14:textId="77777777" w:rsidR="005F3078" w:rsidRPr="00B95A06" w:rsidRDefault="005F3078" w:rsidP="00050432">
            <w:pPr>
              <w:pStyle w:val="Tabletext"/>
            </w:pPr>
            <w:r>
              <w:t>Ashley Shirk</w:t>
            </w:r>
          </w:p>
        </w:tc>
        <w:tc>
          <w:tcPr>
            <w:tcW w:w="7110" w:type="dxa"/>
          </w:tcPr>
          <w:p w14:paraId="6E4641FF" w14:textId="77777777" w:rsidR="005F3078" w:rsidRDefault="005F3078" w:rsidP="00780E5C">
            <w:r>
              <w:t xml:space="preserve">DOC 165 for CR 1399: </w:t>
            </w:r>
          </w:p>
          <w:p w14:paraId="185EB439" w14:textId="77777777" w:rsidR="005F3078" w:rsidRDefault="005F3078" w:rsidP="00780E5C">
            <w:r>
              <w:t>Section 3.2.3:</w:t>
            </w:r>
          </w:p>
          <w:p w14:paraId="0434A76F" w14:textId="77777777" w:rsidR="005F3078" w:rsidRPr="00B95A06" w:rsidRDefault="005F3078" w:rsidP="00050432">
            <w:pPr>
              <w:pStyle w:val="Tabletext"/>
            </w:pPr>
            <w:r>
              <w:t>Updated reconcilement field layout for VA and VACP check payments by adding the VA Name Code field.  VA is looking for this field on their cancellation file layouts from PACER.</w:t>
            </w:r>
          </w:p>
        </w:tc>
        <w:tc>
          <w:tcPr>
            <w:tcW w:w="1710" w:type="dxa"/>
          </w:tcPr>
          <w:p w14:paraId="7307EDB1" w14:textId="77777777" w:rsidR="005F3078" w:rsidRPr="00B95A06" w:rsidRDefault="005F3078" w:rsidP="00050432">
            <w:pPr>
              <w:pStyle w:val="Tabletext"/>
              <w:jc w:val="center"/>
            </w:pPr>
            <w:r>
              <w:t>2015-7-20</w:t>
            </w:r>
          </w:p>
        </w:tc>
      </w:tr>
      <w:tr w:rsidR="005F3078" w:rsidRPr="00B95A06" w14:paraId="011334E6" w14:textId="77777777" w:rsidTr="00B95A06">
        <w:tc>
          <w:tcPr>
            <w:tcW w:w="1368" w:type="dxa"/>
          </w:tcPr>
          <w:p w14:paraId="51840CC9" w14:textId="77777777" w:rsidR="005F3078" w:rsidRPr="00B95A06" w:rsidRDefault="005F3078" w:rsidP="00050432">
            <w:pPr>
              <w:pStyle w:val="Tabletext"/>
              <w:jc w:val="center"/>
            </w:pPr>
            <w:r>
              <w:t>7.2.0</w:t>
            </w:r>
          </w:p>
        </w:tc>
        <w:tc>
          <w:tcPr>
            <w:tcW w:w="2430" w:type="dxa"/>
          </w:tcPr>
          <w:p w14:paraId="51EB63C5" w14:textId="77777777" w:rsidR="005F3078" w:rsidRDefault="005F3078" w:rsidP="00780E5C">
            <w:r>
              <w:t>Ashley Shirk</w:t>
            </w:r>
          </w:p>
          <w:p w14:paraId="4E5F53DB" w14:textId="77777777" w:rsidR="005F3078" w:rsidRDefault="005F3078" w:rsidP="00780E5C"/>
          <w:p w14:paraId="3A20E9DA" w14:textId="77777777" w:rsidR="005F3078" w:rsidRDefault="005F3078" w:rsidP="00780E5C"/>
          <w:p w14:paraId="1BB81C40" w14:textId="77777777" w:rsidR="005F3078" w:rsidRDefault="005F3078" w:rsidP="00780E5C"/>
          <w:p w14:paraId="012084BE" w14:textId="77777777" w:rsidR="005F3078" w:rsidRDefault="005F3078" w:rsidP="00780E5C"/>
          <w:p w14:paraId="5791170F" w14:textId="77777777" w:rsidR="005F3078" w:rsidRDefault="005F3078" w:rsidP="00780E5C">
            <w:r>
              <w:t>Cecelia Walsh</w:t>
            </w:r>
          </w:p>
          <w:p w14:paraId="742E7077" w14:textId="77777777" w:rsidR="005F3078" w:rsidRDefault="005F3078" w:rsidP="00780E5C"/>
          <w:p w14:paraId="349D7E9E" w14:textId="77777777" w:rsidR="005F3078" w:rsidRDefault="005F3078" w:rsidP="00780E5C"/>
          <w:p w14:paraId="190F30C4" w14:textId="77777777" w:rsidR="005F3078" w:rsidRDefault="005F3078" w:rsidP="00780E5C"/>
          <w:p w14:paraId="76CE9FF9" w14:textId="77777777" w:rsidR="005F3078" w:rsidRDefault="005F3078" w:rsidP="00780E5C"/>
          <w:p w14:paraId="6FDC0C50" w14:textId="77777777" w:rsidR="005F3078" w:rsidRPr="00B95A06" w:rsidRDefault="005F3078" w:rsidP="00050432">
            <w:pPr>
              <w:pStyle w:val="Tabletext"/>
            </w:pPr>
            <w:r>
              <w:t>Susan Santcoeur</w:t>
            </w:r>
          </w:p>
        </w:tc>
        <w:tc>
          <w:tcPr>
            <w:tcW w:w="7110" w:type="dxa"/>
          </w:tcPr>
          <w:p w14:paraId="67D158D0" w14:textId="77777777" w:rsidR="005F3078" w:rsidRDefault="005F3078" w:rsidP="00780E5C">
            <w:r>
              <w:t>DOC 148 for CR 1365:</w:t>
            </w:r>
          </w:p>
          <w:p w14:paraId="65491839" w14:textId="77777777" w:rsidR="005F3078" w:rsidRDefault="005F3078" w:rsidP="00780E5C">
            <w:r>
              <w:t>Appendix B Agency Specific Values:</w:t>
            </w:r>
          </w:p>
          <w:p w14:paraId="40333BCB" w14:textId="77777777" w:rsidR="005F3078" w:rsidRDefault="005F3078" w:rsidP="00780E5C">
            <w:r>
              <w:t>Added “SSA-Daily” value to account for new custom agency rule id created</w:t>
            </w:r>
          </w:p>
          <w:p w14:paraId="0889A29B" w14:textId="77777777" w:rsidR="005F3078" w:rsidRDefault="005F3078" w:rsidP="00780E5C"/>
          <w:p w14:paraId="232FCF34" w14:textId="77777777" w:rsidR="005F3078" w:rsidRPr="00264E59" w:rsidRDefault="005F3078" w:rsidP="00780E5C">
            <w:pPr>
              <w:rPr>
                <w:b/>
              </w:rPr>
            </w:pPr>
            <w:r w:rsidRPr="00264E59">
              <w:t>ACH Schedule Header Record and Check Schedule Header Record</w:t>
            </w:r>
            <w:r w:rsidRPr="00264E59">
              <w:rPr>
                <w:b/>
              </w:rPr>
              <w:t>:</w:t>
            </w:r>
          </w:p>
          <w:p w14:paraId="7C2CCEE2" w14:textId="77777777" w:rsidR="005F3078" w:rsidRDefault="005F3078" w:rsidP="00780E5C">
            <w:r>
              <w:t>Updated validation rules for schedule number when same combination of schedule number + ALC + fiscal year) is submitted for a removed scheduled.</w:t>
            </w:r>
          </w:p>
          <w:p w14:paraId="5E09C1DD" w14:textId="77777777" w:rsidR="005F3078" w:rsidRDefault="005F3078" w:rsidP="00780E5C"/>
          <w:p w14:paraId="375F2E9A" w14:textId="77777777" w:rsidR="005F3078" w:rsidRPr="00B95A06" w:rsidRDefault="005F3078" w:rsidP="00050432">
            <w:pPr>
              <w:pStyle w:val="Tabletext"/>
            </w:pPr>
            <w:r>
              <w:t>PAMBRG-275 Doc-only changes throughout to sync with Treasury’s requested changes for website.</w:t>
            </w:r>
          </w:p>
        </w:tc>
        <w:tc>
          <w:tcPr>
            <w:tcW w:w="1710" w:type="dxa"/>
          </w:tcPr>
          <w:p w14:paraId="598B9253" w14:textId="77777777" w:rsidR="005F3078" w:rsidRDefault="005F3078" w:rsidP="00780E5C">
            <w:r>
              <w:t>2015-5-28</w:t>
            </w:r>
          </w:p>
          <w:p w14:paraId="5A7965D3" w14:textId="77777777" w:rsidR="005F3078" w:rsidRDefault="005F3078" w:rsidP="00780E5C"/>
          <w:p w14:paraId="7E442A2A" w14:textId="77777777" w:rsidR="005F3078" w:rsidRDefault="005F3078" w:rsidP="00780E5C"/>
          <w:p w14:paraId="18127749" w14:textId="77777777" w:rsidR="005F3078" w:rsidRDefault="005F3078" w:rsidP="00780E5C"/>
          <w:p w14:paraId="1776DFE6" w14:textId="77777777" w:rsidR="005F3078" w:rsidRDefault="005F3078" w:rsidP="00780E5C"/>
          <w:p w14:paraId="46782CC2" w14:textId="77777777" w:rsidR="005F3078" w:rsidRDefault="005F3078" w:rsidP="00780E5C">
            <w:r>
              <w:t>2015-06-01</w:t>
            </w:r>
          </w:p>
          <w:p w14:paraId="0B59DCC8" w14:textId="77777777" w:rsidR="005F3078" w:rsidRDefault="005F3078" w:rsidP="00780E5C"/>
          <w:p w14:paraId="11779104" w14:textId="77777777" w:rsidR="005F3078" w:rsidRDefault="005F3078" w:rsidP="00780E5C"/>
          <w:p w14:paraId="33030E4F" w14:textId="77777777" w:rsidR="005F3078" w:rsidRDefault="005F3078" w:rsidP="00780E5C"/>
          <w:p w14:paraId="1748CDF5" w14:textId="77777777" w:rsidR="005F3078" w:rsidRDefault="005F3078" w:rsidP="00780E5C"/>
          <w:p w14:paraId="5F120100" w14:textId="77777777" w:rsidR="005F3078" w:rsidRDefault="005F3078" w:rsidP="00780E5C"/>
          <w:p w14:paraId="50BD4466" w14:textId="77777777" w:rsidR="005F3078" w:rsidRDefault="005F3078" w:rsidP="00780E5C"/>
          <w:p w14:paraId="07F5F060" w14:textId="77777777" w:rsidR="005F3078" w:rsidRPr="00B95A06" w:rsidRDefault="005F3078" w:rsidP="00050432">
            <w:pPr>
              <w:pStyle w:val="Tabletext"/>
              <w:jc w:val="center"/>
            </w:pPr>
            <w:r>
              <w:t>2015-06-08</w:t>
            </w:r>
          </w:p>
        </w:tc>
      </w:tr>
      <w:tr w:rsidR="005F3078" w:rsidRPr="00B95A06" w14:paraId="27FB0D7B" w14:textId="77777777" w:rsidTr="00B95A06">
        <w:tc>
          <w:tcPr>
            <w:tcW w:w="1368" w:type="dxa"/>
          </w:tcPr>
          <w:p w14:paraId="58E0FA80" w14:textId="77777777" w:rsidR="005F3078" w:rsidRPr="00B95A06" w:rsidRDefault="005F3078" w:rsidP="00050432">
            <w:pPr>
              <w:pStyle w:val="Tabletext"/>
              <w:jc w:val="center"/>
            </w:pPr>
            <w:r>
              <w:t>7.1.0</w:t>
            </w:r>
          </w:p>
        </w:tc>
        <w:tc>
          <w:tcPr>
            <w:tcW w:w="2430" w:type="dxa"/>
          </w:tcPr>
          <w:p w14:paraId="49F6DB04" w14:textId="77777777" w:rsidR="005F3078" w:rsidRDefault="005F3078" w:rsidP="00780E5C">
            <w:r>
              <w:t>Ashley Shirk</w:t>
            </w:r>
          </w:p>
          <w:p w14:paraId="1E3CF794" w14:textId="77777777" w:rsidR="005F3078" w:rsidRDefault="005F3078" w:rsidP="00780E5C"/>
          <w:p w14:paraId="23F2BB6A" w14:textId="77777777" w:rsidR="005F3078" w:rsidRDefault="005F3078" w:rsidP="00780E5C"/>
          <w:p w14:paraId="320C9266" w14:textId="77777777" w:rsidR="005F3078" w:rsidRDefault="005F3078" w:rsidP="00780E5C"/>
          <w:p w14:paraId="27591212" w14:textId="77777777" w:rsidR="005F3078" w:rsidRDefault="005F3078" w:rsidP="00780E5C"/>
          <w:p w14:paraId="1F170D2A" w14:textId="77777777" w:rsidR="005F3078" w:rsidRDefault="005F3078" w:rsidP="00780E5C"/>
          <w:p w14:paraId="5260C8D1" w14:textId="77777777" w:rsidR="005F3078" w:rsidRDefault="005F3078" w:rsidP="00780E5C"/>
          <w:p w14:paraId="6604DB7B" w14:textId="77777777" w:rsidR="005F3078" w:rsidRDefault="005F3078" w:rsidP="00780E5C"/>
          <w:p w14:paraId="6364EA8D" w14:textId="77777777" w:rsidR="005F3078" w:rsidRDefault="005F3078" w:rsidP="00780E5C">
            <w:r>
              <w:lastRenderedPageBreak/>
              <w:t>Cecelia Walsh</w:t>
            </w:r>
          </w:p>
          <w:p w14:paraId="31872081" w14:textId="77777777" w:rsidR="005F3078" w:rsidRDefault="005F3078" w:rsidP="00780E5C"/>
          <w:p w14:paraId="27F6C351" w14:textId="77777777" w:rsidR="005F3078" w:rsidRDefault="005F3078" w:rsidP="00780E5C"/>
          <w:p w14:paraId="40AFB4B8" w14:textId="77777777" w:rsidR="005F3078" w:rsidRDefault="005F3078" w:rsidP="00780E5C"/>
          <w:p w14:paraId="2FB4DCD3" w14:textId="77777777" w:rsidR="005F3078" w:rsidRPr="00B95A06" w:rsidRDefault="005F3078" w:rsidP="00050432">
            <w:pPr>
              <w:pStyle w:val="Tabletext"/>
            </w:pPr>
            <w:r>
              <w:t>Ashley Shirk</w:t>
            </w:r>
          </w:p>
        </w:tc>
        <w:tc>
          <w:tcPr>
            <w:tcW w:w="7110" w:type="dxa"/>
          </w:tcPr>
          <w:p w14:paraId="4888464C" w14:textId="77777777" w:rsidR="005F3078" w:rsidRDefault="005F3078" w:rsidP="00780E5C">
            <w:r>
              <w:lastRenderedPageBreak/>
              <w:t>CR 1054:</w:t>
            </w:r>
          </w:p>
          <w:p w14:paraId="2EFD9B91" w14:textId="77777777" w:rsidR="005F3078" w:rsidRDefault="005F3078" w:rsidP="00780E5C">
            <w:r>
              <w:t>Special Handling field in the Check Payment Data Record:</w:t>
            </w:r>
          </w:p>
          <w:p w14:paraId="5245C7DE" w14:textId="77777777" w:rsidR="005F3078" w:rsidRDefault="005F3078" w:rsidP="00780E5C">
            <w:r w:rsidRPr="004231F8">
              <w:t>Added rule to store ‘name</w:t>
            </w:r>
            <w:r>
              <w:t xml:space="preserve"> </w:t>
            </w:r>
            <w:r w:rsidRPr="004231F8">
              <w:t>only’ value when the schedule is marked name only and the special handling field is blank. This will ensure the payments show up on the special handling tab in UC 3032 for users.</w:t>
            </w:r>
          </w:p>
          <w:p w14:paraId="5A116058" w14:textId="77777777" w:rsidR="005F3078" w:rsidRDefault="005F3078" w:rsidP="00780E5C"/>
          <w:p w14:paraId="67AA01DC" w14:textId="77777777" w:rsidR="005F3078" w:rsidRDefault="005F3078" w:rsidP="00780E5C"/>
          <w:p w14:paraId="0016325D" w14:textId="77777777" w:rsidR="005F3078" w:rsidRDefault="005F3078" w:rsidP="00780E5C"/>
          <w:p w14:paraId="6E96BA4D" w14:textId="77777777" w:rsidR="005F3078" w:rsidRDefault="005F3078" w:rsidP="00780E5C">
            <w:r>
              <w:lastRenderedPageBreak/>
              <w:t>PAMBRG-150</w:t>
            </w:r>
          </w:p>
          <w:p w14:paraId="277615BC" w14:textId="77777777" w:rsidR="005F3078" w:rsidRDefault="005F3078" w:rsidP="00780E5C">
            <w:r>
              <w:t>Document update only to update downstream mapping for DNP, PPS, PIR, PACER, and IPP.</w:t>
            </w:r>
          </w:p>
          <w:p w14:paraId="782C94DA" w14:textId="77777777" w:rsidR="005F3078" w:rsidRDefault="005F3078" w:rsidP="00780E5C"/>
          <w:p w14:paraId="61575AF1" w14:textId="77777777" w:rsidR="005F3078" w:rsidRDefault="005F3078" w:rsidP="00780E5C">
            <w:r>
              <w:t>CR 963 10.20.14 CW: Update to IAT Country Code validation rules to not allow zeros avoid FedACH rejects.</w:t>
            </w:r>
          </w:p>
          <w:p w14:paraId="6F48B12E" w14:textId="77777777" w:rsidR="005F3078" w:rsidRDefault="005F3078" w:rsidP="00780E5C"/>
          <w:p w14:paraId="52C2258D" w14:textId="77777777" w:rsidR="005F3078" w:rsidRDefault="005F3078" w:rsidP="00780E5C"/>
          <w:p w14:paraId="7D27652A" w14:textId="77777777" w:rsidR="005F3078" w:rsidRDefault="005F3078" w:rsidP="00780E5C">
            <w:r>
              <w:t>CR 848:</w:t>
            </w:r>
          </w:p>
          <w:p w14:paraId="6B60FF61" w14:textId="77777777" w:rsidR="005F3078" w:rsidRDefault="005F3078" w:rsidP="00780E5C">
            <w:r>
              <w:t>Appendix A:</w:t>
            </w:r>
          </w:p>
          <w:p w14:paraId="033227A6" w14:textId="77777777" w:rsidR="005F3078" w:rsidRDefault="005F3078" w:rsidP="00780E5C">
            <w:r>
              <w:t>Added 24, 34 values to the list of allowable ACH transaction codes. Per NACHA guidelines, these codes may be used for $0 CTX payments.</w:t>
            </w:r>
          </w:p>
          <w:p w14:paraId="3627C513" w14:textId="77777777" w:rsidR="005F3078" w:rsidRPr="00B95A06" w:rsidRDefault="005F3078" w:rsidP="00050432">
            <w:pPr>
              <w:pStyle w:val="Tabletext"/>
            </w:pPr>
          </w:p>
        </w:tc>
        <w:tc>
          <w:tcPr>
            <w:tcW w:w="1710" w:type="dxa"/>
          </w:tcPr>
          <w:p w14:paraId="2EC04578" w14:textId="77777777" w:rsidR="005F3078" w:rsidRDefault="005F3078" w:rsidP="00780E5C">
            <w:r>
              <w:lastRenderedPageBreak/>
              <w:t>2014-12-31</w:t>
            </w:r>
          </w:p>
          <w:p w14:paraId="2135D5BA" w14:textId="77777777" w:rsidR="005F3078" w:rsidRDefault="005F3078" w:rsidP="00780E5C"/>
          <w:p w14:paraId="2954FED6" w14:textId="77777777" w:rsidR="005F3078" w:rsidRDefault="005F3078" w:rsidP="00780E5C"/>
          <w:p w14:paraId="3CC12F69" w14:textId="77777777" w:rsidR="005F3078" w:rsidRDefault="005F3078" w:rsidP="00780E5C"/>
          <w:p w14:paraId="5A44968D" w14:textId="77777777" w:rsidR="005F3078" w:rsidRDefault="005F3078" w:rsidP="00780E5C"/>
          <w:p w14:paraId="14507D09" w14:textId="77777777" w:rsidR="005F3078" w:rsidRDefault="005F3078" w:rsidP="00780E5C"/>
          <w:p w14:paraId="6ED985A1" w14:textId="77777777" w:rsidR="005F3078" w:rsidRDefault="005F3078" w:rsidP="00780E5C"/>
          <w:p w14:paraId="29E856A5" w14:textId="77777777" w:rsidR="005F3078" w:rsidRDefault="005F3078" w:rsidP="00780E5C"/>
          <w:p w14:paraId="5150B3CF" w14:textId="77777777" w:rsidR="005F3078" w:rsidRDefault="005F3078" w:rsidP="00780E5C"/>
          <w:p w14:paraId="200EEB10" w14:textId="77777777" w:rsidR="005F3078" w:rsidRDefault="005F3078" w:rsidP="00780E5C"/>
          <w:p w14:paraId="775C76A3" w14:textId="77777777" w:rsidR="005F3078" w:rsidRDefault="005F3078" w:rsidP="00780E5C"/>
          <w:p w14:paraId="31404367" w14:textId="77777777" w:rsidR="005F3078" w:rsidRDefault="005F3078" w:rsidP="00780E5C"/>
          <w:p w14:paraId="09668762" w14:textId="77777777" w:rsidR="005F3078" w:rsidRDefault="005F3078" w:rsidP="00780E5C">
            <w:r>
              <w:t>2014-10-20</w:t>
            </w:r>
          </w:p>
          <w:p w14:paraId="3D648096" w14:textId="77777777" w:rsidR="005F3078" w:rsidRDefault="005F3078" w:rsidP="00780E5C"/>
          <w:p w14:paraId="53A5C6FE" w14:textId="77777777" w:rsidR="005F3078" w:rsidRDefault="005F3078" w:rsidP="00780E5C"/>
          <w:p w14:paraId="19CFE993" w14:textId="77777777" w:rsidR="005F3078" w:rsidRDefault="005F3078" w:rsidP="00780E5C"/>
          <w:p w14:paraId="58406413" w14:textId="77777777" w:rsidR="005F3078" w:rsidRDefault="005F3078" w:rsidP="00780E5C"/>
          <w:p w14:paraId="394C052B" w14:textId="77777777" w:rsidR="005F3078" w:rsidRDefault="005F3078" w:rsidP="00780E5C"/>
          <w:p w14:paraId="346F1B6A" w14:textId="77777777" w:rsidR="005F3078" w:rsidRDefault="005F3078" w:rsidP="00780E5C"/>
          <w:p w14:paraId="257B6E5A" w14:textId="77777777" w:rsidR="005F3078" w:rsidRDefault="005F3078" w:rsidP="00780E5C"/>
          <w:p w14:paraId="0B45390E" w14:textId="77777777" w:rsidR="005F3078" w:rsidRDefault="005F3078" w:rsidP="00780E5C"/>
          <w:p w14:paraId="79AA9710" w14:textId="77777777" w:rsidR="005F3078" w:rsidRDefault="005F3078" w:rsidP="00780E5C"/>
          <w:p w14:paraId="20723DDF" w14:textId="77777777" w:rsidR="005F3078" w:rsidRDefault="005F3078" w:rsidP="00780E5C"/>
          <w:p w14:paraId="59BC4DA1" w14:textId="77777777" w:rsidR="005F3078" w:rsidRPr="00B95A06" w:rsidRDefault="005F3078" w:rsidP="00050432">
            <w:pPr>
              <w:pStyle w:val="Tabletext"/>
              <w:jc w:val="center"/>
            </w:pPr>
            <w:r>
              <w:t>2014-10-1</w:t>
            </w:r>
          </w:p>
        </w:tc>
      </w:tr>
      <w:tr w:rsidR="005F3078" w:rsidRPr="00B95A06" w14:paraId="6716F38F" w14:textId="77777777" w:rsidTr="00B95A06">
        <w:tc>
          <w:tcPr>
            <w:tcW w:w="1368" w:type="dxa"/>
          </w:tcPr>
          <w:p w14:paraId="6540E20D" w14:textId="77777777" w:rsidR="005F3078" w:rsidRPr="00B95A06" w:rsidRDefault="005F3078" w:rsidP="00050432">
            <w:pPr>
              <w:pStyle w:val="Tabletext"/>
              <w:jc w:val="center"/>
            </w:pPr>
            <w:r>
              <w:lastRenderedPageBreak/>
              <w:t>7.0.0</w:t>
            </w:r>
          </w:p>
        </w:tc>
        <w:tc>
          <w:tcPr>
            <w:tcW w:w="2430" w:type="dxa"/>
          </w:tcPr>
          <w:p w14:paraId="052CF9AC" w14:textId="77777777" w:rsidR="005F3078" w:rsidRPr="00B95A06" w:rsidRDefault="005F3078" w:rsidP="00050432">
            <w:pPr>
              <w:pStyle w:val="Tabletext"/>
            </w:pPr>
            <w:r>
              <w:t>Ashley Shirk</w:t>
            </w:r>
          </w:p>
        </w:tc>
        <w:tc>
          <w:tcPr>
            <w:tcW w:w="7110" w:type="dxa"/>
          </w:tcPr>
          <w:p w14:paraId="2972F302" w14:textId="77777777" w:rsidR="005F3078" w:rsidRDefault="005F3078" w:rsidP="00780E5C">
            <w:r>
              <w:t>DOC 0579 for Release 7.0 Changes:</w:t>
            </w:r>
          </w:p>
          <w:p w14:paraId="39E15E0E" w14:textId="77777777" w:rsidR="005F3078" w:rsidRDefault="005F3078" w:rsidP="00780E5C"/>
          <w:p w14:paraId="15E2201F" w14:textId="77777777" w:rsidR="005F3078" w:rsidRDefault="005F3078" w:rsidP="00780E5C">
            <w:r>
              <w:t xml:space="preserve">CR 4306: </w:t>
            </w:r>
          </w:p>
          <w:p w14:paraId="1EF7015B" w14:textId="77777777" w:rsidR="005F3078" w:rsidRDefault="005F3078" w:rsidP="00780E5C">
            <w:r>
              <w:t>ACH Payment Data Record:</w:t>
            </w:r>
          </w:p>
          <w:p w14:paraId="04FBCD77" w14:textId="77777777" w:rsidR="005F3078" w:rsidRDefault="005F3078" w:rsidP="00780E5C">
            <w:r>
              <w:t>Added validation to Depositor Acct # field. Payment will be marked invalid if value contains all zeroes.</w:t>
            </w:r>
          </w:p>
          <w:p w14:paraId="4B05F3B2" w14:textId="77777777" w:rsidR="005F3078" w:rsidRDefault="005F3078" w:rsidP="00780E5C"/>
          <w:p w14:paraId="3E62C69C" w14:textId="77777777" w:rsidR="005F3078" w:rsidRDefault="005F3078" w:rsidP="00780E5C">
            <w:r>
              <w:t>CR 4571:</w:t>
            </w:r>
          </w:p>
          <w:p w14:paraId="6E6A2B6E" w14:textId="77777777" w:rsidR="005F3078" w:rsidRDefault="005F3078" w:rsidP="00780E5C">
            <w:r>
              <w:t>Check Detail Record:</w:t>
            </w:r>
          </w:p>
          <w:p w14:paraId="7A111637" w14:textId="77777777" w:rsidR="005F3078" w:rsidRDefault="005F3078" w:rsidP="00780E5C">
            <w:r>
              <w:t>Removed validation from the Payment Amount field. PAM will begin accepting 10 digit check amounts in release 7.</w:t>
            </w:r>
          </w:p>
          <w:p w14:paraId="7C8E3489" w14:textId="77777777" w:rsidR="005F3078" w:rsidRDefault="005F3078" w:rsidP="00780E5C"/>
          <w:p w14:paraId="76827602" w14:textId="77777777" w:rsidR="005F3078" w:rsidRDefault="005F3078" w:rsidP="00780E5C">
            <w:r>
              <w:lastRenderedPageBreak/>
              <w:t>New DNP Record added for agencies to use to send Agency specific information to DNP. Contents in the DNP Detail field will be sent to DNP in the OFS-DNP Screening and the SRF. Record is optional and sent per payment.</w:t>
            </w:r>
          </w:p>
          <w:p w14:paraId="05F62FE1" w14:textId="77777777" w:rsidR="005F3078" w:rsidRDefault="005F3078" w:rsidP="00780E5C"/>
          <w:p w14:paraId="509775AC" w14:textId="77777777" w:rsidR="005F3078" w:rsidRDefault="005F3078" w:rsidP="00780E5C">
            <w:r>
              <w:t xml:space="preserve">CR 4563: </w:t>
            </w:r>
          </w:p>
          <w:p w14:paraId="5D8A2465" w14:textId="77777777" w:rsidR="005F3078" w:rsidRPr="00B95A06" w:rsidRDefault="005F3078" w:rsidP="00050432">
            <w:pPr>
              <w:pStyle w:val="Tabletext"/>
            </w:pPr>
            <w:r>
              <w:t xml:space="preserve">Added new generic reconcilement field layout to be used by agencies that need to pass a Legacy Treasury Acct Symbol to TCIS and receive value on TRACS file. </w:t>
            </w:r>
          </w:p>
        </w:tc>
        <w:tc>
          <w:tcPr>
            <w:tcW w:w="1710" w:type="dxa"/>
          </w:tcPr>
          <w:p w14:paraId="17A31986" w14:textId="77777777" w:rsidR="005F3078" w:rsidRPr="00B95A06" w:rsidRDefault="005F3078" w:rsidP="00050432">
            <w:pPr>
              <w:pStyle w:val="Tabletext"/>
              <w:jc w:val="center"/>
            </w:pPr>
            <w:r>
              <w:lastRenderedPageBreak/>
              <w:t>2013-12-16</w:t>
            </w:r>
          </w:p>
        </w:tc>
      </w:tr>
      <w:tr w:rsidR="005F3078" w:rsidRPr="00B95A06" w14:paraId="28E83669" w14:textId="77777777" w:rsidTr="00B95A06">
        <w:tc>
          <w:tcPr>
            <w:tcW w:w="1368" w:type="dxa"/>
          </w:tcPr>
          <w:p w14:paraId="768A9288" w14:textId="77777777" w:rsidR="005F3078" w:rsidRPr="00B95A06" w:rsidRDefault="005F3078" w:rsidP="00050432">
            <w:pPr>
              <w:pStyle w:val="Tabletext"/>
              <w:jc w:val="center"/>
            </w:pPr>
            <w:r>
              <w:t>5.0.5</w:t>
            </w:r>
          </w:p>
        </w:tc>
        <w:tc>
          <w:tcPr>
            <w:tcW w:w="2430" w:type="dxa"/>
          </w:tcPr>
          <w:p w14:paraId="3D246697" w14:textId="77777777" w:rsidR="005F3078" w:rsidRPr="00B95A06" w:rsidRDefault="005F3078" w:rsidP="00050432">
            <w:pPr>
              <w:pStyle w:val="Tabletext"/>
            </w:pPr>
            <w:r>
              <w:t>Ashley Shirk</w:t>
            </w:r>
          </w:p>
        </w:tc>
        <w:tc>
          <w:tcPr>
            <w:tcW w:w="7110" w:type="dxa"/>
          </w:tcPr>
          <w:p w14:paraId="38807A02" w14:textId="77777777" w:rsidR="005F3078" w:rsidRDefault="005F3078" w:rsidP="00780E5C">
            <w:r>
              <w:t>DOC 0609 for CR 4485:</w:t>
            </w:r>
          </w:p>
          <w:p w14:paraId="33D57FAF" w14:textId="77777777" w:rsidR="005F3078" w:rsidRPr="002010C9" w:rsidRDefault="005F3078" w:rsidP="00780E5C">
            <w:pPr>
              <w:rPr>
                <w:b/>
              </w:rPr>
            </w:pPr>
            <w:r w:rsidRPr="002010C9">
              <w:rPr>
                <w:b/>
              </w:rPr>
              <w:t>ACH &amp; Check Payment Data Record:</w:t>
            </w:r>
          </w:p>
          <w:p w14:paraId="20903810" w14:textId="77777777" w:rsidR="005F3078" w:rsidRDefault="005F3078" w:rsidP="00780E5C">
            <w:r>
              <w:t xml:space="preserve">AgencyAccountIdentifier: </w:t>
            </w:r>
          </w:p>
          <w:p w14:paraId="57C38F55" w14:textId="77777777" w:rsidR="005F3078" w:rsidRDefault="005F3078" w:rsidP="00780E5C">
            <w:pPr>
              <w:numPr>
                <w:ilvl w:val="0"/>
                <w:numId w:val="24"/>
              </w:numPr>
            </w:pPr>
            <w:r>
              <w:t>added rule to store value as received for Custom Agency Rule ID ‘VACP’. Change was made due to request from VA that leading spaces must be maintained in this field until they’re able to implement changes in their system</w:t>
            </w:r>
          </w:p>
          <w:p w14:paraId="045EA1B3" w14:textId="77777777" w:rsidR="005F3078" w:rsidRDefault="005F3078" w:rsidP="00780E5C">
            <w:r>
              <w:t xml:space="preserve">Reconcilement: </w:t>
            </w:r>
          </w:p>
          <w:p w14:paraId="3D6E0022" w14:textId="77777777" w:rsidR="005F3078" w:rsidRDefault="005F3078" w:rsidP="00780E5C">
            <w:pPr>
              <w:numPr>
                <w:ilvl w:val="0"/>
                <w:numId w:val="23"/>
              </w:numPr>
            </w:pPr>
            <w:r>
              <w:t>Added validation note that value should be stored as received. Per SDG, all reconcilement field data does not get justified before or after parsing.</w:t>
            </w:r>
          </w:p>
          <w:p w14:paraId="4007E35B" w14:textId="77777777" w:rsidR="005F3078" w:rsidRDefault="005F3078" w:rsidP="00780E5C">
            <w:pPr>
              <w:numPr>
                <w:ilvl w:val="0"/>
                <w:numId w:val="23"/>
              </w:numPr>
            </w:pPr>
            <w:r>
              <w:t>Added ‘VACP’ custom agency rule ID to existing ‘VA’ reconcilement field layout. Per feedback from VA meeting, VACP payments will use the same reconcilement field layout.</w:t>
            </w:r>
          </w:p>
          <w:p w14:paraId="09A9ED15" w14:textId="77777777" w:rsidR="005F3078" w:rsidRPr="00B95A06" w:rsidRDefault="005F3078" w:rsidP="00050432">
            <w:pPr>
              <w:pStyle w:val="Tabletext"/>
            </w:pPr>
          </w:p>
        </w:tc>
        <w:tc>
          <w:tcPr>
            <w:tcW w:w="1710" w:type="dxa"/>
          </w:tcPr>
          <w:p w14:paraId="56F8FBFE" w14:textId="77777777" w:rsidR="005F3078" w:rsidRPr="00B95A06" w:rsidRDefault="005F3078" w:rsidP="00050432">
            <w:pPr>
              <w:pStyle w:val="Tabletext"/>
              <w:jc w:val="center"/>
            </w:pPr>
            <w:r>
              <w:t>2014-1-30</w:t>
            </w:r>
          </w:p>
        </w:tc>
      </w:tr>
      <w:tr w:rsidR="005F3078" w:rsidRPr="00B95A06" w14:paraId="753A0484" w14:textId="77777777" w:rsidTr="00B95A06">
        <w:tc>
          <w:tcPr>
            <w:tcW w:w="1368" w:type="dxa"/>
          </w:tcPr>
          <w:p w14:paraId="6F7C2CA3" w14:textId="77777777" w:rsidR="005F3078" w:rsidRPr="00B95A06" w:rsidRDefault="005F3078" w:rsidP="00050432">
            <w:pPr>
              <w:pStyle w:val="Tabletext"/>
              <w:jc w:val="center"/>
            </w:pPr>
            <w:r>
              <w:t>5.0.4</w:t>
            </w:r>
          </w:p>
        </w:tc>
        <w:tc>
          <w:tcPr>
            <w:tcW w:w="2430" w:type="dxa"/>
          </w:tcPr>
          <w:p w14:paraId="09C968E5" w14:textId="77777777" w:rsidR="005F3078" w:rsidRPr="00B95A06" w:rsidRDefault="005F3078" w:rsidP="00050432">
            <w:pPr>
              <w:pStyle w:val="Tabletext"/>
            </w:pPr>
            <w:r>
              <w:t>Toyiah Cavole</w:t>
            </w:r>
          </w:p>
        </w:tc>
        <w:tc>
          <w:tcPr>
            <w:tcW w:w="7110" w:type="dxa"/>
          </w:tcPr>
          <w:p w14:paraId="0EC9E074" w14:textId="77777777" w:rsidR="005F3078" w:rsidRDefault="005F3078" w:rsidP="00780E5C">
            <w:r>
              <w:t xml:space="preserve">DOC 0558 for CR 4409: </w:t>
            </w:r>
          </w:p>
          <w:p w14:paraId="71B46BA6" w14:textId="77777777" w:rsidR="005F3078" w:rsidRDefault="005F3078" w:rsidP="00780E5C"/>
          <w:p w14:paraId="3192B146" w14:textId="77777777" w:rsidR="005F3078" w:rsidRDefault="005F3078" w:rsidP="00780E5C">
            <w:r>
              <w:t>1.5 Validation for Balancing</w:t>
            </w:r>
          </w:p>
          <w:p w14:paraId="63A7888B" w14:textId="77777777" w:rsidR="005F3078" w:rsidRDefault="005F3078" w:rsidP="00780E5C"/>
          <w:p w14:paraId="2D2E2C97" w14:textId="77777777" w:rsidR="005F3078" w:rsidRDefault="005F3078" w:rsidP="00780E5C">
            <w:r>
              <w:lastRenderedPageBreak/>
              <w:t>Added validation rule to accept zero dollar payment amount, if the SEC code = CTX as stated in the Validation for Balancing section.</w:t>
            </w:r>
          </w:p>
          <w:p w14:paraId="5F716C81" w14:textId="77777777" w:rsidR="005F3078" w:rsidRDefault="005F3078" w:rsidP="00780E5C"/>
          <w:p w14:paraId="1D5C6DED" w14:textId="77777777" w:rsidR="005F3078" w:rsidRDefault="005F3078" w:rsidP="00780E5C">
            <w:r>
              <w:t xml:space="preserve">Updated Section 2.4 ACH Payment Data Record to include the SEC code as an additional validation point. </w:t>
            </w:r>
          </w:p>
          <w:p w14:paraId="7DF1E77F" w14:textId="77777777" w:rsidR="005F3078" w:rsidRDefault="005F3078" w:rsidP="00780E5C"/>
          <w:p w14:paraId="444B0180" w14:textId="77777777" w:rsidR="005F3078" w:rsidRPr="00B95A06" w:rsidRDefault="005F3078" w:rsidP="00050432">
            <w:pPr>
              <w:pStyle w:val="Tabletext"/>
            </w:pPr>
          </w:p>
        </w:tc>
        <w:tc>
          <w:tcPr>
            <w:tcW w:w="1710" w:type="dxa"/>
          </w:tcPr>
          <w:p w14:paraId="0C8569D7" w14:textId="77777777" w:rsidR="005F3078" w:rsidRPr="00B95A06" w:rsidRDefault="005F3078" w:rsidP="00050432">
            <w:pPr>
              <w:pStyle w:val="Tabletext"/>
              <w:jc w:val="center"/>
            </w:pPr>
            <w:r>
              <w:lastRenderedPageBreak/>
              <w:t>2013-10-01</w:t>
            </w:r>
          </w:p>
        </w:tc>
      </w:tr>
      <w:tr w:rsidR="005F3078" w:rsidRPr="00B95A06" w14:paraId="2B3361C5" w14:textId="77777777" w:rsidTr="00B95A06">
        <w:tc>
          <w:tcPr>
            <w:tcW w:w="1368" w:type="dxa"/>
          </w:tcPr>
          <w:p w14:paraId="4DCC2A9F" w14:textId="77777777" w:rsidR="005F3078" w:rsidRPr="00B95A06" w:rsidRDefault="005F3078" w:rsidP="00050432">
            <w:pPr>
              <w:pStyle w:val="Tabletext"/>
              <w:jc w:val="center"/>
            </w:pPr>
            <w:r>
              <w:t>5.0.3</w:t>
            </w:r>
          </w:p>
        </w:tc>
        <w:tc>
          <w:tcPr>
            <w:tcW w:w="2430" w:type="dxa"/>
          </w:tcPr>
          <w:p w14:paraId="2C8BFA8B" w14:textId="77777777" w:rsidR="005F3078" w:rsidRPr="00B95A06" w:rsidRDefault="005F3078" w:rsidP="00050432">
            <w:pPr>
              <w:pStyle w:val="Tabletext"/>
            </w:pPr>
            <w:r>
              <w:t>Ashley Shirk</w:t>
            </w:r>
          </w:p>
        </w:tc>
        <w:tc>
          <w:tcPr>
            <w:tcW w:w="7110" w:type="dxa"/>
          </w:tcPr>
          <w:p w14:paraId="111765BD" w14:textId="77777777" w:rsidR="005F3078" w:rsidRDefault="005F3078" w:rsidP="00780E5C">
            <w:r>
              <w:t>DOC 0503: updated Section 1.4 Validation for Balancing to clarify that the FileTrailer.TotalCount_Records should include header and trailer records (doc change only)</w:t>
            </w:r>
          </w:p>
          <w:p w14:paraId="49A6C2D3" w14:textId="77777777" w:rsidR="005F3078" w:rsidRDefault="005F3078" w:rsidP="00780E5C"/>
          <w:p w14:paraId="1D8CF737" w14:textId="77777777" w:rsidR="005F3078" w:rsidRDefault="005F3078" w:rsidP="00780E5C">
            <w:r>
              <w:t>DOC 0503 for CR 4257: Made the following changes to the Check Payment Data Record based on feedback from mail operations staff and agency outreach group:</w:t>
            </w:r>
          </w:p>
          <w:p w14:paraId="43F4B54C" w14:textId="77777777" w:rsidR="005F3078" w:rsidRDefault="005F3078" w:rsidP="00780E5C">
            <w:r>
              <w:t>Payee AddressLine_4: removed note that stated agencies shouldn’t use address line for foreign addresses. If an agency is unable to provide breakout fields, they can use all four lines of address for foreign payments.</w:t>
            </w:r>
          </w:p>
          <w:p w14:paraId="1DDC06EB" w14:textId="77777777" w:rsidR="005F3078" w:rsidRDefault="005F3078" w:rsidP="00780E5C">
            <w:r>
              <w:t xml:space="preserve">CityName &amp; StateCodeText: removed validation that marked suspect when blank. </w:t>
            </w:r>
          </w:p>
          <w:p w14:paraId="1D0224D6" w14:textId="77777777" w:rsidR="005F3078" w:rsidRDefault="005F3078" w:rsidP="00780E5C">
            <w:r>
              <w:t xml:space="preserve">PostalCode: </w:t>
            </w:r>
          </w:p>
          <w:p w14:paraId="764BF9CF" w14:textId="77777777" w:rsidR="005F3078" w:rsidRDefault="005F3078" w:rsidP="00780E5C">
            <w:pPr>
              <w:numPr>
                <w:ilvl w:val="0"/>
                <w:numId w:val="17"/>
              </w:numPr>
            </w:pPr>
            <w:r>
              <w:t>Added note that field can be used for Geo Code for foreign payments.</w:t>
            </w:r>
          </w:p>
          <w:p w14:paraId="5BBB72C2" w14:textId="77777777" w:rsidR="005F3078" w:rsidRPr="00B95A06" w:rsidRDefault="005F3078" w:rsidP="00050432">
            <w:pPr>
              <w:pStyle w:val="Tabletext"/>
            </w:pPr>
            <w:r>
              <w:t>Updated validation to mark suspect when blank for domestic payments and not foreign</w:t>
            </w:r>
          </w:p>
        </w:tc>
        <w:tc>
          <w:tcPr>
            <w:tcW w:w="1710" w:type="dxa"/>
          </w:tcPr>
          <w:p w14:paraId="412E605B" w14:textId="77777777" w:rsidR="005F3078" w:rsidRPr="00B95A06" w:rsidRDefault="005F3078" w:rsidP="00050432">
            <w:pPr>
              <w:pStyle w:val="Tabletext"/>
              <w:jc w:val="center"/>
            </w:pPr>
            <w:r>
              <w:t>2013-04-05</w:t>
            </w:r>
          </w:p>
        </w:tc>
      </w:tr>
      <w:tr w:rsidR="005F3078" w:rsidRPr="00B95A06" w14:paraId="4AC876D1" w14:textId="77777777" w:rsidTr="00B95A06">
        <w:tc>
          <w:tcPr>
            <w:tcW w:w="1368" w:type="dxa"/>
          </w:tcPr>
          <w:p w14:paraId="6D3A8CD1" w14:textId="77777777" w:rsidR="005F3078" w:rsidRPr="00B95A06" w:rsidRDefault="005F3078" w:rsidP="00050432">
            <w:pPr>
              <w:pStyle w:val="Tabletext"/>
              <w:jc w:val="center"/>
            </w:pPr>
            <w:r>
              <w:t>5.0.2</w:t>
            </w:r>
          </w:p>
        </w:tc>
        <w:tc>
          <w:tcPr>
            <w:tcW w:w="2430" w:type="dxa"/>
          </w:tcPr>
          <w:p w14:paraId="7A392E5A" w14:textId="77777777" w:rsidR="005F3078" w:rsidRDefault="005F3078" w:rsidP="00780E5C"/>
          <w:p w14:paraId="7EB4196B" w14:textId="77777777" w:rsidR="005F3078" w:rsidRDefault="005F3078" w:rsidP="00780E5C"/>
          <w:p w14:paraId="5E401F45" w14:textId="77777777" w:rsidR="005F3078" w:rsidRDefault="005F3078" w:rsidP="00780E5C">
            <w:r>
              <w:t>Carole Kampe</w:t>
            </w:r>
          </w:p>
          <w:p w14:paraId="5CFC8E94" w14:textId="77777777" w:rsidR="005F3078" w:rsidRDefault="005F3078" w:rsidP="00780E5C"/>
          <w:p w14:paraId="5FF6AEE9" w14:textId="77777777" w:rsidR="005F3078" w:rsidRDefault="005F3078" w:rsidP="00780E5C"/>
          <w:p w14:paraId="15A1171C" w14:textId="77777777" w:rsidR="005F3078" w:rsidRDefault="005F3078" w:rsidP="00780E5C"/>
          <w:p w14:paraId="60004751" w14:textId="77777777" w:rsidR="005F3078" w:rsidRDefault="005F3078" w:rsidP="00780E5C"/>
          <w:p w14:paraId="05BCC678" w14:textId="77777777" w:rsidR="005F3078" w:rsidRPr="00B95A06" w:rsidRDefault="005F3078" w:rsidP="00050432">
            <w:pPr>
              <w:pStyle w:val="Tabletext"/>
            </w:pPr>
            <w:r>
              <w:t>Mike Lancaster</w:t>
            </w:r>
          </w:p>
        </w:tc>
        <w:tc>
          <w:tcPr>
            <w:tcW w:w="7110" w:type="dxa"/>
          </w:tcPr>
          <w:p w14:paraId="3616AD7B" w14:textId="77777777" w:rsidR="005F3078" w:rsidRDefault="005F3078" w:rsidP="00780E5C">
            <w:r w:rsidRPr="00C17F0B">
              <w:lastRenderedPageBreak/>
              <w:t xml:space="preserve">DOC </w:t>
            </w:r>
            <w:r>
              <w:t xml:space="preserve">0481 </w:t>
            </w:r>
          </w:p>
          <w:p w14:paraId="1F0A10E4" w14:textId="77777777" w:rsidR="005F3078" w:rsidRDefault="005F3078" w:rsidP="00780E5C"/>
          <w:p w14:paraId="6036C00F" w14:textId="77777777" w:rsidR="005F3078" w:rsidRDefault="005F3078" w:rsidP="00780E5C">
            <w:r>
              <w:lastRenderedPageBreak/>
              <w:t xml:space="preserve">Document change only:  Appendix B – added derivation table information to the description of the section, to clarify what is found in the appendix.  </w:t>
            </w:r>
          </w:p>
          <w:p w14:paraId="2F72F95C" w14:textId="77777777" w:rsidR="005F3078" w:rsidRDefault="005F3078" w:rsidP="00780E5C"/>
          <w:p w14:paraId="68D50633" w14:textId="77777777" w:rsidR="005F3078" w:rsidRPr="00B95A06" w:rsidRDefault="005F3078" w:rsidP="00050432">
            <w:pPr>
              <w:pStyle w:val="Tabletext"/>
            </w:pPr>
            <w:r>
              <w:t>for CR 4132</w:t>
            </w:r>
            <w:r w:rsidRPr="00C17F0B">
              <w:t xml:space="preserve">:  </w:t>
            </w:r>
            <w:r>
              <w:rPr>
                <w:color w:val="000000"/>
              </w:rPr>
              <w:t>In Appendix B</w:t>
            </w:r>
            <w:r w:rsidRPr="00813DF0">
              <w:rPr>
                <w:color w:val="000000"/>
              </w:rPr>
              <w:t xml:space="preserve"> – Agency Specific Values / Custom Agency Rule ID = “IRS” </w:t>
            </w:r>
            <w:r w:rsidRPr="00C17F0B">
              <w:t>when the Depositor Account</w:t>
            </w:r>
            <w:r w:rsidRPr="002960A3">
              <w:t xml:space="preserve"> Number is not equal to “BONDS”</w:t>
            </w:r>
            <w:r>
              <w:t>, added the</w:t>
            </w:r>
            <w:r w:rsidRPr="002960A3">
              <w:t xml:space="preserve"> derivation of Legacy Acc</w:t>
            </w:r>
            <w:r>
              <w:t>ount Symbol in</w:t>
            </w:r>
            <w:r w:rsidRPr="002960A3">
              <w:t xml:space="preserve"> the IRS Reconcilement Record</w:t>
            </w:r>
            <w:r>
              <w:t>.</w:t>
            </w:r>
            <w:r w:rsidRPr="00C17F0B">
              <w:t xml:space="preserve"> </w:t>
            </w:r>
          </w:p>
        </w:tc>
        <w:tc>
          <w:tcPr>
            <w:tcW w:w="1710" w:type="dxa"/>
          </w:tcPr>
          <w:p w14:paraId="4F5BD32E" w14:textId="77777777" w:rsidR="005F3078" w:rsidRDefault="005F3078" w:rsidP="00780E5C"/>
          <w:p w14:paraId="10C160D5" w14:textId="77777777" w:rsidR="005F3078" w:rsidRDefault="005F3078" w:rsidP="00780E5C"/>
          <w:p w14:paraId="65AC8C0A" w14:textId="77777777" w:rsidR="005F3078" w:rsidRDefault="005F3078" w:rsidP="00780E5C">
            <w:r>
              <w:t>2013-03-25</w:t>
            </w:r>
          </w:p>
          <w:p w14:paraId="27855279" w14:textId="77777777" w:rsidR="005F3078" w:rsidRDefault="005F3078" w:rsidP="00780E5C"/>
          <w:p w14:paraId="40B9A294" w14:textId="77777777" w:rsidR="005F3078" w:rsidRDefault="005F3078" w:rsidP="00780E5C"/>
          <w:p w14:paraId="2C9EF191" w14:textId="77777777" w:rsidR="005F3078" w:rsidRDefault="005F3078" w:rsidP="00780E5C"/>
          <w:p w14:paraId="68A60D6F" w14:textId="77777777" w:rsidR="005F3078" w:rsidRDefault="005F3078" w:rsidP="00780E5C"/>
          <w:p w14:paraId="455E3949" w14:textId="77777777" w:rsidR="005F3078" w:rsidRPr="00B95A06" w:rsidRDefault="005F3078" w:rsidP="00050432">
            <w:pPr>
              <w:pStyle w:val="Tabletext"/>
              <w:jc w:val="center"/>
            </w:pPr>
            <w:r>
              <w:t>2012-12-14</w:t>
            </w:r>
          </w:p>
        </w:tc>
      </w:tr>
      <w:tr w:rsidR="005F3078" w:rsidRPr="00B95A06" w14:paraId="0C70A6A0" w14:textId="77777777" w:rsidTr="00B95A06">
        <w:tc>
          <w:tcPr>
            <w:tcW w:w="1368" w:type="dxa"/>
          </w:tcPr>
          <w:p w14:paraId="07830CD7" w14:textId="77777777" w:rsidR="005F3078" w:rsidRPr="00B95A06" w:rsidRDefault="005F3078" w:rsidP="00050432">
            <w:pPr>
              <w:pStyle w:val="Tabletext"/>
              <w:jc w:val="center"/>
            </w:pPr>
            <w:r>
              <w:lastRenderedPageBreak/>
              <w:t>5.0.1</w:t>
            </w:r>
          </w:p>
        </w:tc>
        <w:tc>
          <w:tcPr>
            <w:tcW w:w="2430" w:type="dxa"/>
          </w:tcPr>
          <w:p w14:paraId="49905093" w14:textId="77777777" w:rsidR="005F3078" w:rsidRPr="00B95A06" w:rsidRDefault="005F3078" w:rsidP="00050432">
            <w:pPr>
              <w:pStyle w:val="Tabletext"/>
            </w:pPr>
            <w:r>
              <w:t>Edward Perez</w:t>
            </w:r>
          </w:p>
        </w:tc>
        <w:tc>
          <w:tcPr>
            <w:tcW w:w="7110" w:type="dxa"/>
          </w:tcPr>
          <w:p w14:paraId="406FE148" w14:textId="77777777" w:rsidR="005F3078" w:rsidRDefault="005F3078" w:rsidP="00780E5C">
            <w:r>
              <w:t>DOC 0464 for CR 3890</w:t>
            </w:r>
          </w:p>
          <w:p w14:paraId="1F2264BE" w14:textId="77777777" w:rsidR="005F3078" w:rsidRPr="00B95A06" w:rsidRDefault="005F3078" w:rsidP="00050432">
            <w:pPr>
              <w:pStyle w:val="Tabletext"/>
            </w:pPr>
            <w:r>
              <w:t>“</w:t>
            </w:r>
            <w:r w:rsidRPr="00CE6598">
              <w:t>SSA Daily and Monthly Benefit Reconcilement Field”</w:t>
            </w:r>
            <w:r>
              <w:t xml:space="preserve">: added </w:t>
            </w:r>
            <w:r w:rsidRPr="00CE6598">
              <w:t>deriv</w:t>
            </w:r>
            <w:r>
              <w:t xml:space="preserve">ation rule </w:t>
            </w:r>
            <w:r w:rsidRPr="00CE6598">
              <w:t>for</w:t>
            </w:r>
            <w:r>
              <w:t xml:space="preserve"> </w:t>
            </w:r>
            <w:r w:rsidRPr="00CE6598">
              <w:t>new Legacy Account Symbol attribute</w:t>
            </w:r>
            <w:r>
              <w:t xml:space="preserve"> value.</w:t>
            </w:r>
          </w:p>
        </w:tc>
        <w:tc>
          <w:tcPr>
            <w:tcW w:w="1710" w:type="dxa"/>
          </w:tcPr>
          <w:p w14:paraId="057FA1D9" w14:textId="77777777" w:rsidR="005F3078" w:rsidRPr="00B95A06" w:rsidRDefault="005F3078" w:rsidP="00050432">
            <w:pPr>
              <w:pStyle w:val="Tabletext"/>
              <w:jc w:val="center"/>
            </w:pPr>
            <w:r>
              <w:t>2012-09-20</w:t>
            </w:r>
          </w:p>
        </w:tc>
      </w:tr>
      <w:tr w:rsidR="005F3078" w:rsidRPr="00B95A06" w14:paraId="4EF24128" w14:textId="77777777" w:rsidTr="00B95A06">
        <w:tc>
          <w:tcPr>
            <w:tcW w:w="1368" w:type="dxa"/>
          </w:tcPr>
          <w:p w14:paraId="58B502B8" w14:textId="77777777" w:rsidR="005F3078" w:rsidRPr="00B95A06" w:rsidRDefault="005F3078" w:rsidP="00050432">
            <w:pPr>
              <w:pStyle w:val="Tabletext"/>
              <w:jc w:val="center"/>
            </w:pPr>
            <w:r>
              <w:t>5.0.0</w:t>
            </w:r>
          </w:p>
        </w:tc>
        <w:tc>
          <w:tcPr>
            <w:tcW w:w="2430" w:type="dxa"/>
          </w:tcPr>
          <w:p w14:paraId="33362855" w14:textId="77777777" w:rsidR="005F3078" w:rsidRDefault="005F3078" w:rsidP="00780E5C">
            <w:pPr>
              <w:pStyle w:val="Tabletext"/>
            </w:pPr>
            <w:r>
              <w:t>Brandon Mitchell</w:t>
            </w:r>
          </w:p>
          <w:p w14:paraId="3FB61667" w14:textId="77777777" w:rsidR="005F3078" w:rsidRDefault="005F3078" w:rsidP="00780E5C">
            <w:pPr>
              <w:pStyle w:val="Tabletext"/>
            </w:pPr>
          </w:p>
          <w:p w14:paraId="478638DF" w14:textId="77777777" w:rsidR="005F3078" w:rsidRDefault="005F3078" w:rsidP="00780E5C">
            <w:pPr>
              <w:pStyle w:val="Tabletext"/>
            </w:pPr>
          </w:p>
          <w:p w14:paraId="0340997C" w14:textId="77777777" w:rsidR="005F3078" w:rsidRDefault="005F3078" w:rsidP="00780E5C">
            <w:pPr>
              <w:pStyle w:val="Tabletext"/>
            </w:pPr>
          </w:p>
          <w:p w14:paraId="604CCEAF" w14:textId="77777777" w:rsidR="005F3078" w:rsidRDefault="005F3078" w:rsidP="00780E5C">
            <w:pPr>
              <w:pStyle w:val="Tabletext"/>
            </w:pPr>
          </w:p>
          <w:p w14:paraId="7DA208F5" w14:textId="77777777" w:rsidR="005F3078" w:rsidRDefault="005F3078" w:rsidP="00780E5C">
            <w:pPr>
              <w:pStyle w:val="Tabletext"/>
            </w:pPr>
          </w:p>
          <w:p w14:paraId="4C3E99BC" w14:textId="77777777" w:rsidR="005F3078" w:rsidRDefault="005F3078" w:rsidP="00780E5C">
            <w:pPr>
              <w:pStyle w:val="Tabletext"/>
            </w:pPr>
            <w:r>
              <w:t>Ashley Shirk</w:t>
            </w:r>
          </w:p>
          <w:p w14:paraId="189CAF85" w14:textId="77777777" w:rsidR="005F3078" w:rsidRDefault="005F3078" w:rsidP="00780E5C">
            <w:pPr>
              <w:pStyle w:val="Tabletext"/>
            </w:pPr>
          </w:p>
          <w:p w14:paraId="4E063C36" w14:textId="77777777" w:rsidR="005F3078" w:rsidRDefault="005F3078" w:rsidP="00780E5C">
            <w:pPr>
              <w:pStyle w:val="Tabletext"/>
            </w:pPr>
          </w:p>
          <w:p w14:paraId="6040B49D" w14:textId="77777777" w:rsidR="005F3078" w:rsidRDefault="005F3078" w:rsidP="00780E5C">
            <w:pPr>
              <w:pStyle w:val="Tabletext"/>
            </w:pPr>
          </w:p>
          <w:p w14:paraId="2D5DD270" w14:textId="77777777" w:rsidR="005F3078" w:rsidRDefault="005F3078" w:rsidP="00780E5C">
            <w:pPr>
              <w:pStyle w:val="Tabletext"/>
            </w:pPr>
          </w:p>
          <w:p w14:paraId="035EDFA5" w14:textId="77777777" w:rsidR="005F3078" w:rsidRDefault="005F3078" w:rsidP="00780E5C">
            <w:pPr>
              <w:pStyle w:val="Tabletext"/>
            </w:pPr>
          </w:p>
          <w:p w14:paraId="69B65EF5" w14:textId="77777777" w:rsidR="005F3078" w:rsidRDefault="005F3078" w:rsidP="00780E5C">
            <w:pPr>
              <w:pStyle w:val="Tabletext"/>
            </w:pPr>
          </w:p>
          <w:p w14:paraId="1465C8AE" w14:textId="77777777" w:rsidR="005F3078" w:rsidRDefault="005F3078" w:rsidP="00780E5C">
            <w:pPr>
              <w:pStyle w:val="Tabletext"/>
            </w:pPr>
          </w:p>
          <w:p w14:paraId="1FD06F5D" w14:textId="77777777" w:rsidR="005F3078" w:rsidRDefault="005F3078" w:rsidP="00780E5C">
            <w:pPr>
              <w:pStyle w:val="Tabletext"/>
            </w:pPr>
          </w:p>
          <w:p w14:paraId="1A4D0673" w14:textId="77777777" w:rsidR="005F3078" w:rsidRDefault="005F3078" w:rsidP="00780E5C">
            <w:pPr>
              <w:pStyle w:val="Tabletext"/>
            </w:pPr>
          </w:p>
          <w:p w14:paraId="17FD1E14" w14:textId="77777777" w:rsidR="005F3078" w:rsidRDefault="005F3078" w:rsidP="00780E5C">
            <w:pPr>
              <w:pStyle w:val="Tabletext"/>
            </w:pPr>
          </w:p>
          <w:p w14:paraId="6477B6DC" w14:textId="77777777" w:rsidR="005F3078" w:rsidRDefault="005F3078" w:rsidP="00780E5C">
            <w:pPr>
              <w:pStyle w:val="Tabletext"/>
            </w:pPr>
          </w:p>
          <w:p w14:paraId="5FAF0EB4" w14:textId="77777777" w:rsidR="005F3078" w:rsidRDefault="005F3078" w:rsidP="00780E5C">
            <w:pPr>
              <w:pStyle w:val="Tabletext"/>
            </w:pPr>
          </w:p>
          <w:p w14:paraId="59D40819" w14:textId="77777777" w:rsidR="005F3078" w:rsidRDefault="005F3078" w:rsidP="00780E5C">
            <w:pPr>
              <w:pStyle w:val="Tabletext"/>
            </w:pPr>
          </w:p>
          <w:p w14:paraId="364798D3" w14:textId="77777777" w:rsidR="005F3078" w:rsidRDefault="005F3078" w:rsidP="00780E5C">
            <w:pPr>
              <w:pStyle w:val="Tabletext"/>
            </w:pPr>
          </w:p>
          <w:p w14:paraId="73BEA626" w14:textId="77777777" w:rsidR="005F3078" w:rsidRDefault="005F3078" w:rsidP="00780E5C">
            <w:pPr>
              <w:pStyle w:val="Tabletext"/>
            </w:pPr>
          </w:p>
          <w:p w14:paraId="73F8F54A" w14:textId="77777777" w:rsidR="005F3078" w:rsidRDefault="005F3078" w:rsidP="00780E5C">
            <w:pPr>
              <w:pStyle w:val="Tabletext"/>
            </w:pPr>
          </w:p>
          <w:p w14:paraId="30E710E5" w14:textId="77777777" w:rsidR="005F3078" w:rsidRDefault="005F3078" w:rsidP="00780E5C">
            <w:pPr>
              <w:pStyle w:val="Tabletext"/>
            </w:pPr>
          </w:p>
          <w:p w14:paraId="2B7FE228" w14:textId="77777777" w:rsidR="005F3078" w:rsidRDefault="005F3078" w:rsidP="00780E5C">
            <w:pPr>
              <w:pStyle w:val="Tabletext"/>
            </w:pPr>
          </w:p>
          <w:p w14:paraId="6413DE83" w14:textId="77777777" w:rsidR="005F3078" w:rsidRDefault="005F3078" w:rsidP="00780E5C">
            <w:pPr>
              <w:pStyle w:val="Tabletext"/>
            </w:pPr>
          </w:p>
          <w:p w14:paraId="694C3A74" w14:textId="77777777" w:rsidR="005F3078" w:rsidRDefault="005F3078" w:rsidP="00780E5C">
            <w:pPr>
              <w:pStyle w:val="Tabletext"/>
            </w:pPr>
          </w:p>
          <w:p w14:paraId="2C6B5F71" w14:textId="77777777" w:rsidR="005F3078" w:rsidRDefault="005F3078" w:rsidP="00780E5C">
            <w:pPr>
              <w:pStyle w:val="Tabletext"/>
            </w:pPr>
          </w:p>
          <w:p w14:paraId="2E3929B9" w14:textId="77777777" w:rsidR="005F3078" w:rsidRDefault="005F3078" w:rsidP="00780E5C">
            <w:pPr>
              <w:pStyle w:val="Tabletext"/>
            </w:pPr>
          </w:p>
          <w:p w14:paraId="62027679" w14:textId="77777777" w:rsidR="005F3078" w:rsidRDefault="005F3078" w:rsidP="00780E5C">
            <w:pPr>
              <w:pStyle w:val="Tabletext"/>
            </w:pPr>
          </w:p>
          <w:p w14:paraId="1387D8C0" w14:textId="77777777" w:rsidR="005F3078" w:rsidRDefault="005F3078" w:rsidP="00780E5C">
            <w:pPr>
              <w:pStyle w:val="Tabletext"/>
            </w:pPr>
          </w:p>
          <w:p w14:paraId="5D92FA97" w14:textId="77777777" w:rsidR="005F3078" w:rsidRDefault="005F3078" w:rsidP="00780E5C">
            <w:pPr>
              <w:pStyle w:val="Tabletext"/>
            </w:pPr>
          </w:p>
          <w:p w14:paraId="6AA45F93" w14:textId="77777777" w:rsidR="005F3078" w:rsidRDefault="005F3078" w:rsidP="00780E5C">
            <w:pPr>
              <w:pStyle w:val="Tabletext"/>
            </w:pPr>
          </w:p>
          <w:p w14:paraId="3EF379BF" w14:textId="77777777" w:rsidR="005F3078" w:rsidRDefault="005F3078" w:rsidP="00780E5C">
            <w:pPr>
              <w:pStyle w:val="Tabletext"/>
            </w:pPr>
          </w:p>
          <w:p w14:paraId="1D926B15" w14:textId="77777777" w:rsidR="005F3078" w:rsidRDefault="005F3078" w:rsidP="00780E5C">
            <w:pPr>
              <w:pStyle w:val="Tabletext"/>
            </w:pPr>
          </w:p>
          <w:p w14:paraId="1522BE2D" w14:textId="77777777" w:rsidR="005F3078" w:rsidRDefault="005F3078" w:rsidP="00780E5C">
            <w:pPr>
              <w:pStyle w:val="Tabletext"/>
            </w:pPr>
          </w:p>
          <w:p w14:paraId="70E68B01" w14:textId="77777777" w:rsidR="005F3078" w:rsidRDefault="005F3078" w:rsidP="00780E5C">
            <w:pPr>
              <w:pStyle w:val="Tabletext"/>
            </w:pPr>
          </w:p>
          <w:p w14:paraId="576F8A37" w14:textId="77777777" w:rsidR="005F3078" w:rsidRDefault="005F3078" w:rsidP="00780E5C">
            <w:pPr>
              <w:pStyle w:val="Tabletext"/>
            </w:pPr>
          </w:p>
          <w:p w14:paraId="6D164CB3" w14:textId="77777777" w:rsidR="005F3078" w:rsidRDefault="005F3078" w:rsidP="00780E5C">
            <w:pPr>
              <w:pStyle w:val="Tabletext"/>
            </w:pPr>
          </w:p>
          <w:p w14:paraId="0B895E60" w14:textId="77777777" w:rsidR="005F3078" w:rsidRDefault="005F3078" w:rsidP="00780E5C">
            <w:pPr>
              <w:pStyle w:val="Tabletext"/>
            </w:pPr>
          </w:p>
          <w:p w14:paraId="2FF6395B" w14:textId="77777777" w:rsidR="005F3078" w:rsidRDefault="005F3078" w:rsidP="00780E5C">
            <w:pPr>
              <w:pStyle w:val="Tabletext"/>
            </w:pPr>
          </w:p>
          <w:p w14:paraId="14031F8B" w14:textId="77777777" w:rsidR="005F3078" w:rsidRDefault="005F3078" w:rsidP="00780E5C">
            <w:pPr>
              <w:pStyle w:val="Tabletext"/>
            </w:pPr>
          </w:p>
          <w:p w14:paraId="56DDD5E9" w14:textId="77777777" w:rsidR="005F3078" w:rsidRDefault="005F3078" w:rsidP="00780E5C">
            <w:pPr>
              <w:pStyle w:val="Tabletext"/>
            </w:pPr>
          </w:p>
          <w:p w14:paraId="17643140" w14:textId="77777777" w:rsidR="005F3078" w:rsidRDefault="005F3078" w:rsidP="00780E5C">
            <w:pPr>
              <w:pStyle w:val="Tabletext"/>
            </w:pPr>
          </w:p>
          <w:p w14:paraId="79C22369" w14:textId="77777777" w:rsidR="005F3078" w:rsidRDefault="005F3078" w:rsidP="00780E5C">
            <w:pPr>
              <w:pStyle w:val="Tabletext"/>
            </w:pPr>
          </w:p>
          <w:p w14:paraId="27D57812" w14:textId="77777777" w:rsidR="005F3078" w:rsidRDefault="005F3078" w:rsidP="00780E5C">
            <w:pPr>
              <w:pStyle w:val="Tabletext"/>
            </w:pPr>
          </w:p>
          <w:p w14:paraId="436C0702" w14:textId="77777777" w:rsidR="005F3078" w:rsidRDefault="005F3078" w:rsidP="00780E5C">
            <w:pPr>
              <w:pStyle w:val="Tabletext"/>
            </w:pPr>
          </w:p>
          <w:p w14:paraId="2255A19C" w14:textId="77777777" w:rsidR="005F3078" w:rsidRDefault="005F3078" w:rsidP="00780E5C">
            <w:pPr>
              <w:pStyle w:val="Tabletext"/>
            </w:pPr>
          </w:p>
          <w:p w14:paraId="4A2594E5" w14:textId="77777777" w:rsidR="005F3078" w:rsidRDefault="005F3078" w:rsidP="00780E5C">
            <w:pPr>
              <w:pStyle w:val="Tabletext"/>
            </w:pPr>
          </w:p>
          <w:p w14:paraId="1ECDEA03" w14:textId="77777777" w:rsidR="005F3078" w:rsidRDefault="005F3078" w:rsidP="00780E5C">
            <w:pPr>
              <w:pStyle w:val="Tabletext"/>
            </w:pPr>
          </w:p>
          <w:p w14:paraId="5C97403E" w14:textId="77777777" w:rsidR="005F3078" w:rsidRDefault="005F3078" w:rsidP="00780E5C">
            <w:pPr>
              <w:pStyle w:val="Tabletext"/>
            </w:pPr>
          </w:p>
          <w:p w14:paraId="31886B7B" w14:textId="77777777" w:rsidR="005F3078" w:rsidRDefault="005F3078" w:rsidP="00780E5C">
            <w:pPr>
              <w:pStyle w:val="Tabletext"/>
            </w:pPr>
          </w:p>
          <w:p w14:paraId="5990292B" w14:textId="77777777" w:rsidR="005F3078" w:rsidRDefault="005F3078" w:rsidP="00780E5C">
            <w:pPr>
              <w:pStyle w:val="Tabletext"/>
            </w:pPr>
          </w:p>
          <w:p w14:paraId="0A884E83" w14:textId="77777777" w:rsidR="005F3078" w:rsidRDefault="005F3078" w:rsidP="00780E5C">
            <w:pPr>
              <w:pStyle w:val="Tabletext"/>
            </w:pPr>
          </w:p>
          <w:p w14:paraId="2A389CAE" w14:textId="77777777" w:rsidR="005F3078" w:rsidRDefault="005F3078" w:rsidP="00780E5C">
            <w:pPr>
              <w:pStyle w:val="Tabletext"/>
            </w:pPr>
          </w:p>
          <w:p w14:paraId="58DF95AD" w14:textId="77777777" w:rsidR="005F3078" w:rsidRDefault="005F3078" w:rsidP="00780E5C">
            <w:pPr>
              <w:pStyle w:val="Tabletext"/>
            </w:pPr>
          </w:p>
          <w:p w14:paraId="147DFF38" w14:textId="77777777" w:rsidR="005F3078" w:rsidRDefault="005F3078" w:rsidP="00780E5C">
            <w:pPr>
              <w:pStyle w:val="Tabletext"/>
            </w:pPr>
          </w:p>
          <w:p w14:paraId="40B4B400" w14:textId="77777777" w:rsidR="005F3078" w:rsidRDefault="005F3078" w:rsidP="00780E5C">
            <w:pPr>
              <w:pStyle w:val="Tabletext"/>
            </w:pPr>
          </w:p>
          <w:p w14:paraId="6F6A47BA" w14:textId="77777777" w:rsidR="005F3078" w:rsidRDefault="005F3078" w:rsidP="00780E5C">
            <w:pPr>
              <w:pStyle w:val="Tabletext"/>
            </w:pPr>
          </w:p>
          <w:p w14:paraId="5B4EA1B4" w14:textId="77777777" w:rsidR="005F3078" w:rsidRDefault="005F3078" w:rsidP="00780E5C">
            <w:pPr>
              <w:pStyle w:val="Tabletext"/>
            </w:pPr>
          </w:p>
          <w:p w14:paraId="729E6F66" w14:textId="77777777" w:rsidR="005F3078" w:rsidRDefault="005F3078" w:rsidP="00780E5C">
            <w:pPr>
              <w:pStyle w:val="Tabletext"/>
            </w:pPr>
          </w:p>
          <w:p w14:paraId="4324834E" w14:textId="77777777" w:rsidR="005F3078" w:rsidRDefault="005F3078" w:rsidP="00780E5C">
            <w:pPr>
              <w:pStyle w:val="Tabletext"/>
            </w:pPr>
          </w:p>
          <w:p w14:paraId="6ACE2CDD" w14:textId="77777777" w:rsidR="005F3078" w:rsidRDefault="005F3078" w:rsidP="00780E5C">
            <w:pPr>
              <w:pStyle w:val="Tabletext"/>
            </w:pPr>
          </w:p>
          <w:p w14:paraId="029BF8D9" w14:textId="77777777" w:rsidR="005F3078" w:rsidRDefault="005F3078" w:rsidP="00780E5C">
            <w:pPr>
              <w:pStyle w:val="Tabletext"/>
            </w:pPr>
          </w:p>
          <w:p w14:paraId="34A6594D" w14:textId="77777777" w:rsidR="005F3078" w:rsidRDefault="005F3078" w:rsidP="00780E5C">
            <w:pPr>
              <w:pStyle w:val="Tabletext"/>
            </w:pPr>
          </w:p>
          <w:p w14:paraId="6CBCA8DA" w14:textId="77777777" w:rsidR="005F3078" w:rsidRDefault="005F3078" w:rsidP="00780E5C">
            <w:pPr>
              <w:pStyle w:val="Tabletext"/>
            </w:pPr>
          </w:p>
          <w:p w14:paraId="1CA6A7C9" w14:textId="77777777" w:rsidR="005F3078" w:rsidRDefault="005F3078" w:rsidP="00780E5C">
            <w:pPr>
              <w:pStyle w:val="Tabletext"/>
            </w:pPr>
          </w:p>
          <w:p w14:paraId="407F95C6" w14:textId="77777777" w:rsidR="005F3078" w:rsidRDefault="005F3078" w:rsidP="00780E5C">
            <w:pPr>
              <w:pStyle w:val="Tabletext"/>
            </w:pPr>
          </w:p>
          <w:p w14:paraId="79A198E7" w14:textId="77777777" w:rsidR="005F3078" w:rsidRDefault="005F3078" w:rsidP="00780E5C">
            <w:pPr>
              <w:pStyle w:val="Tabletext"/>
            </w:pPr>
          </w:p>
          <w:p w14:paraId="4773DD2A" w14:textId="77777777" w:rsidR="005F3078" w:rsidRDefault="005F3078" w:rsidP="00780E5C">
            <w:pPr>
              <w:pStyle w:val="Tabletext"/>
            </w:pPr>
          </w:p>
          <w:p w14:paraId="42F868DA" w14:textId="77777777" w:rsidR="005F3078" w:rsidRDefault="005F3078" w:rsidP="00780E5C">
            <w:pPr>
              <w:pStyle w:val="Tabletext"/>
            </w:pPr>
          </w:p>
          <w:p w14:paraId="4EDB4FCE" w14:textId="77777777" w:rsidR="005F3078" w:rsidRDefault="005F3078" w:rsidP="00780E5C">
            <w:pPr>
              <w:pStyle w:val="Tabletext"/>
            </w:pPr>
          </w:p>
          <w:p w14:paraId="4E917F28" w14:textId="77777777" w:rsidR="005F3078" w:rsidRDefault="005F3078" w:rsidP="00780E5C">
            <w:pPr>
              <w:pStyle w:val="Tabletext"/>
            </w:pPr>
          </w:p>
          <w:p w14:paraId="3EC7FBE5" w14:textId="77777777" w:rsidR="005F3078" w:rsidRDefault="005F3078" w:rsidP="00780E5C">
            <w:pPr>
              <w:pStyle w:val="Tabletext"/>
            </w:pPr>
          </w:p>
          <w:p w14:paraId="19175C48" w14:textId="77777777" w:rsidR="005F3078" w:rsidRDefault="005F3078" w:rsidP="00780E5C">
            <w:pPr>
              <w:pStyle w:val="Tabletext"/>
            </w:pPr>
          </w:p>
          <w:p w14:paraId="303BF2B3" w14:textId="77777777" w:rsidR="005F3078" w:rsidRDefault="005F3078" w:rsidP="00780E5C">
            <w:pPr>
              <w:pStyle w:val="Tabletext"/>
            </w:pPr>
          </w:p>
          <w:p w14:paraId="06DA8DE1" w14:textId="77777777" w:rsidR="005F3078" w:rsidRDefault="005F3078" w:rsidP="00780E5C">
            <w:pPr>
              <w:pStyle w:val="Tabletext"/>
            </w:pPr>
          </w:p>
          <w:p w14:paraId="0981A3D8" w14:textId="77777777" w:rsidR="005F3078" w:rsidRDefault="005F3078" w:rsidP="00780E5C">
            <w:pPr>
              <w:pStyle w:val="Tabletext"/>
            </w:pPr>
          </w:p>
          <w:p w14:paraId="4D77444C" w14:textId="77777777" w:rsidR="005F3078" w:rsidRDefault="005F3078" w:rsidP="00780E5C">
            <w:pPr>
              <w:pStyle w:val="Tabletext"/>
            </w:pPr>
          </w:p>
          <w:p w14:paraId="7384059A" w14:textId="77777777" w:rsidR="005F3078" w:rsidRPr="00B95A06" w:rsidRDefault="005F3078" w:rsidP="00050432">
            <w:pPr>
              <w:pStyle w:val="Tabletext"/>
            </w:pPr>
            <w:r>
              <w:t>Brandon Mitchell</w:t>
            </w:r>
          </w:p>
        </w:tc>
        <w:tc>
          <w:tcPr>
            <w:tcW w:w="7110" w:type="dxa"/>
          </w:tcPr>
          <w:p w14:paraId="2AD7D7AA" w14:textId="77777777" w:rsidR="005F3078" w:rsidRDefault="005F3078" w:rsidP="00780E5C">
            <w:pPr>
              <w:pStyle w:val="Tabletext"/>
            </w:pPr>
            <w:r w:rsidRPr="004B1346">
              <w:lastRenderedPageBreak/>
              <w:t xml:space="preserve">DOC </w:t>
            </w:r>
            <w:r>
              <w:t>0449</w:t>
            </w:r>
            <w:r w:rsidRPr="004B1346">
              <w:t>: In the IRS Reconcilement field, CheckDetailEnclosureCode field, changed the value “INSERT” to “ENCLOSE”.</w:t>
            </w:r>
          </w:p>
          <w:p w14:paraId="35794BD5" w14:textId="77777777" w:rsidR="005F3078" w:rsidRDefault="005F3078" w:rsidP="00780E5C">
            <w:pPr>
              <w:pStyle w:val="Tabletext"/>
            </w:pPr>
          </w:p>
          <w:p w14:paraId="095EF144" w14:textId="77777777" w:rsidR="005F3078" w:rsidRDefault="005F3078" w:rsidP="00780E5C">
            <w:pPr>
              <w:pStyle w:val="Tabletext"/>
            </w:pPr>
          </w:p>
          <w:p w14:paraId="1A5A6ABD" w14:textId="77777777" w:rsidR="005F3078" w:rsidRDefault="005F3078" w:rsidP="00780E5C">
            <w:pPr>
              <w:pStyle w:val="Tabletext"/>
            </w:pPr>
            <w:r>
              <w:t>DOC 0449:</w:t>
            </w:r>
          </w:p>
          <w:p w14:paraId="19BD8E82" w14:textId="77777777" w:rsidR="005F3078" w:rsidRPr="00936528" w:rsidRDefault="005F3078" w:rsidP="00780E5C">
            <w:pPr>
              <w:pStyle w:val="Tabletext"/>
              <w:rPr>
                <w:b/>
              </w:rPr>
            </w:pPr>
            <w:r w:rsidRPr="00936528">
              <w:rPr>
                <w:b/>
              </w:rPr>
              <w:t>General Structure of the File Section:</w:t>
            </w:r>
          </w:p>
          <w:p w14:paraId="1810CD66" w14:textId="77777777" w:rsidR="005F3078" w:rsidRDefault="005F3078" w:rsidP="00780E5C">
            <w:pPr>
              <w:pStyle w:val="Tabletext"/>
            </w:pPr>
            <w:r w:rsidRPr="00936528">
              <w:t>Updated to accept m</w:t>
            </w:r>
            <w:r>
              <w:t>ultiple addendum records for CTX</w:t>
            </w:r>
            <w:r w:rsidRPr="00936528">
              <w:t xml:space="preserve"> payments</w:t>
            </w:r>
          </w:p>
          <w:p w14:paraId="57A4700F" w14:textId="77777777" w:rsidR="005F3078" w:rsidRPr="00936528" w:rsidRDefault="005F3078" w:rsidP="00780E5C">
            <w:pPr>
              <w:pStyle w:val="Tabletext"/>
            </w:pPr>
            <w:r>
              <w:t>Changed GWA TAS/BETC Record limit from one-100 to one-many because the limit is a soft limit.</w:t>
            </w:r>
          </w:p>
          <w:p w14:paraId="5A6BDD85" w14:textId="77777777" w:rsidR="005F3078" w:rsidRPr="00936528" w:rsidRDefault="005F3078" w:rsidP="00780E5C">
            <w:pPr>
              <w:pStyle w:val="Tabletext"/>
            </w:pPr>
          </w:p>
          <w:p w14:paraId="771E0AA2" w14:textId="77777777" w:rsidR="005F3078" w:rsidRPr="00936528" w:rsidRDefault="005F3078" w:rsidP="00780E5C">
            <w:pPr>
              <w:pStyle w:val="Tabletext"/>
              <w:rPr>
                <w:b/>
              </w:rPr>
            </w:pPr>
            <w:r w:rsidRPr="00936528">
              <w:rPr>
                <w:b/>
              </w:rPr>
              <w:t>File Structure Validations:</w:t>
            </w:r>
          </w:p>
          <w:p w14:paraId="568AE874" w14:textId="77777777" w:rsidR="005F3078" w:rsidRDefault="005F3078" w:rsidP="00780E5C">
            <w:pPr>
              <w:pStyle w:val="Tabletext"/>
            </w:pPr>
            <w:r w:rsidRPr="00936528">
              <w:t>Reformatted bullets and put into a table</w:t>
            </w:r>
            <w:r>
              <w:t>.</w:t>
            </w:r>
          </w:p>
          <w:p w14:paraId="2A0490DE" w14:textId="77777777" w:rsidR="005F3078" w:rsidRDefault="005F3078" w:rsidP="00780E5C">
            <w:pPr>
              <w:pStyle w:val="Tabletext"/>
            </w:pPr>
          </w:p>
          <w:p w14:paraId="0C366F9D" w14:textId="77777777" w:rsidR="005F3078" w:rsidRPr="00EA3DA3" w:rsidRDefault="005F3078" w:rsidP="00780E5C">
            <w:pPr>
              <w:pStyle w:val="Tabletext"/>
              <w:rPr>
                <w:b/>
              </w:rPr>
            </w:pPr>
            <w:r w:rsidRPr="00EA3DA3">
              <w:rPr>
                <w:b/>
              </w:rPr>
              <w:t>Input Management Info:</w:t>
            </w:r>
          </w:p>
          <w:p w14:paraId="1F64A125" w14:textId="77777777" w:rsidR="005F3078" w:rsidRPr="00936528" w:rsidRDefault="005F3078" w:rsidP="00780E5C">
            <w:pPr>
              <w:pStyle w:val="Tabletext"/>
            </w:pPr>
            <w:r>
              <w:t>Clarified values in the filename. RFC will always be “KFC” and type will always be “SPR”.</w:t>
            </w:r>
          </w:p>
          <w:p w14:paraId="7286CA60" w14:textId="77777777" w:rsidR="005F3078" w:rsidRPr="00936528" w:rsidRDefault="005F3078" w:rsidP="00780E5C">
            <w:pPr>
              <w:pStyle w:val="Tabletext"/>
            </w:pPr>
          </w:p>
          <w:p w14:paraId="380EBF15" w14:textId="77777777" w:rsidR="005F3078" w:rsidRPr="00936528" w:rsidRDefault="005F3078" w:rsidP="00780E5C">
            <w:pPr>
              <w:pStyle w:val="Tabletext"/>
              <w:rPr>
                <w:b/>
              </w:rPr>
            </w:pPr>
            <w:r w:rsidRPr="00936528">
              <w:rPr>
                <w:b/>
              </w:rPr>
              <w:lastRenderedPageBreak/>
              <w:t>Hexidecimal Character Validation:</w:t>
            </w:r>
          </w:p>
          <w:p w14:paraId="28C56C5C" w14:textId="77777777" w:rsidR="005F3078" w:rsidRPr="00936528" w:rsidRDefault="005F3078" w:rsidP="00780E5C">
            <w:pPr>
              <w:pStyle w:val="Tabletext"/>
            </w:pPr>
            <w:r w:rsidRPr="00936528">
              <w:t>Reformatted bullets and put into a table</w:t>
            </w:r>
            <w:r>
              <w:t>.</w:t>
            </w:r>
          </w:p>
          <w:p w14:paraId="38DAD632" w14:textId="77777777" w:rsidR="005F3078" w:rsidRPr="00936528" w:rsidRDefault="005F3078" w:rsidP="00780E5C">
            <w:pPr>
              <w:pStyle w:val="Tabletext"/>
            </w:pPr>
            <w:r w:rsidRPr="00936528">
              <w:t xml:space="preserve">Moved section into the </w:t>
            </w:r>
            <w:r>
              <w:t>File Structure Validation S</w:t>
            </w:r>
            <w:r w:rsidRPr="00936528">
              <w:t>ection</w:t>
            </w:r>
          </w:p>
          <w:p w14:paraId="3E580EA9" w14:textId="77777777" w:rsidR="005F3078" w:rsidRPr="00936528" w:rsidRDefault="005F3078" w:rsidP="00780E5C">
            <w:pPr>
              <w:pStyle w:val="Tabletext"/>
            </w:pPr>
          </w:p>
          <w:p w14:paraId="533742B5" w14:textId="77777777" w:rsidR="005F3078" w:rsidRPr="00936528" w:rsidRDefault="005F3078" w:rsidP="00780E5C">
            <w:pPr>
              <w:pStyle w:val="Tabletext"/>
              <w:rPr>
                <w:b/>
              </w:rPr>
            </w:pPr>
            <w:r w:rsidRPr="00936528">
              <w:rPr>
                <w:b/>
              </w:rPr>
              <w:t>Validation for Balancing Section:</w:t>
            </w:r>
          </w:p>
          <w:p w14:paraId="0A070761" w14:textId="77777777" w:rsidR="005F3078" w:rsidRPr="00936528" w:rsidRDefault="005F3078" w:rsidP="00780E5C">
            <w:pPr>
              <w:pStyle w:val="Tabletext"/>
            </w:pPr>
            <w:r w:rsidRPr="00936528">
              <w:t>Reformatted bullets and put into a table</w:t>
            </w:r>
          </w:p>
          <w:p w14:paraId="4AB2BDC0" w14:textId="77777777" w:rsidR="005F3078" w:rsidRPr="00936528" w:rsidRDefault="005F3078" w:rsidP="00780E5C">
            <w:pPr>
              <w:pStyle w:val="Tabletext"/>
            </w:pPr>
          </w:p>
          <w:p w14:paraId="46263A5A" w14:textId="77777777" w:rsidR="005F3078" w:rsidRPr="00735D9C" w:rsidRDefault="005F3078" w:rsidP="00780E5C">
            <w:pPr>
              <w:pStyle w:val="Tabletext"/>
              <w:rPr>
                <w:b/>
              </w:rPr>
            </w:pPr>
            <w:r w:rsidRPr="00735D9C">
              <w:rPr>
                <w:b/>
              </w:rPr>
              <w:t>Specification Notes:</w:t>
            </w:r>
          </w:p>
          <w:p w14:paraId="43997319" w14:textId="77777777" w:rsidR="005F3078" w:rsidRDefault="005F3078" w:rsidP="00780E5C">
            <w:pPr>
              <w:pStyle w:val="Tabletext"/>
            </w:pPr>
            <w:r>
              <w:t>Added bullet stating currency values are not formatted as zoned decimal based on RAD session feedback.</w:t>
            </w:r>
          </w:p>
          <w:p w14:paraId="70E16F34" w14:textId="77777777" w:rsidR="005F3078" w:rsidRPr="00936528" w:rsidRDefault="005F3078" w:rsidP="00780E5C">
            <w:pPr>
              <w:pStyle w:val="Tabletext"/>
            </w:pPr>
            <w:r>
              <w:t>Added bullet to specify that numeric fields will be stored as zeros if blanks are received.</w:t>
            </w:r>
          </w:p>
          <w:p w14:paraId="13741807" w14:textId="77777777" w:rsidR="005F3078" w:rsidRDefault="005F3078" w:rsidP="00780E5C">
            <w:pPr>
              <w:pStyle w:val="Tabletext"/>
            </w:pPr>
          </w:p>
          <w:p w14:paraId="67CA7B04" w14:textId="77777777" w:rsidR="005F3078" w:rsidRDefault="005F3078" w:rsidP="00780E5C">
            <w:pPr>
              <w:pStyle w:val="Tabletext"/>
            </w:pPr>
            <w:r w:rsidRPr="00735D9C">
              <w:rPr>
                <w:b/>
              </w:rPr>
              <w:t>StandardPaymentRequestVersion</w:t>
            </w:r>
            <w:r>
              <w:rPr>
                <w:b/>
              </w:rPr>
              <w:t xml:space="preserve"> </w:t>
            </w:r>
            <w:r w:rsidRPr="00735D9C">
              <w:rPr>
                <w:b/>
              </w:rPr>
              <w:t>field</w:t>
            </w:r>
            <w:r>
              <w:t>: updated</w:t>
            </w:r>
            <w:r w:rsidRPr="00936528">
              <w:t xml:space="preserve"> to look for </w:t>
            </w:r>
            <w:r>
              <w:t>500</w:t>
            </w:r>
            <w:r w:rsidRPr="00936528">
              <w:t xml:space="preserve"> for the current published version</w:t>
            </w:r>
          </w:p>
          <w:p w14:paraId="5DDE2450" w14:textId="77777777" w:rsidR="005F3078" w:rsidRDefault="005F3078" w:rsidP="00780E5C">
            <w:pPr>
              <w:pStyle w:val="Tabletext"/>
            </w:pPr>
          </w:p>
          <w:p w14:paraId="2E24056D" w14:textId="77777777" w:rsidR="005F3078" w:rsidRDefault="005F3078" w:rsidP="00780E5C">
            <w:pPr>
              <w:pStyle w:val="Tabletext"/>
            </w:pPr>
            <w:r w:rsidRPr="00735D9C">
              <w:rPr>
                <w:b/>
              </w:rPr>
              <w:t>IsTOP_Offset field</w:t>
            </w:r>
            <w:r>
              <w:rPr>
                <w:b/>
              </w:rPr>
              <w:t>:</w:t>
            </w:r>
            <w:r>
              <w:t xml:space="preserve"> updated note for clarity based on RAD session feedback.</w:t>
            </w:r>
          </w:p>
          <w:p w14:paraId="36F103CF" w14:textId="77777777" w:rsidR="005F3078" w:rsidRPr="00936528" w:rsidRDefault="005F3078" w:rsidP="00780E5C">
            <w:pPr>
              <w:pStyle w:val="Tabletext"/>
            </w:pPr>
          </w:p>
          <w:p w14:paraId="572BF48A" w14:textId="77777777" w:rsidR="005F3078" w:rsidRPr="00936528" w:rsidRDefault="005F3078" w:rsidP="00780E5C">
            <w:pPr>
              <w:pStyle w:val="Tabletext"/>
              <w:rPr>
                <w:b/>
              </w:rPr>
            </w:pPr>
            <w:r w:rsidRPr="00936528">
              <w:rPr>
                <w:b/>
              </w:rPr>
              <w:t>Standard Entry Class Code</w:t>
            </w:r>
            <w:r>
              <w:rPr>
                <w:b/>
              </w:rPr>
              <w:t xml:space="preserve"> field</w:t>
            </w:r>
            <w:r w:rsidRPr="00936528">
              <w:rPr>
                <w:b/>
              </w:rPr>
              <w:t>:</w:t>
            </w:r>
          </w:p>
          <w:p w14:paraId="4C5131E4" w14:textId="77777777" w:rsidR="005F3078" w:rsidRPr="00936528" w:rsidRDefault="005F3078" w:rsidP="00780E5C">
            <w:pPr>
              <w:pStyle w:val="Tabletext"/>
            </w:pPr>
            <w:r w:rsidRPr="00936528">
              <w:t>Removed IDD as a value, decision was made that PAM will not process IDD payments.</w:t>
            </w:r>
          </w:p>
          <w:p w14:paraId="61F3D6E9" w14:textId="77777777" w:rsidR="005F3078" w:rsidRPr="00936528" w:rsidRDefault="005F3078" w:rsidP="00780E5C">
            <w:pPr>
              <w:pStyle w:val="Tabletext"/>
            </w:pPr>
            <w:r w:rsidRPr="00936528">
              <w:t>Added CTX as a value in order to process CTX payments with Release 5</w:t>
            </w:r>
          </w:p>
          <w:p w14:paraId="628895BD" w14:textId="77777777" w:rsidR="005F3078" w:rsidRPr="00936528" w:rsidRDefault="005F3078" w:rsidP="00780E5C">
            <w:pPr>
              <w:pStyle w:val="Tabletext"/>
            </w:pPr>
          </w:p>
          <w:p w14:paraId="2CE55F7C" w14:textId="77777777" w:rsidR="005F3078" w:rsidRPr="00936528" w:rsidRDefault="005F3078" w:rsidP="00780E5C">
            <w:pPr>
              <w:pStyle w:val="Tabletext"/>
            </w:pPr>
            <w:r w:rsidRPr="00936528">
              <w:rPr>
                <w:b/>
              </w:rPr>
              <w:t>CountryCodeT</w:t>
            </w:r>
            <w:r>
              <w:rPr>
                <w:b/>
              </w:rPr>
              <w:t>e</w:t>
            </w:r>
            <w:r w:rsidRPr="00936528">
              <w:rPr>
                <w:b/>
              </w:rPr>
              <w:t>xt</w:t>
            </w:r>
            <w:r w:rsidRPr="00936528">
              <w:t>: removed IDD as value to look for in the notes and validation rules</w:t>
            </w:r>
          </w:p>
          <w:p w14:paraId="768CDA21" w14:textId="77777777" w:rsidR="005F3078" w:rsidRDefault="005F3078" w:rsidP="00780E5C">
            <w:pPr>
              <w:pStyle w:val="Tabletext"/>
            </w:pPr>
          </w:p>
          <w:p w14:paraId="14992C23" w14:textId="77777777" w:rsidR="005F3078" w:rsidRPr="00EA3DA3" w:rsidRDefault="005F3078" w:rsidP="00780E5C">
            <w:pPr>
              <w:pStyle w:val="Tabletext"/>
            </w:pPr>
            <w:r w:rsidRPr="00EA3DA3">
              <w:rPr>
                <w:b/>
              </w:rPr>
              <w:lastRenderedPageBreak/>
              <w:t>PartyName</w:t>
            </w:r>
            <w:r w:rsidRPr="00EA3DA3">
              <w:t>: updated note to include truncation rules for CTX and IAT.</w:t>
            </w:r>
          </w:p>
          <w:p w14:paraId="533EEFD7" w14:textId="77777777" w:rsidR="005F3078" w:rsidRPr="00A227DE" w:rsidRDefault="005F3078" w:rsidP="00780E5C">
            <w:pPr>
              <w:pStyle w:val="Tabletext"/>
            </w:pPr>
          </w:p>
          <w:p w14:paraId="3083DCA1" w14:textId="77777777" w:rsidR="005F3078" w:rsidRPr="00936528" w:rsidRDefault="005F3078" w:rsidP="00780E5C">
            <w:pPr>
              <w:pStyle w:val="Tabletext"/>
              <w:rPr>
                <w:b/>
              </w:rPr>
            </w:pPr>
            <w:r w:rsidRPr="00936528">
              <w:rPr>
                <w:b/>
              </w:rPr>
              <w:t>ACH Addendum Record:</w:t>
            </w:r>
          </w:p>
          <w:p w14:paraId="4DB3D7F1" w14:textId="77777777" w:rsidR="005F3078" w:rsidRPr="00936528" w:rsidRDefault="005F3078" w:rsidP="00780E5C">
            <w:pPr>
              <w:pStyle w:val="Tabletext"/>
            </w:pPr>
            <w:r w:rsidRPr="00936528">
              <w:t>U</w:t>
            </w:r>
            <w:r>
              <w:t xml:space="preserve">pdated notes under the heading-reformatted </w:t>
            </w:r>
            <w:r w:rsidRPr="00936528">
              <w:t>for clarity</w:t>
            </w:r>
          </w:p>
          <w:p w14:paraId="07700F06" w14:textId="77777777" w:rsidR="005F3078" w:rsidRPr="00936528" w:rsidRDefault="005F3078" w:rsidP="00780E5C">
            <w:pPr>
              <w:pStyle w:val="Tabletext"/>
            </w:pPr>
            <w:r w:rsidRPr="00936528">
              <w:t xml:space="preserve">Created new record format for CTX payments and added validation rules for </w:t>
            </w:r>
            <w:r>
              <w:t>CTX</w:t>
            </w:r>
            <w:r w:rsidRPr="00936528">
              <w:t xml:space="preserve"> payments.  Up to 999 Addendum records will be accepted per payment with CTX.</w:t>
            </w:r>
          </w:p>
          <w:p w14:paraId="70FCFDD1" w14:textId="77777777" w:rsidR="005F3078" w:rsidRPr="00936528" w:rsidRDefault="005F3078" w:rsidP="00780E5C">
            <w:pPr>
              <w:pStyle w:val="Tabletext"/>
            </w:pPr>
          </w:p>
          <w:p w14:paraId="34A23450" w14:textId="77777777" w:rsidR="005F3078" w:rsidRPr="00936528" w:rsidRDefault="005F3078" w:rsidP="00780E5C">
            <w:pPr>
              <w:pStyle w:val="Tabletext"/>
              <w:rPr>
                <w:b/>
              </w:rPr>
            </w:pPr>
            <w:r w:rsidRPr="00936528">
              <w:rPr>
                <w:b/>
              </w:rPr>
              <w:t>GWA TAS/BETC Record</w:t>
            </w:r>
          </w:p>
          <w:p w14:paraId="4DBD9E6E" w14:textId="77777777" w:rsidR="005F3078" w:rsidRPr="00936528" w:rsidRDefault="005F3078" w:rsidP="00780E5C">
            <w:pPr>
              <w:pStyle w:val="Tabletext"/>
            </w:pPr>
            <w:r w:rsidRPr="00936528">
              <w:t>Updated wording under heading to note that the limit is a recommended limit.</w:t>
            </w:r>
          </w:p>
          <w:p w14:paraId="7E73B2BB" w14:textId="77777777" w:rsidR="005F3078" w:rsidRPr="00936528" w:rsidRDefault="005F3078" w:rsidP="00780E5C">
            <w:pPr>
              <w:pStyle w:val="Tabletext"/>
            </w:pPr>
          </w:p>
          <w:p w14:paraId="379CA8CB" w14:textId="77777777" w:rsidR="005F3078" w:rsidRPr="00936528" w:rsidRDefault="005F3078" w:rsidP="00780E5C">
            <w:pPr>
              <w:pStyle w:val="Tabletext"/>
              <w:rPr>
                <w:b/>
              </w:rPr>
            </w:pPr>
            <w:r w:rsidRPr="00936528">
              <w:rPr>
                <w:b/>
              </w:rPr>
              <w:t>Procurement Record:</w:t>
            </w:r>
          </w:p>
          <w:p w14:paraId="10044D24" w14:textId="77777777" w:rsidR="005F3078" w:rsidRPr="00936528" w:rsidRDefault="005F3078" w:rsidP="00780E5C">
            <w:pPr>
              <w:pStyle w:val="Tabletext"/>
            </w:pPr>
            <w:r w:rsidRPr="00936528">
              <w:t>Updated wording under heading to note that the limit is a recommended limit.</w:t>
            </w:r>
          </w:p>
          <w:p w14:paraId="101005F1" w14:textId="77777777" w:rsidR="005F3078" w:rsidRDefault="005F3078" w:rsidP="00780E5C">
            <w:pPr>
              <w:pStyle w:val="Tabletext"/>
            </w:pPr>
            <w:r w:rsidRPr="00936528">
              <w:t>Added Amount field.</w:t>
            </w:r>
          </w:p>
          <w:p w14:paraId="51C0BA4D" w14:textId="77777777" w:rsidR="005F3078" w:rsidRDefault="005F3078" w:rsidP="00780E5C">
            <w:pPr>
              <w:pStyle w:val="Tabletext"/>
            </w:pPr>
          </w:p>
          <w:p w14:paraId="69B80E50" w14:textId="77777777" w:rsidR="005F3078" w:rsidRPr="00936528" w:rsidRDefault="005F3078" w:rsidP="00780E5C">
            <w:pPr>
              <w:pStyle w:val="Tabletext"/>
            </w:pPr>
            <w:r>
              <w:t xml:space="preserve">Replaced all “GWA” text with “CARS”.  </w:t>
            </w:r>
          </w:p>
          <w:p w14:paraId="5509F3F2" w14:textId="77777777" w:rsidR="005F3078" w:rsidRDefault="005F3078" w:rsidP="00780E5C">
            <w:pPr>
              <w:pStyle w:val="Tabletext"/>
            </w:pPr>
          </w:p>
          <w:p w14:paraId="79E05F6E" w14:textId="77777777" w:rsidR="005F3078" w:rsidRDefault="005F3078" w:rsidP="00780E5C">
            <w:pPr>
              <w:pStyle w:val="Tabletext"/>
            </w:pPr>
            <w:r>
              <w:t>DOC 0449: Updates from Release 5.0 RAD Session:</w:t>
            </w:r>
          </w:p>
          <w:p w14:paraId="2FB9FAF8" w14:textId="77777777" w:rsidR="005F3078" w:rsidRDefault="005F3078" w:rsidP="00780E5C">
            <w:pPr>
              <w:pStyle w:val="Tabletext"/>
            </w:pPr>
            <w:r>
              <w:t>Removed Error Code for the Check Detail Enclosure Code field in the IRS Reconcilement.</w:t>
            </w:r>
          </w:p>
          <w:p w14:paraId="0CDDC740" w14:textId="77777777" w:rsidR="005F3078" w:rsidRDefault="005F3078" w:rsidP="00780E5C">
            <w:pPr>
              <w:pStyle w:val="Tabletext"/>
            </w:pPr>
            <w:r>
              <w:t>Bond Name 1 and Bond Name 2 fields are changed to alpha-numeric in the IRS Savings Bonds Orders Reconcilement.</w:t>
            </w:r>
          </w:p>
          <w:p w14:paraId="33319CD8" w14:textId="77777777" w:rsidR="005F3078" w:rsidRPr="00B95A06" w:rsidRDefault="005F3078" w:rsidP="00050432">
            <w:pPr>
              <w:pStyle w:val="Tabletext"/>
            </w:pPr>
            <w:r>
              <w:t>Bond REG Code field will have no validation in the IRS Savings Bonds Orders Reconcilement.</w:t>
            </w:r>
          </w:p>
        </w:tc>
        <w:tc>
          <w:tcPr>
            <w:tcW w:w="1710" w:type="dxa"/>
          </w:tcPr>
          <w:p w14:paraId="115AE5F6" w14:textId="77777777" w:rsidR="005F3078" w:rsidRDefault="005F3078" w:rsidP="00780E5C">
            <w:pPr>
              <w:pStyle w:val="Tabletext"/>
              <w:jc w:val="center"/>
            </w:pPr>
          </w:p>
          <w:p w14:paraId="6734B986" w14:textId="77777777" w:rsidR="005F3078" w:rsidRDefault="005F3078" w:rsidP="00780E5C">
            <w:pPr>
              <w:pStyle w:val="Tabletext"/>
              <w:jc w:val="center"/>
            </w:pPr>
            <w:r>
              <w:t>08-09-2012</w:t>
            </w:r>
          </w:p>
          <w:p w14:paraId="6CBE3B7E" w14:textId="77777777" w:rsidR="005F3078" w:rsidRDefault="005F3078" w:rsidP="00780E5C">
            <w:pPr>
              <w:pStyle w:val="Tabletext"/>
              <w:jc w:val="center"/>
            </w:pPr>
          </w:p>
          <w:p w14:paraId="58FD4D9A" w14:textId="77777777" w:rsidR="005F3078" w:rsidRDefault="005F3078" w:rsidP="00780E5C">
            <w:pPr>
              <w:pStyle w:val="Tabletext"/>
              <w:jc w:val="center"/>
            </w:pPr>
          </w:p>
          <w:p w14:paraId="0896FE77" w14:textId="77777777" w:rsidR="005F3078" w:rsidRDefault="005F3078" w:rsidP="00780E5C">
            <w:pPr>
              <w:pStyle w:val="Tabletext"/>
              <w:jc w:val="center"/>
            </w:pPr>
          </w:p>
          <w:p w14:paraId="23ACD5D4" w14:textId="77777777" w:rsidR="005F3078" w:rsidRDefault="005F3078" w:rsidP="00780E5C">
            <w:pPr>
              <w:pStyle w:val="Tabletext"/>
              <w:jc w:val="center"/>
            </w:pPr>
          </w:p>
          <w:p w14:paraId="3893DB24" w14:textId="77777777" w:rsidR="005F3078" w:rsidRDefault="005F3078" w:rsidP="00780E5C">
            <w:pPr>
              <w:pStyle w:val="Tabletext"/>
              <w:jc w:val="center"/>
            </w:pPr>
            <w:r>
              <w:t>08-01-2012</w:t>
            </w:r>
          </w:p>
          <w:p w14:paraId="1B4AC59A" w14:textId="77777777" w:rsidR="005F3078" w:rsidRDefault="005F3078" w:rsidP="00780E5C">
            <w:pPr>
              <w:pStyle w:val="Tabletext"/>
              <w:jc w:val="center"/>
            </w:pPr>
          </w:p>
          <w:p w14:paraId="1E8B7067" w14:textId="77777777" w:rsidR="005F3078" w:rsidRDefault="005F3078" w:rsidP="00780E5C">
            <w:pPr>
              <w:pStyle w:val="Tabletext"/>
              <w:jc w:val="center"/>
            </w:pPr>
          </w:p>
          <w:p w14:paraId="6663CF85" w14:textId="77777777" w:rsidR="005F3078" w:rsidRDefault="005F3078" w:rsidP="00780E5C">
            <w:pPr>
              <w:pStyle w:val="Tabletext"/>
              <w:jc w:val="center"/>
            </w:pPr>
          </w:p>
          <w:p w14:paraId="1E1D12AF" w14:textId="77777777" w:rsidR="005F3078" w:rsidRDefault="005F3078" w:rsidP="00780E5C">
            <w:pPr>
              <w:pStyle w:val="Tabletext"/>
              <w:jc w:val="center"/>
            </w:pPr>
          </w:p>
          <w:p w14:paraId="5C629698" w14:textId="77777777" w:rsidR="005F3078" w:rsidRDefault="005F3078" w:rsidP="00780E5C">
            <w:pPr>
              <w:pStyle w:val="Tabletext"/>
              <w:jc w:val="center"/>
            </w:pPr>
          </w:p>
          <w:p w14:paraId="4D3828F3" w14:textId="77777777" w:rsidR="005F3078" w:rsidRDefault="005F3078" w:rsidP="00780E5C">
            <w:pPr>
              <w:pStyle w:val="Tabletext"/>
              <w:jc w:val="center"/>
            </w:pPr>
          </w:p>
          <w:p w14:paraId="7E87C30C" w14:textId="77777777" w:rsidR="005F3078" w:rsidRDefault="005F3078" w:rsidP="00780E5C">
            <w:pPr>
              <w:pStyle w:val="Tabletext"/>
              <w:jc w:val="center"/>
            </w:pPr>
          </w:p>
          <w:p w14:paraId="39529C38" w14:textId="77777777" w:rsidR="005F3078" w:rsidRDefault="005F3078" w:rsidP="00780E5C">
            <w:pPr>
              <w:pStyle w:val="Tabletext"/>
              <w:jc w:val="center"/>
            </w:pPr>
          </w:p>
          <w:p w14:paraId="313FE9BC" w14:textId="77777777" w:rsidR="005F3078" w:rsidRDefault="005F3078" w:rsidP="00780E5C">
            <w:pPr>
              <w:pStyle w:val="Tabletext"/>
              <w:jc w:val="center"/>
            </w:pPr>
          </w:p>
          <w:p w14:paraId="7BF69F85" w14:textId="77777777" w:rsidR="005F3078" w:rsidRDefault="005F3078" w:rsidP="00780E5C">
            <w:pPr>
              <w:pStyle w:val="Tabletext"/>
              <w:jc w:val="center"/>
            </w:pPr>
          </w:p>
          <w:p w14:paraId="3F52A36F" w14:textId="77777777" w:rsidR="005F3078" w:rsidRDefault="005F3078" w:rsidP="00780E5C">
            <w:pPr>
              <w:pStyle w:val="Tabletext"/>
              <w:jc w:val="center"/>
            </w:pPr>
          </w:p>
          <w:p w14:paraId="6054A560" w14:textId="77777777" w:rsidR="005F3078" w:rsidRDefault="005F3078" w:rsidP="00780E5C">
            <w:pPr>
              <w:pStyle w:val="Tabletext"/>
              <w:jc w:val="center"/>
            </w:pPr>
          </w:p>
          <w:p w14:paraId="2A593BBA" w14:textId="77777777" w:rsidR="005F3078" w:rsidRDefault="005F3078" w:rsidP="00780E5C">
            <w:pPr>
              <w:pStyle w:val="Tabletext"/>
              <w:jc w:val="center"/>
            </w:pPr>
          </w:p>
          <w:p w14:paraId="3C551EF8" w14:textId="77777777" w:rsidR="005F3078" w:rsidRDefault="005F3078" w:rsidP="00780E5C">
            <w:pPr>
              <w:pStyle w:val="Tabletext"/>
              <w:jc w:val="center"/>
            </w:pPr>
          </w:p>
          <w:p w14:paraId="2891E61D" w14:textId="77777777" w:rsidR="005F3078" w:rsidRDefault="005F3078" w:rsidP="00780E5C">
            <w:pPr>
              <w:pStyle w:val="Tabletext"/>
              <w:jc w:val="center"/>
            </w:pPr>
          </w:p>
          <w:p w14:paraId="0035AE19" w14:textId="77777777" w:rsidR="005F3078" w:rsidRDefault="005F3078" w:rsidP="00780E5C">
            <w:pPr>
              <w:pStyle w:val="Tabletext"/>
              <w:jc w:val="center"/>
            </w:pPr>
          </w:p>
          <w:p w14:paraId="2664941B" w14:textId="77777777" w:rsidR="005F3078" w:rsidRDefault="005F3078" w:rsidP="00780E5C">
            <w:pPr>
              <w:pStyle w:val="Tabletext"/>
              <w:jc w:val="center"/>
            </w:pPr>
          </w:p>
          <w:p w14:paraId="7B928AED" w14:textId="77777777" w:rsidR="005F3078" w:rsidRDefault="005F3078" w:rsidP="00780E5C">
            <w:pPr>
              <w:pStyle w:val="Tabletext"/>
              <w:jc w:val="center"/>
            </w:pPr>
          </w:p>
          <w:p w14:paraId="3FE89A63" w14:textId="77777777" w:rsidR="005F3078" w:rsidRDefault="005F3078" w:rsidP="00780E5C">
            <w:pPr>
              <w:pStyle w:val="Tabletext"/>
              <w:jc w:val="center"/>
            </w:pPr>
          </w:p>
          <w:p w14:paraId="59779E35" w14:textId="77777777" w:rsidR="005F3078" w:rsidRDefault="005F3078" w:rsidP="00780E5C">
            <w:pPr>
              <w:pStyle w:val="Tabletext"/>
              <w:jc w:val="center"/>
            </w:pPr>
          </w:p>
          <w:p w14:paraId="5CFD33B7" w14:textId="77777777" w:rsidR="005F3078" w:rsidRDefault="005F3078" w:rsidP="00780E5C">
            <w:pPr>
              <w:pStyle w:val="Tabletext"/>
              <w:jc w:val="center"/>
            </w:pPr>
          </w:p>
          <w:p w14:paraId="78B5D2DC" w14:textId="77777777" w:rsidR="005F3078" w:rsidRDefault="005F3078" w:rsidP="00780E5C">
            <w:pPr>
              <w:pStyle w:val="Tabletext"/>
              <w:jc w:val="center"/>
            </w:pPr>
          </w:p>
          <w:p w14:paraId="72674AE3" w14:textId="77777777" w:rsidR="005F3078" w:rsidRDefault="005F3078" w:rsidP="00780E5C">
            <w:pPr>
              <w:pStyle w:val="Tabletext"/>
              <w:jc w:val="center"/>
            </w:pPr>
          </w:p>
          <w:p w14:paraId="7FB0E82A" w14:textId="77777777" w:rsidR="005F3078" w:rsidRDefault="005F3078" w:rsidP="00780E5C">
            <w:pPr>
              <w:pStyle w:val="Tabletext"/>
              <w:jc w:val="center"/>
            </w:pPr>
          </w:p>
          <w:p w14:paraId="40C77D48" w14:textId="77777777" w:rsidR="005F3078" w:rsidRDefault="005F3078" w:rsidP="00780E5C">
            <w:pPr>
              <w:pStyle w:val="Tabletext"/>
              <w:jc w:val="center"/>
            </w:pPr>
          </w:p>
          <w:p w14:paraId="401E0DE5" w14:textId="77777777" w:rsidR="005F3078" w:rsidRDefault="005F3078" w:rsidP="00780E5C">
            <w:pPr>
              <w:pStyle w:val="Tabletext"/>
              <w:jc w:val="center"/>
            </w:pPr>
          </w:p>
          <w:p w14:paraId="5C07E2C1" w14:textId="77777777" w:rsidR="005F3078" w:rsidRDefault="005F3078" w:rsidP="00780E5C">
            <w:pPr>
              <w:pStyle w:val="Tabletext"/>
              <w:jc w:val="center"/>
            </w:pPr>
          </w:p>
          <w:p w14:paraId="3592FAC7" w14:textId="77777777" w:rsidR="005F3078" w:rsidRDefault="005F3078" w:rsidP="00780E5C">
            <w:pPr>
              <w:pStyle w:val="Tabletext"/>
              <w:jc w:val="center"/>
            </w:pPr>
          </w:p>
          <w:p w14:paraId="62AB7703" w14:textId="77777777" w:rsidR="005F3078" w:rsidRDefault="005F3078" w:rsidP="00780E5C">
            <w:pPr>
              <w:pStyle w:val="Tabletext"/>
              <w:jc w:val="center"/>
            </w:pPr>
          </w:p>
          <w:p w14:paraId="67019C4F" w14:textId="77777777" w:rsidR="005F3078" w:rsidRDefault="005F3078" w:rsidP="00780E5C">
            <w:pPr>
              <w:pStyle w:val="Tabletext"/>
              <w:jc w:val="center"/>
            </w:pPr>
          </w:p>
          <w:p w14:paraId="43D663F5" w14:textId="77777777" w:rsidR="005F3078" w:rsidRDefault="005F3078" w:rsidP="00780E5C">
            <w:pPr>
              <w:pStyle w:val="Tabletext"/>
              <w:jc w:val="center"/>
            </w:pPr>
          </w:p>
          <w:p w14:paraId="12C57F01" w14:textId="77777777" w:rsidR="005F3078" w:rsidRDefault="005F3078" w:rsidP="00780E5C">
            <w:pPr>
              <w:pStyle w:val="Tabletext"/>
              <w:jc w:val="center"/>
            </w:pPr>
          </w:p>
          <w:p w14:paraId="3DA60A67" w14:textId="77777777" w:rsidR="005F3078" w:rsidRDefault="005F3078" w:rsidP="00780E5C">
            <w:pPr>
              <w:pStyle w:val="Tabletext"/>
              <w:jc w:val="center"/>
            </w:pPr>
          </w:p>
          <w:p w14:paraId="25E9DE5F" w14:textId="77777777" w:rsidR="005F3078" w:rsidRDefault="005F3078" w:rsidP="00780E5C">
            <w:pPr>
              <w:pStyle w:val="Tabletext"/>
              <w:jc w:val="center"/>
            </w:pPr>
          </w:p>
          <w:p w14:paraId="1804AAE5" w14:textId="77777777" w:rsidR="005F3078" w:rsidRDefault="005F3078" w:rsidP="00780E5C">
            <w:pPr>
              <w:pStyle w:val="Tabletext"/>
              <w:jc w:val="center"/>
            </w:pPr>
          </w:p>
          <w:p w14:paraId="061CD881" w14:textId="77777777" w:rsidR="005F3078" w:rsidRDefault="005F3078" w:rsidP="00780E5C">
            <w:pPr>
              <w:pStyle w:val="Tabletext"/>
              <w:jc w:val="center"/>
            </w:pPr>
          </w:p>
          <w:p w14:paraId="1BAA8104" w14:textId="77777777" w:rsidR="005F3078" w:rsidRDefault="005F3078" w:rsidP="00780E5C">
            <w:pPr>
              <w:pStyle w:val="Tabletext"/>
              <w:jc w:val="center"/>
            </w:pPr>
          </w:p>
          <w:p w14:paraId="77243A1C" w14:textId="77777777" w:rsidR="005F3078" w:rsidRDefault="005F3078" w:rsidP="00780E5C">
            <w:pPr>
              <w:pStyle w:val="Tabletext"/>
              <w:jc w:val="center"/>
            </w:pPr>
          </w:p>
          <w:p w14:paraId="43D64533" w14:textId="77777777" w:rsidR="005F3078" w:rsidRDefault="005F3078" w:rsidP="00780E5C">
            <w:pPr>
              <w:pStyle w:val="Tabletext"/>
              <w:jc w:val="center"/>
            </w:pPr>
          </w:p>
          <w:p w14:paraId="0E298747" w14:textId="77777777" w:rsidR="005F3078" w:rsidRDefault="005F3078" w:rsidP="00780E5C">
            <w:pPr>
              <w:pStyle w:val="Tabletext"/>
              <w:jc w:val="center"/>
            </w:pPr>
          </w:p>
          <w:p w14:paraId="6A3768C9" w14:textId="77777777" w:rsidR="005F3078" w:rsidRDefault="005F3078" w:rsidP="00780E5C">
            <w:pPr>
              <w:pStyle w:val="Tabletext"/>
              <w:jc w:val="center"/>
            </w:pPr>
          </w:p>
          <w:p w14:paraId="6ABBD77C" w14:textId="77777777" w:rsidR="005F3078" w:rsidRDefault="005F3078" w:rsidP="00780E5C">
            <w:pPr>
              <w:pStyle w:val="Tabletext"/>
              <w:jc w:val="center"/>
            </w:pPr>
          </w:p>
          <w:p w14:paraId="4346A28A" w14:textId="77777777" w:rsidR="005F3078" w:rsidRDefault="005F3078" w:rsidP="00780E5C">
            <w:pPr>
              <w:pStyle w:val="Tabletext"/>
              <w:jc w:val="center"/>
            </w:pPr>
          </w:p>
          <w:p w14:paraId="07D65098" w14:textId="77777777" w:rsidR="005F3078" w:rsidRDefault="005F3078" w:rsidP="00780E5C">
            <w:pPr>
              <w:pStyle w:val="Tabletext"/>
              <w:jc w:val="center"/>
            </w:pPr>
          </w:p>
          <w:p w14:paraId="43DE7D22" w14:textId="77777777" w:rsidR="005F3078" w:rsidRDefault="005F3078" w:rsidP="00780E5C">
            <w:pPr>
              <w:pStyle w:val="Tabletext"/>
              <w:jc w:val="center"/>
            </w:pPr>
          </w:p>
          <w:p w14:paraId="497357BE" w14:textId="77777777" w:rsidR="005F3078" w:rsidRDefault="005F3078" w:rsidP="00780E5C">
            <w:pPr>
              <w:pStyle w:val="Tabletext"/>
              <w:jc w:val="center"/>
            </w:pPr>
          </w:p>
          <w:p w14:paraId="68F9FE6B" w14:textId="77777777" w:rsidR="005F3078" w:rsidRDefault="005F3078" w:rsidP="00780E5C">
            <w:pPr>
              <w:pStyle w:val="Tabletext"/>
              <w:jc w:val="center"/>
            </w:pPr>
          </w:p>
          <w:p w14:paraId="59A24C60" w14:textId="77777777" w:rsidR="005F3078" w:rsidRDefault="005F3078" w:rsidP="00780E5C">
            <w:pPr>
              <w:pStyle w:val="Tabletext"/>
              <w:jc w:val="center"/>
            </w:pPr>
          </w:p>
          <w:p w14:paraId="4258E23B" w14:textId="77777777" w:rsidR="005F3078" w:rsidRDefault="005F3078" w:rsidP="00780E5C">
            <w:pPr>
              <w:pStyle w:val="Tabletext"/>
              <w:jc w:val="center"/>
            </w:pPr>
          </w:p>
          <w:p w14:paraId="66EBC5BA" w14:textId="77777777" w:rsidR="005F3078" w:rsidRDefault="005F3078" w:rsidP="00780E5C">
            <w:pPr>
              <w:pStyle w:val="Tabletext"/>
              <w:jc w:val="center"/>
            </w:pPr>
          </w:p>
          <w:p w14:paraId="7E0D57AB" w14:textId="77777777" w:rsidR="005F3078" w:rsidRDefault="005F3078" w:rsidP="00780E5C">
            <w:pPr>
              <w:pStyle w:val="Tabletext"/>
              <w:jc w:val="center"/>
            </w:pPr>
          </w:p>
          <w:p w14:paraId="60E938ED" w14:textId="77777777" w:rsidR="005F3078" w:rsidRDefault="005F3078" w:rsidP="00780E5C">
            <w:pPr>
              <w:pStyle w:val="Tabletext"/>
              <w:jc w:val="center"/>
            </w:pPr>
          </w:p>
          <w:p w14:paraId="6E39B509" w14:textId="77777777" w:rsidR="005F3078" w:rsidRDefault="005F3078" w:rsidP="00780E5C">
            <w:pPr>
              <w:pStyle w:val="Tabletext"/>
              <w:jc w:val="center"/>
            </w:pPr>
          </w:p>
          <w:p w14:paraId="36E30B6A" w14:textId="77777777" w:rsidR="005F3078" w:rsidRDefault="005F3078" w:rsidP="00780E5C">
            <w:pPr>
              <w:pStyle w:val="Tabletext"/>
              <w:jc w:val="center"/>
            </w:pPr>
          </w:p>
          <w:p w14:paraId="3F399FC6" w14:textId="77777777" w:rsidR="005F3078" w:rsidRDefault="005F3078" w:rsidP="00780E5C">
            <w:pPr>
              <w:pStyle w:val="Tabletext"/>
              <w:jc w:val="center"/>
            </w:pPr>
          </w:p>
          <w:p w14:paraId="20B34699" w14:textId="77777777" w:rsidR="005F3078" w:rsidRDefault="005F3078" w:rsidP="00780E5C">
            <w:pPr>
              <w:pStyle w:val="Tabletext"/>
              <w:jc w:val="center"/>
            </w:pPr>
          </w:p>
          <w:p w14:paraId="18A822FE" w14:textId="77777777" w:rsidR="005F3078" w:rsidRDefault="005F3078" w:rsidP="00780E5C">
            <w:pPr>
              <w:pStyle w:val="Tabletext"/>
              <w:jc w:val="center"/>
            </w:pPr>
          </w:p>
          <w:p w14:paraId="055321B9" w14:textId="77777777" w:rsidR="005F3078" w:rsidRDefault="005F3078" w:rsidP="00780E5C">
            <w:pPr>
              <w:pStyle w:val="Tabletext"/>
              <w:jc w:val="center"/>
            </w:pPr>
          </w:p>
          <w:p w14:paraId="61417991" w14:textId="77777777" w:rsidR="005F3078" w:rsidRDefault="005F3078" w:rsidP="00780E5C">
            <w:pPr>
              <w:pStyle w:val="Tabletext"/>
              <w:jc w:val="center"/>
            </w:pPr>
          </w:p>
          <w:p w14:paraId="27E194D5" w14:textId="77777777" w:rsidR="005F3078" w:rsidRDefault="005F3078" w:rsidP="00780E5C">
            <w:pPr>
              <w:pStyle w:val="Tabletext"/>
              <w:jc w:val="center"/>
            </w:pPr>
          </w:p>
          <w:p w14:paraId="14176B1A" w14:textId="77777777" w:rsidR="005F3078" w:rsidRDefault="005F3078" w:rsidP="00780E5C">
            <w:pPr>
              <w:pStyle w:val="Tabletext"/>
              <w:jc w:val="center"/>
            </w:pPr>
          </w:p>
          <w:p w14:paraId="61746F01" w14:textId="77777777" w:rsidR="005F3078" w:rsidRDefault="005F3078" w:rsidP="00780E5C">
            <w:pPr>
              <w:pStyle w:val="Tabletext"/>
              <w:jc w:val="center"/>
            </w:pPr>
          </w:p>
          <w:p w14:paraId="4AD359CC" w14:textId="77777777" w:rsidR="005F3078" w:rsidRDefault="005F3078" w:rsidP="00780E5C">
            <w:pPr>
              <w:pStyle w:val="Tabletext"/>
              <w:jc w:val="center"/>
            </w:pPr>
          </w:p>
          <w:p w14:paraId="2928B82F" w14:textId="77777777" w:rsidR="005F3078" w:rsidRDefault="005F3078" w:rsidP="00780E5C">
            <w:pPr>
              <w:pStyle w:val="Tabletext"/>
              <w:jc w:val="center"/>
            </w:pPr>
          </w:p>
          <w:p w14:paraId="1A2EAB15" w14:textId="77777777" w:rsidR="005F3078" w:rsidRDefault="005F3078" w:rsidP="00780E5C">
            <w:pPr>
              <w:pStyle w:val="Tabletext"/>
              <w:jc w:val="center"/>
            </w:pPr>
          </w:p>
          <w:p w14:paraId="0B660D76" w14:textId="77777777" w:rsidR="005F3078" w:rsidRDefault="005F3078" w:rsidP="00780E5C">
            <w:pPr>
              <w:pStyle w:val="Tabletext"/>
              <w:jc w:val="center"/>
            </w:pPr>
          </w:p>
          <w:p w14:paraId="651F309F" w14:textId="77777777" w:rsidR="005F3078" w:rsidRDefault="005F3078" w:rsidP="00780E5C">
            <w:pPr>
              <w:pStyle w:val="Tabletext"/>
              <w:jc w:val="center"/>
            </w:pPr>
          </w:p>
          <w:p w14:paraId="78992BE9" w14:textId="77777777" w:rsidR="005F3078" w:rsidRDefault="005F3078" w:rsidP="00780E5C">
            <w:pPr>
              <w:pStyle w:val="Tabletext"/>
              <w:jc w:val="center"/>
            </w:pPr>
          </w:p>
          <w:p w14:paraId="273675EB" w14:textId="77777777" w:rsidR="005F3078" w:rsidRDefault="005F3078" w:rsidP="00780E5C">
            <w:pPr>
              <w:pStyle w:val="Tabletext"/>
              <w:jc w:val="center"/>
            </w:pPr>
          </w:p>
          <w:p w14:paraId="6F567DFA" w14:textId="77777777" w:rsidR="005F3078" w:rsidRDefault="005F3078" w:rsidP="00780E5C">
            <w:pPr>
              <w:pStyle w:val="Tabletext"/>
              <w:jc w:val="center"/>
            </w:pPr>
          </w:p>
          <w:p w14:paraId="642BD635" w14:textId="77777777" w:rsidR="005F3078" w:rsidRDefault="005F3078" w:rsidP="00780E5C">
            <w:pPr>
              <w:pStyle w:val="Tabletext"/>
              <w:jc w:val="center"/>
            </w:pPr>
          </w:p>
          <w:p w14:paraId="00C588CC" w14:textId="77777777" w:rsidR="005F3078" w:rsidRDefault="005F3078" w:rsidP="00780E5C">
            <w:pPr>
              <w:pStyle w:val="Tabletext"/>
              <w:jc w:val="center"/>
            </w:pPr>
          </w:p>
          <w:p w14:paraId="351DAFE9" w14:textId="77777777" w:rsidR="005F3078" w:rsidRPr="00B95A06" w:rsidRDefault="005F3078" w:rsidP="00050432">
            <w:pPr>
              <w:pStyle w:val="Tabletext"/>
              <w:jc w:val="center"/>
            </w:pPr>
            <w:r>
              <w:t>06-11-2012</w:t>
            </w:r>
          </w:p>
        </w:tc>
      </w:tr>
      <w:tr w:rsidR="005F3078" w:rsidRPr="00B95A06" w14:paraId="32D8210A" w14:textId="77777777" w:rsidTr="00B95A06">
        <w:tc>
          <w:tcPr>
            <w:tcW w:w="1368" w:type="dxa"/>
          </w:tcPr>
          <w:p w14:paraId="3EBA73C2" w14:textId="77777777" w:rsidR="005F3078" w:rsidRPr="00B95A06" w:rsidRDefault="005F3078" w:rsidP="00050432">
            <w:pPr>
              <w:pStyle w:val="Tabletext"/>
              <w:jc w:val="center"/>
            </w:pPr>
            <w:r w:rsidRPr="00B95A06">
              <w:lastRenderedPageBreak/>
              <w:t>4.2.1</w:t>
            </w:r>
          </w:p>
          <w:p w14:paraId="11F7C1EE" w14:textId="77777777" w:rsidR="005F3078" w:rsidRPr="00B95A06" w:rsidRDefault="005F3078" w:rsidP="00050432">
            <w:pPr>
              <w:pStyle w:val="Tabletext"/>
              <w:jc w:val="center"/>
            </w:pPr>
          </w:p>
          <w:p w14:paraId="68D782E0" w14:textId="77777777" w:rsidR="005F3078" w:rsidRPr="00B95A06" w:rsidRDefault="005F3078" w:rsidP="00050432">
            <w:pPr>
              <w:pStyle w:val="Tabletext"/>
              <w:jc w:val="center"/>
            </w:pPr>
            <w:r w:rsidRPr="00B95A06">
              <w:t>4.2.1</w:t>
            </w:r>
          </w:p>
          <w:p w14:paraId="2EC4CD27" w14:textId="77777777" w:rsidR="005F3078" w:rsidRPr="00B95A06" w:rsidRDefault="005F3078" w:rsidP="00050432">
            <w:pPr>
              <w:pStyle w:val="Tabletext"/>
              <w:jc w:val="center"/>
            </w:pPr>
          </w:p>
          <w:p w14:paraId="4EFF1BB9" w14:textId="77777777" w:rsidR="005F3078" w:rsidRPr="00B95A06" w:rsidRDefault="005F3078" w:rsidP="00050432">
            <w:pPr>
              <w:pStyle w:val="Tabletext"/>
              <w:jc w:val="center"/>
            </w:pPr>
          </w:p>
          <w:p w14:paraId="2BD757C8" w14:textId="77777777" w:rsidR="005F3078" w:rsidRPr="00B95A06" w:rsidRDefault="005F3078" w:rsidP="00050432">
            <w:pPr>
              <w:pStyle w:val="Tabletext"/>
              <w:jc w:val="center"/>
            </w:pPr>
          </w:p>
          <w:p w14:paraId="7F4F69BF" w14:textId="77777777" w:rsidR="005F3078" w:rsidRPr="00B95A06" w:rsidRDefault="005F3078" w:rsidP="00050432">
            <w:pPr>
              <w:pStyle w:val="Tabletext"/>
              <w:jc w:val="center"/>
            </w:pPr>
          </w:p>
          <w:p w14:paraId="2498B947" w14:textId="77777777" w:rsidR="005F3078" w:rsidRPr="00B95A06" w:rsidRDefault="005F3078" w:rsidP="00050432">
            <w:pPr>
              <w:pStyle w:val="Tabletext"/>
              <w:jc w:val="center"/>
            </w:pPr>
            <w:r w:rsidRPr="00B95A06">
              <w:t>4.2.1</w:t>
            </w:r>
          </w:p>
          <w:p w14:paraId="12089A0F" w14:textId="77777777" w:rsidR="005F3078" w:rsidRDefault="005F3078" w:rsidP="00050432">
            <w:pPr>
              <w:pStyle w:val="Tabletext"/>
              <w:jc w:val="center"/>
            </w:pPr>
          </w:p>
          <w:p w14:paraId="6F0AECF1" w14:textId="77777777" w:rsidR="005F3078" w:rsidRDefault="005F3078" w:rsidP="00050432">
            <w:pPr>
              <w:pStyle w:val="Tabletext"/>
              <w:jc w:val="center"/>
            </w:pPr>
          </w:p>
          <w:p w14:paraId="1130BBEF" w14:textId="77777777" w:rsidR="005F3078" w:rsidRPr="00B95A06" w:rsidRDefault="005F3078" w:rsidP="00050432">
            <w:pPr>
              <w:pStyle w:val="Tabletext"/>
              <w:jc w:val="center"/>
            </w:pPr>
          </w:p>
          <w:p w14:paraId="15A68656" w14:textId="77777777" w:rsidR="005F3078" w:rsidRPr="00B95A06" w:rsidRDefault="005F3078" w:rsidP="00050432">
            <w:pPr>
              <w:pStyle w:val="Tabletext"/>
              <w:jc w:val="center"/>
            </w:pPr>
            <w:r w:rsidRPr="00B95A06">
              <w:t>4.2.1</w:t>
            </w:r>
          </w:p>
          <w:p w14:paraId="307C41CC" w14:textId="77777777" w:rsidR="005F3078" w:rsidRPr="00B95A06" w:rsidRDefault="005F3078" w:rsidP="00050432">
            <w:pPr>
              <w:pStyle w:val="Tabletext"/>
              <w:jc w:val="center"/>
            </w:pPr>
          </w:p>
          <w:p w14:paraId="29F4FD90" w14:textId="77777777" w:rsidR="005F3078" w:rsidRPr="00B95A06" w:rsidRDefault="005F3078" w:rsidP="00050432">
            <w:pPr>
              <w:pStyle w:val="Tabletext"/>
              <w:jc w:val="center"/>
            </w:pPr>
          </w:p>
          <w:p w14:paraId="36B0379C" w14:textId="77777777" w:rsidR="005F3078" w:rsidRPr="00B95A06" w:rsidRDefault="005F3078" w:rsidP="00050432">
            <w:pPr>
              <w:pStyle w:val="Tabletext"/>
              <w:jc w:val="center"/>
            </w:pPr>
          </w:p>
          <w:p w14:paraId="21521B4A" w14:textId="77777777" w:rsidR="005F3078" w:rsidRPr="00B95A06" w:rsidRDefault="005F3078" w:rsidP="00050432">
            <w:pPr>
              <w:pStyle w:val="Tabletext"/>
              <w:jc w:val="center"/>
            </w:pPr>
          </w:p>
          <w:p w14:paraId="65EDA186" w14:textId="77777777" w:rsidR="005F3078" w:rsidRPr="00B95A06" w:rsidRDefault="005F3078" w:rsidP="00050432">
            <w:pPr>
              <w:pStyle w:val="Tabletext"/>
              <w:jc w:val="center"/>
            </w:pPr>
          </w:p>
          <w:p w14:paraId="685A81FF" w14:textId="77777777" w:rsidR="005F3078" w:rsidRPr="00B95A06" w:rsidRDefault="005F3078" w:rsidP="00050432">
            <w:pPr>
              <w:pStyle w:val="Tabletext"/>
              <w:jc w:val="center"/>
            </w:pPr>
          </w:p>
          <w:p w14:paraId="7339F830" w14:textId="77777777" w:rsidR="005F3078" w:rsidRPr="00B95A06" w:rsidRDefault="005F3078" w:rsidP="00050432">
            <w:pPr>
              <w:pStyle w:val="Tabletext"/>
              <w:jc w:val="center"/>
            </w:pPr>
          </w:p>
          <w:p w14:paraId="11F34080" w14:textId="77777777" w:rsidR="005F3078" w:rsidRPr="00B95A06" w:rsidRDefault="005F3078" w:rsidP="00050432">
            <w:pPr>
              <w:pStyle w:val="Tabletext"/>
              <w:jc w:val="center"/>
            </w:pPr>
          </w:p>
          <w:p w14:paraId="3BFE3A1A" w14:textId="77777777" w:rsidR="005F3078" w:rsidRPr="00B95A06" w:rsidRDefault="005F3078" w:rsidP="00050432">
            <w:pPr>
              <w:pStyle w:val="Tabletext"/>
              <w:jc w:val="center"/>
            </w:pPr>
          </w:p>
          <w:p w14:paraId="2307DBDA" w14:textId="77777777" w:rsidR="005F3078" w:rsidRPr="00B95A06" w:rsidRDefault="005F3078" w:rsidP="00050432">
            <w:pPr>
              <w:pStyle w:val="Tabletext"/>
              <w:jc w:val="center"/>
            </w:pPr>
          </w:p>
          <w:p w14:paraId="7F89FCF4" w14:textId="77777777" w:rsidR="005F3078" w:rsidRPr="00B95A06" w:rsidRDefault="005F3078" w:rsidP="00050432">
            <w:pPr>
              <w:pStyle w:val="Tabletext"/>
              <w:jc w:val="center"/>
            </w:pPr>
          </w:p>
          <w:p w14:paraId="6BBA16C5" w14:textId="77777777" w:rsidR="005F3078" w:rsidRPr="00B95A06" w:rsidRDefault="005F3078" w:rsidP="00050432">
            <w:pPr>
              <w:pStyle w:val="Tabletext"/>
              <w:jc w:val="center"/>
            </w:pPr>
          </w:p>
          <w:p w14:paraId="5D0886C4" w14:textId="77777777" w:rsidR="005F3078" w:rsidRPr="00B95A06" w:rsidRDefault="005F3078" w:rsidP="00050432">
            <w:pPr>
              <w:pStyle w:val="Tabletext"/>
              <w:jc w:val="center"/>
            </w:pPr>
          </w:p>
          <w:p w14:paraId="2B26E924" w14:textId="77777777" w:rsidR="005F3078" w:rsidRPr="00B95A06" w:rsidRDefault="005F3078" w:rsidP="00050432">
            <w:pPr>
              <w:pStyle w:val="Tabletext"/>
              <w:jc w:val="center"/>
            </w:pPr>
          </w:p>
          <w:p w14:paraId="0ECADF0D" w14:textId="77777777" w:rsidR="005F3078" w:rsidRPr="00B95A06" w:rsidRDefault="005F3078" w:rsidP="00050432">
            <w:pPr>
              <w:pStyle w:val="Tabletext"/>
              <w:jc w:val="center"/>
            </w:pPr>
          </w:p>
          <w:p w14:paraId="17DBA874" w14:textId="77777777" w:rsidR="005F3078" w:rsidRPr="00B95A06" w:rsidRDefault="005F3078" w:rsidP="00050432">
            <w:pPr>
              <w:pStyle w:val="Tabletext"/>
              <w:jc w:val="center"/>
            </w:pPr>
          </w:p>
          <w:p w14:paraId="60DA1C7E" w14:textId="77777777" w:rsidR="005F3078" w:rsidRPr="00B95A06" w:rsidRDefault="005F3078" w:rsidP="00050432">
            <w:pPr>
              <w:pStyle w:val="Tabletext"/>
              <w:jc w:val="center"/>
            </w:pPr>
          </w:p>
          <w:p w14:paraId="2A83EA03" w14:textId="77777777" w:rsidR="005F3078" w:rsidRPr="00B95A06" w:rsidRDefault="005F3078" w:rsidP="00050432">
            <w:pPr>
              <w:pStyle w:val="Tabletext"/>
              <w:jc w:val="center"/>
            </w:pPr>
          </w:p>
          <w:p w14:paraId="21B53F92" w14:textId="77777777" w:rsidR="005F3078" w:rsidRPr="00B95A06" w:rsidRDefault="005F3078" w:rsidP="00050432">
            <w:pPr>
              <w:pStyle w:val="Tabletext"/>
              <w:jc w:val="center"/>
            </w:pPr>
          </w:p>
          <w:p w14:paraId="41548CA5" w14:textId="77777777" w:rsidR="005F3078" w:rsidRPr="00B95A06" w:rsidRDefault="005F3078" w:rsidP="00050432">
            <w:pPr>
              <w:pStyle w:val="Tabletext"/>
              <w:jc w:val="center"/>
            </w:pPr>
          </w:p>
          <w:p w14:paraId="63A47027" w14:textId="77777777" w:rsidR="005F3078" w:rsidRPr="00B95A06" w:rsidRDefault="005F3078" w:rsidP="00050432">
            <w:pPr>
              <w:pStyle w:val="Tabletext"/>
              <w:jc w:val="center"/>
            </w:pPr>
          </w:p>
          <w:p w14:paraId="366F7CAF" w14:textId="77777777" w:rsidR="005F3078" w:rsidRPr="00B95A06" w:rsidRDefault="005F3078" w:rsidP="00050432">
            <w:pPr>
              <w:pStyle w:val="Tabletext"/>
              <w:jc w:val="center"/>
            </w:pPr>
          </w:p>
          <w:p w14:paraId="6E0F0A5B" w14:textId="77777777" w:rsidR="005F3078" w:rsidRPr="00B95A06" w:rsidRDefault="005F3078" w:rsidP="00050432">
            <w:pPr>
              <w:pStyle w:val="Tabletext"/>
              <w:jc w:val="center"/>
            </w:pPr>
          </w:p>
          <w:p w14:paraId="520D3B85" w14:textId="77777777" w:rsidR="005F3078" w:rsidRPr="00B95A06" w:rsidRDefault="005F3078" w:rsidP="00050432">
            <w:pPr>
              <w:pStyle w:val="Tabletext"/>
              <w:jc w:val="center"/>
            </w:pPr>
          </w:p>
          <w:p w14:paraId="60B13DE6" w14:textId="77777777" w:rsidR="005F3078" w:rsidRPr="00B95A06" w:rsidRDefault="005F3078" w:rsidP="00050432">
            <w:pPr>
              <w:pStyle w:val="Tabletext"/>
              <w:jc w:val="center"/>
            </w:pPr>
          </w:p>
          <w:p w14:paraId="0AA07F91" w14:textId="77777777" w:rsidR="005F3078" w:rsidRPr="00B95A06" w:rsidRDefault="005F3078" w:rsidP="00050432">
            <w:pPr>
              <w:pStyle w:val="Tabletext"/>
              <w:jc w:val="center"/>
            </w:pPr>
          </w:p>
          <w:p w14:paraId="4A4A9D71" w14:textId="77777777" w:rsidR="005F3078" w:rsidRPr="00B95A06" w:rsidRDefault="005F3078" w:rsidP="00050432">
            <w:pPr>
              <w:pStyle w:val="Tabletext"/>
              <w:jc w:val="center"/>
            </w:pPr>
          </w:p>
          <w:p w14:paraId="2B86C1A2" w14:textId="77777777" w:rsidR="005F3078" w:rsidRPr="00B95A06" w:rsidRDefault="005F3078" w:rsidP="00050432">
            <w:pPr>
              <w:pStyle w:val="Tabletext"/>
              <w:jc w:val="center"/>
            </w:pPr>
          </w:p>
          <w:p w14:paraId="6BBF2590" w14:textId="77777777" w:rsidR="005F3078" w:rsidRPr="00B95A06" w:rsidRDefault="005F3078" w:rsidP="00050432">
            <w:pPr>
              <w:pStyle w:val="Tabletext"/>
              <w:jc w:val="center"/>
            </w:pPr>
          </w:p>
          <w:p w14:paraId="1F10EA9E" w14:textId="77777777" w:rsidR="005F3078" w:rsidRPr="00B95A06" w:rsidRDefault="005F3078" w:rsidP="00050432">
            <w:pPr>
              <w:pStyle w:val="Tabletext"/>
              <w:jc w:val="center"/>
            </w:pPr>
          </w:p>
          <w:p w14:paraId="6705790D" w14:textId="77777777" w:rsidR="005F3078" w:rsidRPr="00B95A06" w:rsidRDefault="005F3078" w:rsidP="00050432">
            <w:pPr>
              <w:pStyle w:val="Tabletext"/>
              <w:jc w:val="center"/>
            </w:pPr>
          </w:p>
          <w:p w14:paraId="5801D6C4" w14:textId="77777777" w:rsidR="005F3078" w:rsidRPr="00B95A06" w:rsidRDefault="005F3078" w:rsidP="00050432">
            <w:pPr>
              <w:pStyle w:val="Tabletext"/>
              <w:jc w:val="center"/>
            </w:pPr>
          </w:p>
          <w:p w14:paraId="5998FE62" w14:textId="77777777" w:rsidR="005F3078" w:rsidRPr="00B95A06" w:rsidRDefault="005F3078" w:rsidP="00050432">
            <w:pPr>
              <w:pStyle w:val="Tabletext"/>
              <w:jc w:val="center"/>
            </w:pPr>
          </w:p>
          <w:p w14:paraId="5D63E5FE" w14:textId="77777777" w:rsidR="005F3078" w:rsidRPr="00B95A06" w:rsidRDefault="005F3078" w:rsidP="00050432">
            <w:pPr>
              <w:pStyle w:val="Tabletext"/>
              <w:jc w:val="center"/>
            </w:pPr>
          </w:p>
          <w:p w14:paraId="5C7B2CCB" w14:textId="77777777" w:rsidR="005F3078" w:rsidRPr="00B95A06" w:rsidRDefault="005F3078" w:rsidP="00050432">
            <w:pPr>
              <w:pStyle w:val="Tabletext"/>
              <w:jc w:val="center"/>
            </w:pPr>
          </w:p>
          <w:p w14:paraId="7C725AAF" w14:textId="77777777" w:rsidR="005F3078" w:rsidRPr="00B95A06" w:rsidRDefault="005F3078" w:rsidP="00050432">
            <w:pPr>
              <w:pStyle w:val="Tabletext"/>
              <w:jc w:val="center"/>
            </w:pPr>
          </w:p>
          <w:p w14:paraId="4A0DDDD7" w14:textId="77777777" w:rsidR="005F3078" w:rsidRPr="00B95A06" w:rsidRDefault="005F3078" w:rsidP="00050432">
            <w:pPr>
              <w:pStyle w:val="Tabletext"/>
              <w:jc w:val="center"/>
            </w:pPr>
            <w:r w:rsidRPr="00B95A06">
              <w:t>4.2.1</w:t>
            </w:r>
          </w:p>
          <w:p w14:paraId="11045B19" w14:textId="77777777" w:rsidR="005F3078" w:rsidRPr="00B95A06" w:rsidRDefault="005F3078" w:rsidP="00050432">
            <w:pPr>
              <w:pStyle w:val="Tabletext"/>
              <w:jc w:val="center"/>
            </w:pPr>
          </w:p>
          <w:p w14:paraId="6F278753" w14:textId="77777777" w:rsidR="005F3078" w:rsidRPr="00B95A06" w:rsidRDefault="005F3078" w:rsidP="00050432">
            <w:pPr>
              <w:pStyle w:val="Tabletext"/>
              <w:jc w:val="center"/>
            </w:pPr>
          </w:p>
        </w:tc>
        <w:tc>
          <w:tcPr>
            <w:tcW w:w="2430" w:type="dxa"/>
          </w:tcPr>
          <w:p w14:paraId="5A7F72A9" w14:textId="77777777" w:rsidR="005F3078" w:rsidRPr="00B95A06" w:rsidRDefault="005F3078" w:rsidP="00050432">
            <w:pPr>
              <w:pStyle w:val="Tabletext"/>
            </w:pPr>
            <w:r w:rsidRPr="00B95A06">
              <w:lastRenderedPageBreak/>
              <w:t>Brandon Mitchell</w:t>
            </w:r>
          </w:p>
          <w:p w14:paraId="665EB2CE" w14:textId="77777777" w:rsidR="005F3078" w:rsidRPr="00B95A06" w:rsidRDefault="005F3078" w:rsidP="00050432">
            <w:pPr>
              <w:pStyle w:val="Tabletext"/>
            </w:pPr>
          </w:p>
          <w:p w14:paraId="59FE7AE0" w14:textId="77777777" w:rsidR="005F3078" w:rsidRPr="00B95A06" w:rsidRDefault="005F3078" w:rsidP="00050432">
            <w:pPr>
              <w:pStyle w:val="Tabletext"/>
            </w:pPr>
            <w:r w:rsidRPr="00B95A06">
              <w:t>Brandon Mitchell</w:t>
            </w:r>
          </w:p>
          <w:p w14:paraId="12BCCEC0" w14:textId="77777777" w:rsidR="005F3078" w:rsidRPr="00B95A06" w:rsidRDefault="005F3078" w:rsidP="00050432">
            <w:pPr>
              <w:pStyle w:val="Tabletext"/>
            </w:pPr>
          </w:p>
          <w:p w14:paraId="70545A63" w14:textId="77777777" w:rsidR="005F3078" w:rsidRPr="00B95A06" w:rsidRDefault="005F3078" w:rsidP="00050432">
            <w:pPr>
              <w:pStyle w:val="Tabletext"/>
            </w:pPr>
          </w:p>
          <w:p w14:paraId="6F1C8278" w14:textId="77777777" w:rsidR="005F3078" w:rsidRPr="00B95A06" w:rsidRDefault="005F3078" w:rsidP="00050432">
            <w:pPr>
              <w:pStyle w:val="Tabletext"/>
            </w:pPr>
          </w:p>
          <w:p w14:paraId="33C63533" w14:textId="77777777" w:rsidR="005F3078" w:rsidRPr="00B95A06" w:rsidRDefault="005F3078" w:rsidP="00050432">
            <w:pPr>
              <w:pStyle w:val="Tabletext"/>
            </w:pPr>
          </w:p>
          <w:p w14:paraId="55F3A5E4" w14:textId="77777777" w:rsidR="005F3078" w:rsidRPr="00B95A06" w:rsidRDefault="005F3078" w:rsidP="00050432">
            <w:pPr>
              <w:pStyle w:val="Tabletext"/>
            </w:pPr>
            <w:r w:rsidRPr="00B95A06">
              <w:t>Brandon Mitchell</w:t>
            </w:r>
          </w:p>
          <w:p w14:paraId="7F2FF6CA" w14:textId="77777777" w:rsidR="005F3078" w:rsidRDefault="005F3078" w:rsidP="00050432">
            <w:pPr>
              <w:pStyle w:val="Tabletext"/>
            </w:pPr>
          </w:p>
          <w:p w14:paraId="6E1B90DA" w14:textId="77777777" w:rsidR="005F3078" w:rsidRDefault="005F3078" w:rsidP="00050432">
            <w:pPr>
              <w:pStyle w:val="Tabletext"/>
            </w:pPr>
          </w:p>
          <w:p w14:paraId="3290E392" w14:textId="77777777" w:rsidR="005F3078" w:rsidRPr="00B95A06" w:rsidRDefault="005F3078" w:rsidP="00050432">
            <w:pPr>
              <w:pStyle w:val="Tabletext"/>
            </w:pPr>
          </w:p>
          <w:p w14:paraId="7B7732EC" w14:textId="77777777" w:rsidR="005F3078" w:rsidRPr="00B95A06" w:rsidRDefault="005F3078" w:rsidP="00050432">
            <w:pPr>
              <w:pStyle w:val="Tabletext"/>
            </w:pPr>
            <w:r w:rsidRPr="00B95A06">
              <w:t>Brandon Mitchell</w:t>
            </w:r>
          </w:p>
          <w:p w14:paraId="26E9949A" w14:textId="77777777" w:rsidR="005F3078" w:rsidRPr="00B95A06" w:rsidRDefault="005F3078" w:rsidP="00050432">
            <w:pPr>
              <w:pStyle w:val="Tabletext"/>
            </w:pPr>
          </w:p>
          <w:p w14:paraId="69F69E00" w14:textId="77777777" w:rsidR="005F3078" w:rsidRPr="00B95A06" w:rsidRDefault="005F3078" w:rsidP="00050432">
            <w:pPr>
              <w:pStyle w:val="Tabletext"/>
            </w:pPr>
          </w:p>
          <w:p w14:paraId="35185FD6" w14:textId="77777777" w:rsidR="005F3078" w:rsidRPr="00B95A06" w:rsidRDefault="005F3078" w:rsidP="00050432">
            <w:pPr>
              <w:pStyle w:val="Tabletext"/>
            </w:pPr>
          </w:p>
          <w:p w14:paraId="0321558F" w14:textId="77777777" w:rsidR="005F3078" w:rsidRPr="00B95A06" w:rsidRDefault="005F3078" w:rsidP="00050432">
            <w:pPr>
              <w:pStyle w:val="Tabletext"/>
            </w:pPr>
          </w:p>
          <w:p w14:paraId="30DC06FF" w14:textId="77777777" w:rsidR="005F3078" w:rsidRPr="00B95A06" w:rsidRDefault="005F3078" w:rsidP="00050432">
            <w:pPr>
              <w:pStyle w:val="Tabletext"/>
            </w:pPr>
          </w:p>
          <w:p w14:paraId="04053963" w14:textId="77777777" w:rsidR="005F3078" w:rsidRPr="00B95A06" w:rsidRDefault="005F3078" w:rsidP="00050432">
            <w:pPr>
              <w:pStyle w:val="Tabletext"/>
            </w:pPr>
          </w:p>
          <w:p w14:paraId="57773FCA" w14:textId="77777777" w:rsidR="005F3078" w:rsidRPr="00B95A06" w:rsidRDefault="005F3078" w:rsidP="00050432">
            <w:pPr>
              <w:pStyle w:val="Tabletext"/>
            </w:pPr>
          </w:p>
          <w:p w14:paraId="14D70466" w14:textId="77777777" w:rsidR="005F3078" w:rsidRPr="00B95A06" w:rsidRDefault="005F3078" w:rsidP="00050432">
            <w:pPr>
              <w:pStyle w:val="Tabletext"/>
            </w:pPr>
          </w:p>
          <w:p w14:paraId="17D072A2" w14:textId="77777777" w:rsidR="005F3078" w:rsidRPr="00B95A06" w:rsidRDefault="005F3078" w:rsidP="00050432">
            <w:pPr>
              <w:pStyle w:val="Tabletext"/>
            </w:pPr>
          </w:p>
          <w:p w14:paraId="32CA5F75" w14:textId="77777777" w:rsidR="005F3078" w:rsidRPr="00B95A06" w:rsidRDefault="005F3078" w:rsidP="00050432">
            <w:pPr>
              <w:pStyle w:val="Tabletext"/>
            </w:pPr>
          </w:p>
          <w:p w14:paraId="18BCE499" w14:textId="77777777" w:rsidR="005F3078" w:rsidRPr="00B95A06" w:rsidRDefault="005F3078" w:rsidP="00050432">
            <w:pPr>
              <w:pStyle w:val="Tabletext"/>
            </w:pPr>
          </w:p>
          <w:p w14:paraId="219A73F0" w14:textId="77777777" w:rsidR="005F3078" w:rsidRPr="00B95A06" w:rsidRDefault="005F3078" w:rsidP="00050432">
            <w:pPr>
              <w:pStyle w:val="Tabletext"/>
            </w:pPr>
          </w:p>
          <w:p w14:paraId="3D5E7410" w14:textId="77777777" w:rsidR="005F3078" w:rsidRPr="00B95A06" w:rsidRDefault="005F3078" w:rsidP="00050432">
            <w:pPr>
              <w:pStyle w:val="Tabletext"/>
            </w:pPr>
          </w:p>
          <w:p w14:paraId="6B97544A" w14:textId="77777777" w:rsidR="005F3078" w:rsidRPr="00B95A06" w:rsidRDefault="005F3078" w:rsidP="00050432">
            <w:pPr>
              <w:pStyle w:val="Tabletext"/>
            </w:pPr>
          </w:p>
          <w:p w14:paraId="278989DA" w14:textId="77777777" w:rsidR="005F3078" w:rsidRPr="00B95A06" w:rsidRDefault="005F3078" w:rsidP="00050432">
            <w:pPr>
              <w:pStyle w:val="Tabletext"/>
            </w:pPr>
          </w:p>
          <w:p w14:paraId="627A4A7B" w14:textId="77777777" w:rsidR="005F3078" w:rsidRPr="00B95A06" w:rsidRDefault="005F3078" w:rsidP="00050432">
            <w:pPr>
              <w:pStyle w:val="Tabletext"/>
            </w:pPr>
          </w:p>
          <w:p w14:paraId="08884C2B" w14:textId="77777777" w:rsidR="005F3078" w:rsidRPr="00B95A06" w:rsidRDefault="005F3078" w:rsidP="00050432">
            <w:pPr>
              <w:pStyle w:val="Tabletext"/>
            </w:pPr>
          </w:p>
          <w:p w14:paraId="6FDECE48" w14:textId="77777777" w:rsidR="005F3078" w:rsidRPr="00B95A06" w:rsidRDefault="005F3078" w:rsidP="00050432">
            <w:pPr>
              <w:pStyle w:val="Tabletext"/>
            </w:pPr>
          </w:p>
          <w:p w14:paraId="519C96FE" w14:textId="77777777" w:rsidR="005F3078" w:rsidRPr="00B95A06" w:rsidRDefault="005F3078" w:rsidP="00050432">
            <w:pPr>
              <w:pStyle w:val="Tabletext"/>
            </w:pPr>
          </w:p>
          <w:p w14:paraId="7F596B68" w14:textId="77777777" w:rsidR="005F3078" w:rsidRPr="00B95A06" w:rsidRDefault="005F3078" w:rsidP="00050432">
            <w:pPr>
              <w:pStyle w:val="Tabletext"/>
            </w:pPr>
          </w:p>
          <w:p w14:paraId="247A6C85" w14:textId="77777777" w:rsidR="005F3078" w:rsidRPr="00B95A06" w:rsidRDefault="005F3078" w:rsidP="00050432">
            <w:pPr>
              <w:pStyle w:val="Tabletext"/>
            </w:pPr>
          </w:p>
          <w:p w14:paraId="07A1E7FC" w14:textId="77777777" w:rsidR="005F3078" w:rsidRPr="00B95A06" w:rsidRDefault="005F3078" w:rsidP="00050432">
            <w:pPr>
              <w:pStyle w:val="Tabletext"/>
            </w:pPr>
          </w:p>
          <w:p w14:paraId="694D74D4" w14:textId="77777777" w:rsidR="005F3078" w:rsidRPr="00B95A06" w:rsidRDefault="005F3078" w:rsidP="00050432">
            <w:pPr>
              <w:pStyle w:val="Tabletext"/>
            </w:pPr>
          </w:p>
          <w:p w14:paraId="5B87D164" w14:textId="77777777" w:rsidR="005F3078" w:rsidRPr="00B95A06" w:rsidRDefault="005F3078" w:rsidP="00050432">
            <w:pPr>
              <w:pStyle w:val="Tabletext"/>
            </w:pPr>
          </w:p>
          <w:p w14:paraId="0478C425" w14:textId="77777777" w:rsidR="005F3078" w:rsidRPr="00B95A06" w:rsidRDefault="005F3078" w:rsidP="00050432">
            <w:pPr>
              <w:pStyle w:val="Tabletext"/>
            </w:pPr>
          </w:p>
          <w:p w14:paraId="2809789D" w14:textId="77777777" w:rsidR="005F3078" w:rsidRPr="00B95A06" w:rsidRDefault="005F3078" w:rsidP="00050432">
            <w:pPr>
              <w:pStyle w:val="Tabletext"/>
            </w:pPr>
          </w:p>
          <w:p w14:paraId="0E64E938" w14:textId="77777777" w:rsidR="005F3078" w:rsidRPr="00B95A06" w:rsidRDefault="005F3078" w:rsidP="00050432">
            <w:pPr>
              <w:pStyle w:val="Tabletext"/>
            </w:pPr>
          </w:p>
          <w:p w14:paraId="5053B613" w14:textId="77777777" w:rsidR="005F3078" w:rsidRPr="00B95A06" w:rsidRDefault="005F3078" w:rsidP="00050432">
            <w:pPr>
              <w:pStyle w:val="Tabletext"/>
            </w:pPr>
          </w:p>
          <w:p w14:paraId="367CE19A" w14:textId="77777777" w:rsidR="005F3078" w:rsidRPr="00B95A06" w:rsidRDefault="005F3078" w:rsidP="00050432">
            <w:pPr>
              <w:pStyle w:val="Tabletext"/>
            </w:pPr>
          </w:p>
          <w:p w14:paraId="6FE79D98" w14:textId="77777777" w:rsidR="005F3078" w:rsidRPr="00B95A06" w:rsidRDefault="005F3078" w:rsidP="00050432">
            <w:pPr>
              <w:pStyle w:val="Tabletext"/>
            </w:pPr>
          </w:p>
          <w:p w14:paraId="2395C974" w14:textId="77777777" w:rsidR="005F3078" w:rsidRPr="00B95A06" w:rsidRDefault="005F3078" w:rsidP="00050432">
            <w:pPr>
              <w:pStyle w:val="Tabletext"/>
            </w:pPr>
          </w:p>
          <w:p w14:paraId="445E3D15" w14:textId="77777777" w:rsidR="005F3078" w:rsidRPr="00B95A06" w:rsidRDefault="005F3078" w:rsidP="00050432">
            <w:pPr>
              <w:pStyle w:val="Tabletext"/>
            </w:pPr>
          </w:p>
          <w:p w14:paraId="6E5A3594" w14:textId="77777777" w:rsidR="005F3078" w:rsidRPr="00B95A06" w:rsidRDefault="005F3078" w:rsidP="00050432">
            <w:pPr>
              <w:pStyle w:val="Tabletext"/>
            </w:pPr>
          </w:p>
          <w:p w14:paraId="15C65EA3" w14:textId="77777777" w:rsidR="005F3078" w:rsidRPr="00B95A06" w:rsidRDefault="005F3078" w:rsidP="00050432">
            <w:pPr>
              <w:pStyle w:val="Tabletext"/>
            </w:pPr>
          </w:p>
          <w:p w14:paraId="76294E08" w14:textId="77777777" w:rsidR="005F3078" w:rsidRPr="00B95A06" w:rsidRDefault="005F3078" w:rsidP="00050432">
            <w:pPr>
              <w:pStyle w:val="Tabletext"/>
            </w:pPr>
          </w:p>
          <w:p w14:paraId="29A3794D" w14:textId="77777777" w:rsidR="005F3078" w:rsidRPr="00B95A06" w:rsidRDefault="005F3078" w:rsidP="00050432">
            <w:pPr>
              <w:pStyle w:val="Tabletext"/>
            </w:pPr>
          </w:p>
          <w:p w14:paraId="7F714421" w14:textId="77777777" w:rsidR="005F3078" w:rsidRPr="00B95A06" w:rsidRDefault="005F3078" w:rsidP="00050432">
            <w:pPr>
              <w:pStyle w:val="Tabletext"/>
            </w:pPr>
            <w:r w:rsidRPr="00B95A06">
              <w:t>Ashley Shirk</w:t>
            </w:r>
          </w:p>
        </w:tc>
        <w:tc>
          <w:tcPr>
            <w:tcW w:w="7110" w:type="dxa"/>
          </w:tcPr>
          <w:p w14:paraId="374F98EE" w14:textId="77777777" w:rsidR="005F3078" w:rsidRPr="00B95A06" w:rsidRDefault="005F3078" w:rsidP="00050432">
            <w:pPr>
              <w:pStyle w:val="Tabletext"/>
            </w:pPr>
            <w:r w:rsidRPr="00B95A06">
              <w:lastRenderedPageBreak/>
              <w:t>DOC 0393: Corrected the IRS Reconcilement field order</w:t>
            </w:r>
          </w:p>
          <w:p w14:paraId="03AAAE84" w14:textId="77777777" w:rsidR="005F3078" w:rsidRPr="00B95A06" w:rsidRDefault="005F3078" w:rsidP="00050432">
            <w:pPr>
              <w:pStyle w:val="Tabletext"/>
            </w:pPr>
          </w:p>
          <w:p w14:paraId="45F5BF71" w14:textId="77777777" w:rsidR="005F3078" w:rsidRPr="00B95A06" w:rsidRDefault="005F3078" w:rsidP="00050432">
            <w:pPr>
              <w:pStyle w:val="Tabletext"/>
            </w:pPr>
            <w:r w:rsidRPr="00B95A06">
              <w:t>DOC 0393: Added a table in Appendix A to represent translation of the ACH Transaction Code to the Savings Bonds Owner Type.</w:t>
            </w:r>
          </w:p>
          <w:p w14:paraId="7FBE2272" w14:textId="77777777" w:rsidR="005F3078" w:rsidRPr="00B95A06" w:rsidRDefault="005F3078" w:rsidP="00050432">
            <w:pPr>
              <w:pStyle w:val="Tabletext"/>
            </w:pPr>
          </w:p>
          <w:p w14:paraId="3C3C6BCC" w14:textId="77777777" w:rsidR="005F3078" w:rsidRPr="00B95A06" w:rsidRDefault="005F3078" w:rsidP="00050432">
            <w:pPr>
              <w:pStyle w:val="Tabletext"/>
            </w:pPr>
            <w:r w:rsidRPr="00B95A06">
              <w:t>Grammar and punctuation corrections.</w:t>
            </w:r>
          </w:p>
          <w:p w14:paraId="750038AA" w14:textId="77777777" w:rsidR="005F3078" w:rsidRPr="00B95A06" w:rsidRDefault="005F3078" w:rsidP="00050432">
            <w:pPr>
              <w:pStyle w:val="Tabletext"/>
            </w:pPr>
          </w:p>
          <w:p w14:paraId="248ABD82" w14:textId="77777777" w:rsidR="005F3078" w:rsidRPr="00B95A06" w:rsidRDefault="005F3078" w:rsidP="00050432">
            <w:pPr>
              <w:pStyle w:val="Tabletext"/>
            </w:pPr>
            <w:r w:rsidRPr="00B95A06">
              <w:t>DOC 0393:</w:t>
            </w:r>
          </w:p>
          <w:p w14:paraId="7994DF7E" w14:textId="77777777" w:rsidR="005F3078" w:rsidRPr="00B95A06" w:rsidRDefault="005F3078" w:rsidP="00050432">
            <w:pPr>
              <w:pStyle w:val="Tabletext"/>
            </w:pPr>
            <w:r w:rsidRPr="00B95A06">
              <w:t>Removed the Garnishment Indicator from the ACH Schedule Header Record (Field #11) and in Appendix B Glossary of Terms.</w:t>
            </w:r>
          </w:p>
          <w:p w14:paraId="5F4ED89C" w14:textId="77777777" w:rsidR="005F3078" w:rsidRPr="00B95A06" w:rsidRDefault="005F3078" w:rsidP="00050432">
            <w:pPr>
              <w:pStyle w:val="Tabletext"/>
            </w:pPr>
          </w:p>
          <w:p w14:paraId="6ED8D1FA" w14:textId="77777777" w:rsidR="005F3078" w:rsidRPr="00B95A06" w:rsidRDefault="005F3078" w:rsidP="00050432">
            <w:pPr>
              <w:pStyle w:val="Tabletext"/>
            </w:pPr>
            <w:r w:rsidRPr="00B95A06">
              <w:t>In Appendix C – Agency Specific Values, added the SSA Allotments Reconcilement File table for Custom Agency Rule “SSA-A”.</w:t>
            </w:r>
          </w:p>
          <w:p w14:paraId="0EFC66F3" w14:textId="77777777" w:rsidR="005F3078" w:rsidRPr="00B95A06" w:rsidRDefault="005F3078" w:rsidP="00050432">
            <w:pPr>
              <w:pStyle w:val="Tabletext"/>
            </w:pPr>
          </w:p>
          <w:p w14:paraId="040626F6" w14:textId="77777777" w:rsidR="005F3078" w:rsidRPr="00B95A06" w:rsidRDefault="005F3078" w:rsidP="00050432">
            <w:pPr>
              <w:pStyle w:val="Tabletext"/>
            </w:pPr>
          </w:p>
          <w:p w14:paraId="7B11650F" w14:textId="77777777" w:rsidR="005F3078" w:rsidRPr="00B95A06" w:rsidRDefault="005F3078" w:rsidP="00050432">
            <w:pPr>
              <w:pStyle w:val="Tabletext"/>
            </w:pPr>
            <w:r w:rsidRPr="00B95A06">
              <w:t>Savings Bonds Orders Updates</w:t>
            </w:r>
          </w:p>
          <w:p w14:paraId="655EEB68" w14:textId="77777777" w:rsidR="005F3078" w:rsidRPr="00B95A06" w:rsidRDefault="005F3078" w:rsidP="00050432">
            <w:pPr>
              <w:pStyle w:val="Tabletext"/>
            </w:pPr>
          </w:p>
          <w:p w14:paraId="0579D179" w14:textId="77777777" w:rsidR="005F3078" w:rsidRPr="00B95A06" w:rsidRDefault="005F3078" w:rsidP="00050432">
            <w:pPr>
              <w:pStyle w:val="Tabletext"/>
            </w:pPr>
            <w:r w:rsidRPr="00B95A06">
              <w:t>Added SnAP in the Downstream System Column for the following fields:</w:t>
            </w:r>
          </w:p>
          <w:p w14:paraId="2D65B685" w14:textId="77777777" w:rsidR="005F3078" w:rsidRPr="00B95A06" w:rsidRDefault="005F3078" w:rsidP="00050432">
            <w:pPr>
              <w:pStyle w:val="Tabletext"/>
            </w:pPr>
          </w:p>
          <w:p w14:paraId="3217E28F" w14:textId="77777777" w:rsidR="005F3078" w:rsidRPr="00B95A06" w:rsidRDefault="005F3078" w:rsidP="00050432">
            <w:pPr>
              <w:pStyle w:val="Tabletext"/>
            </w:pPr>
            <w:r w:rsidRPr="00B95A06">
              <w:t>ACH Header Record</w:t>
            </w:r>
          </w:p>
          <w:p w14:paraId="595B6469" w14:textId="77777777" w:rsidR="005F3078" w:rsidRPr="00B95A06" w:rsidRDefault="005F3078" w:rsidP="00050432">
            <w:pPr>
              <w:pStyle w:val="Tabletext"/>
            </w:pPr>
            <w:r w:rsidRPr="00B95A06">
              <w:t>Agency Location Code</w:t>
            </w:r>
          </w:p>
          <w:p w14:paraId="2227EF88" w14:textId="77777777" w:rsidR="005F3078" w:rsidRPr="00B95A06" w:rsidRDefault="005F3078" w:rsidP="00050432">
            <w:pPr>
              <w:pStyle w:val="Tabletext"/>
            </w:pPr>
            <w:r w:rsidRPr="00B95A06">
              <w:t>Schedule Number</w:t>
            </w:r>
          </w:p>
          <w:p w14:paraId="711CF0A5" w14:textId="77777777" w:rsidR="005F3078" w:rsidRPr="00B95A06" w:rsidRDefault="005F3078" w:rsidP="00050432">
            <w:pPr>
              <w:pStyle w:val="Tabletext"/>
            </w:pPr>
          </w:p>
          <w:p w14:paraId="7E48EBA4" w14:textId="77777777" w:rsidR="005F3078" w:rsidRPr="00B95A06" w:rsidRDefault="005F3078" w:rsidP="00050432">
            <w:pPr>
              <w:pStyle w:val="Tabletext"/>
            </w:pPr>
            <w:r w:rsidRPr="00B95A06">
              <w:lastRenderedPageBreak/>
              <w:t>In the ACH Payments Data Record, the Depositor Account Number will equal “BONDS”. This will be the identified to indicate the Payment is a Savings Bonds Order.</w:t>
            </w:r>
          </w:p>
          <w:p w14:paraId="4E84DC9A" w14:textId="77777777" w:rsidR="005F3078" w:rsidRPr="00B95A06" w:rsidRDefault="005F3078" w:rsidP="00050432">
            <w:pPr>
              <w:pStyle w:val="Tabletext"/>
            </w:pPr>
          </w:p>
          <w:p w14:paraId="5A0FDAAF" w14:textId="77777777" w:rsidR="005F3078" w:rsidRPr="00B95A06" w:rsidRDefault="005F3078" w:rsidP="00050432">
            <w:pPr>
              <w:pStyle w:val="Tabletext"/>
            </w:pPr>
            <w:r w:rsidRPr="00B95A06">
              <w:t>ACH Payment Data Record (added SnAP)</w:t>
            </w:r>
          </w:p>
          <w:p w14:paraId="2D454424" w14:textId="77777777" w:rsidR="005F3078" w:rsidRPr="00B95A06" w:rsidRDefault="005F3078" w:rsidP="00050432">
            <w:pPr>
              <w:pStyle w:val="Tabletext"/>
            </w:pPr>
            <w:r w:rsidRPr="00B95A06">
              <w:t>PayeeIdentifer</w:t>
            </w:r>
          </w:p>
          <w:p w14:paraId="5553E761" w14:textId="77777777" w:rsidR="005F3078" w:rsidRPr="00B95A06" w:rsidRDefault="005F3078" w:rsidP="00050432">
            <w:pPr>
              <w:pStyle w:val="Tabletext"/>
            </w:pPr>
            <w:r w:rsidRPr="00B95A06">
              <w:t>AddressLine_1</w:t>
            </w:r>
          </w:p>
          <w:p w14:paraId="0EE046F6" w14:textId="77777777" w:rsidR="005F3078" w:rsidRPr="00B95A06" w:rsidRDefault="005F3078" w:rsidP="00050432">
            <w:pPr>
              <w:pStyle w:val="Tabletext"/>
            </w:pPr>
            <w:r w:rsidRPr="00B95A06">
              <w:t>AddressLine_2</w:t>
            </w:r>
          </w:p>
          <w:p w14:paraId="4D0F1339" w14:textId="77777777" w:rsidR="005F3078" w:rsidRPr="00B95A06" w:rsidRDefault="005F3078" w:rsidP="00050432">
            <w:pPr>
              <w:pStyle w:val="Tabletext"/>
            </w:pPr>
          </w:p>
          <w:p w14:paraId="566152F7" w14:textId="77777777" w:rsidR="005F3078" w:rsidRPr="00B95A06" w:rsidRDefault="005F3078" w:rsidP="00050432">
            <w:pPr>
              <w:pStyle w:val="Tabletext"/>
            </w:pPr>
            <w:r w:rsidRPr="00B95A06">
              <w:t>Added a table to Appendix B with the breakdown of the Reconcilement field rules if Custom Agency Rule ID = “IRS” and Depositor Account Number = “BONDS”.</w:t>
            </w:r>
          </w:p>
          <w:p w14:paraId="6EB89EBA" w14:textId="77777777" w:rsidR="005F3078" w:rsidRPr="00B95A06" w:rsidRDefault="005F3078" w:rsidP="00050432">
            <w:pPr>
              <w:pStyle w:val="Tabletext"/>
            </w:pPr>
          </w:p>
          <w:p w14:paraId="3BAE2CF9" w14:textId="77777777" w:rsidR="005F3078" w:rsidRPr="00B95A06" w:rsidRDefault="005F3078" w:rsidP="00050432">
            <w:pPr>
              <w:pStyle w:val="Tabletext"/>
            </w:pPr>
            <w:r w:rsidRPr="00B95A06">
              <w:t>The following are new fields that will need to be added to PAM:</w:t>
            </w:r>
          </w:p>
          <w:p w14:paraId="24001969" w14:textId="77777777" w:rsidR="005F3078" w:rsidRPr="00B95A06" w:rsidRDefault="005F3078" w:rsidP="00050432">
            <w:pPr>
              <w:pStyle w:val="Tabletext"/>
            </w:pPr>
            <w:r w:rsidRPr="00B95A06">
              <w:t>Bond Name 1</w:t>
            </w:r>
          </w:p>
          <w:p w14:paraId="32DB9987" w14:textId="77777777" w:rsidR="005F3078" w:rsidRPr="00B95A06" w:rsidRDefault="005F3078" w:rsidP="00050432">
            <w:pPr>
              <w:pStyle w:val="Tabletext"/>
            </w:pPr>
            <w:r w:rsidRPr="00B95A06">
              <w:t>Bond REG Code</w:t>
            </w:r>
          </w:p>
          <w:p w14:paraId="2D9D955A" w14:textId="77777777" w:rsidR="005F3078" w:rsidRPr="00B95A06" w:rsidRDefault="005F3078" w:rsidP="00050432">
            <w:pPr>
              <w:pStyle w:val="Tabletext"/>
            </w:pPr>
            <w:r w:rsidRPr="00B95A06">
              <w:t>Bond Name 2</w:t>
            </w:r>
          </w:p>
          <w:p w14:paraId="11777836" w14:textId="77777777" w:rsidR="005F3078" w:rsidRPr="00B95A06" w:rsidRDefault="005F3078" w:rsidP="00050432">
            <w:pPr>
              <w:pStyle w:val="Tabletext"/>
            </w:pPr>
          </w:p>
          <w:p w14:paraId="2F4B7347" w14:textId="77777777" w:rsidR="005F3078" w:rsidRPr="00B95A06" w:rsidRDefault="005F3078" w:rsidP="00050432">
            <w:pPr>
              <w:pStyle w:val="Tabletext"/>
            </w:pPr>
            <w:r w:rsidRPr="00B95A06">
              <w:t>DOC 0393:</w:t>
            </w:r>
          </w:p>
          <w:p w14:paraId="7C924574" w14:textId="77777777" w:rsidR="005F3078" w:rsidRPr="00B95A06" w:rsidRDefault="005F3078" w:rsidP="00050432">
            <w:pPr>
              <w:pStyle w:val="Tabletext"/>
            </w:pPr>
            <w:r w:rsidRPr="00B95A06">
              <w:t>Updated validation note in AgencyAccountIdentifier in the Check Record to match validation note found in AgencyAccountIdentifier in ACH Record.</w:t>
            </w:r>
          </w:p>
          <w:p w14:paraId="127F6B1B" w14:textId="77777777" w:rsidR="005F3078" w:rsidRPr="00B95A06" w:rsidRDefault="005F3078" w:rsidP="00050432">
            <w:pPr>
              <w:pStyle w:val="Tabletext"/>
            </w:pPr>
          </w:p>
          <w:p w14:paraId="3D3C96F1" w14:textId="77777777" w:rsidR="005F3078" w:rsidRPr="00B95A06" w:rsidRDefault="005F3078" w:rsidP="00050432">
            <w:pPr>
              <w:pStyle w:val="Tabletext"/>
            </w:pPr>
            <w:r w:rsidRPr="00B95A06">
              <w:t xml:space="preserve"> Changes from RAD session on 3/7/12: </w:t>
            </w:r>
          </w:p>
          <w:p w14:paraId="587774DD" w14:textId="77777777" w:rsidR="005F3078" w:rsidRPr="00B95A06" w:rsidRDefault="005F3078" w:rsidP="00050432">
            <w:pPr>
              <w:pStyle w:val="Tabletext"/>
            </w:pPr>
          </w:p>
          <w:p w14:paraId="79CB2FE7" w14:textId="77777777" w:rsidR="005F3078" w:rsidRPr="00B95A06" w:rsidRDefault="005F3078" w:rsidP="00050432">
            <w:pPr>
              <w:pStyle w:val="Tabletext"/>
            </w:pPr>
            <w:r w:rsidRPr="00B95A06">
              <w:t>In the Check and ACH Records, changed type for PaymentRecipientTINIndicator, SecondaryPayeeTINIndicator, and AmountEligibleforOffset to AN because blanks are allowed.</w:t>
            </w:r>
          </w:p>
          <w:p w14:paraId="02F9A729" w14:textId="77777777" w:rsidR="005F3078" w:rsidRPr="00B95A06" w:rsidRDefault="005F3078" w:rsidP="00050432">
            <w:pPr>
              <w:pStyle w:val="Tabletext"/>
            </w:pPr>
          </w:p>
          <w:p w14:paraId="3E8E7549" w14:textId="77777777" w:rsidR="005F3078" w:rsidRPr="00B95A06" w:rsidRDefault="005F3078" w:rsidP="00050432">
            <w:pPr>
              <w:pStyle w:val="Tabletext"/>
            </w:pPr>
            <w:r w:rsidRPr="00B95A06">
              <w:lastRenderedPageBreak/>
              <w:t>Appendix C - Agency Specific Values: Updated note, use the Custom Agency</w:t>
            </w:r>
          </w:p>
          <w:p w14:paraId="7A363D7F" w14:textId="77777777" w:rsidR="005F3078" w:rsidRPr="00B95A06" w:rsidRDefault="005F3078" w:rsidP="00050432">
            <w:pPr>
              <w:pStyle w:val="Tabletext"/>
            </w:pPr>
            <w:r w:rsidRPr="00B95A06">
              <w:t>Rule ID to determine when to fill fields.</w:t>
            </w:r>
          </w:p>
          <w:p w14:paraId="0DE22906" w14:textId="77777777" w:rsidR="005F3078" w:rsidRPr="00B95A06" w:rsidRDefault="005F3078" w:rsidP="00050432">
            <w:pPr>
              <w:pStyle w:val="Tabletext"/>
            </w:pPr>
          </w:p>
          <w:p w14:paraId="384C96A2" w14:textId="77777777" w:rsidR="005F3078" w:rsidRPr="00B95A06" w:rsidRDefault="005F3078" w:rsidP="00050432">
            <w:pPr>
              <w:pStyle w:val="Tabletext"/>
            </w:pPr>
            <w:r w:rsidRPr="00B95A06">
              <w:t>Added separate table in the Reconcilement field for VA ACH payments.  VA ACH will not contain the Courtesy Code field.</w:t>
            </w:r>
          </w:p>
          <w:p w14:paraId="6D3B9B51" w14:textId="77777777" w:rsidR="005F3078" w:rsidRPr="00B95A06" w:rsidRDefault="005F3078" w:rsidP="00050432">
            <w:pPr>
              <w:pStyle w:val="Tabletext"/>
            </w:pPr>
          </w:p>
          <w:p w14:paraId="22C263CB" w14:textId="77777777" w:rsidR="005F3078" w:rsidRPr="00B95A06" w:rsidRDefault="005F3078" w:rsidP="00050432">
            <w:pPr>
              <w:pStyle w:val="Tabletext"/>
            </w:pPr>
            <w:r w:rsidRPr="00B95A06">
              <w:t>Map the TOP Eligibility Indicator to the Debt Bypass Indicator Code for IRS</w:t>
            </w:r>
          </w:p>
          <w:p w14:paraId="167B35D8" w14:textId="77777777" w:rsidR="005F3078" w:rsidRPr="00B95A06" w:rsidRDefault="005F3078" w:rsidP="00050432">
            <w:pPr>
              <w:pStyle w:val="Tabletext"/>
            </w:pPr>
            <w:r w:rsidRPr="00B95A06">
              <w:t>Payments.  Value is the same as the IRS Bypass Code, so use one field.</w:t>
            </w:r>
          </w:p>
          <w:p w14:paraId="0FCD63CE" w14:textId="77777777" w:rsidR="005F3078" w:rsidRPr="00B95A06" w:rsidRDefault="005F3078" w:rsidP="00050432">
            <w:pPr>
              <w:pStyle w:val="Tabletext"/>
            </w:pPr>
          </w:p>
          <w:p w14:paraId="557AA27D" w14:textId="77777777" w:rsidR="005F3078" w:rsidRPr="00B95A06" w:rsidRDefault="005F3078" w:rsidP="00050432">
            <w:pPr>
              <w:pStyle w:val="Tabletext"/>
            </w:pPr>
            <w:r w:rsidRPr="00B95A06">
              <w:t>Object Code in RRB Reconcilement field: updated stored name, should be Object Code instead of RRB Object Code.</w:t>
            </w:r>
          </w:p>
          <w:p w14:paraId="5CB86848" w14:textId="77777777" w:rsidR="005F3078" w:rsidRPr="00B95A06" w:rsidRDefault="005F3078" w:rsidP="00050432">
            <w:pPr>
              <w:pStyle w:val="Tabletext"/>
            </w:pPr>
          </w:p>
          <w:p w14:paraId="298567F3" w14:textId="77777777" w:rsidR="005F3078" w:rsidRPr="00B95A06" w:rsidRDefault="005F3078" w:rsidP="00050432">
            <w:pPr>
              <w:pStyle w:val="Tabletext"/>
            </w:pPr>
            <w:r w:rsidRPr="00B95A06">
              <w:t xml:space="preserve">Clarified note for the TIN Indicator Offset and Debt Bypass Indicator Code </w:t>
            </w:r>
          </w:p>
          <w:p w14:paraId="7DF1AE4A" w14:textId="77777777" w:rsidR="005F3078" w:rsidRPr="00B95A06" w:rsidRDefault="005F3078" w:rsidP="00050432">
            <w:pPr>
              <w:pStyle w:val="Tabletext"/>
            </w:pPr>
            <w:r w:rsidRPr="00B95A06">
              <w:t>fields to explain that the value in the reconcilement field should be used</w:t>
            </w:r>
          </w:p>
          <w:p w14:paraId="3BB844FE" w14:textId="77777777" w:rsidR="005F3078" w:rsidRPr="00B95A06" w:rsidRDefault="005F3078" w:rsidP="00050432">
            <w:pPr>
              <w:pStyle w:val="Tabletext"/>
            </w:pPr>
            <w:r w:rsidRPr="00B95A06">
              <w:t>when received instead of the value in the data record.</w:t>
            </w:r>
          </w:p>
          <w:p w14:paraId="273BA4B5" w14:textId="77777777" w:rsidR="005F3078" w:rsidRPr="00B95A06" w:rsidRDefault="005F3078" w:rsidP="00050432">
            <w:pPr>
              <w:pStyle w:val="Tabletext"/>
            </w:pPr>
          </w:p>
          <w:p w14:paraId="362A84D4" w14:textId="77777777" w:rsidR="005F3078" w:rsidRPr="00B95A06" w:rsidRDefault="005F3078" w:rsidP="00050432">
            <w:pPr>
              <w:pStyle w:val="Tabletext"/>
            </w:pPr>
            <w:r w:rsidRPr="00B95A06">
              <w:t>Added note to ACH Addendum Record, the record is required for IDD payments.</w:t>
            </w:r>
          </w:p>
          <w:p w14:paraId="18368106" w14:textId="77777777" w:rsidR="005F3078" w:rsidRPr="00B95A06" w:rsidRDefault="005F3078" w:rsidP="00050432">
            <w:pPr>
              <w:pStyle w:val="Tabletext"/>
            </w:pPr>
          </w:p>
          <w:p w14:paraId="7E008C02" w14:textId="77777777" w:rsidR="005F3078" w:rsidRPr="00B95A06" w:rsidRDefault="005F3078" w:rsidP="00050432">
            <w:pPr>
              <w:pStyle w:val="Tabletext"/>
            </w:pPr>
            <w:r w:rsidRPr="00B95A06">
              <w:t>Added error codes and validation rules to the following fields:</w:t>
            </w:r>
          </w:p>
          <w:p w14:paraId="760817D8" w14:textId="77777777" w:rsidR="005F3078" w:rsidRPr="00B95A06" w:rsidRDefault="005F3078" w:rsidP="00050432">
            <w:pPr>
              <w:pStyle w:val="Tabletext"/>
            </w:pPr>
          </w:p>
          <w:p w14:paraId="2F87A1B2" w14:textId="77777777" w:rsidR="005F3078" w:rsidRPr="00B95A06" w:rsidRDefault="005F3078" w:rsidP="00050432">
            <w:pPr>
              <w:pStyle w:val="Tabletext"/>
            </w:pPr>
            <w:r w:rsidRPr="00B95A06">
              <w:t>Amount Eligible for Offset, Secondary Payee TIN Indicator, Payment Recipient TIN Indicator, Payee Identifier, PayeeIdentifier_Secondary</w:t>
            </w:r>
          </w:p>
          <w:p w14:paraId="0152F69F" w14:textId="77777777" w:rsidR="005F3078" w:rsidRPr="00B95A06" w:rsidRDefault="005F3078" w:rsidP="00050432">
            <w:pPr>
              <w:pStyle w:val="Tabletext"/>
            </w:pPr>
          </w:p>
          <w:p w14:paraId="66CBD3C7" w14:textId="77777777" w:rsidR="005F3078" w:rsidRPr="00B95A06" w:rsidRDefault="005F3078" w:rsidP="00050432">
            <w:pPr>
              <w:pStyle w:val="Tabletext"/>
            </w:pPr>
            <w:r w:rsidRPr="00B95A06">
              <w:t>Updated notes in the General Structure of File section for clarification:</w:t>
            </w:r>
          </w:p>
          <w:p w14:paraId="348864F8" w14:textId="77777777" w:rsidR="005F3078" w:rsidRPr="00B95A06" w:rsidRDefault="005F3078" w:rsidP="00050432">
            <w:pPr>
              <w:pStyle w:val="Tabletext"/>
            </w:pPr>
            <w:r w:rsidRPr="00B95A06">
              <w:lastRenderedPageBreak/>
              <w:t xml:space="preserve">  </w:t>
            </w:r>
          </w:p>
          <w:p w14:paraId="6F963DB5" w14:textId="77777777" w:rsidR="005F3078" w:rsidRPr="00B95A06" w:rsidRDefault="005F3078" w:rsidP="00050432">
            <w:pPr>
              <w:pStyle w:val="Tabletext"/>
            </w:pPr>
            <w:r w:rsidRPr="00B95A06">
              <w:t>Records within the Check and ACH payment data records can be received in any order.</w:t>
            </w:r>
          </w:p>
          <w:p w14:paraId="71CA2AC2" w14:textId="77777777" w:rsidR="005F3078" w:rsidRPr="00B95A06" w:rsidRDefault="005F3078" w:rsidP="00050432">
            <w:pPr>
              <w:pStyle w:val="Tabletext"/>
            </w:pPr>
          </w:p>
          <w:p w14:paraId="73D744CB" w14:textId="77777777" w:rsidR="005F3078" w:rsidRPr="00B95A06" w:rsidRDefault="005F3078" w:rsidP="00050432">
            <w:pPr>
              <w:pStyle w:val="Tabletext"/>
            </w:pPr>
            <w:r w:rsidRPr="00B95A06">
              <w:t>The addenda record is required for IDD payments.</w:t>
            </w:r>
          </w:p>
          <w:p w14:paraId="24770460" w14:textId="77777777" w:rsidR="005F3078" w:rsidRPr="00B95A06" w:rsidRDefault="005F3078" w:rsidP="00050432">
            <w:pPr>
              <w:pStyle w:val="Tabletext"/>
            </w:pPr>
          </w:p>
        </w:tc>
        <w:tc>
          <w:tcPr>
            <w:tcW w:w="1710" w:type="dxa"/>
          </w:tcPr>
          <w:p w14:paraId="04EFAE9F" w14:textId="77777777" w:rsidR="005F3078" w:rsidRPr="00B95A06" w:rsidRDefault="005F3078" w:rsidP="00050432">
            <w:pPr>
              <w:pStyle w:val="Tabletext"/>
              <w:jc w:val="center"/>
            </w:pPr>
            <w:r w:rsidRPr="00B95A06">
              <w:lastRenderedPageBreak/>
              <w:t>05-17-2012</w:t>
            </w:r>
          </w:p>
          <w:p w14:paraId="7A0AB1C5" w14:textId="77777777" w:rsidR="005F3078" w:rsidRPr="00B95A06" w:rsidRDefault="005F3078" w:rsidP="00050432">
            <w:pPr>
              <w:pStyle w:val="Tabletext"/>
              <w:jc w:val="center"/>
            </w:pPr>
          </w:p>
          <w:p w14:paraId="0752D29F" w14:textId="77777777" w:rsidR="005F3078" w:rsidRPr="00B95A06" w:rsidRDefault="005F3078" w:rsidP="00050432">
            <w:pPr>
              <w:pStyle w:val="Tabletext"/>
              <w:jc w:val="center"/>
            </w:pPr>
          </w:p>
          <w:p w14:paraId="0F66E193" w14:textId="77777777" w:rsidR="005F3078" w:rsidRPr="00B95A06" w:rsidRDefault="005F3078" w:rsidP="00050432">
            <w:pPr>
              <w:pStyle w:val="Tabletext"/>
              <w:jc w:val="center"/>
            </w:pPr>
            <w:r w:rsidRPr="00B95A06">
              <w:t>05-09-2012</w:t>
            </w:r>
          </w:p>
          <w:p w14:paraId="78E886A3" w14:textId="77777777" w:rsidR="005F3078" w:rsidRPr="00B95A06" w:rsidRDefault="005F3078" w:rsidP="00050432">
            <w:pPr>
              <w:pStyle w:val="Tabletext"/>
              <w:jc w:val="center"/>
            </w:pPr>
          </w:p>
          <w:p w14:paraId="0B820AF0" w14:textId="77777777" w:rsidR="005F3078" w:rsidRPr="00B95A06" w:rsidRDefault="005F3078" w:rsidP="00050432">
            <w:pPr>
              <w:pStyle w:val="Tabletext"/>
              <w:jc w:val="center"/>
            </w:pPr>
          </w:p>
          <w:p w14:paraId="16EA4613" w14:textId="77777777" w:rsidR="005F3078" w:rsidRPr="00B95A06" w:rsidRDefault="005F3078" w:rsidP="00050432">
            <w:pPr>
              <w:pStyle w:val="Tabletext"/>
              <w:jc w:val="center"/>
            </w:pPr>
            <w:r w:rsidRPr="00B95A06">
              <w:br/>
              <w:t>05-02-2012</w:t>
            </w:r>
          </w:p>
          <w:p w14:paraId="348EF2D0" w14:textId="77777777" w:rsidR="005F3078" w:rsidRPr="00B95A06" w:rsidRDefault="005F3078" w:rsidP="00050432">
            <w:pPr>
              <w:pStyle w:val="Tabletext"/>
              <w:jc w:val="center"/>
            </w:pPr>
          </w:p>
          <w:p w14:paraId="6B05D9F8" w14:textId="77777777" w:rsidR="005F3078" w:rsidRDefault="005F3078" w:rsidP="00050432">
            <w:pPr>
              <w:pStyle w:val="Tabletext"/>
              <w:jc w:val="center"/>
            </w:pPr>
          </w:p>
          <w:p w14:paraId="5A87F913" w14:textId="77777777" w:rsidR="005F3078" w:rsidRDefault="005F3078" w:rsidP="00050432">
            <w:pPr>
              <w:pStyle w:val="Tabletext"/>
              <w:jc w:val="center"/>
            </w:pPr>
          </w:p>
          <w:p w14:paraId="2D6B4304" w14:textId="77777777" w:rsidR="005F3078" w:rsidRPr="00B95A06" w:rsidRDefault="005F3078" w:rsidP="00050432">
            <w:pPr>
              <w:pStyle w:val="Tabletext"/>
              <w:jc w:val="center"/>
            </w:pPr>
            <w:r w:rsidRPr="00B95A06">
              <w:t>4-30-2012</w:t>
            </w:r>
          </w:p>
          <w:p w14:paraId="06F6C6A0" w14:textId="77777777" w:rsidR="005F3078" w:rsidRPr="00B95A06" w:rsidRDefault="005F3078" w:rsidP="00050432">
            <w:pPr>
              <w:pStyle w:val="Tabletext"/>
              <w:jc w:val="center"/>
            </w:pPr>
          </w:p>
          <w:p w14:paraId="442E9741" w14:textId="77777777" w:rsidR="005F3078" w:rsidRPr="00B95A06" w:rsidRDefault="005F3078" w:rsidP="00050432">
            <w:pPr>
              <w:pStyle w:val="Tabletext"/>
              <w:jc w:val="center"/>
            </w:pPr>
          </w:p>
          <w:p w14:paraId="4A6D7C1E" w14:textId="77777777" w:rsidR="005F3078" w:rsidRPr="00B95A06" w:rsidRDefault="005F3078" w:rsidP="00050432">
            <w:pPr>
              <w:pStyle w:val="Tabletext"/>
              <w:jc w:val="center"/>
            </w:pPr>
          </w:p>
          <w:p w14:paraId="653F6D21" w14:textId="77777777" w:rsidR="005F3078" w:rsidRPr="00B95A06" w:rsidRDefault="005F3078" w:rsidP="00050432">
            <w:pPr>
              <w:pStyle w:val="Tabletext"/>
              <w:jc w:val="center"/>
            </w:pPr>
          </w:p>
          <w:p w14:paraId="4D4A69D9" w14:textId="77777777" w:rsidR="005F3078" w:rsidRPr="00B95A06" w:rsidRDefault="005F3078" w:rsidP="00050432">
            <w:pPr>
              <w:pStyle w:val="Tabletext"/>
              <w:jc w:val="center"/>
            </w:pPr>
          </w:p>
          <w:p w14:paraId="3ACB8206" w14:textId="77777777" w:rsidR="005F3078" w:rsidRPr="00B95A06" w:rsidRDefault="005F3078" w:rsidP="00050432">
            <w:pPr>
              <w:pStyle w:val="Tabletext"/>
              <w:jc w:val="center"/>
            </w:pPr>
          </w:p>
          <w:p w14:paraId="2C47F201" w14:textId="77777777" w:rsidR="005F3078" w:rsidRPr="00B95A06" w:rsidRDefault="005F3078" w:rsidP="00050432">
            <w:pPr>
              <w:pStyle w:val="Tabletext"/>
              <w:jc w:val="center"/>
            </w:pPr>
          </w:p>
          <w:p w14:paraId="5F1BD153" w14:textId="77777777" w:rsidR="005F3078" w:rsidRPr="00B95A06" w:rsidRDefault="005F3078" w:rsidP="00050432">
            <w:pPr>
              <w:pStyle w:val="Tabletext"/>
              <w:jc w:val="center"/>
            </w:pPr>
          </w:p>
          <w:p w14:paraId="493A4980" w14:textId="77777777" w:rsidR="005F3078" w:rsidRPr="00B95A06" w:rsidRDefault="005F3078" w:rsidP="00050432">
            <w:pPr>
              <w:pStyle w:val="Tabletext"/>
              <w:jc w:val="center"/>
            </w:pPr>
          </w:p>
          <w:p w14:paraId="5C228000" w14:textId="77777777" w:rsidR="005F3078" w:rsidRPr="00B95A06" w:rsidRDefault="005F3078" w:rsidP="00050432">
            <w:pPr>
              <w:pStyle w:val="Tabletext"/>
              <w:jc w:val="center"/>
            </w:pPr>
          </w:p>
          <w:p w14:paraId="32956B4C" w14:textId="77777777" w:rsidR="005F3078" w:rsidRPr="00B95A06" w:rsidRDefault="005F3078" w:rsidP="00050432">
            <w:pPr>
              <w:pStyle w:val="Tabletext"/>
              <w:jc w:val="center"/>
            </w:pPr>
          </w:p>
          <w:p w14:paraId="294220A5" w14:textId="77777777" w:rsidR="005F3078" w:rsidRPr="00B95A06" w:rsidRDefault="005F3078" w:rsidP="00050432">
            <w:pPr>
              <w:pStyle w:val="Tabletext"/>
              <w:jc w:val="center"/>
            </w:pPr>
          </w:p>
          <w:p w14:paraId="68EB3234" w14:textId="77777777" w:rsidR="005F3078" w:rsidRPr="00B95A06" w:rsidRDefault="005F3078" w:rsidP="00050432">
            <w:pPr>
              <w:pStyle w:val="Tabletext"/>
              <w:jc w:val="center"/>
            </w:pPr>
          </w:p>
          <w:p w14:paraId="21F1F40C" w14:textId="77777777" w:rsidR="005F3078" w:rsidRPr="00B95A06" w:rsidRDefault="005F3078" w:rsidP="00050432">
            <w:pPr>
              <w:pStyle w:val="Tabletext"/>
              <w:jc w:val="center"/>
            </w:pPr>
          </w:p>
          <w:p w14:paraId="5A2C2D33" w14:textId="77777777" w:rsidR="005F3078" w:rsidRPr="00B95A06" w:rsidRDefault="005F3078" w:rsidP="00050432">
            <w:pPr>
              <w:pStyle w:val="Tabletext"/>
              <w:jc w:val="center"/>
            </w:pPr>
          </w:p>
          <w:p w14:paraId="6BCEEA3F" w14:textId="77777777" w:rsidR="005F3078" w:rsidRPr="00B95A06" w:rsidRDefault="005F3078" w:rsidP="00050432">
            <w:pPr>
              <w:pStyle w:val="Tabletext"/>
              <w:jc w:val="center"/>
            </w:pPr>
          </w:p>
          <w:p w14:paraId="7BFD623A" w14:textId="77777777" w:rsidR="005F3078" w:rsidRPr="00B95A06" w:rsidRDefault="005F3078" w:rsidP="00050432">
            <w:pPr>
              <w:pStyle w:val="Tabletext"/>
              <w:jc w:val="center"/>
            </w:pPr>
          </w:p>
          <w:p w14:paraId="42AE4847" w14:textId="77777777" w:rsidR="005F3078" w:rsidRPr="00B95A06" w:rsidRDefault="005F3078" w:rsidP="00050432">
            <w:pPr>
              <w:pStyle w:val="Tabletext"/>
              <w:jc w:val="center"/>
            </w:pPr>
          </w:p>
          <w:p w14:paraId="3317935A" w14:textId="77777777" w:rsidR="005F3078" w:rsidRPr="00B95A06" w:rsidRDefault="005F3078" w:rsidP="00050432">
            <w:pPr>
              <w:pStyle w:val="Tabletext"/>
              <w:jc w:val="center"/>
            </w:pPr>
          </w:p>
          <w:p w14:paraId="2A7CA915" w14:textId="77777777" w:rsidR="005F3078" w:rsidRPr="00B95A06" w:rsidRDefault="005F3078" w:rsidP="00050432">
            <w:pPr>
              <w:pStyle w:val="Tabletext"/>
              <w:jc w:val="center"/>
            </w:pPr>
          </w:p>
          <w:p w14:paraId="0B6F45C0" w14:textId="77777777" w:rsidR="005F3078" w:rsidRPr="00B95A06" w:rsidRDefault="005F3078" w:rsidP="00050432">
            <w:pPr>
              <w:pStyle w:val="Tabletext"/>
              <w:jc w:val="center"/>
            </w:pPr>
          </w:p>
          <w:p w14:paraId="46D3964A" w14:textId="77777777" w:rsidR="005F3078" w:rsidRPr="00B95A06" w:rsidRDefault="005F3078" w:rsidP="00050432">
            <w:pPr>
              <w:pStyle w:val="Tabletext"/>
              <w:jc w:val="center"/>
            </w:pPr>
          </w:p>
          <w:p w14:paraId="3E396FEC" w14:textId="77777777" w:rsidR="005F3078" w:rsidRPr="00B95A06" w:rsidRDefault="005F3078" w:rsidP="00050432">
            <w:pPr>
              <w:pStyle w:val="Tabletext"/>
              <w:jc w:val="center"/>
            </w:pPr>
          </w:p>
          <w:p w14:paraId="3C877ECF" w14:textId="77777777" w:rsidR="005F3078" w:rsidRPr="00B95A06" w:rsidRDefault="005F3078" w:rsidP="00050432">
            <w:pPr>
              <w:pStyle w:val="Tabletext"/>
              <w:jc w:val="center"/>
            </w:pPr>
          </w:p>
          <w:p w14:paraId="3518AF61" w14:textId="77777777" w:rsidR="005F3078" w:rsidRPr="00B95A06" w:rsidRDefault="005F3078" w:rsidP="00050432">
            <w:pPr>
              <w:pStyle w:val="Tabletext"/>
              <w:jc w:val="center"/>
            </w:pPr>
          </w:p>
          <w:p w14:paraId="0F0CF076" w14:textId="77777777" w:rsidR="005F3078" w:rsidRPr="00B95A06" w:rsidRDefault="005F3078" w:rsidP="00050432">
            <w:pPr>
              <w:pStyle w:val="Tabletext"/>
              <w:jc w:val="center"/>
            </w:pPr>
          </w:p>
          <w:p w14:paraId="7E7198A2" w14:textId="77777777" w:rsidR="005F3078" w:rsidRPr="00B95A06" w:rsidRDefault="005F3078" w:rsidP="00050432">
            <w:pPr>
              <w:pStyle w:val="Tabletext"/>
              <w:jc w:val="center"/>
            </w:pPr>
          </w:p>
          <w:p w14:paraId="66F980C6" w14:textId="77777777" w:rsidR="005F3078" w:rsidRPr="00B95A06" w:rsidRDefault="005F3078" w:rsidP="00050432">
            <w:pPr>
              <w:pStyle w:val="Tabletext"/>
              <w:jc w:val="center"/>
            </w:pPr>
          </w:p>
          <w:p w14:paraId="0CCE2AF0" w14:textId="77777777" w:rsidR="005F3078" w:rsidRPr="00B95A06" w:rsidRDefault="005F3078" w:rsidP="00050432">
            <w:pPr>
              <w:pStyle w:val="Tabletext"/>
              <w:jc w:val="center"/>
            </w:pPr>
          </w:p>
          <w:p w14:paraId="5C51E817" w14:textId="77777777" w:rsidR="005F3078" w:rsidRPr="00B95A06" w:rsidRDefault="005F3078" w:rsidP="00050432">
            <w:pPr>
              <w:pStyle w:val="Tabletext"/>
              <w:jc w:val="center"/>
            </w:pPr>
          </w:p>
          <w:p w14:paraId="4D41AF51" w14:textId="77777777" w:rsidR="005F3078" w:rsidRPr="00B95A06" w:rsidRDefault="005F3078" w:rsidP="00050432">
            <w:pPr>
              <w:pStyle w:val="Tabletext"/>
              <w:jc w:val="center"/>
            </w:pPr>
          </w:p>
          <w:p w14:paraId="6BEFA505" w14:textId="77777777" w:rsidR="005F3078" w:rsidRPr="00B95A06" w:rsidRDefault="005F3078" w:rsidP="00050432">
            <w:pPr>
              <w:pStyle w:val="Tabletext"/>
              <w:jc w:val="center"/>
            </w:pPr>
          </w:p>
          <w:p w14:paraId="639A8E8D" w14:textId="77777777" w:rsidR="005F3078" w:rsidRPr="00B95A06" w:rsidRDefault="005F3078" w:rsidP="00050432">
            <w:pPr>
              <w:pStyle w:val="Tabletext"/>
              <w:jc w:val="center"/>
            </w:pPr>
          </w:p>
          <w:p w14:paraId="3B5B9A0E" w14:textId="77777777" w:rsidR="005F3078" w:rsidRPr="00B95A06" w:rsidRDefault="005F3078" w:rsidP="00050432">
            <w:pPr>
              <w:pStyle w:val="Tabletext"/>
              <w:jc w:val="center"/>
            </w:pPr>
          </w:p>
          <w:p w14:paraId="4431D4F7" w14:textId="77777777" w:rsidR="005F3078" w:rsidRPr="00B95A06" w:rsidRDefault="005F3078" w:rsidP="00050432">
            <w:pPr>
              <w:pStyle w:val="Tabletext"/>
              <w:jc w:val="center"/>
            </w:pPr>
          </w:p>
          <w:p w14:paraId="46C3E551" w14:textId="77777777" w:rsidR="005F3078" w:rsidRPr="00B95A06" w:rsidRDefault="005F3078" w:rsidP="00050432">
            <w:pPr>
              <w:pStyle w:val="Tabletext"/>
              <w:jc w:val="center"/>
            </w:pPr>
          </w:p>
          <w:p w14:paraId="6441293E" w14:textId="77777777" w:rsidR="005F3078" w:rsidRPr="00B95A06" w:rsidRDefault="005F3078" w:rsidP="00050432">
            <w:pPr>
              <w:pStyle w:val="Tabletext"/>
              <w:jc w:val="center"/>
            </w:pPr>
            <w:r w:rsidRPr="00B95A06">
              <w:t>3-7-2012</w:t>
            </w:r>
          </w:p>
        </w:tc>
      </w:tr>
      <w:tr w:rsidR="005F3078" w:rsidRPr="00B95A06" w14:paraId="6EAD8289" w14:textId="77777777" w:rsidTr="00B95A06">
        <w:tc>
          <w:tcPr>
            <w:tcW w:w="1368" w:type="dxa"/>
          </w:tcPr>
          <w:p w14:paraId="28785D97" w14:textId="77777777" w:rsidR="005F3078" w:rsidRPr="00B95A06" w:rsidRDefault="005F3078" w:rsidP="00050432">
            <w:pPr>
              <w:pStyle w:val="Tabletext"/>
              <w:jc w:val="center"/>
            </w:pPr>
            <w:r w:rsidRPr="00B95A06">
              <w:lastRenderedPageBreak/>
              <w:t>4.2.1</w:t>
            </w:r>
          </w:p>
        </w:tc>
        <w:tc>
          <w:tcPr>
            <w:tcW w:w="2430" w:type="dxa"/>
          </w:tcPr>
          <w:p w14:paraId="2CAB4558" w14:textId="77777777" w:rsidR="005F3078" w:rsidRPr="00B95A06" w:rsidRDefault="005F3078" w:rsidP="00050432">
            <w:pPr>
              <w:pStyle w:val="Tabletext"/>
            </w:pPr>
            <w:r w:rsidRPr="00B95A06">
              <w:t>Ashley Shirk</w:t>
            </w:r>
          </w:p>
        </w:tc>
        <w:tc>
          <w:tcPr>
            <w:tcW w:w="7110" w:type="dxa"/>
          </w:tcPr>
          <w:p w14:paraId="4190127E" w14:textId="77777777" w:rsidR="005F3078" w:rsidRPr="00B95A06" w:rsidRDefault="005F3078" w:rsidP="00050432">
            <w:pPr>
              <w:pStyle w:val="Tabletext"/>
            </w:pPr>
            <w:r w:rsidRPr="00B95A06">
              <w:t>DOC 0351: New release due to changes made in version 3.1.9.  Approval for 3.1.9 carries to 4.2.1.</w:t>
            </w:r>
          </w:p>
        </w:tc>
        <w:tc>
          <w:tcPr>
            <w:tcW w:w="1710" w:type="dxa"/>
          </w:tcPr>
          <w:p w14:paraId="4F22373A" w14:textId="77777777" w:rsidR="005F3078" w:rsidRPr="00B95A06" w:rsidRDefault="005F3078" w:rsidP="00050432">
            <w:pPr>
              <w:pStyle w:val="Tabletext"/>
              <w:jc w:val="center"/>
            </w:pPr>
            <w:r w:rsidRPr="00B95A06">
              <w:t>3-1-2012</w:t>
            </w:r>
          </w:p>
        </w:tc>
      </w:tr>
      <w:tr w:rsidR="005F3078" w:rsidRPr="00B95A06" w14:paraId="432C55A1" w14:textId="77777777" w:rsidTr="00B95A06">
        <w:tc>
          <w:tcPr>
            <w:tcW w:w="1368" w:type="dxa"/>
          </w:tcPr>
          <w:p w14:paraId="1175B324" w14:textId="77777777" w:rsidR="005F3078" w:rsidRPr="00B95A06" w:rsidRDefault="005F3078" w:rsidP="00050432">
            <w:pPr>
              <w:pStyle w:val="Tabletext"/>
              <w:jc w:val="center"/>
            </w:pPr>
            <w:r w:rsidRPr="00B95A06">
              <w:t>4.2.0</w:t>
            </w:r>
          </w:p>
        </w:tc>
        <w:tc>
          <w:tcPr>
            <w:tcW w:w="2430" w:type="dxa"/>
          </w:tcPr>
          <w:p w14:paraId="6B6618CF" w14:textId="77777777" w:rsidR="005F3078" w:rsidRPr="00B95A06" w:rsidRDefault="005F3078" w:rsidP="00050432">
            <w:pPr>
              <w:pStyle w:val="Tabletext"/>
            </w:pPr>
            <w:r w:rsidRPr="00B95A06">
              <w:t>Dorothy Carpenter</w:t>
            </w:r>
          </w:p>
          <w:p w14:paraId="46D2A7E6" w14:textId="77777777" w:rsidR="005F3078" w:rsidRPr="00B95A06" w:rsidRDefault="005F3078" w:rsidP="00050432">
            <w:pPr>
              <w:pStyle w:val="Tabletext"/>
            </w:pPr>
          </w:p>
          <w:p w14:paraId="1A7FEF35" w14:textId="77777777" w:rsidR="005F3078" w:rsidRPr="00B95A06" w:rsidRDefault="005F3078" w:rsidP="00050432">
            <w:pPr>
              <w:pStyle w:val="Tabletext"/>
            </w:pPr>
          </w:p>
          <w:p w14:paraId="39089720" w14:textId="77777777" w:rsidR="005F3078" w:rsidRPr="00B95A06" w:rsidRDefault="005F3078" w:rsidP="00050432">
            <w:pPr>
              <w:pStyle w:val="Tabletext"/>
            </w:pPr>
          </w:p>
          <w:p w14:paraId="199A7C6C" w14:textId="77777777" w:rsidR="005F3078" w:rsidRPr="00B95A06" w:rsidRDefault="005F3078" w:rsidP="00050432">
            <w:pPr>
              <w:pStyle w:val="Tabletext"/>
            </w:pPr>
          </w:p>
          <w:p w14:paraId="56A3EDE3" w14:textId="77777777" w:rsidR="005F3078" w:rsidRPr="00B95A06" w:rsidRDefault="005F3078" w:rsidP="00050432">
            <w:pPr>
              <w:pStyle w:val="Tabletext"/>
            </w:pPr>
          </w:p>
          <w:p w14:paraId="69E9EF36" w14:textId="77777777" w:rsidR="005F3078" w:rsidRPr="00B95A06" w:rsidRDefault="005F3078" w:rsidP="00050432">
            <w:pPr>
              <w:pStyle w:val="Tabletext"/>
            </w:pPr>
          </w:p>
          <w:p w14:paraId="4E8ACAF9" w14:textId="77777777" w:rsidR="005F3078" w:rsidRPr="00B95A06" w:rsidRDefault="005F3078" w:rsidP="00050432">
            <w:pPr>
              <w:pStyle w:val="Tabletext"/>
            </w:pPr>
          </w:p>
          <w:p w14:paraId="3D99A2ED" w14:textId="77777777" w:rsidR="005F3078" w:rsidRPr="00B95A06" w:rsidRDefault="005F3078" w:rsidP="00050432">
            <w:pPr>
              <w:pStyle w:val="Tabletext"/>
            </w:pPr>
          </w:p>
          <w:p w14:paraId="4A0C2A39" w14:textId="77777777" w:rsidR="005F3078" w:rsidRPr="00B95A06" w:rsidRDefault="005F3078" w:rsidP="00050432">
            <w:pPr>
              <w:pStyle w:val="Tabletext"/>
            </w:pPr>
          </w:p>
          <w:p w14:paraId="4FBCBB86" w14:textId="77777777" w:rsidR="005F3078" w:rsidRPr="00B95A06" w:rsidRDefault="005F3078" w:rsidP="00050432">
            <w:pPr>
              <w:pStyle w:val="Tabletext"/>
            </w:pPr>
          </w:p>
          <w:p w14:paraId="1672F653" w14:textId="77777777" w:rsidR="005F3078" w:rsidRPr="00B95A06" w:rsidRDefault="005F3078" w:rsidP="00050432">
            <w:pPr>
              <w:pStyle w:val="Tabletext"/>
            </w:pPr>
          </w:p>
          <w:p w14:paraId="53607E2E" w14:textId="77777777" w:rsidR="005F3078" w:rsidRPr="00B95A06" w:rsidRDefault="005F3078" w:rsidP="00050432">
            <w:pPr>
              <w:pStyle w:val="Tabletext"/>
            </w:pPr>
          </w:p>
          <w:p w14:paraId="37D5951C" w14:textId="77777777" w:rsidR="005F3078" w:rsidRPr="00B95A06" w:rsidRDefault="005F3078" w:rsidP="00050432">
            <w:pPr>
              <w:pStyle w:val="Tabletext"/>
            </w:pPr>
          </w:p>
          <w:p w14:paraId="17C62A51" w14:textId="77777777" w:rsidR="005F3078" w:rsidRPr="00B95A06" w:rsidRDefault="005F3078" w:rsidP="00050432">
            <w:pPr>
              <w:pStyle w:val="Tabletext"/>
            </w:pPr>
          </w:p>
          <w:p w14:paraId="2852226B" w14:textId="77777777" w:rsidR="005F3078" w:rsidRPr="00B95A06" w:rsidRDefault="005F3078" w:rsidP="00050432">
            <w:pPr>
              <w:pStyle w:val="Tabletext"/>
            </w:pPr>
          </w:p>
          <w:p w14:paraId="71FF372A" w14:textId="77777777" w:rsidR="005F3078" w:rsidRPr="00B95A06" w:rsidRDefault="005F3078" w:rsidP="00050432">
            <w:pPr>
              <w:pStyle w:val="Tabletext"/>
            </w:pPr>
          </w:p>
          <w:p w14:paraId="66F42D5B" w14:textId="77777777" w:rsidR="005F3078" w:rsidRPr="00B95A06" w:rsidRDefault="005F3078" w:rsidP="00050432">
            <w:pPr>
              <w:pStyle w:val="Tabletext"/>
            </w:pPr>
          </w:p>
          <w:p w14:paraId="407CF9DD" w14:textId="77777777" w:rsidR="005F3078" w:rsidRPr="00B95A06" w:rsidRDefault="005F3078" w:rsidP="00050432">
            <w:pPr>
              <w:pStyle w:val="Tabletext"/>
            </w:pPr>
          </w:p>
          <w:p w14:paraId="158A6C27" w14:textId="77777777" w:rsidR="005F3078" w:rsidRPr="00B95A06" w:rsidRDefault="005F3078" w:rsidP="00050432">
            <w:pPr>
              <w:pStyle w:val="Tabletext"/>
            </w:pPr>
          </w:p>
          <w:p w14:paraId="7A63D7FA" w14:textId="77777777" w:rsidR="005F3078" w:rsidRPr="00B95A06" w:rsidRDefault="005F3078" w:rsidP="00050432">
            <w:pPr>
              <w:pStyle w:val="Tabletext"/>
            </w:pPr>
          </w:p>
          <w:p w14:paraId="63617A6B" w14:textId="77777777" w:rsidR="005F3078" w:rsidRPr="00B95A06" w:rsidRDefault="005F3078" w:rsidP="00050432">
            <w:pPr>
              <w:pStyle w:val="Tabletext"/>
            </w:pPr>
          </w:p>
          <w:p w14:paraId="2DA24A97" w14:textId="77777777" w:rsidR="005F3078" w:rsidRPr="00B95A06" w:rsidRDefault="005F3078" w:rsidP="00050432">
            <w:pPr>
              <w:pStyle w:val="Tabletext"/>
            </w:pPr>
          </w:p>
          <w:p w14:paraId="46145607" w14:textId="77777777" w:rsidR="005F3078" w:rsidRPr="00B95A06" w:rsidRDefault="005F3078" w:rsidP="00050432">
            <w:pPr>
              <w:pStyle w:val="Tabletext"/>
            </w:pPr>
          </w:p>
          <w:p w14:paraId="153515D9" w14:textId="77777777" w:rsidR="005F3078" w:rsidRPr="00B95A06" w:rsidRDefault="005F3078" w:rsidP="00050432">
            <w:pPr>
              <w:pStyle w:val="Tabletext"/>
            </w:pPr>
          </w:p>
          <w:p w14:paraId="3093EE5D" w14:textId="77777777" w:rsidR="005F3078" w:rsidRPr="00B95A06" w:rsidRDefault="005F3078" w:rsidP="00050432">
            <w:pPr>
              <w:pStyle w:val="Tabletext"/>
            </w:pPr>
          </w:p>
          <w:p w14:paraId="362C3908" w14:textId="77777777" w:rsidR="005F3078" w:rsidRPr="00B95A06" w:rsidRDefault="005F3078" w:rsidP="00050432">
            <w:pPr>
              <w:pStyle w:val="Tabletext"/>
            </w:pPr>
          </w:p>
          <w:p w14:paraId="5994BA2D" w14:textId="77777777" w:rsidR="005F3078" w:rsidRPr="00B95A06" w:rsidRDefault="005F3078" w:rsidP="00050432">
            <w:pPr>
              <w:pStyle w:val="Tabletext"/>
            </w:pPr>
          </w:p>
          <w:p w14:paraId="39B73B1F" w14:textId="77777777" w:rsidR="005F3078" w:rsidRPr="00B95A06" w:rsidRDefault="005F3078" w:rsidP="00050432">
            <w:pPr>
              <w:pStyle w:val="Tabletext"/>
            </w:pPr>
          </w:p>
          <w:p w14:paraId="4563E7E2" w14:textId="77777777" w:rsidR="005F3078" w:rsidRPr="00B95A06" w:rsidRDefault="005F3078" w:rsidP="00050432">
            <w:pPr>
              <w:pStyle w:val="Tabletext"/>
            </w:pPr>
          </w:p>
          <w:p w14:paraId="24C397DA" w14:textId="77777777" w:rsidR="005F3078" w:rsidRPr="00B95A06" w:rsidRDefault="005F3078" w:rsidP="00050432">
            <w:pPr>
              <w:pStyle w:val="Tabletext"/>
            </w:pPr>
          </w:p>
          <w:p w14:paraId="7EA55C5C" w14:textId="77777777" w:rsidR="005F3078" w:rsidRPr="00B95A06" w:rsidRDefault="005F3078" w:rsidP="00050432">
            <w:pPr>
              <w:pStyle w:val="Tabletext"/>
            </w:pPr>
          </w:p>
          <w:p w14:paraId="28D53148" w14:textId="77777777" w:rsidR="005F3078" w:rsidRPr="00B95A06" w:rsidRDefault="005F3078" w:rsidP="00050432">
            <w:pPr>
              <w:pStyle w:val="Tabletext"/>
            </w:pPr>
          </w:p>
          <w:p w14:paraId="15D05460" w14:textId="77777777" w:rsidR="005F3078" w:rsidRPr="00B95A06" w:rsidRDefault="005F3078" w:rsidP="00050432">
            <w:pPr>
              <w:pStyle w:val="Tabletext"/>
            </w:pPr>
          </w:p>
          <w:p w14:paraId="7441A9B5" w14:textId="77777777" w:rsidR="005F3078" w:rsidRPr="00B95A06" w:rsidRDefault="005F3078" w:rsidP="00050432">
            <w:pPr>
              <w:pStyle w:val="Tabletext"/>
            </w:pPr>
          </w:p>
          <w:p w14:paraId="161885DC" w14:textId="77777777" w:rsidR="005F3078" w:rsidRPr="00B95A06" w:rsidRDefault="005F3078" w:rsidP="00050432">
            <w:pPr>
              <w:pStyle w:val="Tabletext"/>
            </w:pPr>
          </w:p>
          <w:p w14:paraId="45D3FB33" w14:textId="77777777" w:rsidR="005F3078" w:rsidRPr="00B95A06" w:rsidRDefault="005F3078" w:rsidP="00050432">
            <w:pPr>
              <w:pStyle w:val="Tabletext"/>
            </w:pPr>
          </w:p>
          <w:p w14:paraId="7058A8CB" w14:textId="77777777" w:rsidR="005F3078" w:rsidRPr="00B95A06" w:rsidRDefault="005F3078" w:rsidP="00050432">
            <w:pPr>
              <w:pStyle w:val="Tabletext"/>
            </w:pPr>
          </w:p>
        </w:tc>
        <w:tc>
          <w:tcPr>
            <w:tcW w:w="7110" w:type="dxa"/>
          </w:tcPr>
          <w:p w14:paraId="145068B6" w14:textId="77777777" w:rsidR="005F3078" w:rsidRPr="00B95A06" w:rsidRDefault="005F3078" w:rsidP="00050432">
            <w:pPr>
              <w:pStyle w:val="Tabletext"/>
            </w:pPr>
            <w:r w:rsidRPr="00B95A06">
              <w:lastRenderedPageBreak/>
              <w:t>DOC 0160:</w:t>
            </w:r>
          </w:p>
          <w:p w14:paraId="6BCDD66C" w14:textId="77777777" w:rsidR="005F3078" w:rsidRPr="00B95A06" w:rsidRDefault="005F3078" w:rsidP="00050432">
            <w:pPr>
              <w:pStyle w:val="Tabletext"/>
            </w:pPr>
            <w:r w:rsidRPr="00B95A06">
              <w:t>Changes for release 4.2 including:</w:t>
            </w:r>
          </w:p>
          <w:p w14:paraId="52A7D1F0" w14:textId="77777777" w:rsidR="005F3078" w:rsidRPr="00B95A06" w:rsidRDefault="005F3078" w:rsidP="00050432">
            <w:pPr>
              <w:pStyle w:val="Tabletext"/>
            </w:pPr>
            <w:r w:rsidRPr="00B95A06">
              <w:t>- Changed field names (postalcodeextension, checkpaymentenclosurecode, isspecialhandling, accountclassificationamount) to be consistent with the FMS Schema</w:t>
            </w:r>
          </w:p>
          <w:p w14:paraId="0B2DC2D3" w14:textId="77777777" w:rsidR="005F3078" w:rsidRPr="00B95A06" w:rsidRDefault="005F3078" w:rsidP="00050432">
            <w:pPr>
              <w:pStyle w:val="Tabletext"/>
            </w:pPr>
            <w:r w:rsidRPr="00B95A06">
              <w:t>- Changed Schedule # valid characters to be consistent with SPS for matching purposes.</w:t>
            </w:r>
          </w:p>
          <w:p w14:paraId="7597DBEF" w14:textId="77777777" w:rsidR="005F3078" w:rsidRPr="00B95A06" w:rsidRDefault="005F3078" w:rsidP="00050432">
            <w:pPr>
              <w:pStyle w:val="Tabletext"/>
            </w:pPr>
            <w:r w:rsidRPr="00B95A06">
              <w:t>- Combined Account Number and Suffix for Account number in a single 16 character field and changed the schema name to AgencyAccountIdentifier</w:t>
            </w:r>
          </w:p>
          <w:p w14:paraId="5DDD645F" w14:textId="77777777" w:rsidR="005F3078" w:rsidRPr="00B95A06" w:rsidRDefault="005F3078" w:rsidP="00050432">
            <w:pPr>
              <w:pStyle w:val="Tabletext"/>
            </w:pPr>
            <w:r w:rsidRPr="00B95A06">
              <w:t>- Added TIN (schema name = payeeidentifier) to both check and ACH data record to accommodate downstream system needs for a SSN/TIN in addition to the current legacy account number.</w:t>
            </w:r>
          </w:p>
          <w:p w14:paraId="116076CB" w14:textId="77777777" w:rsidR="005F3078" w:rsidRPr="00B95A06" w:rsidRDefault="005F3078" w:rsidP="00050432">
            <w:pPr>
              <w:pStyle w:val="Tabletext"/>
            </w:pPr>
            <w:r w:rsidRPr="00B95A06">
              <w:t>- Added agency specific mapping for the reconcilement field (Appendix C) to accommodate larger agencies that will convert to the SPR in PAM 4.2 and beyond.</w:t>
            </w:r>
          </w:p>
          <w:p w14:paraId="3CB9FAE6" w14:textId="77777777" w:rsidR="005F3078" w:rsidRPr="00B95A06" w:rsidRDefault="005F3078" w:rsidP="00050432">
            <w:pPr>
              <w:pStyle w:val="Tabletext"/>
            </w:pPr>
            <w:r w:rsidRPr="00B95A06">
              <w:t>- Removed all USPS Intelligent barcode fields and added one field that will contain all data elements.  Irwin Richmond suggested this approach due to the variety of data elements that can be used for the different intelligent barcode services.</w:t>
            </w:r>
          </w:p>
          <w:p w14:paraId="45DB2963" w14:textId="77777777" w:rsidR="005F3078" w:rsidRPr="00B95A06" w:rsidRDefault="005F3078" w:rsidP="00050432">
            <w:pPr>
              <w:pStyle w:val="Tabletext"/>
            </w:pPr>
            <w:r w:rsidRPr="00B95A06">
              <w:lastRenderedPageBreak/>
              <w:t>- Added a note to Object Lines 1&amp;2 that the allotter name and claim number should be mapped to the first 35 characters and will be passed to PACER.</w:t>
            </w:r>
          </w:p>
          <w:p w14:paraId="03CFA105" w14:textId="77777777" w:rsidR="005F3078" w:rsidRPr="00B95A06" w:rsidRDefault="005F3078" w:rsidP="00050432">
            <w:pPr>
              <w:pStyle w:val="Tabletext"/>
            </w:pPr>
            <w:r w:rsidRPr="00B95A06">
              <w:t>- Added an indicator for primary and secondary payee identifier to differentiate between SSN and EIN</w:t>
            </w:r>
          </w:p>
          <w:p w14:paraId="4F60FF6D" w14:textId="77777777" w:rsidR="005F3078" w:rsidRPr="00B95A06" w:rsidRDefault="005F3078" w:rsidP="00050432">
            <w:pPr>
              <w:pStyle w:val="Tabletext"/>
            </w:pPr>
            <w:r w:rsidRPr="00B95A06">
              <w:t>- Added “amount eligible for offset” field to accommodate situations where a subset of the payment amount will be sent to TOP (RRB and disposable pay for salary)</w:t>
            </w:r>
          </w:p>
          <w:p w14:paraId="5733E4CB" w14:textId="77777777" w:rsidR="005F3078" w:rsidRPr="00B95A06" w:rsidRDefault="005F3078" w:rsidP="00050432">
            <w:pPr>
              <w:pStyle w:val="Tabletext"/>
            </w:pPr>
            <w:r w:rsidRPr="00B95A06">
              <w:t>- Changed the maximum TAS/BETC per schedule from 300 to 1000.</w:t>
            </w:r>
          </w:p>
          <w:p w14:paraId="7CDD24AC" w14:textId="77777777" w:rsidR="005F3078" w:rsidRPr="00B95A06" w:rsidRDefault="005F3078" w:rsidP="00050432">
            <w:pPr>
              <w:pStyle w:val="Tabletext"/>
            </w:pPr>
            <w:r w:rsidRPr="00B95A06">
              <w:t>- Changed Stored Name of Payee Identifier Secondary Account Number to “Secondary TIN”</w:t>
            </w:r>
          </w:p>
          <w:p w14:paraId="4AD4CE06" w14:textId="77777777" w:rsidR="005F3078" w:rsidRPr="00B95A06" w:rsidRDefault="005F3078" w:rsidP="00050432">
            <w:pPr>
              <w:pStyle w:val="Tabletext"/>
            </w:pPr>
            <w:r w:rsidRPr="00B95A06">
              <w:t>- Changed stored name of Party Name Secondary to “Secondary Payee”</w:t>
            </w:r>
          </w:p>
          <w:p w14:paraId="60F0999D" w14:textId="77777777" w:rsidR="005F3078" w:rsidRPr="00B95A06" w:rsidRDefault="005F3078" w:rsidP="00050432">
            <w:pPr>
              <w:pStyle w:val="Tabletext"/>
            </w:pPr>
            <w:r w:rsidRPr="00B95A06">
              <w:t>- Added a new value to enclosure code called “insert” to accommodate generic inserts for selected agencies (IRS error notice, for example)</w:t>
            </w:r>
          </w:p>
          <w:p w14:paraId="09420949" w14:textId="77777777" w:rsidR="005F3078" w:rsidRPr="00B95A06" w:rsidRDefault="005F3078" w:rsidP="00050432">
            <w:pPr>
              <w:pStyle w:val="Tabletext"/>
            </w:pPr>
            <w:r w:rsidRPr="00B95A06">
              <w:t>- Removed Contracting Office Procurement Agency ID from the Procurement Record per Rosa Chan and Marcel Jemio.</w:t>
            </w:r>
          </w:p>
          <w:p w14:paraId="456AE28D" w14:textId="77777777" w:rsidR="005F3078" w:rsidRPr="00B95A06" w:rsidRDefault="005F3078" w:rsidP="00050432">
            <w:pPr>
              <w:pStyle w:val="Tabletext"/>
            </w:pPr>
            <w:r w:rsidRPr="00B95A06">
              <w:t>- Removed Office Code from the VA Reconcilement data per VA insurance meeting on 9/29/2011</w:t>
            </w:r>
          </w:p>
          <w:p w14:paraId="30821B6F" w14:textId="77777777" w:rsidR="005F3078" w:rsidRPr="00B95A06" w:rsidRDefault="005F3078" w:rsidP="00050432">
            <w:pPr>
              <w:pStyle w:val="Tabletext"/>
            </w:pPr>
            <w:r w:rsidRPr="00B95A06">
              <w:t>- Separated Split Refund Code and Injured Spouse indicator into two fields to eliminate overuse of this field.  Will combine in downstream files until those systems can change.</w:t>
            </w:r>
          </w:p>
          <w:p w14:paraId="0A632D7F" w14:textId="77777777" w:rsidR="005F3078" w:rsidRPr="00B95A06" w:rsidRDefault="005F3078" w:rsidP="00050432">
            <w:pPr>
              <w:pStyle w:val="Tabletext"/>
            </w:pPr>
            <w:r w:rsidRPr="00B95A06">
              <w:t>Updated validation rules to note that records within the Check Payment Data and ACH Payment Data Records can be received in any order based on discussions held with SSI about the order of the GWA TAS/BETC record.</w:t>
            </w:r>
          </w:p>
          <w:p w14:paraId="19D50F25" w14:textId="77777777" w:rsidR="005F3078" w:rsidRPr="00B95A06" w:rsidRDefault="005F3078" w:rsidP="00050432">
            <w:pPr>
              <w:pStyle w:val="Tabletext"/>
            </w:pPr>
            <w:r w:rsidRPr="00B95A06">
              <w:t>Removed Payment Code field from Derived table. Updated the General Structure of the File section to state there can be more than one procurement record per detail payment.</w:t>
            </w:r>
          </w:p>
          <w:p w14:paraId="1DB2C626" w14:textId="77777777" w:rsidR="005F3078" w:rsidRPr="00B95A06" w:rsidRDefault="005F3078" w:rsidP="00050432">
            <w:pPr>
              <w:pStyle w:val="Tabletext"/>
            </w:pPr>
            <w:r w:rsidRPr="00B95A06">
              <w:lastRenderedPageBreak/>
              <w:t>Added a note for the Agency EIN field; it is passed in Company Identification field and is the FEIN of the agency that is the employer of the payee. If this is not available then provide the FEIN of the agency sending the payment.</w:t>
            </w:r>
          </w:p>
          <w:p w14:paraId="6E68731F" w14:textId="77777777" w:rsidR="005F3078" w:rsidRPr="00B95A06" w:rsidRDefault="005F3078" w:rsidP="00050432">
            <w:pPr>
              <w:pStyle w:val="Tabletext"/>
            </w:pPr>
            <w:r w:rsidRPr="00B95A06">
              <w:t>Add IDD as a Standard Entry Class Code to distinguish between domestic and foreign payments.  PAM will convert IDD to PPD on output.</w:t>
            </w:r>
          </w:p>
        </w:tc>
        <w:tc>
          <w:tcPr>
            <w:tcW w:w="1710" w:type="dxa"/>
          </w:tcPr>
          <w:p w14:paraId="38156BDE" w14:textId="77777777" w:rsidR="005F3078" w:rsidRPr="00B95A06" w:rsidRDefault="005F3078" w:rsidP="00050432">
            <w:pPr>
              <w:pStyle w:val="Tabletext"/>
              <w:jc w:val="center"/>
            </w:pPr>
            <w:r w:rsidRPr="00B95A06">
              <w:lastRenderedPageBreak/>
              <w:t>12-1-2011</w:t>
            </w:r>
          </w:p>
          <w:p w14:paraId="28D7E403" w14:textId="77777777" w:rsidR="005F3078" w:rsidRPr="00B95A06" w:rsidRDefault="005F3078" w:rsidP="00050432">
            <w:pPr>
              <w:pStyle w:val="Tabletext"/>
              <w:jc w:val="center"/>
            </w:pPr>
          </w:p>
          <w:p w14:paraId="7D53220D" w14:textId="77777777" w:rsidR="005F3078" w:rsidRPr="00B95A06" w:rsidRDefault="005F3078" w:rsidP="00050432">
            <w:pPr>
              <w:pStyle w:val="Tabletext"/>
              <w:jc w:val="center"/>
            </w:pPr>
          </w:p>
          <w:p w14:paraId="794E3A31" w14:textId="77777777" w:rsidR="005F3078" w:rsidRPr="00B95A06" w:rsidRDefault="005F3078" w:rsidP="00050432">
            <w:pPr>
              <w:pStyle w:val="Tabletext"/>
              <w:jc w:val="center"/>
            </w:pPr>
          </w:p>
          <w:p w14:paraId="491B522D" w14:textId="77777777" w:rsidR="005F3078" w:rsidRPr="00B95A06" w:rsidRDefault="005F3078" w:rsidP="00050432">
            <w:pPr>
              <w:pStyle w:val="Tabletext"/>
              <w:jc w:val="center"/>
            </w:pPr>
          </w:p>
          <w:p w14:paraId="382C633D" w14:textId="77777777" w:rsidR="005F3078" w:rsidRPr="00B95A06" w:rsidRDefault="005F3078" w:rsidP="00050432">
            <w:pPr>
              <w:pStyle w:val="Tabletext"/>
              <w:jc w:val="center"/>
            </w:pPr>
          </w:p>
          <w:p w14:paraId="19E7DB4D" w14:textId="77777777" w:rsidR="005F3078" w:rsidRPr="00B95A06" w:rsidRDefault="005F3078" w:rsidP="00050432">
            <w:pPr>
              <w:pStyle w:val="Tabletext"/>
              <w:jc w:val="center"/>
            </w:pPr>
          </w:p>
          <w:p w14:paraId="6ED4DF07" w14:textId="77777777" w:rsidR="005F3078" w:rsidRPr="00B95A06" w:rsidRDefault="005F3078" w:rsidP="00050432">
            <w:pPr>
              <w:pStyle w:val="Tabletext"/>
              <w:jc w:val="center"/>
            </w:pPr>
          </w:p>
          <w:p w14:paraId="777D0960" w14:textId="77777777" w:rsidR="005F3078" w:rsidRPr="00B95A06" w:rsidRDefault="005F3078" w:rsidP="00050432">
            <w:pPr>
              <w:pStyle w:val="Tabletext"/>
              <w:jc w:val="center"/>
            </w:pPr>
          </w:p>
          <w:p w14:paraId="12DD8F34" w14:textId="77777777" w:rsidR="005F3078" w:rsidRPr="00B95A06" w:rsidRDefault="005F3078" w:rsidP="00050432">
            <w:pPr>
              <w:pStyle w:val="Tabletext"/>
              <w:jc w:val="center"/>
            </w:pPr>
          </w:p>
          <w:p w14:paraId="58CB83F3" w14:textId="77777777" w:rsidR="005F3078" w:rsidRPr="00B95A06" w:rsidRDefault="005F3078" w:rsidP="00050432">
            <w:pPr>
              <w:pStyle w:val="Tabletext"/>
              <w:jc w:val="center"/>
            </w:pPr>
          </w:p>
          <w:p w14:paraId="1291D4C0" w14:textId="77777777" w:rsidR="005F3078" w:rsidRPr="00B95A06" w:rsidRDefault="005F3078" w:rsidP="00050432">
            <w:pPr>
              <w:pStyle w:val="Tabletext"/>
              <w:jc w:val="center"/>
            </w:pPr>
          </w:p>
          <w:p w14:paraId="7F9B8A8F" w14:textId="77777777" w:rsidR="005F3078" w:rsidRPr="00B95A06" w:rsidRDefault="005F3078" w:rsidP="00050432">
            <w:pPr>
              <w:pStyle w:val="Tabletext"/>
              <w:jc w:val="center"/>
            </w:pPr>
          </w:p>
          <w:p w14:paraId="0D1F94BA" w14:textId="77777777" w:rsidR="005F3078" w:rsidRPr="00B95A06" w:rsidRDefault="005F3078" w:rsidP="00050432">
            <w:pPr>
              <w:pStyle w:val="Tabletext"/>
              <w:jc w:val="center"/>
            </w:pPr>
          </w:p>
          <w:p w14:paraId="0F9951F4" w14:textId="77777777" w:rsidR="005F3078" w:rsidRPr="00B95A06" w:rsidRDefault="005F3078" w:rsidP="00050432">
            <w:pPr>
              <w:pStyle w:val="Tabletext"/>
              <w:jc w:val="center"/>
            </w:pPr>
          </w:p>
          <w:p w14:paraId="07E9C1D4" w14:textId="77777777" w:rsidR="005F3078" w:rsidRPr="00B95A06" w:rsidRDefault="005F3078" w:rsidP="00050432">
            <w:pPr>
              <w:pStyle w:val="Tabletext"/>
              <w:jc w:val="center"/>
            </w:pPr>
          </w:p>
          <w:p w14:paraId="2DBDA0BB" w14:textId="77777777" w:rsidR="005F3078" w:rsidRPr="00B95A06" w:rsidRDefault="005F3078" w:rsidP="00050432">
            <w:pPr>
              <w:pStyle w:val="Tabletext"/>
              <w:jc w:val="center"/>
            </w:pPr>
          </w:p>
          <w:p w14:paraId="5ECC010B" w14:textId="77777777" w:rsidR="005F3078" w:rsidRPr="00B95A06" w:rsidRDefault="005F3078" w:rsidP="00050432">
            <w:pPr>
              <w:pStyle w:val="Tabletext"/>
              <w:jc w:val="center"/>
            </w:pPr>
          </w:p>
          <w:p w14:paraId="5350FE67" w14:textId="77777777" w:rsidR="005F3078" w:rsidRPr="00B95A06" w:rsidRDefault="005F3078" w:rsidP="00050432">
            <w:pPr>
              <w:pStyle w:val="Tabletext"/>
              <w:jc w:val="center"/>
            </w:pPr>
          </w:p>
          <w:p w14:paraId="653C9579" w14:textId="77777777" w:rsidR="005F3078" w:rsidRPr="00B95A06" w:rsidRDefault="005F3078" w:rsidP="00050432">
            <w:pPr>
              <w:pStyle w:val="Tabletext"/>
              <w:jc w:val="center"/>
            </w:pPr>
          </w:p>
          <w:p w14:paraId="603F3DEA" w14:textId="77777777" w:rsidR="005F3078" w:rsidRPr="00B95A06" w:rsidRDefault="005F3078" w:rsidP="00050432">
            <w:pPr>
              <w:pStyle w:val="Tabletext"/>
              <w:jc w:val="center"/>
            </w:pPr>
          </w:p>
          <w:p w14:paraId="7537169E" w14:textId="77777777" w:rsidR="005F3078" w:rsidRPr="00B95A06" w:rsidRDefault="005F3078" w:rsidP="00050432">
            <w:pPr>
              <w:pStyle w:val="Tabletext"/>
              <w:jc w:val="center"/>
            </w:pPr>
          </w:p>
          <w:p w14:paraId="5D6B98B8" w14:textId="77777777" w:rsidR="005F3078" w:rsidRPr="00B95A06" w:rsidRDefault="005F3078" w:rsidP="00050432">
            <w:pPr>
              <w:pStyle w:val="Tabletext"/>
              <w:jc w:val="center"/>
            </w:pPr>
          </w:p>
          <w:p w14:paraId="03CEA549" w14:textId="77777777" w:rsidR="005F3078" w:rsidRPr="00B95A06" w:rsidRDefault="005F3078" w:rsidP="00050432">
            <w:pPr>
              <w:pStyle w:val="Tabletext"/>
              <w:jc w:val="center"/>
            </w:pPr>
          </w:p>
          <w:p w14:paraId="29A79E37" w14:textId="77777777" w:rsidR="005F3078" w:rsidRPr="00B95A06" w:rsidRDefault="005F3078" w:rsidP="00050432">
            <w:pPr>
              <w:pStyle w:val="Tabletext"/>
              <w:jc w:val="center"/>
            </w:pPr>
          </w:p>
          <w:p w14:paraId="1E6D5C67" w14:textId="77777777" w:rsidR="005F3078" w:rsidRPr="00B95A06" w:rsidRDefault="005F3078" w:rsidP="00050432">
            <w:pPr>
              <w:pStyle w:val="Tabletext"/>
              <w:jc w:val="center"/>
            </w:pPr>
          </w:p>
          <w:p w14:paraId="647EACA3" w14:textId="77777777" w:rsidR="005F3078" w:rsidRPr="00B95A06" w:rsidRDefault="005F3078" w:rsidP="00050432">
            <w:pPr>
              <w:pStyle w:val="Tabletext"/>
              <w:jc w:val="center"/>
            </w:pPr>
          </w:p>
          <w:p w14:paraId="6AB1E585" w14:textId="77777777" w:rsidR="005F3078" w:rsidRPr="00B95A06" w:rsidRDefault="005F3078" w:rsidP="00050432">
            <w:pPr>
              <w:pStyle w:val="Tabletext"/>
              <w:jc w:val="center"/>
            </w:pPr>
          </w:p>
          <w:p w14:paraId="45BF0645" w14:textId="77777777" w:rsidR="005F3078" w:rsidRPr="00B95A06" w:rsidRDefault="005F3078" w:rsidP="00050432">
            <w:pPr>
              <w:pStyle w:val="Tabletext"/>
              <w:jc w:val="center"/>
            </w:pPr>
          </w:p>
          <w:p w14:paraId="4C604E92" w14:textId="77777777" w:rsidR="005F3078" w:rsidRPr="00B95A06" w:rsidRDefault="005F3078" w:rsidP="00050432">
            <w:pPr>
              <w:pStyle w:val="Tabletext"/>
              <w:jc w:val="center"/>
            </w:pPr>
          </w:p>
          <w:p w14:paraId="25B31826" w14:textId="77777777" w:rsidR="005F3078" w:rsidRPr="00B95A06" w:rsidRDefault="005F3078" w:rsidP="00050432">
            <w:pPr>
              <w:pStyle w:val="Tabletext"/>
              <w:jc w:val="center"/>
            </w:pPr>
          </w:p>
          <w:p w14:paraId="62B22CDD" w14:textId="77777777" w:rsidR="005F3078" w:rsidRPr="00B95A06" w:rsidRDefault="005F3078" w:rsidP="00050432">
            <w:pPr>
              <w:pStyle w:val="Tabletext"/>
              <w:jc w:val="center"/>
            </w:pPr>
          </w:p>
          <w:p w14:paraId="687009ED" w14:textId="77777777" w:rsidR="005F3078" w:rsidRPr="00B95A06" w:rsidRDefault="005F3078" w:rsidP="00050432">
            <w:pPr>
              <w:pStyle w:val="Tabletext"/>
              <w:jc w:val="center"/>
            </w:pPr>
          </w:p>
          <w:p w14:paraId="2D39BBAA" w14:textId="77777777" w:rsidR="005F3078" w:rsidRPr="00B95A06" w:rsidRDefault="005F3078" w:rsidP="00050432">
            <w:pPr>
              <w:pStyle w:val="Tabletext"/>
              <w:jc w:val="center"/>
            </w:pPr>
          </w:p>
          <w:p w14:paraId="1AE1382F" w14:textId="77777777" w:rsidR="005F3078" w:rsidRPr="00B95A06" w:rsidRDefault="005F3078" w:rsidP="00050432">
            <w:pPr>
              <w:pStyle w:val="Tabletext"/>
              <w:jc w:val="center"/>
            </w:pPr>
          </w:p>
          <w:p w14:paraId="4D352B3B" w14:textId="77777777" w:rsidR="005F3078" w:rsidRPr="00B95A06" w:rsidRDefault="005F3078" w:rsidP="00050432">
            <w:pPr>
              <w:pStyle w:val="Tabletext"/>
              <w:jc w:val="center"/>
            </w:pPr>
          </w:p>
          <w:p w14:paraId="0BC84D34" w14:textId="77777777" w:rsidR="005F3078" w:rsidRPr="00B95A06" w:rsidRDefault="005F3078" w:rsidP="00050432">
            <w:pPr>
              <w:pStyle w:val="Tabletext"/>
              <w:jc w:val="center"/>
            </w:pPr>
          </w:p>
          <w:p w14:paraId="1E468468" w14:textId="77777777" w:rsidR="005F3078" w:rsidRPr="00B95A06" w:rsidRDefault="005F3078" w:rsidP="00050432">
            <w:pPr>
              <w:pStyle w:val="Tabletext"/>
              <w:jc w:val="center"/>
            </w:pPr>
          </w:p>
          <w:p w14:paraId="12524C52" w14:textId="77777777" w:rsidR="005F3078" w:rsidRPr="00B95A06" w:rsidRDefault="005F3078" w:rsidP="00050432">
            <w:pPr>
              <w:pStyle w:val="Tabletext"/>
              <w:jc w:val="center"/>
            </w:pPr>
          </w:p>
          <w:p w14:paraId="7A46A4A7" w14:textId="77777777" w:rsidR="005F3078" w:rsidRPr="00B95A06" w:rsidRDefault="005F3078" w:rsidP="00050432">
            <w:pPr>
              <w:pStyle w:val="Tabletext"/>
              <w:jc w:val="center"/>
            </w:pPr>
          </w:p>
          <w:p w14:paraId="032783B9" w14:textId="77777777" w:rsidR="005F3078" w:rsidRPr="00B95A06" w:rsidRDefault="005F3078" w:rsidP="00050432">
            <w:pPr>
              <w:pStyle w:val="Tabletext"/>
              <w:jc w:val="center"/>
            </w:pPr>
          </w:p>
          <w:p w14:paraId="1DF4F6CC" w14:textId="77777777" w:rsidR="005F3078" w:rsidRPr="00B95A06" w:rsidRDefault="005F3078" w:rsidP="00050432">
            <w:pPr>
              <w:pStyle w:val="Tabletext"/>
              <w:jc w:val="center"/>
            </w:pPr>
          </w:p>
          <w:p w14:paraId="59ACB87E" w14:textId="77777777" w:rsidR="005F3078" w:rsidRPr="00B95A06" w:rsidRDefault="005F3078" w:rsidP="00050432">
            <w:pPr>
              <w:pStyle w:val="Tabletext"/>
              <w:jc w:val="center"/>
            </w:pPr>
          </w:p>
          <w:p w14:paraId="522E9616" w14:textId="77777777" w:rsidR="005F3078" w:rsidRPr="00B95A06" w:rsidRDefault="005F3078" w:rsidP="00050432">
            <w:pPr>
              <w:pStyle w:val="Tabletext"/>
              <w:jc w:val="center"/>
            </w:pPr>
          </w:p>
          <w:p w14:paraId="60409B70" w14:textId="77777777" w:rsidR="005F3078" w:rsidRPr="00B95A06" w:rsidRDefault="005F3078" w:rsidP="00050432">
            <w:pPr>
              <w:pStyle w:val="Tabletext"/>
              <w:jc w:val="center"/>
            </w:pPr>
          </w:p>
          <w:p w14:paraId="29980289" w14:textId="77777777" w:rsidR="005F3078" w:rsidRPr="00B95A06" w:rsidRDefault="005F3078" w:rsidP="00050432">
            <w:pPr>
              <w:pStyle w:val="Tabletext"/>
              <w:jc w:val="center"/>
            </w:pPr>
          </w:p>
          <w:p w14:paraId="47A61C5C" w14:textId="77777777" w:rsidR="005F3078" w:rsidRPr="00B95A06" w:rsidRDefault="005F3078" w:rsidP="00050432">
            <w:pPr>
              <w:pStyle w:val="Tabletext"/>
              <w:jc w:val="center"/>
            </w:pPr>
          </w:p>
          <w:p w14:paraId="4A9AC00D" w14:textId="77777777" w:rsidR="005F3078" w:rsidRPr="00B95A06" w:rsidRDefault="005F3078" w:rsidP="00050432">
            <w:pPr>
              <w:pStyle w:val="Tabletext"/>
              <w:jc w:val="center"/>
            </w:pPr>
          </w:p>
          <w:p w14:paraId="2DC68944" w14:textId="77777777" w:rsidR="005F3078" w:rsidRPr="00B95A06" w:rsidRDefault="005F3078" w:rsidP="00050432">
            <w:pPr>
              <w:pStyle w:val="Tabletext"/>
              <w:jc w:val="center"/>
            </w:pPr>
          </w:p>
          <w:p w14:paraId="348CC7AD" w14:textId="77777777" w:rsidR="005F3078" w:rsidRPr="00B95A06" w:rsidRDefault="005F3078" w:rsidP="00050432">
            <w:pPr>
              <w:pStyle w:val="Tabletext"/>
              <w:jc w:val="center"/>
            </w:pPr>
          </w:p>
          <w:p w14:paraId="17D506C0" w14:textId="77777777" w:rsidR="005F3078" w:rsidRPr="00B95A06" w:rsidRDefault="005F3078" w:rsidP="00050432">
            <w:pPr>
              <w:pStyle w:val="Tabletext"/>
              <w:jc w:val="center"/>
            </w:pPr>
          </w:p>
          <w:p w14:paraId="6270B17D" w14:textId="77777777" w:rsidR="005F3078" w:rsidRPr="00B95A06" w:rsidRDefault="005F3078" w:rsidP="00050432">
            <w:pPr>
              <w:pStyle w:val="Tabletext"/>
              <w:jc w:val="center"/>
            </w:pPr>
          </w:p>
          <w:p w14:paraId="1855FC07" w14:textId="77777777" w:rsidR="005F3078" w:rsidRPr="00B95A06" w:rsidRDefault="005F3078" w:rsidP="00050432">
            <w:pPr>
              <w:pStyle w:val="Tabletext"/>
              <w:jc w:val="center"/>
            </w:pPr>
          </w:p>
          <w:p w14:paraId="35B2566F" w14:textId="77777777" w:rsidR="005F3078" w:rsidRPr="00B95A06" w:rsidRDefault="005F3078" w:rsidP="00050432">
            <w:pPr>
              <w:pStyle w:val="Tabletext"/>
              <w:jc w:val="center"/>
            </w:pPr>
          </w:p>
          <w:p w14:paraId="15AABB84" w14:textId="77777777" w:rsidR="005F3078" w:rsidRPr="00B95A06" w:rsidRDefault="005F3078" w:rsidP="00050432">
            <w:pPr>
              <w:pStyle w:val="Tabletext"/>
              <w:jc w:val="center"/>
            </w:pPr>
          </w:p>
          <w:p w14:paraId="51E86C9A" w14:textId="77777777" w:rsidR="005F3078" w:rsidRPr="00B95A06" w:rsidRDefault="005F3078" w:rsidP="00050432">
            <w:pPr>
              <w:pStyle w:val="Tabletext"/>
              <w:jc w:val="center"/>
            </w:pPr>
          </w:p>
          <w:p w14:paraId="5C9B2BE2" w14:textId="77777777" w:rsidR="005F3078" w:rsidRPr="00B95A06" w:rsidRDefault="005F3078" w:rsidP="00050432">
            <w:pPr>
              <w:pStyle w:val="Tabletext"/>
              <w:jc w:val="center"/>
            </w:pPr>
          </w:p>
          <w:p w14:paraId="47EF5212" w14:textId="77777777" w:rsidR="005F3078" w:rsidRPr="00B95A06" w:rsidRDefault="005F3078" w:rsidP="00050432">
            <w:pPr>
              <w:pStyle w:val="Tabletext"/>
              <w:jc w:val="center"/>
            </w:pPr>
          </w:p>
        </w:tc>
      </w:tr>
      <w:tr w:rsidR="005F3078" w:rsidRPr="00B95A06" w14:paraId="3CF1803B" w14:textId="77777777" w:rsidTr="00B95A06">
        <w:tc>
          <w:tcPr>
            <w:tcW w:w="1368" w:type="dxa"/>
          </w:tcPr>
          <w:p w14:paraId="16DDDA35" w14:textId="77777777" w:rsidR="005F3078" w:rsidRPr="00B95A06" w:rsidRDefault="005F3078" w:rsidP="00050432">
            <w:pPr>
              <w:pStyle w:val="Tabletext"/>
              <w:jc w:val="center"/>
            </w:pPr>
            <w:r w:rsidRPr="00B95A06">
              <w:lastRenderedPageBreak/>
              <w:t>3.1.9</w:t>
            </w:r>
          </w:p>
          <w:p w14:paraId="5808D920" w14:textId="77777777" w:rsidR="005F3078" w:rsidRPr="00B95A06" w:rsidRDefault="005F3078" w:rsidP="00050432">
            <w:pPr>
              <w:pStyle w:val="Tabletext"/>
              <w:jc w:val="center"/>
            </w:pPr>
          </w:p>
        </w:tc>
        <w:tc>
          <w:tcPr>
            <w:tcW w:w="2430" w:type="dxa"/>
          </w:tcPr>
          <w:p w14:paraId="667E9177" w14:textId="77777777" w:rsidR="005F3078" w:rsidRPr="00B95A06" w:rsidRDefault="005F3078" w:rsidP="00050432">
            <w:pPr>
              <w:pStyle w:val="Tabletext"/>
            </w:pPr>
            <w:r w:rsidRPr="00B95A06">
              <w:t>Ashley Shirk</w:t>
            </w:r>
          </w:p>
        </w:tc>
        <w:tc>
          <w:tcPr>
            <w:tcW w:w="7110" w:type="dxa"/>
          </w:tcPr>
          <w:p w14:paraId="209F7134" w14:textId="77777777" w:rsidR="005F3078" w:rsidRPr="00B95A06" w:rsidRDefault="005F3078" w:rsidP="00050432">
            <w:pPr>
              <w:pStyle w:val="Tabletext"/>
            </w:pPr>
            <w:r w:rsidRPr="00B95A06">
              <w:t>DOC 0351: Mapped the TOP Eligibility Indicator to the TIN Indicator Offset field located in the reconcilement field.</w:t>
            </w:r>
          </w:p>
          <w:p w14:paraId="1FC68BBE" w14:textId="77777777" w:rsidR="005F3078" w:rsidRPr="00B95A06" w:rsidRDefault="005F3078" w:rsidP="00050432">
            <w:pPr>
              <w:pStyle w:val="Tabletext"/>
            </w:pPr>
          </w:p>
          <w:p w14:paraId="1EEBC62D" w14:textId="77777777" w:rsidR="005F3078" w:rsidRPr="00B95A06" w:rsidRDefault="005F3078" w:rsidP="00050432">
            <w:pPr>
              <w:pStyle w:val="Tabletext"/>
            </w:pPr>
            <w:r w:rsidRPr="00B95A06">
              <w:t>Updated file structure validations to note that IDD payments need to be in Country Code and Routing Number order.</w:t>
            </w:r>
          </w:p>
          <w:p w14:paraId="561E7121" w14:textId="77777777" w:rsidR="005F3078" w:rsidRPr="00B95A06" w:rsidRDefault="005F3078" w:rsidP="00050432">
            <w:pPr>
              <w:pStyle w:val="Tabletext"/>
            </w:pPr>
          </w:p>
          <w:p w14:paraId="68E6F573" w14:textId="77777777" w:rsidR="005F3078" w:rsidRPr="00B95A06" w:rsidRDefault="005F3078" w:rsidP="00050432">
            <w:pPr>
              <w:pStyle w:val="Tabletext"/>
            </w:pPr>
            <w:r w:rsidRPr="00B95A06">
              <w:t>Added validation to CountryCodeText field.  If Country Code is blank for IDD payments, the payment should be marked invalid.</w:t>
            </w:r>
          </w:p>
          <w:p w14:paraId="7F631D48" w14:textId="77777777" w:rsidR="005F3078" w:rsidRPr="00B95A06" w:rsidRDefault="005F3078" w:rsidP="00050432">
            <w:pPr>
              <w:pStyle w:val="Tabletext"/>
            </w:pPr>
          </w:p>
          <w:p w14:paraId="18675190" w14:textId="77777777" w:rsidR="005F3078" w:rsidRPr="00B95A06" w:rsidRDefault="005F3078" w:rsidP="00050432">
            <w:pPr>
              <w:pStyle w:val="Tabletext"/>
            </w:pPr>
            <w:r w:rsidRPr="00B95A06">
              <w:t>Added a separate table in Appendix C for VA ACH payments.  ACH payments will not contain the VA Courtesy Code per RAD Session on 3/6/12.</w:t>
            </w:r>
          </w:p>
          <w:p w14:paraId="4EB0C546" w14:textId="77777777" w:rsidR="005F3078" w:rsidRPr="00B95A06" w:rsidRDefault="005F3078" w:rsidP="00050432">
            <w:pPr>
              <w:pStyle w:val="Tabletext"/>
            </w:pPr>
          </w:p>
          <w:p w14:paraId="6E8CDE9A" w14:textId="77777777" w:rsidR="005F3078" w:rsidRPr="00B95A06" w:rsidRDefault="005F3078" w:rsidP="00050432">
            <w:pPr>
              <w:pStyle w:val="Tabletext"/>
            </w:pPr>
            <w:r w:rsidRPr="00B95A06">
              <w:t xml:space="preserve">CR 3545:  Added PSC/ALC table to the Reconcilement field for Custom Agency Rule ID = “SSA”.  The table will be used to derive the Payment ALC per PSC. </w:t>
            </w:r>
          </w:p>
        </w:tc>
        <w:tc>
          <w:tcPr>
            <w:tcW w:w="1710" w:type="dxa"/>
          </w:tcPr>
          <w:p w14:paraId="2D44A16C" w14:textId="77777777" w:rsidR="005F3078" w:rsidRPr="00B95A06" w:rsidRDefault="005F3078" w:rsidP="00050432">
            <w:pPr>
              <w:pStyle w:val="Tabletext"/>
              <w:jc w:val="center"/>
            </w:pPr>
            <w:r w:rsidRPr="00B95A06">
              <w:t>03-14-2012</w:t>
            </w:r>
          </w:p>
        </w:tc>
      </w:tr>
      <w:tr w:rsidR="005F3078" w:rsidRPr="00B95A06" w14:paraId="27E5040E" w14:textId="77777777" w:rsidTr="00B95A06">
        <w:tc>
          <w:tcPr>
            <w:tcW w:w="1368" w:type="dxa"/>
          </w:tcPr>
          <w:p w14:paraId="17D122AA" w14:textId="77777777" w:rsidR="005F3078" w:rsidRPr="00B95A06" w:rsidRDefault="005F3078" w:rsidP="00050432">
            <w:pPr>
              <w:pStyle w:val="Tabletext"/>
              <w:jc w:val="center"/>
            </w:pPr>
            <w:r w:rsidRPr="00B95A06">
              <w:t xml:space="preserve">3.1.8 Developer version only for changes in </w:t>
            </w:r>
            <w:r w:rsidRPr="00B95A06">
              <w:lastRenderedPageBreak/>
              <w:t>Release 4.1.</w:t>
            </w:r>
          </w:p>
        </w:tc>
        <w:tc>
          <w:tcPr>
            <w:tcW w:w="2430" w:type="dxa"/>
          </w:tcPr>
          <w:p w14:paraId="4D2B9552" w14:textId="77777777" w:rsidR="005F3078" w:rsidRPr="00B95A06" w:rsidRDefault="005F3078" w:rsidP="00050432">
            <w:pPr>
              <w:pStyle w:val="Tabletext"/>
            </w:pPr>
            <w:r w:rsidRPr="00B95A06">
              <w:lastRenderedPageBreak/>
              <w:t>Ashley Shirk</w:t>
            </w:r>
          </w:p>
        </w:tc>
        <w:tc>
          <w:tcPr>
            <w:tcW w:w="7110" w:type="dxa"/>
          </w:tcPr>
          <w:p w14:paraId="1C0C4228" w14:textId="77777777" w:rsidR="005F3078" w:rsidRPr="00B95A06" w:rsidRDefault="005F3078" w:rsidP="00050432">
            <w:pPr>
              <w:pStyle w:val="Tabletext"/>
            </w:pPr>
            <w:r w:rsidRPr="00B95A06">
              <w:t>DOC 0339: For Release 4.1 Generic Types of Payment implementation, added Object Line 3 to the Derived Data Elements section. Value will be stored on the input rather than the output.</w:t>
            </w:r>
          </w:p>
          <w:p w14:paraId="1D52CA6E" w14:textId="77777777" w:rsidR="005F3078" w:rsidRPr="00B95A06" w:rsidRDefault="005F3078" w:rsidP="00050432">
            <w:pPr>
              <w:pStyle w:val="Tabletext"/>
            </w:pPr>
            <w:r w:rsidRPr="00B95A06">
              <w:t>Parsed reconcilement into separate fields for VA and SSA in order to accommodate for VA and SSA using version 3.1.4.</w:t>
            </w:r>
          </w:p>
        </w:tc>
        <w:tc>
          <w:tcPr>
            <w:tcW w:w="1710" w:type="dxa"/>
          </w:tcPr>
          <w:p w14:paraId="0C2CA5E5" w14:textId="77777777" w:rsidR="005F3078" w:rsidRPr="00B95A06" w:rsidRDefault="005F3078" w:rsidP="00050432">
            <w:pPr>
              <w:pStyle w:val="Tabletext"/>
              <w:jc w:val="center"/>
            </w:pPr>
            <w:r w:rsidRPr="00B95A06">
              <w:t>01-18-2012</w:t>
            </w:r>
          </w:p>
        </w:tc>
      </w:tr>
      <w:tr w:rsidR="005F3078" w:rsidRPr="00B95A06" w14:paraId="67DB03D1" w14:textId="77777777" w:rsidTr="00B95A06">
        <w:tc>
          <w:tcPr>
            <w:tcW w:w="1368" w:type="dxa"/>
          </w:tcPr>
          <w:p w14:paraId="17D959F7" w14:textId="77777777" w:rsidR="005F3078" w:rsidRPr="00B95A06" w:rsidRDefault="005F3078" w:rsidP="00050432">
            <w:pPr>
              <w:pStyle w:val="Tabletext"/>
              <w:jc w:val="center"/>
            </w:pPr>
            <w:r w:rsidRPr="00B95A06">
              <w:t>3.1.7</w:t>
            </w:r>
          </w:p>
          <w:p w14:paraId="085D1A26" w14:textId="77777777" w:rsidR="005F3078" w:rsidRPr="00B95A06" w:rsidRDefault="005F3078" w:rsidP="00050432">
            <w:pPr>
              <w:pStyle w:val="Tabletext"/>
              <w:jc w:val="center"/>
            </w:pPr>
            <w:r w:rsidRPr="00B95A06">
              <w:t>Developer version only for changes in Release 4.1.</w:t>
            </w:r>
          </w:p>
        </w:tc>
        <w:tc>
          <w:tcPr>
            <w:tcW w:w="2430" w:type="dxa"/>
          </w:tcPr>
          <w:p w14:paraId="76C0C6DE" w14:textId="77777777" w:rsidR="005F3078" w:rsidRPr="00B95A06" w:rsidRDefault="005F3078" w:rsidP="00050432">
            <w:pPr>
              <w:pStyle w:val="Tabletext"/>
            </w:pPr>
            <w:r w:rsidRPr="00B95A06">
              <w:t>Carole Kampe</w:t>
            </w:r>
          </w:p>
        </w:tc>
        <w:tc>
          <w:tcPr>
            <w:tcW w:w="7110" w:type="dxa"/>
          </w:tcPr>
          <w:p w14:paraId="5C9A3326" w14:textId="77777777" w:rsidR="005F3078" w:rsidRPr="00B95A06" w:rsidRDefault="005F3078" w:rsidP="00050432">
            <w:pPr>
              <w:pStyle w:val="Tabletext"/>
            </w:pPr>
            <w:r w:rsidRPr="00B95A06">
              <w:t>DOC 0304:</w:t>
            </w:r>
          </w:p>
          <w:p w14:paraId="22A9266D" w14:textId="77777777" w:rsidR="005F3078" w:rsidRPr="00B95A06" w:rsidRDefault="005F3078" w:rsidP="00050432">
            <w:pPr>
              <w:pStyle w:val="Tabletext"/>
            </w:pPr>
            <w:r w:rsidRPr="00B95A06">
              <w:t>Section 1.6:  Deleted Payment Code from the Derived Data Table.  It will be stored from the RAT configuration.</w:t>
            </w:r>
          </w:p>
          <w:p w14:paraId="4E33F378" w14:textId="77777777" w:rsidR="005F3078" w:rsidRPr="00B95A06" w:rsidRDefault="005F3078" w:rsidP="00050432">
            <w:pPr>
              <w:pStyle w:val="Tabletext"/>
            </w:pPr>
            <w:r w:rsidRPr="00B95A06">
              <w:t>Section 1.7:  Added a fourth node for Unique ID so that each dataset received on a day will not overlay onto a previously received file.</w:t>
            </w:r>
          </w:p>
          <w:p w14:paraId="3A10348F" w14:textId="77777777" w:rsidR="005F3078" w:rsidRPr="00B95A06" w:rsidRDefault="005F3078" w:rsidP="00050432">
            <w:pPr>
              <w:pStyle w:val="Tabletext"/>
            </w:pPr>
            <w:r w:rsidRPr="00B95A06">
              <w:t xml:space="preserve">Added IDD as a value for the SEC code to distinguish between domestic and foreign ACH payments.  SSA is using v3.1.4 of the SPR so this update is required in this layout of the SPR.  Also adding to the 4.1.0 version.  </w:t>
            </w:r>
          </w:p>
        </w:tc>
        <w:tc>
          <w:tcPr>
            <w:tcW w:w="1710" w:type="dxa"/>
          </w:tcPr>
          <w:p w14:paraId="1ABD365B" w14:textId="77777777" w:rsidR="005F3078" w:rsidRPr="00B95A06" w:rsidRDefault="005F3078" w:rsidP="00050432">
            <w:pPr>
              <w:pStyle w:val="Tabletext"/>
              <w:jc w:val="center"/>
            </w:pPr>
            <w:r w:rsidRPr="00B95A06">
              <w:t>12-10-2011</w:t>
            </w:r>
          </w:p>
        </w:tc>
      </w:tr>
      <w:tr w:rsidR="005F3078" w:rsidRPr="00B95A06" w14:paraId="56E225ED" w14:textId="77777777" w:rsidTr="00B95A06">
        <w:tc>
          <w:tcPr>
            <w:tcW w:w="1368" w:type="dxa"/>
          </w:tcPr>
          <w:p w14:paraId="582E630F" w14:textId="77777777" w:rsidR="005F3078" w:rsidRPr="00B95A06" w:rsidRDefault="005F3078" w:rsidP="00050432">
            <w:pPr>
              <w:pStyle w:val="Tabletext"/>
              <w:jc w:val="center"/>
            </w:pPr>
            <w:r w:rsidRPr="00B95A06">
              <w:t>3.1.6</w:t>
            </w:r>
          </w:p>
          <w:p w14:paraId="069B1324" w14:textId="77777777" w:rsidR="005F3078" w:rsidRPr="00B95A06" w:rsidRDefault="005F3078" w:rsidP="00050432">
            <w:pPr>
              <w:pStyle w:val="Tabletext"/>
              <w:jc w:val="center"/>
            </w:pPr>
            <w:r w:rsidRPr="00B95A06">
              <w:t>Developer version only.  We will not change the published version number.</w:t>
            </w:r>
          </w:p>
          <w:p w14:paraId="0639F3A5" w14:textId="77777777" w:rsidR="005F3078" w:rsidRPr="00B95A06" w:rsidRDefault="005F3078" w:rsidP="00050432">
            <w:pPr>
              <w:pStyle w:val="Tabletext"/>
              <w:jc w:val="center"/>
            </w:pPr>
            <w:r w:rsidRPr="00B95A06">
              <w:t>Chng for 3.1.6 will be implemented in Release 4.0</w:t>
            </w:r>
          </w:p>
        </w:tc>
        <w:tc>
          <w:tcPr>
            <w:tcW w:w="2430" w:type="dxa"/>
          </w:tcPr>
          <w:p w14:paraId="7844B0D1" w14:textId="77777777" w:rsidR="005F3078" w:rsidRPr="00B95A06" w:rsidRDefault="005F3078" w:rsidP="00050432">
            <w:pPr>
              <w:pStyle w:val="Tabletext"/>
            </w:pPr>
            <w:r w:rsidRPr="00B95A06">
              <w:t>Ashley Shirk</w:t>
            </w:r>
          </w:p>
        </w:tc>
        <w:tc>
          <w:tcPr>
            <w:tcW w:w="7110" w:type="dxa"/>
          </w:tcPr>
          <w:p w14:paraId="7E4044BF" w14:textId="77777777" w:rsidR="005F3078" w:rsidRPr="00B95A06" w:rsidRDefault="005F3078" w:rsidP="00050432">
            <w:pPr>
              <w:pStyle w:val="Tabletext"/>
            </w:pPr>
            <w:r w:rsidRPr="00B95A06">
              <w:t>DOC 0291: Discussed on 11-4 AMUQ # 325 Clarified the validation rules to state that the ACH Payment Data records should be ordered by routing number at the schedule level.</w:t>
            </w:r>
          </w:p>
          <w:p w14:paraId="029A594A" w14:textId="77777777" w:rsidR="005F3078" w:rsidRPr="00B95A06" w:rsidRDefault="005F3078" w:rsidP="00050432">
            <w:pPr>
              <w:pStyle w:val="Tabletext"/>
            </w:pPr>
            <w:r w:rsidRPr="00B95A06">
              <w:t>Updated validation rules to note that records within the Check Payment Data and ACH Payment Data Records can be received in any order based on discussions held with SSI about the order of the GWA TAS/BETC record.</w:t>
            </w:r>
          </w:p>
          <w:p w14:paraId="76600FC5" w14:textId="77777777" w:rsidR="005F3078" w:rsidRPr="00B95A06" w:rsidRDefault="005F3078" w:rsidP="00050432">
            <w:pPr>
              <w:pStyle w:val="Tabletext"/>
            </w:pPr>
            <w:r w:rsidRPr="00B95A06">
              <w:t xml:space="preserve">This is being implemented in the Release 4.0, December 2011.  </w:t>
            </w:r>
          </w:p>
        </w:tc>
        <w:tc>
          <w:tcPr>
            <w:tcW w:w="1710" w:type="dxa"/>
          </w:tcPr>
          <w:p w14:paraId="5E49F8FF" w14:textId="77777777" w:rsidR="005F3078" w:rsidRPr="00B95A06" w:rsidRDefault="005F3078" w:rsidP="00050432">
            <w:pPr>
              <w:pStyle w:val="Tabletext"/>
              <w:jc w:val="center"/>
            </w:pPr>
            <w:r w:rsidRPr="00B95A06">
              <w:t>11-8-2011</w:t>
            </w:r>
          </w:p>
        </w:tc>
      </w:tr>
      <w:tr w:rsidR="005F3078" w:rsidRPr="00B95A06" w14:paraId="1A7ECE70" w14:textId="77777777" w:rsidTr="00B95A06">
        <w:tc>
          <w:tcPr>
            <w:tcW w:w="1368" w:type="dxa"/>
          </w:tcPr>
          <w:p w14:paraId="3CD5E664" w14:textId="77777777" w:rsidR="005F3078" w:rsidRPr="00B95A06" w:rsidRDefault="005F3078" w:rsidP="00050432">
            <w:pPr>
              <w:pStyle w:val="Tabletext"/>
              <w:jc w:val="center"/>
            </w:pPr>
            <w:r w:rsidRPr="00B95A06">
              <w:t>3.1.5</w:t>
            </w:r>
          </w:p>
        </w:tc>
        <w:tc>
          <w:tcPr>
            <w:tcW w:w="2430" w:type="dxa"/>
          </w:tcPr>
          <w:p w14:paraId="74F45661" w14:textId="77777777" w:rsidR="005F3078" w:rsidRPr="00B95A06" w:rsidRDefault="005F3078" w:rsidP="00050432">
            <w:pPr>
              <w:pStyle w:val="Tabletext"/>
            </w:pPr>
            <w:r w:rsidRPr="00B95A06">
              <w:t>Dorothy Carpenter</w:t>
            </w:r>
          </w:p>
        </w:tc>
        <w:tc>
          <w:tcPr>
            <w:tcW w:w="7110" w:type="dxa"/>
          </w:tcPr>
          <w:p w14:paraId="5CA2AF16" w14:textId="77777777" w:rsidR="005F3078" w:rsidRPr="00B95A06" w:rsidRDefault="005F3078" w:rsidP="00050432">
            <w:pPr>
              <w:pStyle w:val="Tabletext"/>
            </w:pPr>
            <w:r w:rsidRPr="00B95A06">
              <w:t>DOC 0210:</w:t>
            </w:r>
          </w:p>
          <w:p w14:paraId="6823D5E7" w14:textId="77777777" w:rsidR="005F3078" w:rsidRPr="00B95A06" w:rsidRDefault="005F3078" w:rsidP="00050432">
            <w:pPr>
              <w:pStyle w:val="Tabletext"/>
            </w:pPr>
            <w:r w:rsidRPr="00B95A06">
              <w:t xml:space="preserve">- CR2847: Release 3.1 workaround to store type of payment as Daily Benefit S for SSA so that we can configure SSA values in 3.1.  In 4.0 </w:t>
            </w:r>
            <w:r w:rsidRPr="00B95A06">
              <w:lastRenderedPageBreak/>
              <w:t>the type of payment configuration values will move to the R-A-T to allow multiple agencies to use generic type of payment names.</w:t>
            </w:r>
          </w:p>
          <w:p w14:paraId="41D1E2DF" w14:textId="77777777" w:rsidR="005F3078" w:rsidRPr="00B95A06" w:rsidRDefault="005F3078" w:rsidP="00050432">
            <w:pPr>
              <w:pStyle w:val="Tabletext"/>
            </w:pPr>
            <w:r w:rsidRPr="00B95A06">
              <w:t>- CR2789: document change only – clarified validation rules to include prenote rules discussed in the validation for balancing section.</w:t>
            </w:r>
          </w:p>
        </w:tc>
        <w:tc>
          <w:tcPr>
            <w:tcW w:w="1710" w:type="dxa"/>
          </w:tcPr>
          <w:p w14:paraId="2BF96AB1" w14:textId="77777777" w:rsidR="005F3078" w:rsidRPr="00B95A06" w:rsidRDefault="005F3078" w:rsidP="00050432">
            <w:pPr>
              <w:pStyle w:val="Tabletext"/>
              <w:jc w:val="center"/>
            </w:pPr>
            <w:r w:rsidRPr="00B95A06">
              <w:lastRenderedPageBreak/>
              <w:t>5-17-2011</w:t>
            </w:r>
          </w:p>
        </w:tc>
      </w:tr>
      <w:tr w:rsidR="005F3078" w:rsidRPr="00B95A06" w14:paraId="205A1F9C" w14:textId="77777777" w:rsidTr="00B95A06">
        <w:tc>
          <w:tcPr>
            <w:tcW w:w="1368" w:type="dxa"/>
          </w:tcPr>
          <w:p w14:paraId="0DC252C4" w14:textId="77777777" w:rsidR="005F3078" w:rsidRPr="00B95A06" w:rsidRDefault="005F3078" w:rsidP="00050432">
            <w:pPr>
              <w:pStyle w:val="Tabletext"/>
              <w:jc w:val="center"/>
            </w:pPr>
            <w:r w:rsidRPr="00B95A06">
              <w:t>3.1.4</w:t>
            </w:r>
          </w:p>
        </w:tc>
        <w:tc>
          <w:tcPr>
            <w:tcW w:w="2430" w:type="dxa"/>
          </w:tcPr>
          <w:p w14:paraId="72EDE5E4" w14:textId="77777777" w:rsidR="005F3078" w:rsidRPr="00B95A06" w:rsidRDefault="005F3078" w:rsidP="00050432">
            <w:pPr>
              <w:pStyle w:val="Tabletext"/>
            </w:pPr>
            <w:r w:rsidRPr="00B95A06">
              <w:t>Dorothy Carpenter</w:t>
            </w:r>
          </w:p>
        </w:tc>
        <w:tc>
          <w:tcPr>
            <w:tcW w:w="7110" w:type="dxa"/>
          </w:tcPr>
          <w:p w14:paraId="2B9960FA" w14:textId="77777777" w:rsidR="005F3078" w:rsidRPr="00B95A06" w:rsidRDefault="005F3078" w:rsidP="00050432">
            <w:pPr>
              <w:pStyle w:val="Tabletext"/>
            </w:pPr>
            <w:r w:rsidRPr="00B95A06">
              <w:t xml:space="preserve">DOC0116: </w:t>
            </w:r>
          </w:p>
          <w:p w14:paraId="362A281E" w14:textId="77777777" w:rsidR="005F3078" w:rsidRPr="00B95A06" w:rsidRDefault="005F3078" w:rsidP="00050432">
            <w:pPr>
              <w:pStyle w:val="Tabletext"/>
            </w:pPr>
            <w:r w:rsidRPr="00B95A06">
              <w:t>- Added derived data element Payment code.</w:t>
            </w:r>
          </w:p>
          <w:p w14:paraId="0A51E3D0" w14:textId="77777777" w:rsidR="005F3078" w:rsidRPr="00B95A06" w:rsidRDefault="005F3078" w:rsidP="00050432">
            <w:pPr>
              <w:pStyle w:val="Tabletext"/>
            </w:pPr>
            <w:r w:rsidRPr="00B95A06">
              <w:t>- Clarified the correct published version in the validation rules for the Standard Payment Request Version field.</w:t>
            </w:r>
          </w:p>
          <w:p w14:paraId="029D5F09" w14:textId="77777777" w:rsidR="005F3078" w:rsidRPr="00B95A06" w:rsidRDefault="005F3078" w:rsidP="00050432">
            <w:pPr>
              <w:pStyle w:val="Tabletext"/>
            </w:pPr>
            <w:r w:rsidRPr="00B95A06">
              <w:t>-Changed Input System stored name from Agency Identification to Originating Agency Identifier.</w:t>
            </w:r>
          </w:p>
        </w:tc>
        <w:tc>
          <w:tcPr>
            <w:tcW w:w="1710" w:type="dxa"/>
          </w:tcPr>
          <w:p w14:paraId="6A537FC9" w14:textId="77777777" w:rsidR="005F3078" w:rsidRPr="00B95A06" w:rsidRDefault="005F3078" w:rsidP="00050432">
            <w:pPr>
              <w:pStyle w:val="Tabletext"/>
              <w:jc w:val="center"/>
            </w:pPr>
            <w:r w:rsidRPr="00B95A06">
              <w:t>12-20-2010</w:t>
            </w:r>
          </w:p>
        </w:tc>
      </w:tr>
      <w:tr w:rsidR="005F3078" w:rsidRPr="00B95A06" w14:paraId="67A52B11" w14:textId="77777777" w:rsidTr="00B95A06">
        <w:tc>
          <w:tcPr>
            <w:tcW w:w="1368" w:type="dxa"/>
          </w:tcPr>
          <w:p w14:paraId="3C7B6922" w14:textId="77777777" w:rsidR="005F3078" w:rsidRPr="00B95A06" w:rsidRDefault="005F3078" w:rsidP="00050432">
            <w:pPr>
              <w:pStyle w:val="Tabletext"/>
              <w:jc w:val="center"/>
            </w:pPr>
            <w:r w:rsidRPr="00B95A06">
              <w:t>3.1.3</w:t>
            </w:r>
          </w:p>
        </w:tc>
        <w:tc>
          <w:tcPr>
            <w:tcW w:w="2430" w:type="dxa"/>
          </w:tcPr>
          <w:p w14:paraId="657CFF70" w14:textId="77777777" w:rsidR="005F3078" w:rsidRPr="00B95A06" w:rsidRDefault="005F3078" w:rsidP="00050432">
            <w:pPr>
              <w:pStyle w:val="Tabletext"/>
            </w:pPr>
            <w:r w:rsidRPr="00B95A06">
              <w:t>Dorothy Carpenter</w:t>
            </w:r>
          </w:p>
        </w:tc>
        <w:tc>
          <w:tcPr>
            <w:tcW w:w="7110" w:type="dxa"/>
          </w:tcPr>
          <w:p w14:paraId="07604D79" w14:textId="77777777" w:rsidR="005F3078" w:rsidRPr="00B95A06" w:rsidRDefault="005F3078" w:rsidP="00050432">
            <w:pPr>
              <w:pStyle w:val="Tabletext"/>
            </w:pPr>
            <w:r w:rsidRPr="00B95A06">
              <w:t>DOC0031:</w:t>
            </w:r>
          </w:p>
          <w:p w14:paraId="1488D002" w14:textId="77777777" w:rsidR="005F3078" w:rsidRPr="00B95A06" w:rsidRDefault="005F3078" w:rsidP="00050432">
            <w:pPr>
              <w:pStyle w:val="Tabletext"/>
            </w:pPr>
            <w:r w:rsidRPr="00B95A06">
              <w:t>- Added suspect check validation</w:t>
            </w:r>
          </w:p>
          <w:p w14:paraId="5FA0A747" w14:textId="77777777" w:rsidR="005F3078" w:rsidRPr="00B95A06" w:rsidRDefault="005F3078" w:rsidP="00050432">
            <w:pPr>
              <w:pStyle w:val="Tabletext"/>
            </w:pPr>
            <w:r w:rsidRPr="00B95A06">
              <w:t xml:space="preserve">- Changed several validation rules to ensure that right/left justification of content is only performed where necessary (field is truncated or manipulated on output). </w:t>
            </w:r>
          </w:p>
          <w:p w14:paraId="313E44BB" w14:textId="77777777" w:rsidR="005F3078" w:rsidRPr="00B95A06" w:rsidRDefault="005F3078" w:rsidP="00050432">
            <w:pPr>
              <w:pStyle w:val="Tabletext"/>
            </w:pPr>
            <w:r w:rsidRPr="00B95A06">
              <w:t>- Changed InputSystem to match against “agency identifier” instead of “agency identification”.</w:t>
            </w:r>
          </w:p>
        </w:tc>
        <w:tc>
          <w:tcPr>
            <w:tcW w:w="1710" w:type="dxa"/>
          </w:tcPr>
          <w:p w14:paraId="3CDF9007" w14:textId="77777777" w:rsidR="005F3078" w:rsidRPr="00B95A06" w:rsidRDefault="005F3078" w:rsidP="00050432">
            <w:pPr>
              <w:pStyle w:val="Tabletext"/>
              <w:jc w:val="center"/>
            </w:pPr>
            <w:r w:rsidRPr="00B95A06">
              <w:t>11-8-2010</w:t>
            </w:r>
          </w:p>
        </w:tc>
      </w:tr>
      <w:tr w:rsidR="005F3078" w:rsidRPr="00B95A06" w14:paraId="3070C705" w14:textId="77777777" w:rsidTr="00B95A06">
        <w:tc>
          <w:tcPr>
            <w:tcW w:w="1368" w:type="dxa"/>
          </w:tcPr>
          <w:p w14:paraId="467212CD" w14:textId="77777777" w:rsidR="005F3078" w:rsidRPr="00B95A06" w:rsidRDefault="005F3078" w:rsidP="00050432">
            <w:pPr>
              <w:pStyle w:val="Tabletext"/>
              <w:jc w:val="center"/>
            </w:pPr>
            <w:r w:rsidRPr="00B95A06">
              <w:t>3.1.2</w:t>
            </w:r>
          </w:p>
        </w:tc>
        <w:tc>
          <w:tcPr>
            <w:tcW w:w="2430" w:type="dxa"/>
          </w:tcPr>
          <w:p w14:paraId="21482455" w14:textId="77777777" w:rsidR="005F3078" w:rsidRPr="00B95A06" w:rsidRDefault="005F3078" w:rsidP="00050432">
            <w:pPr>
              <w:pStyle w:val="Tabletext"/>
            </w:pPr>
            <w:r w:rsidRPr="00B95A06">
              <w:t>Dorothy Carpenter</w:t>
            </w:r>
          </w:p>
        </w:tc>
        <w:tc>
          <w:tcPr>
            <w:tcW w:w="7110" w:type="dxa"/>
          </w:tcPr>
          <w:p w14:paraId="67A68CE5" w14:textId="77777777" w:rsidR="005F3078" w:rsidRPr="00B95A06" w:rsidRDefault="005F3078" w:rsidP="00050432">
            <w:pPr>
              <w:pStyle w:val="Tabletext"/>
            </w:pPr>
            <w:r w:rsidRPr="00B95A06">
              <w:t>DOC0031:</w:t>
            </w:r>
          </w:p>
          <w:p w14:paraId="7B7819FC" w14:textId="77777777" w:rsidR="005F3078" w:rsidRPr="00B95A06" w:rsidRDefault="005F3078" w:rsidP="00050432">
            <w:pPr>
              <w:pStyle w:val="Tabletext"/>
            </w:pPr>
            <w:r w:rsidRPr="00B95A06">
              <w:t>- Changed “count” fields in schedule trailer from 18 characters to 15 for amounts and 8 for # of items for proper mapping downstream.</w:t>
            </w:r>
          </w:p>
          <w:p w14:paraId="4989CEDC" w14:textId="77777777" w:rsidR="005F3078" w:rsidRPr="00B95A06" w:rsidRDefault="005F3078" w:rsidP="00050432">
            <w:pPr>
              <w:pStyle w:val="Tabletext"/>
            </w:pPr>
            <w:r w:rsidRPr="00B95A06">
              <w:t>- Added note to Input Management section to clarify that CA scheduler may replace IM</w:t>
            </w:r>
          </w:p>
          <w:p w14:paraId="46D1A091" w14:textId="77777777" w:rsidR="005F3078" w:rsidRPr="00B95A06" w:rsidRDefault="005F3078" w:rsidP="00050432">
            <w:pPr>
              <w:pStyle w:val="Tabletext"/>
            </w:pPr>
            <w:r w:rsidRPr="00B95A06">
              <w:t>- Added clarification to Specification Notes for proper formatting of fields based on type.</w:t>
            </w:r>
          </w:p>
          <w:p w14:paraId="7309C1ED" w14:textId="77777777" w:rsidR="005F3078" w:rsidRPr="00B95A06" w:rsidRDefault="005F3078" w:rsidP="00050432">
            <w:pPr>
              <w:pStyle w:val="Tabletext"/>
            </w:pPr>
          </w:p>
        </w:tc>
        <w:tc>
          <w:tcPr>
            <w:tcW w:w="1710" w:type="dxa"/>
          </w:tcPr>
          <w:p w14:paraId="58618679" w14:textId="77777777" w:rsidR="005F3078" w:rsidRPr="00B95A06" w:rsidRDefault="005F3078" w:rsidP="00050432">
            <w:pPr>
              <w:pStyle w:val="Tabletext"/>
              <w:jc w:val="center"/>
            </w:pPr>
            <w:r w:rsidRPr="00B95A06">
              <w:t>10-7-2010</w:t>
            </w:r>
          </w:p>
        </w:tc>
      </w:tr>
      <w:tr w:rsidR="005F3078" w:rsidRPr="00B95A06" w14:paraId="7C99E697" w14:textId="77777777" w:rsidTr="00B95A06">
        <w:tc>
          <w:tcPr>
            <w:tcW w:w="1368" w:type="dxa"/>
          </w:tcPr>
          <w:p w14:paraId="718FD657" w14:textId="77777777" w:rsidR="005F3078" w:rsidRPr="00B95A06" w:rsidRDefault="005F3078" w:rsidP="00050432">
            <w:pPr>
              <w:pStyle w:val="Tabletext"/>
              <w:jc w:val="center"/>
            </w:pPr>
            <w:r w:rsidRPr="00B95A06">
              <w:t>3.1.1</w:t>
            </w:r>
          </w:p>
        </w:tc>
        <w:tc>
          <w:tcPr>
            <w:tcW w:w="2430" w:type="dxa"/>
          </w:tcPr>
          <w:p w14:paraId="361ECB68" w14:textId="77777777" w:rsidR="005F3078" w:rsidRPr="00B95A06" w:rsidRDefault="005F3078" w:rsidP="00050432">
            <w:pPr>
              <w:pStyle w:val="Tabletext"/>
            </w:pPr>
            <w:r w:rsidRPr="00B95A06">
              <w:t>Dorothy Carpenter</w:t>
            </w:r>
          </w:p>
        </w:tc>
        <w:tc>
          <w:tcPr>
            <w:tcW w:w="7110" w:type="dxa"/>
          </w:tcPr>
          <w:p w14:paraId="566E1BBD" w14:textId="77777777" w:rsidR="005F3078" w:rsidRPr="00B95A06" w:rsidRDefault="005F3078" w:rsidP="00050432">
            <w:pPr>
              <w:pStyle w:val="Tabletext"/>
            </w:pPr>
            <w:r w:rsidRPr="00B95A06">
              <w:t>DOC0031:</w:t>
            </w:r>
          </w:p>
          <w:p w14:paraId="592AFC06" w14:textId="77777777" w:rsidR="005F3078" w:rsidRPr="00B95A06" w:rsidRDefault="005F3078" w:rsidP="00050432">
            <w:pPr>
              <w:pStyle w:val="Tabletext"/>
            </w:pPr>
            <w:r w:rsidRPr="00B95A06">
              <w:t>- Addressed questions raised by SSA, SDG and SPS.</w:t>
            </w:r>
          </w:p>
          <w:p w14:paraId="61134E44" w14:textId="77777777" w:rsidR="005F3078" w:rsidRPr="00B95A06" w:rsidRDefault="005F3078" w:rsidP="00050432">
            <w:pPr>
              <w:pStyle w:val="Tabletext"/>
            </w:pPr>
            <w:r w:rsidRPr="00B95A06">
              <w:t>- Removed requirement that ACH files be sorted by account number – only sort is RTN.</w:t>
            </w:r>
          </w:p>
          <w:p w14:paraId="3CAE699C" w14:textId="77777777" w:rsidR="005F3078" w:rsidRPr="00B95A06" w:rsidRDefault="005F3078" w:rsidP="00050432">
            <w:pPr>
              <w:pStyle w:val="Tabletext"/>
            </w:pPr>
            <w:r w:rsidRPr="00B95A06">
              <w:lastRenderedPageBreak/>
              <w:t>- Stated in check amount field that only amounts of 9 digits or less are allowed.  Added validation rule.</w:t>
            </w:r>
          </w:p>
          <w:p w14:paraId="0A165686" w14:textId="77777777" w:rsidR="005F3078" w:rsidRPr="00B95A06" w:rsidRDefault="005F3078" w:rsidP="00050432">
            <w:pPr>
              <w:pStyle w:val="Tabletext"/>
            </w:pPr>
            <w:r w:rsidRPr="00B95A06">
              <w:t>- Changed field names and stored names for check / ACH address lines to “payee address line” to be consistent with schema</w:t>
            </w:r>
          </w:p>
          <w:p w14:paraId="160205C9" w14:textId="77777777" w:rsidR="005F3078" w:rsidRPr="00B95A06" w:rsidRDefault="005F3078" w:rsidP="00050432">
            <w:pPr>
              <w:pStyle w:val="Tabletext"/>
            </w:pPr>
            <w:r w:rsidRPr="00B95A06">
              <w:t>- Changed Payment Identification to Payment ID to be consistent with schema and distinguish this field from payment identification lines.</w:t>
            </w:r>
          </w:p>
          <w:p w14:paraId="66A49ED9" w14:textId="77777777" w:rsidR="005F3078" w:rsidRPr="00B95A06" w:rsidRDefault="005F3078" w:rsidP="00050432">
            <w:pPr>
              <w:pStyle w:val="Tabletext"/>
            </w:pPr>
            <w:r w:rsidRPr="00B95A06">
              <w:t>- Added derived data elements table to instruct SDG to store method of payment based on record code.</w:t>
            </w:r>
          </w:p>
          <w:p w14:paraId="546ED8D3" w14:textId="77777777" w:rsidR="005F3078" w:rsidRPr="00B95A06" w:rsidRDefault="005F3078" w:rsidP="00050432">
            <w:pPr>
              <w:pStyle w:val="Tabletext"/>
            </w:pPr>
            <w:r w:rsidRPr="00B95A06">
              <w:t>- changed contracting office agency ID to contracting office procurement agency ID to be consistent with schema</w:t>
            </w:r>
          </w:p>
          <w:p w14:paraId="3B81095E" w14:textId="77777777" w:rsidR="005F3078" w:rsidRPr="00B95A06" w:rsidRDefault="005F3078" w:rsidP="00050432">
            <w:pPr>
              <w:pStyle w:val="Tabletext"/>
            </w:pPr>
            <w:r w:rsidRPr="00B95A06">
              <w:t>- changed statecode and countrycode to statecodetext and countrycodetext to be consistent with the schema</w:t>
            </w:r>
          </w:p>
          <w:p w14:paraId="60513882" w14:textId="77777777" w:rsidR="005F3078" w:rsidRPr="00B95A06" w:rsidRDefault="005F3078" w:rsidP="00050432">
            <w:pPr>
              <w:pStyle w:val="Tabletext"/>
            </w:pPr>
            <w:r w:rsidRPr="00B95A06">
              <w:t>- Changed the record count for IAT remittance addenda to allow for two addenda records.</w:t>
            </w:r>
          </w:p>
          <w:p w14:paraId="26F1B981" w14:textId="77777777" w:rsidR="005F3078" w:rsidRPr="00B95A06" w:rsidRDefault="005F3078" w:rsidP="00050432">
            <w:pPr>
              <w:pStyle w:val="Tabletext"/>
            </w:pPr>
            <w:r w:rsidRPr="00B95A06">
              <w:t xml:space="preserve">- Added validation to ACH transaction code to only allow vendor type of payment for codes 42, 43, 52, and 53.  This is due to ARM dated 4/30/2004. </w:t>
            </w:r>
          </w:p>
          <w:p w14:paraId="22666162" w14:textId="77777777" w:rsidR="005F3078" w:rsidRPr="00B95A06" w:rsidRDefault="005F3078" w:rsidP="00050432">
            <w:pPr>
              <w:pStyle w:val="Tabletext"/>
            </w:pPr>
          </w:p>
        </w:tc>
        <w:tc>
          <w:tcPr>
            <w:tcW w:w="1710" w:type="dxa"/>
          </w:tcPr>
          <w:p w14:paraId="4CB2A612" w14:textId="77777777" w:rsidR="005F3078" w:rsidRPr="00B95A06" w:rsidRDefault="005F3078" w:rsidP="00050432">
            <w:pPr>
              <w:pStyle w:val="Tabletext"/>
              <w:jc w:val="center"/>
            </w:pPr>
            <w:r w:rsidRPr="00B95A06">
              <w:lastRenderedPageBreak/>
              <w:t>9-14-2010</w:t>
            </w:r>
          </w:p>
        </w:tc>
      </w:tr>
      <w:tr w:rsidR="005F3078" w:rsidRPr="00B95A06" w14:paraId="63052E88" w14:textId="77777777" w:rsidTr="00B95A06">
        <w:tc>
          <w:tcPr>
            <w:tcW w:w="1368" w:type="dxa"/>
          </w:tcPr>
          <w:p w14:paraId="373017D5" w14:textId="77777777" w:rsidR="005F3078" w:rsidRPr="00B95A06" w:rsidRDefault="005F3078" w:rsidP="00050432">
            <w:pPr>
              <w:pStyle w:val="Tabletext"/>
              <w:jc w:val="center"/>
            </w:pPr>
            <w:r w:rsidRPr="00B95A06">
              <w:t>3.1.0</w:t>
            </w:r>
          </w:p>
        </w:tc>
        <w:tc>
          <w:tcPr>
            <w:tcW w:w="2430" w:type="dxa"/>
          </w:tcPr>
          <w:p w14:paraId="4B0F0C49" w14:textId="77777777" w:rsidR="005F3078" w:rsidRPr="00B95A06" w:rsidRDefault="005F3078" w:rsidP="00050432">
            <w:pPr>
              <w:pStyle w:val="Tabletext"/>
            </w:pPr>
            <w:r w:rsidRPr="00B95A06">
              <w:t>Dorothy Carpenter</w:t>
            </w:r>
          </w:p>
        </w:tc>
        <w:tc>
          <w:tcPr>
            <w:tcW w:w="7110" w:type="dxa"/>
          </w:tcPr>
          <w:p w14:paraId="1B57386B" w14:textId="77777777" w:rsidR="005F3078" w:rsidRPr="00B95A06" w:rsidRDefault="005F3078" w:rsidP="00050432">
            <w:pPr>
              <w:pStyle w:val="Tabletext"/>
            </w:pPr>
            <w:r w:rsidRPr="00B95A06">
              <w:t>DOC 0031:</w:t>
            </w:r>
          </w:p>
          <w:p w14:paraId="7C1C29EC" w14:textId="77777777" w:rsidR="005F3078" w:rsidRPr="00B95A06" w:rsidRDefault="005F3078" w:rsidP="00050432">
            <w:pPr>
              <w:pStyle w:val="Tabletext"/>
            </w:pPr>
            <w:r w:rsidRPr="00B95A06">
              <w:t>- Changed version to indicate this is the version that will be implemented in 3.1</w:t>
            </w:r>
          </w:p>
          <w:p w14:paraId="5F8146C2" w14:textId="77777777" w:rsidR="005F3078" w:rsidRPr="00B95A06" w:rsidRDefault="005F3078" w:rsidP="00050432">
            <w:pPr>
              <w:pStyle w:val="Tabletext"/>
            </w:pPr>
            <w:r w:rsidRPr="00B95A06">
              <w:t>- Added procurement record and five new procurement/PIR related fields.</w:t>
            </w:r>
          </w:p>
          <w:p w14:paraId="7D845C69" w14:textId="77777777" w:rsidR="005F3078" w:rsidRPr="00B95A06" w:rsidRDefault="005F3078" w:rsidP="00050432">
            <w:pPr>
              <w:pStyle w:val="Tabletext"/>
            </w:pPr>
            <w:r w:rsidRPr="00B95A06">
              <w:t>- Removed agency text from check schedule record because checklegendtext allows for any agency specific check data.</w:t>
            </w:r>
          </w:p>
          <w:p w14:paraId="59DA237A" w14:textId="77777777" w:rsidR="005F3078" w:rsidRPr="00B95A06" w:rsidRDefault="005F3078" w:rsidP="00050432">
            <w:pPr>
              <w:pStyle w:val="Tabletext"/>
            </w:pPr>
            <w:r w:rsidRPr="00B95A06">
              <w:t>- Changed name of agency text in ACH schedule record to AgencyACHtext</w:t>
            </w:r>
          </w:p>
          <w:p w14:paraId="208FD890" w14:textId="77777777" w:rsidR="005F3078" w:rsidRPr="00B95A06" w:rsidRDefault="005F3078" w:rsidP="00050432">
            <w:pPr>
              <w:pStyle w:val="Tabletext"/>
            </w:pPr>
            <w:r w:rsidRPr="00B95A06">
              <w:t>Added validation for SPR version number.</w:t>
            </w:r>
          </w:p>
          <w:p w14:paraId="4973CC9A" w14:textId="77777777" w:rsidR="005F3078" w:rsidRPr="00B95A06" w:rsidRDefault="005F3078" w:rsidP="00050432">
            <w:pPr>
              <w:pStyle w:val="Tabletext"/>
            </w:pPr>
            <w:r w:rsidRPr="00B95A06">
              <w:t>- Changed PaymentTypeCode to validate against configured payments</w:t>
            </w:r>
          </w:p>
          <w:p w14:paraId="7A7D03F0" w14:textId="77777777" w:rsidR="005F3078" w:rsidRPr="00B95A06" w:rsidRDefault="005F3078" w:rsidP="00050432">
            <w:pPr>
              <w:pStyle w:val="Tabletext"/>
            </w:pPr>
            <w:r w:rsidRPr="00B95A06">
              <w:lastRenderedPageBreak/>
              <w:t>- Removed list of Payment Types to allow for more flexibility for adding new types.</w:t>
            </w:r>
          </w:p>
          <w:p w14:paraId="290CFFC8" w14:textId="77777777" w:rsidR="005F3078" w:rsidRPr="00B95A06" w:rsidRDefault="005F3078" w:rsidP="00050432">
            <w:pPr>
              <w:pStyle w:val="Tabletext"/>
            </w:pPr>
            <w:r w:rsidRPr="00B95A06">
              <w:t>-Changed field lengths for city, state, country in both ACH and check data records</w:t>
            </w:r>
          </w:p>
          <w:p w14:paraId="72BD5D37" w14:textId="77777777" w:rsidR="005F3078" w:rsidRPr="00B95A06" w:rsidRDefault="005F3078" w:rsidP="00050432">
            <w:pPr>
              <w:pStyle w:val="Tabletext"/>
            </w:pPr>
            <w:r w:rsidRPr="00B95A06">
              <w:t xml:space="preserve">- Removed TOPSiteID and TOPAgencyID because these are used by only one agency (CCC).  </w:t>
            </w:r>
          </w:p>
          <w:p w14:paraId="65AE04B5" w14:textId="77777777" w:rsidR="005F3078" w:rsidRPr="00B95A06" w:rsidRDefault="005F3078" w:rsidP="00050432">
            <w:pPr>
              <w:pStyle w:val="Tabletext"/>
            </w:pPr>
            <w:r w:rsidRPr="00B95A06">
              <w:t>- Clarified validation and error messages throughout</w:t>
            </w:r>
          </w:p>
          <w:p w14:paraId="5FF78C29" w14:textId="77777777" w:rsidR="005F3078" w:rsidRPr="00B95A06" w:rsidRDefault="005F3078" w:rsidP="00050432">
            <w:pPr>
              <w:pStyle w:val="Tabletext"/>
            </w:pPr>
            <w:r w:rsidRPr="00B95A06">
              <w:t>- Added IsCredit field to TAS/BETC record</w:t>
            </w:r>
          </w:p>
          <w:p w14:paraId="36C8FD20" w14:textId="77777777" w:rsidR="005F3078" w:rsidRPr="00B95A06" w:rsidRDefault="005F3078" w:rsidP="00050432">
            <w:pPr>
              <w:pStyle w:val="Tabletext"/>
            </w:pPr>
            <w:r w:rsidRPr="00B95A06">
              <w:t>- Removed verbiage about signed zone decimal because the IsCredit indicator accomplishes the signing of the TAS/BETC amount.</w:t>
            </w:r>
          </w:p>
          <w:p w14:paraId="57A3949B" w14:textId="77777777" w:rsidR="005F3078" w:rsidRPr="00B95A06" w:rsidRDefault="005F3078" w:rsidP="00050432">
            <w:pPr>
              <w:pStyle w:val="Tabletext"/>
            </w:pPr>
            <w:r w:rsidRPr="00B95A06">
              <w:t>- Removed TerritoryCode from ACH record because the StateName field is intended to handle both foreign territories and states.</w:t>
            </w:r>
          </w:p>
          <w:p w14:paraId="3988F24C" w14:textId="77777777" w:rsidR="005F3078" w:rsidRPr="00B95A06" w:rsidRDefault="005F3078" w:rsidP="00050432">
            <w:pPr>
              <w:pStyle w:val="Tabletext"/>
            </w:pPr>
            <w:r w:rsidRPr="00B95A06">
              <w:t>- Added StateName to account for  foreign addresses</w:t>
            </w:r>
          </w:p>
          <w:p w14:paraId="55C42E57" w14:textId="77777777" w:rsidR="005F3078" w:rsidRPr="00B95A06" w:rsidRDefault="005F3078" w:rsidP="00050432">
            <w:pPr>
              <w:pStyle w:val="Tabletext"/>
            </w:pPr>
            <w:r w:rsidRPr="00B95A06">
              <w:t>- Changed Country to CountryCode to account for IAT and to CountryName for foreign checks.</w:t>
            </w:r>
          </w:p>
          <w:p w14:paraId="6232AC8D" w14:textId="77777777" w:rsidR="005F3078" w:rsidRPr="00B95A06" w:rsidRDefault="005F3078" w:rsidP="00050432">
            <w:pPr>
              <w:pStyle w:val="Tabletext"/>
            </w:pPr>
            <w:r w:rsidRPr="00B95A06">
              <w:t>- Removed stub address because we will obtain this from SPS.</w:t>
            </w:r>
          </w:p>
          <w:p w14:paraId="4D127B1B" w14:textId="77777777" w:rsidR="005F3078" w:rsidRPr="00B95A06" w:rsidRDefault="005F3078" w:rsidP="00050432">
            <w:pPr>
              <w:pStyle w:val="Tabletext"/>
            </w:pPr>
            <w:r w:rsidRPr="00B95A06">
              <w:t>- Removed verbiage about schedule and file level recovery.  Indicated in validation rules the violations that would result in a schedule rejection and noted in introduction that schedule level rejects would result in file rejection until further notice.</w:t>
            </w:r>
          </w:p>
        </w:tc>
        <w:tc>
          <w:tcPr>
            <w:tcW w:w="1710" w:type="dxa"/>
          </w:tcPr>
          <w:p w14:paraId="5909AB80" w14:textId="77777777" w:rsidR="005F3078" w:rsidRPr="00B95A06" w:rsidRDefault="005F3078" w:rsidP="00050432">
            <w:pPr>
              <w:pStyle w:val="Tabletext"/>
              <w:jc w:val="center"/>
            </w:pPr>
            <w:r w:rsidRPr="00B95A06">
              <w:lastRenderedPageBreak/>
              <w:t>8-16-2010</w:t>
            </w:r>
          </w:p>
        </w:tc>
      </w:tr>
      <w:tr w:rsidR="005F3078" w:rsidRPr="00B95A06" w14:paraId="1F36D4C1" w14:textId="77777777" w:rsidTr="00B95A06">
        <w:tc>
          <w:tcPr>
            <w:tcW w:w="1368" w:type="dxa"/>
          </w:tcPr>
          <w:p w14:paraId="58D6F9DC" w14:textId="77777777" w:rsidR="005F3078" w:rsidRPr="00B95A06" w:rsidRDefault="005F3078" w:rsidP="00050432">
            <w:pPr>
              <w:pStyle w:val="Tabletext"/>
              <w:jc w:val="center"/>
            </w:pPr>
            <w:r w:rsidRPr="00B95A06">
              <w:t>3.6</w:t>
            </w:r>
          </w:p>
        </w:tc>
        <w:tc>
          <w:tcPr>
            <w:tcW w:w="2430" w:type="dxa"/>
          </w:tcPr>
          <w:p w14:paraId="4A3C60B0" w14:textId="77777777" w:rsidR="005F3078" w:rsidRPr="00B95A06" w:rsidRDefault="005F3078" w:rsidP="00050432">
            <w:pPr>
              <w:pStyle w:val="Tabletext"/>
            </w:pPr>
            <w:r w:rsidRPr="00B95A06">
              <w:t>Dorothy Carpenter</w:t>
            </w:r>
          </w:p>
        </w:tc>
        <w:tc>
          <w:tcPr>
            <w:tcW w:w="7110" w:type="dxa"/>
          </w:tcPr>
          <w:p w14:paraId="09560BC5" w14:textId="77777777" w:rsidR="005F3078" w:rsidRPr="00B95A06" w:rsidRDefault="005F3078" w:rsidP="00050432">
            <w:pPr>
              <w:pStyle w:val="Tabletext"/>
            </w:pPr>
            <w:r w:rsidRPr="00B95A06">
              <w:t>CR1855:</w:t>
            </w:r>
          </w:p>
          <w:p w14:paraId="450E3126" w14:textId="77777777" w:rsidR="005F3078" w:rsidRPr="00B95A06" w:rsidRDefault="005F3078" w:rsidP="00050432">
            <w:pPr>
              <w:pStyle w:val="Tabletext"/>
            </w:pPr>
            <w:r w:rsidRPr="00B95A06">
              <w:t>- Added file header and trailer to introduction</w:t>
            </w:r>
          </w:p>
          <w:p w14:paraId="4C805B91" w14:textId="77777777" w:rsidR="005F3078" w:rsidRPr="00B95A06" w:rsidRDefault="005F3078" w:rsidP="00050432">
            <w:pPr>
              <w:pStyle w:val="Tabletext"/>
            </w:pPr>
            <w:r w:rsidRPr="00B95A06">
              <w:t>- Reworded description of recovery level based on clarification added to UC101 on 4-7-2010.</w:t>
            </w:r>
          </w:p>
          <w:p w14:paraId="73459E91" w14:textId="77777777" w:rsidR="005F3078" w:rsidRPr="00B95A06" w:rsidRDefault="005F3078" w:rsidP="00050432">
            <w:pPr>
              <w:pStyle w:val="Tabletext"/>
            </w:pPr>
            <w:r w:rsidRPr="00B95A06">
              <w:t>- Changed record code values based on input from SDG</w:t>
            </w:r>
          </w:p>
          <w:p w14:paraId="50E11929" w14:textId="77777777" w:rsidR="005F3078" w:rsidRPr="00B95A06" w:rsidRDefault="005F3078" w:rsidP="00050432">
            <w:pPr>
              <w:pStyle w:val="Tabletext"/>
            </w:pPr>
            <w:r w:rsidRPr="00B95A06">
              <w:t>- Removed standard format version number from filename because this would impact IM</w:t>
            </w:r>
          </w:p>
          <w:p w14:paraId="668F16BB" w14:textId="77777777" w:rsidR="005F3078" w:rsidRPr="00B95A06" w:rsidRDefault="005F3078" w:rsidP="00050432">
            <w:pPr>
              <w:pStyle w:val="Tabletext"/>
            </w:pPr>
            <w:r w:rsidRPr="00B95A06">
              <w:t>- Changed the error message for the input system field.</w:t>
            </w:r>
          </w:p>
          <w:p w14:paraId="1A67DFCC" w14:textId="77777777" w:rsidR="005F3078" w:rsidRPr="00B95A06" w:rsidRDefault="005F3078" w:rsidP="00050432">
            <w:pPr>
              <w:pStyle w:val="Tabletext"/>
            </w:pPr>
            <w:r w:rsidRPr="00B95A06">
              <w:t>- Changed type description for PaymentTypeCode to “AN”</w:t>
            </w:r>
          </w:p>
          <w:p w14:paraId="1E01631D" w14:textId="77777777" w:rsidR="005F3078" w:rsidRPr="00B95A06" w:rsidRDefault="005F3078" w:rsidP="00050432">
            <w:pPr>
              <w:pStyle w:val="Tabletext"/>
            </w:pPr>
            <w:r w:rsidRPr="00B95A06">
              <w:lastRenderedPageBreak/>
              <w:t>- Removed “blank” from possible values for Standard Entry Class Code.</w:t>
            </w:r>
          </w:p>
          <w:p w14:paraId="36440662" w14:textId="77777777" w:rsidR="005F3078" w:rsidRPr="00B95A06" w:rsidRDefault="005F3078" w:rsidP="00050432">
            <w:pPr>
              <w:pStyle w:val="Tabletext"/>
            </w:pPr>
            <w:r w:rsidRPr="00B95A06">
              <w:t>- changed stored name for InputSystem field to Agency Identification</w:t>
            </w:r>
          </w:p>
          <w:p w14:paraId="6AB5B5F1" w14:textId="77777777" w:rsidR="005F3078" w:rsidRPr="00B95A06" w:rsidRDefault="005F3078" w:rsidP="00050432">
            <w:pPr>
              <w:pStyle w:val="Tabletext"/>
            </w:pPr>
            <w:r w:rsidRPr="00B95A06">
              <w:t>- changed stored name for AgencyText field to Agency Text</w:t>
            </w:r>
          </w:p>
          <w:p w14:paraId="5811BE4F" w14:textId="77777777" w:rsidR="005F3078" w:rsidRPr="00B95A06" w:rsidRDefault="005F3078" w:rsidP="00050432">
            <w:pPr>
              <w:pStyle w:val="Tabletext"/>
            </w:pPr>
          </w:p>
        </w:tc>
        <w:tc>
          <w:tcPr>
            <w:tcW w:w="1710" w:type="dxa"/>
          </w:tcPr>
          <w:p w14:paraId="3BBEBBC9" w14:textId="77777777" w:rsidR="005F3078" w:rsidRPr="00B95A06" w:rsidRDefault="005F3078" w:rsidP="00050432">
            <w:pPr>
              <w:pStyle w:val="Tabletext"/>
              <w:jc w:val="center"/>
            </w:pPr>
            <w:r w:rsidRPr="00B95A06">
              <w:lastRenderedPageBreak/>
              <w:t>4-16-2010</w:t>
            </w:r>
          </w:p>
        </w:tc>
      </w:tr>
      <w:tr w:rsidR="005F3078" w:rsidRPr="00B95A06" w14:paraId="477743FE" w14:textId="77777777" w:rsidTr="00B95A06">
        <w:tc>
          <w:tcPr>
            <w:tcW w:w="1368" w:type="dxa"/>
          </w:tcPr>
          <w:p w14:paraId="158CB593" w14:textId="77777777" w:rsidR="005F3078" w:rsidRPr="00B95A06" w:rsidRDefault="005F3078" w:rsidP="00050432">
            <w:pPr>
              <w:pStyle w:val="Tabletext"/>
              <w:jc w:val="center"/>
            </w:pPr>
            <w:r w:rsidRPr="00B95A06">
              <w:t>3.5</w:t>
            </w:r>
          </w:p>
        </w:tc>
        <w:tc>
          <w:tcPr>
            <w:tcW w:w="2430" w:type="dxa"/>
          </w:tcPr>
          <w:p w14:paraId="521E8A7D" w14:textId="77777777" w:rsidR="005F3078" w:rsidRPr="00B95A06" w:rsidRDefault="005F3078" w:rsidP="00050432">
            <w:pPr>
              <w:pStyle w:val="Tabletext"/>
            </w:pPr>
            <w:r w:rsidRPr="00B95A06">
              <w:t>Dorothy Carpenter</w:t>
            </w:r>
          </w:p>
        </w:tc>
        <w:tc>
          <w:tcPr>
            <w:tcW w:w="7110" w:type="dxa"/>
          </w:tcPr>
          <w:p w14:paraId="78B3BF30" w14:textId="77777777" w:rsidR="005F3078" w:rsidRPr="00B95A06" w:rsidRDefault="005F3078" w:rsidP="00050432">
            <w:pPr>
              <w:pStyle w:val="Tabletext"/>
            </w:pPr>
            <w:r w:rsidRPr="00B95A06">
              <w:t>CR1822:</w:t>
            </w:r>
          </w:p>
          <w:p w14:paraId="22BA9637" w14:textId="77777777" w:rsidR="005F3078" w:rsidRPr="00B95A06" w:rsidRDefault="005F3078" w:rsidP="00050432">
            <w:pPr>
              <w:pStyle w:val="Tabletext"/>
            </w:pPr>
            <w:r w:rsidRPr="00B95A06">
              <w:t>Changed field length of Agency Address Line 1-5 from 27 to 25 to coincide with standard check file.</w:t>
            </w:r>
          </w:p>
          <w:p w14:paraId="6B218688" w14:textId="77777777" w:rsidR="005F3078" w:rsidRPr="00B95A06" w:rsidRDefault="005F3078" w:rsidP="00050432">
            <w:pPr>
              <w:pStyle w:val="Tabletext"/>
            </w:pPr>
            <w:r w:rsidRPr="00B95A06">
              <w:t>Changed number of Agency address lines from 5 to 3 and changed the name to Agency Address_Stub</w:t>
            </w:r>
          </w:p>
          <w:p w14:paraId="00330559" w14:textId="77777777" w:rsidR="005F3078" w:rsidRPr="00B95A06" w:rsidRDefault="005F3078" w:rsidP="00050432">
            <w:pPr>
              <w:pStyle w:val="Tabletext"/>
            </w:pPr>
            <w:r w:rsidRPr="00B95A06">
              <w:t>Added Agency Name_stub field to be consistent with the standard check file.</w:t>
            </w:r>
          </w:p>
          <w:p w14:paraId="4060D736" w14:textId="77777777" w:rsidR="005F3078" w:rsidRPr="00B95A06" w:rsidRDefault="005F3078" w:rsidP="00050432">
            <w:pPr>
              <w:pStyle w:val="Tabletext"/>
            </w:pPr>
            <w:r w:rsidRPr="00B95A06">
              <w:t>Changed validation and error message for ACH Transaction Code to reject at the payment instead of the file level.</w:t>
            </w:r>
          </w:p>
          <w:p w14:paraId="5E2D0F14" w14:textId="77777777" w:rsidR="005F3078" w:rsidRPr="00B95A06" w:rsidRDefault="005F3078" w:rsidP="00050432">
            <w:pPr>
              <w:pStyle w:val="Tabletext"/>
            </w:pPr>
            <w:r w:rsidRPr="00B95A06">
              <w:t>Revised the structure of the file to include a separate schedule and payment detail based on method of payment.</w:t>
            </w:r>
          </w:p>
          <w:p w14:paraId="01A8600A" w14:textId="77777777" w:rsidR="005F3078" w:rsidRPr="00B95A06" w:rsidRDefault="005F3078" w:rsidP="00050432">
            <w:pPr>
              <w:pStyle w:val="Tabletext"/>
            </w:pPr>
            <w:r w:rsidRPr="00B95A06">
              <w:t>Changed field length for CheckEnclosureCode from 4 to 8 to accommodate length of current and potential values.</w:t>
            </w:r>
          </w:p>
        </w:tc>
        <w:tc>
          <w:tcPr>
            <w:tcW w:w="1710" w:type="dxa"/>
          </w:tcPr>
          <w:p w14:paraId="33791715" w14:textId="77777777" w:rsidR="005F3078" w:rsidRPr="00B95A06" w:rsidRDefault="005F3078" w:rsidP="00050432">
            <w:pPr>
              <w:pStyle w:val="Tabletext"/>
              <w:jc w:val="center"/>
            </w:pPr>
            <w:r w:rsidRPr="00B95A06">
              <w:t>3-19-2010</w:t>
            </w:r>
          </w:p>
        </w:tc>
      </w:tr>
      <w:tr w:rsidR="005F3078" w:rsidRPr="00B95A06" w14:paraId="1A083F1A" w14:textId="77777777" w:rsidTr="00B95A06">
        <w:tc>
          <w:tcPr>
            <w:tcW w:w="1368" w:type="dxa"/>
          </w:tcPr>
          <w:p w14:paraId="45783191" w14:textId="77777777" w:rsidR="005F3078" w:rsidRPr="00B95A06" w:rsidRDefault="005F3078" w:rsidP="00050432">
            <w:pPr>
              <w:pStyle w:val="Tabletext"/>
              <w:jc w:val="center"/>
            </w:pPr>
            <w:r w:rsidRPr="00B95A06">
              <w:t>3.4</w:t>
            </w:r>
          </w:p>
        </w:tc>
        <w:tc>
          <w:tcPr>
            <w:tcW w:w="2430" w:type="dxa"/>
          </w:tcPr>
          <w:p w14:paraId="2F125202" w14:textId="77777777" w:rsidR="005F3078" w:rsidRPr="00B95A06" w:rsidRDefault="005F3078" w:rsidP="00050432">
            <w:pPr>
              <w:pStyle w:val="Tabletext"/>
            </w:pPr>
            <w:r w:rsidRPr="00B95A06">
              <w:t>Dorothy Carpenter</w:t>
            </w:r>
          </w:p>
        </w:tc>
        <w:tc>
          <w:tcPr>
            <w:tcW w:w="7110" w:type="dxa"/>
          </w:tcPr>
          <w:p w14:paraId="6CE0D165" w14:textId="77777777" w:rsidR="005F3078" w:rsidRPr="00B95A06" w:rsidRDefault="005F3078" w:rsidP="00050432">
            <w:pPr>
              <w:pStyle w:val="Tabletext"/>
            </w:pPr>
            <w:r w:rsidRPr="00B95A06">
              <w:t xml:space="preserve">CR1822  </w:t>
            </w:r>
          </w:p>
          <w:p w14:paraId="07CDF227" w14:textId="77777777" w:rsidR="005F3078" w:rsidRPr="00B95A06" w:rsidRDefault="005F3078" w:rsidP="00050432">
            <w:pPr>
              <w:pStyle w:val="Tabletext"/>
            </w:pPr>
            <w:r w:rsidRPr="00B95A06">
              <w:t>Added Territory Name code as an optional field for IAT payments.</w:t>
            </w:r>
          </w:p>
          <w:p w14:paraId="02CF695C" w14:textId="77777777" w:rsidR="005F3078" w:rsidRPr="00B95A06" w:rsidRDefault="005F3078" w:rsidP="00050432">
            <w:pPr>
              <w:pStyle w:val="Tabletext"/>
            </w:pPr>
            <w:r w:rsidRPr="00B95A06">
              <w:t>Changed State Code to an optional field for IAT payments.</w:t>
            </w:r>
          </w:p>
          <w:p w14:paraId="6A09A1D2" w14:textId="77777777" w:rsidR="005F3078" w:rsidRPr="00B95A06" w:rsidRDefault="005F3078" w:rsidP="00050432">
            <w:pPr>
              <w:pStyle w:val="Tabletext"/>
            </w:pPr>
            <w:r w:rsidRPr="00B95A06">
              <w:t>Noted that remittance addenda for IAT payments should continue to be sent; FMS will only format IAT addenda</w:t>
            </w:r>
          </w:p>
          <w:p w14:paraId="0E91E65D" w14:textId="77777777" w:rsidR="005F3078" w:rsidRPr="00B95A06" w:rsidRDefault="005F3078" w:rsidP="00050432">
            <w:pPr>
              <w:pStyle w:val="Tabletext"/>
            </w:pPr>
            <w:r w:rsidRPr="00B95A06">
              <w:t>Corrected file positions based on AMUQ 2/9/2010</w:t>
            </w:r>
          </w:p>
          <w:p w14:paraId="0E3F2593" w14:textId="77777777" w:rsidR="005F3078" w:rsidRPr="00B95A06" w:rsidRDefault="005F3078" w:rsidP="00050432">
            <w:pPr>
              <w:pStyle w:val="Tabletext"/>
            </w:pPr>
            <w:r w:rsidRPr="00B95A06">
              <w:t>Added a stored name of “Agency EIN” to FederalEmployerIdentificationNumber</w:t>
            </w:r>
          </w:p>
          <w:p w14:paraId="27913D30" w14:textId="77777777" w:rsidR="005F3078" w:rsidRPr="00B95A06" w:rsidRDefault="005F3078" w:rsidP="00050432">
            <w:pPr>
              <w:pStyle w:val="Tabletext"/>
            </w:pPr>
            <w:r w:rsidRPr="00B95A06">
              <w:t>Changed stored name for PayeeIdentifierExtension from “n/a” to “Suffix for Account Number”</w:t>
            </w:r>
          </w:p>
          <w:p w14:paraId="09E52A8A" w14:textId="77777777" w:rsidR="005F3078" w:rsidRPr="00B95A06" w:rsidRDefault="005F3078" w:rsidP="00050432">
            <w:pPr>
              <w:pStyle w:val="Tabletext"/>
            </w:pPr>
            <w:r w:rsidRPr="00B95A06">
              <w:lastRenderedPageBreak/>
              <w:t>Added a stored name of “Payment Identifier” for the PaymentIdentifier field</w:t>
            </w:r>
          </w:p>
          <w:p w14:paraId="379DAA47" w14:textId="77777777" w:rsidR="005F3078" w:rsidRPr="00B95A06" w:rsidRDefault="005F3078" w:rsidP="00050432">
            <w:pPr>
              <w:pStyle w:val="Tabletext"/>
            </w:pPr>
            <w:r w:rsidRPr="00B95A06">
              <w:t>Added a stored name of “Reconcilement” to the reconcilement field</w:t>
            </w:r>
          </w:p>
          <w:p w14:paraId="369A3DD6" w14:textId="77777777" w:rsidR="005F3078" w:rsidRPr="00B95A06" w:rsidRDefault="005F3078" w:rsidP="00050432">
            <w:pPr>
              <w:pStyle w:val="Tabletext"/>
            </w:pPr>
            <w:r w:rsidRPr="00B95A06">
              <w:t>Added error code to the InputSystem field</w:t>
            </w:r>
          </w:p>
          <w:p w14:paraId="5642FEA0" w14:textId="77777777" w:rsidR="005F3078" w:rsidRPr="00B95A06" w:rsidRDefault="005F3078" w:rsidP="00050432">
            <w:pPr>
              <w:pStyle w:val="Tabletext"/>
            </w:pPr>
            <w:r w:rsidRPr="00B95A06">
              <w:t>Clarified how AgencyText field is printed on the check</w:t>
            </w:r>
          </w:p>
          <w:p w14:paraId="632F2FB1" w14:textId="77777777" w:rsidR="005F3078" w:rsidRPr="00B95A06" w:rsidRDefault="005F3078" w:rsidP="00050432">
            <w:pPr>
              <w:pStyle w:val="Tabletext"/>
            </w:pPr>
            <w:r w:rsidRPr="00B95A06">
              <w:t>Clarified how InputSystem should be validated against agency profile</w:t>
            </w:r>
          </w:p>
        </w:tc>
        <w:tc>
          <w:tcPr>
            <w:tcW w:w="1710" w:type="dxa"/>
          </w:tcPr>
          <w:p w14:paraId="244584E6" w14:textId="77777777" w:rsidR="005F3078" w:rsidRPr="00B95A06" w:rsidRDefault="005F3078" w:rsidP="00050432">
            <w:pPr>
              <w:pStyle w:val="Tabletext"/>
              <w:jc w:val="center"/>
            </w:pPr>
            <w:r w:rsidRPr="00B95A06">
              <w:lastRenderedPageBreak/>
              <w:t>3-16-2010</w:t>
            </w:r>
          </w:p>
        </w:tc>
      </w:tr>
      <w:tr w:rsidR="005F3078" w:rsidRPr="00B95A06" w14:paraId="0D541710" w14:textId="77777777" w:rsidTr="00B95A06">
        <w:tc>
          <w:tcPr>
            <w:tcW w:w="1368" w:type="dxa"/>
          </w:tcPr>
          <w:p w14:paraId="4969903A" w14:textId="77777777" w:rsidR="005F3078" w:rsidRPr="00B95A06" w:rsidRDefault="005F3078" w:rsidP="00050432">
            <w:pPr>
              <w:pStyle w:val="Tabletext"/>
              <w:jc w:val="center"/>
            </w:pPr>
            <w:r w:rsidRPr="00B95A06">
              <w:t>3.3</w:t>
            </w:r>
          </w:p>
        </w:tc>
        <w:tc>
          <w:tcPr>
            <w:tcW w:w="2430" w:type="dxa"/>
          </w:tcPr>
          <w:p w14:paraId="71CEDB5B" w14:textId="77777777" w:rsidR="005F3078" w:rsidRPr="00B95A06" w:rsidRDefault="005F3078" w:rsidP="00050432">
            <w:pPr>
              <w:pStyle w:val="Tabletext"/>
            </w:pPr>
            <w:r w:rsidRPr="00B95A06">
              <w:t>Dorothy Carpenter</w:t>
            </w:r>
          </w:p>
        </w:tc>
        <w:tc>
          <w:tcPr>
            <w:tcW w:w="7110" w:type="dxa"/>
          </w:tcPr>
          <w:p w14:paraId="27C22D8B" w14:textId="77777777" w:rsidR="005F3078" w:rsidRPr="00B95A06" w:rsidRDefault="005F3078" w:rsidP="00050432">
            <w:pPr>
              <w:pStyle w:val="Tabletext"/>
            </w:pPr>
            <w:r w:rsidRPr="00B95A06">
              <w:t xml:space="preserve">CR0612 Added glossary and comments from RFCs. </w:t>
            </w:r>
          </w:p>
          <w:p w14:paraId="5F59EE28" w14:textId="77777777" w:rsidR="005F3078" w:rsidRPr="00B95A06" w:rsidRDefault="005F3078" w:rsidP="00050432">
            <w:pPr>
              <w:pStyle w:val="Tabletext"/>
            </w:pPr>
            <w:r w:rsidRPr="00B95A06">
              <w:t>removed debits from ACH transaction code and will add them to a future release of document.</w:t>
            </w:r>
          </w:p>
          <w:p w14:paraId="18126B5F" w14:textId="77777777" w:rsidR="005F3078" w:rsidRPr="00B95A06" w:rsidRDefault="005F3078" w:rsidP="00050432">
            <w:pPr>
              <w:pStyle w:val="Tabletext"/>
            </w:pPr>
            <w:r w:rsidRPr="00B95A06">
              <w:t>added agency address to schedule record for stubs.</w:t>
            </w:r>
          </w:p>
          <w:p w14:paraId="15ADD223" w14:textId="77777777" w:rsidR="005F3078" w:rsidRPr="00B95A06" w:rsidRDefault="005F3078" w:rsidP="00050432">
            <w:pPr>
              <w:pStyle w:val="Tabletext"/>
            </w:pPr>
            <w:r w:rsidRPr="00B95A06">
              <w:t>replaced the key (party name and amount) with a more distinct key (payment identifier).</w:t>
            </w:r>
          </w:p>
          <w:p w14:paraId="48634C26" w14:textId="77777777" w:rsidR="005F3078" w:rsidRPr="00B95A06" w:rsidRDefault="005F3078" w:rsidP="00050432">
            <w:pPr>
              <w:pStyle w:val="Tabletext"/>
            </w:pPr>
            <w:r w:rsidRPr="00B95A06">
              <w:t>incorporated comments provided by Dick Bauder</w:t>
            </w:r>
          </w:p>
        </w:tc>
        <w:tc>
          <w:tcPr>
            <w:tcW w:w="1710" w:type="dxa"/>
          </w:tcPr>
          <w:p w14:paraId="246D39EE" w14:textId="77777777" w:rsidR="005F3078" w:rsidRPr="00B95A06" w:rsidRDefault="005F3078" w:rsidP="00050432">
            <w:pPr>
              <w:pStyle w:val="Tabletext"/>
              <w:jc w:val="center"/>
            </w:pPr>
            <w:r w:rsidRPr="00B95A06">
              <w:t>1-28-2010</w:t>
            </w:r>
          </w:p>
        </w:tc>
      </w:tr>
      <w:tr w:rsidR="005F3078" w:rsidRPr="00B95A06" w14:paraId="4F321D0C" w14:textId="77777777" w:rsidTr="00B95A06">
        <w:tc>
          <w:tcPr>
            <w:tcW w:w="1368" w:type="dxa"/>
          </w:tcPr>
          <w:p w14:paraId="6E056BBE" w14:textId="77777777" w:rsidR="005F3078" w:rsidRPr="00B95A06" w:rsidRDefault="005F3078" w:rsidP="00050432">
            <w:pPr>
              <w:pStyle w:val="Tabletext"/>
              <w:jc w:val="center"/>
            </w:pPr>
            <w:r w:rsidRPr="00B95A06">
              <w:t>3.2</w:t>
            </w:r>
          </w:p>
        </w:tc>
        <w:tc>
          <w:tcPr>
            <w:tcW w:w="2430" w:type="dxa"/>
          </w:tcPr>
          <w:p w14:paraId="61035B4C" w14:textId="77777777" w:rsidR="005F3078" w:rsidRPr="00B95A06" w:rsidRDefault="005F3078" w:rsidP="00050432">
            <w:pPr>
              <w:pStyle w:val="Tabletext"/>
            </w:pPr>
            <w:r w:rsidRPr="00B95A06">
              <w:t>Dorothy Carpenter</w:t>
            </w:r>
          </w:p>
        </w:tc>
        <w:tc>
          <w:tcPr>
            <w:tcW w:w="7110" w:type="dxa"/>
          </w:tcPr>
          <w:p w14:paraId="58D25570" w14:textId="77777777" w:rsidR="005F3078" w:rsidRPr="00B95A06" w:rsidRDefault="005F3078" w:rsidP="00050432">
            <w:pPr>
              <w:pStyle w:val="Tabletext"/>
            </w:pPr>
            <w:r w:rsidRPr="00B95A06">
              <w:t>Updated based on VA, RRB and SSA CPSS review, downstream system review.  Removed secondary records and added a reconcilement field to the common record to accommodate VA with the goal of moving more payment types toward this variable field in lieu of providing distinct data elements in a secondary record. Removed rule that code 2 checks are only available for vendor/misc payments.  Removed all balancing except for schedule/file level.</w:t>
            </w:r>
          </w:p>
        </w:tc>
        <w:tc>
          <w:tcPr>
            <w:tcW w:w="1710" w:type="dxa"/>
          </w:tcPr>
          <w:p w14:paraId="182499EF" w14:textId="77777777" w:rsidR="005F3078" w:rsidRPr="00B95A06" w:rsidRDefault="005F3078" w:rsidP="00050432">
            <w:pPr>
              <w:pStyle w:val="Tabletext"/>
              <w:jc w:val="center"/>
            </w:pPr>
            <w:r w:rsidRPr="00B95A06">
              <w:t>12-14-2009</w:t>
            </w:r>
          </w:p>
        </w:tc>
      </w:tr>
      <w:tr w:rsidR="005F3078" w:rsidRPr="00B95A06" w14:paraId="5CA6BE5A" w14:textId="77777777" w:rsidTr="00B95A06">
        <w:tc>
          <w:tcPr>
            <w:tcW w:w="1368" w:type="dxa"/>
          </w:tcPr>
          <w:p w14:paraId="50912A2D" w14:textId="77777777" w:rsidR="005F3078" w:rsidRPr="00B95A06" w:rsidRDefault="005F3078" w:rsidP="00050432">
            <w:pPr>
              <w:pStyle w:val="Tabletext"/>
              <w:jc w:val="center"/>
            </w:pPr>
            <w:r w:rsidRPr="00B95A06">
              <w:t>3.1</w:t>
            </w:r>
          </w:p>
        </w:tc>
        <w:tc>
          <w:tcPr>
            <w:tcW w:w="2430" w:type="dxa"/>
          </w:tcPr>
          <w:p w14:paraId="6C0BF1DD" w14:textId="77777777" w:rsidR="005F3078" w:rsidRPr="00B95A06" w:rsidRDefault="005F3078" w:rsidP="00050432">
            <w:pPr>
              <w:pStyle w:val="Tabletext"/>
            </w:pPr>
            <w:r w:rsidRPr="00B95A06">
              <w:t>Carole Kampe</w:t>
            </w:r>
          </w:p>
        </w:tc>
        <w:tc>
          <w:tcPr>
            <w:tcW w:w="7110" w:type="dxa"/>
          </w:tcPr>
          <w:p w14:paraId="214A8C3F" w14:textId="77777777" w:rsidR="005F3078" w:rsidRPr="00B95A06" w:rsidRDefault="005F3078" w:rsidP="00050432">
            <w:pPr>
              <w:pStyle w:val="Tabletext"/>
            </w:pPr>
            <w:r w:rsidRPr="00B95A06">
              <w:t>Updated with changes after the walkthrough for final approval</w:t>
            </w:r>
          </w:p>
        </w:tc>
        <w:tc>
          <w:tcPr>
            <w:tcW w:w="1710" w:type="dxa"/>
          </w:tcPr>
          <w:p w14:paraId="43F30229" w14:textId="77777777" w:rsidR="005F3078" w:rsidRPr="00B95A06" w:rsidRDefault="005F3078" w:rsidP="00050432">
            <w:pPr>
              <w:pStyle w:val="Tabletext"/>
              <w:jc w:val="center"/>
            </w:pPr>
            <w:r w:rsidRPr="00B95A06">
              <w:t>10-16-2009</w:t>
            </w:r>
          </w:p>
        </w:tc>
      </w:tr>
      <w:tr w:rsidR="005F3078" w:rsidRPr="00B95A06" w14:paraId="151F84FC" w14:textId="77777777" w:rsidTr="00B95A06">
        <w:tc>
          <w:tcPr>
            <w:tcW w:w="1368" w:type="dxa"/>
          </w:tcPr>
          <w:p w14:paraId="03E16C46" w14:textId="77777777" w:rsidR="005F3078" w:rsidRPr="00B95A06" w:rsidRDefault="005F3078" w:rsidP="00050432">
            <w:pPr>
              <w:pStyle w:val="Tabletext"/>
              <w:jc w:val="center"/>
            </w:pPr>
            <w:r w:rsidRPr="00B95A06">
              <w:t>3.0</w:t>
            </w:r>
          </w:p>
        </w:tc>
        <w:tc>
          <w:tcPr>
            <w:tcW w:w="2430" w:type="dxa"/>
          </w:tcPr>
          <w:p w14:paraId="7A036A48" w14:textId="77777777" w:rsidR="005F3078" w:rsidRPr="00B95A06" w:rsidRDefault="005F3078" w:rsidP="00050432">
            <w:pPr>
              <w:pStyle w:val="Tabletext"/>
            </w:pPr>
            <w:r w:rsidRPr="00B95A06">
              <w:t>Carole Kampe</w:t>
            </w:r>
          </w:p>
        </w:tc>
        <w:tc>
          <w:tcPr>
            <w:tcW w:w="7110" w:type="dxa"/>
          </w:tcPr>
          <w:p w14:paraId="7011367A" w14:textId="77777777" w:rsidR="005F3078" w:rsidRPr="00B95A06" w:rsidRDefault="005F3078" w:rsidP="00050432">
            <w:pPr>
              <w:pStyle w:val="Tabletext"/>
            </w:pPr>
            <w:r w:rsidRPr="00B95A06">
              <w:t>Moved to Input File Spec Template and added error codes for notification</w:t>
            </w:r>
          </w:p>
        </w:tc>
        <w:tc>
          <w:tcPr>
            <w:tcW w:w="1710" w:type="dxa"/>
          </w:tcPr>
          <w:p w14:paraId="5F63DCEE" w14:textId="77777777" w:rsidR="005F3078" w:rsidRPr="00B95A06" w:rsidRDefault="005F3078" w:rsidP="00050432">
            <w:pPr>
              <w:pStyle w:val="Tabletext"/>
              <w:jc w:val="center"/>
            </w:pPr>
            <w:r w:rsidRPr="00B95A06">
              <w:t>5-17-2009</w:t>
            </w:r>
          </w:p>
        </w:tc>
      </w:tr>
      <w:tr w:rsidR="005F3078" w:rsidRPr="00B95A06" w14:paraId="30D00A99" w14:textId="77777777" w:rsidTr="00B95A06">
        <w:tc>
          <w:tcPr>
            <w:tcW w:w="1368" w:type="dxa"/>
          </w:tcPr>
          <w:p w14:paraId="753D67F3" w14:textId="77777777" w:rsidR="005F3078" w:rsidRPr="00B95A06" w:rsidRDefault="005F3078" w:rsidP="00050432">
            <w:pPr>
              <w:pStyle w:val="Tabletext"/>
              <w:jc w:val="center"/>
            </w:pPr>
            <w:r w:rsidRPr="00B95A06">
              <w:t>1.0</w:t>
            </w:r>
          </w:p>
        </w:tc>
        <w:tc>
          <w:tcPr>
            <w:tcW w:w="2430" w:type="dxa"/>
          </w:tcPr>
          <w:p w14:paraId="4FC9BC27" w14:textId="77777777" w:rsidR="005F3078" w:rsidRPr="00B95A06" w:rsidRDefault="005F3078" w:rsidP="00050432">
            <w:pPr>
              <w:pStyle w:val="Tabletext"/>
            </w:pPr>
            <w:r w:rsidRPr="00B95A06">
              <w:t>Carole Kampe</w:t>
            </w:r>
          </w:p>
        </w:tc>
        <w:tc>
          <w:tcPr>
            <w:tcW w:w="7110" w:type="dxa"/>
          </w:tcPr>
          <w:p w14:paraId="09440D25" w14:textId="77777777" w:rsidR="005F3078" w:rsidRPr="00B95A06" w:rsidRDefault="005F3078" w:rsidP="00050432">
            <w:pPr>
              <w:pStyle w:val="Tabletext"/>
            </w:pPr>
            <w:r w:rsidRPr="00B95A06">
              <w:t>Initial Draft</w:t>
            </w:r>
          </w:p>
          <w:p w14:paraId="12B90A47" w14:textId="77777777" w:rsidR="005F3078" w:rsidRPr="00B95A06" w:rsidRDefault="005F3078" w:rsidP="00050432">
            <w:pPr>
              <w:pStyle w:val="Tabletext"/>
            </w:pPr>
            <w:r w:rsidRPr="00B95A06">
              <w:t>Changed payment types</w:t>
            </w:r>
          </w:p>
        </w:tc>
        <w:tc>
          <w:tcPr>
            <w:tcW w:w="1710" w:type="dxa"/>
          </w:tcPr>
          <w:p w14:paraId="5FCC045B" w14:textId="77777777" w:rsidR="005F3078" w:rsidRPr="00B95A06" w:rsidRDefault="005F3078" w:rsidP="00050432">
            <w:pPr>
              <w:pStyle w:val="Tabletext"/>
              <w:jc w:val="center"/>
            </w:pPr>
            <w:r w:rsidRPr="00B95A06">
              <w:t>12-6-2007</w:t>
            </w:r>
          </w:p>
        </w:tc>
      </w:tr>
    </w:tbl>
    <w:p w14:paraId="38336CDE" w14:textId="77777777" w:rsidR="00B95A06" w:rsidRPr="00B95A06" w:rsidRDefault="00B95A06" w:rsidP="00A227DE"/>
    <w:sectPr w:rsidR="00B95A06" w:rsidRPr="00B95A06" w:rsidSect="009E1213">
      <w:pgSz w:w="15840" w:h="12240" w:orient="landscape" w:code="1"/>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4AC9E" w14:textId="77777777" w:rsidR="00CB2C17" w:rsidRDefault="00CB2C17">
      <w:r>
        <w:separator/>
      </w:r>
    </w:p>
  </w:endnote>
  <w:endnote w:type="continuationSeparator" w:id="0">
    <w:p w14:paraId="48455EBC" w14:textId="77777777" w:rsidR="00CB2C17" w:rsidRDefault="00CB2C17">
      <w:r>
        <w:continuationSeparator/>
      </w:r>
    </w:p>
  </w:endnote>
  <w:endnote w:type="continuationNotice" w:id="1">
    <w:p w14:paraId="285519E5" w14:textId="77777777" w:rsidR="00CB2C17" w:rsidRDefault="00CB2C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DA7E9" w14:textId="77777777" w:rsidR="004B11F4" w:rsidRDefault="004B1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2160"/>
      <w:gridCol w:w="4788"/>
      <w:gridCol w:w="2016"/>
    </w:tblGrid>
    <w:tr w:rsidR="00935991" w14:paraId="448DFC11" w14:textId="77777777" w:rsidTr="006962CE">
      <w:tc>
        <w:tcPr>
          <w:tcW w:w="2160" w:type="dxa"/>
        </w:tcPr>
        <w:p w14:paraId="31E2B0AE" w14:textId="77777777" w:rsidR="00935991" w:rsidRDefault="00935991" w:rsidP="006962CE">
          <w:pPr>
            <w:pStyle w:val="Footer"/>
          </w:pPr>
          <w:r>
            <w:t>Confidential</w:t>
          </w:r>
        </w:p>
      </w:tc>
      <w:tc>
        <w:tcPr>
          <w:tcW w:w="4788" w:type="dxa"/>
        </w:tcPr>
        <w:p w14:paraId="60A0DC60" w14:textId="77777777" w:rsidR="00935991" w:rsidRDefault="00935991" w:rsidP="00155352">
          <w:pPr>
            <w:pStyle w:val="Footer"/>
            <w:jc w:val="center"/>
          </w:pPr>
          <w:r>
            <w:t>© Bureau of the Fiscal Service</w:t>
          </w:r>
        </w:p>
      </w:tc>
      <w:tc>
        <w:tcPr>
          <w:tcW w:w="2016" w:type="dxa"/>
        </w:tcPr>
        <w:p w14:paraId="16332E90" w14:textId="77777777" w:rsidR="00935991" w:rsidRDefault="00935991" w:rsidP="006962CE">
          <w:pPr>
            <w:pStyle w:val="Footer"/>
            <w:jc w:val="right"/>
          </w:pPr>
          <w:r>
            <w:rPr>
              <w:rStyle w:val="PageNumber"/>
            </w:rPr>
            <w:fldChar w:fldCharType="begin"/>
          </w:r>
          <w:r>
            <w:rPr>
              <w:rStyle w:val="PageNumber"/>
            </w:rPr>
            <w:instrText xml:space="preserve"> PAGE  \* roman  \* MERGEFORMAT </w:instrText>
          </w:r>
          <w:r>
            <w:rPr>
              <w:rStyle w:val="PageNumber"/>
            </w:rPr>
            <w:fldChar w:fldCharType="separate"/>
          </w:r>
          <w:r>
            <w:rPr>
              <w:rStyle w:val="PageNumber"/>
              <w:noProof/>
            </w:rPr>
            <w:t>ii</w:t>
          </w:r>
          <w:r>
            <w:rPr>
              <w:rStyle w:val="PageNumber"/>
            </w:rPr>
            <w:fldChar w:fldCharType="end"/>
          </w:r>
        </w:p>
      </w:tc>
    </w:tr>
  </w:tbl>
  <w:p w14:paraId="160BE308" w14:textId="77777777" w:rsidR="00935991" w:rsidRPr="00A227DE" w:rsidRDefault="00935991" w:rsidP="00A227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6097E" w14:textId="77777777" w:rsidR="004B11F4" w:rsidRDefault="004B11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2160"/>
      <w:gridCol w:w="4788"/>
      <w:gridCol w:w="2016"/>
    </w:tblGrid>
    <w:tr w:rsidR="00935991" w14:paraId="41608B70" w14:textId="77777777" w:rsidTr="006962CE">
      <w:tc>
        <w:tcPr>
          <w:tcW w:w="2160" w:type="dxa"/>
        </w:tcPr>
        <w:p w14:paraId="7EF9AD6B" w14:textId="77777777" w:rsidR="00935991" w:rsidRDefault="00935991" w:rsidP="006962CE">
          <w:pPr>
            <w:pStyle w:val="Footer"/>
          </w:pPr>
          <w:r>
            <w:t>Confidential</w:t>
          </w:r>
        </w:p>
      </w:tc>
      <w:tc>
        <w:tcPr>
          <w:tcW w:w="4788" w:type="dxa"/>
        </w:tcPr>
        <w:p w14:paraId="4B7ECBBF" w14:textId="77777777" w:rsidR="00935991" w:rsidRDefault="00935991" w:rsidP="00155352">
          <w:pPr>
            <w:pStyle w:val="Footer"/>
            <w:jc w:val="center"/>
          </w:pPr>
          <w:r>
            <w:t>© Bureau of the Fiscal Service</w:t>
          </w:r>
        </w:p>
        <w:p w14:paraId="5A5B2B30" w14:textId="77777777" w:rsidR="00935991" w:rsidRDefault="00935991" w:rsidP="00155352">
          <w:pPr>
            <w:pStyle w:val="Footer"/>
          </w:pPr>
        </w:p>
      </w:tc>
      <w:tc>
        <w:tcPr>
          <w:tcW w:w="2016" w:type="dxa"/>
        </w:tcPr>
        <w:p w14:paraId="7694B13E" w14:textId="77777777" w:rsidR="00935991" w:rsidRDefault="00935991" w:rsidP="006962CE">
          <w:pPr>
            <w:pStyle w:val="Footer"/>
            <w:jc w:val="right"/>
          </w:pPr>
          <w:r>
            <w:rPr>
              <w:rStyle w:val="PageNumber"/>
            </w:rPr>
            <w:fldChar w:fldCharType="begin"/>
          </w:r>
          <w:r>
            <w:rPr>
              <w:rStyle w:val="PageNumber"/>
            </w:rPr>
            <w:instrText xml:space="preserve"> PAGE  \* Arabic  \* MERGEFORMAT </w:instrText>
          </w:r>
          <w:r>
            <w:rPr>
              <w:rStyle w:val="PageNumber"/>
            </w:rPr>
            <w:fldChar w:fldCharType="separate"/>
          </w:r>
          <w:r>
            <w:rPr>
              <w:rStyle w:val="PageNumber"/>
              <w:noProof/>
            </w:rPr>
            <w:t>63</w:t>
          </w:r>
          <w:r>
            <w:rPr>
              <w:rStyle w:val="PageNumber"/>
            </w:rPr>
            <w:fldChar w:fldCharType="end"/>
          </w:r>
        </w:p>
      </w:tc>
    </w:tr>
  </w:tbl>
  <w:p w14:paraId="2FD22187" w14:textId="77777777" w:rsidR="00935991" w:rsidRPr="00A227DE" w:rsidRDefault="00935991" w:rsidP="00A227D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2160"/>
      <w:gridCol w:w="4788"/>
      <w:gridCol w:w="2016"/>
    </w:tblGrid>
    <w:tr w:rsidR="00935991" w14:paraId="53DE4741" w14:textId="77777777" w:rsidTr="006962CE">
      <w:tc>
        <w:tcPr>
          <w:tcW w:w="2160" w:type="dxa"/>
        </w:tcPr>
        <w:p w14:paraId="58CE3BAC" w14:textId="77777777" w:rsidR="00935991" w:rsidRDefault="00935991" w:rsidP="006962CE">
          <w:pPr>
            <w:pStyle w:val="Footer"/>
          </w:pPr>
          <w:r>
            <w:t>Confidential</w:t>
          </w:r>
        </w:p>
      </w:tc>
      <w:tc>
        <w:tcPr>
          <w:tcW w:w="4788" w:type="dxa"/>
        </w:tcPr>
        <w:p w14:paraId="7AD40D39" w14:textId="77777777" w:rsidR="00935991" w:rsidRDefault="00935991" w:rsidP="00155352">
          <w:pPr>
            <w:pStyle w:val="Footer"/>
            <w:jc w:val="center"/>
          </w:pPr>
          <w:r>
            <w:t>© Bureau of the Fiscal Service</w:t>
          </w:r>
        </w:p>
      </w:tc>
      <w:tc>
        <w:tcPr>
          <w:tcW w:w="2016" w:type="dxa"/>
        </w:tcPr>
        <w:p w14:paraId="340C3872" w14:textId="77777777" w:rsidR="00935991" w:rsidRDefault="00935991" w:rsidP="006962CE">
          <w:pPr>
            <w:pStyle w:val="Footer"/>
            <w:jc w:val="right"/>
          </w:pPr>
          <w:r>
            <w:rPr>
              <w:rStyle w:val="PageNumber"/>
            </w:rPr>
            <w:fldChar w:fldCharType="begin"/>
          </w:r>
          <w:r>
            <w:rPr>
              <w:rStyle w:val="PageNumber"/>
            </w:rPr>
            <w:instrText xml:space="preserve"> PAGE  \* Arabic  \* MERGEFORMAT </w:instrText>
          </w:r>
          <w:r>
            <w:rPr>
              <w:rStyle w:val="PageNumber"/>
            </w:rPr>
            <w:fldChar w:fldCharType="separate"/>
          </w:r>
          <w:r>
            <w:rPr>
              <w:rStyle w:val="PageNumber"/>
              <w:noProof/>
            </w:rPr>
            <w:t>1</w:t>
          </w:r>
          <w:r>
            <w:rPr>
              <w:rStyle w:val="PageNumber"/>
            </w:rPr>
            <w:fldChar w:fldCharType="end"/>
          </w:r>
        </w:p>
      </w:tc>
    </w:tr>
  </w:tbl>
  <w:p w14:paraId="11605A4A" w14:textId="77777777" w:rsidR="00935991" w:rsidRPr="00A227DE" w:rsidRDefault="00935991" w:rsidP="00A22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CA07E" w14:textId="77777777" w:rsidR="00CB2C17" w:rsidRDefault="00CB2C17">
      <w:r>
        <w:separator/>
      </w:r>
    </w:p>
  </w:footnote>
  <w:footnote w:type="continuationSeparator" w:id="0">
    <w:p w14:paraId="3FCF3C9A" w14:textId="77777777" w:rsidR="00CB2C17" w:rsidRDefault="00CB2C17">
      <w:r>
        <w:continuationSeparator/>
      </w:r>
    </w:p>
  </w:footnote>
  <w:footnote w:type="continuationNotice" w:id="1">
    <w:p w14:paraId="28F80ABD" w14:textId="77777777" w:rsidR="00CB2C17" w:rsidRDefault="00CB2C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94F7F" w14:textId="77777777" w:rsidR="004B11F4" w:rsidRDefault="004B11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5688"/>
      <w:gridCol w:w="3168"/>
    </w:tblGrid>
    <w:tr w:rsidR="00935991" w14:paraId="2BF385BF" w14:textId="77777777" w:rsidTr="000C4FC4">
      <w:tc>
        <w:tcPr>
          <w:tcW w:w="5688" w:type="dxa"/>
        </w:tcPr>
        <w:p w14:paraId="319A8546" w14:textId="77777777" w:rsidR="00935991" w:rsidRDefault="00FD2036">
          <w:pPr>
            <w:pStyle w:val="Header"/>
          </w:pPr>
          <w:fldSimple w:instr="SUBJECT   \* MERGEFORMAT">
            <w:r w:rsidR="00935991">
              <w:t>Payment Automation Manager (PAM)</w:t>
            </w:r>
          </w:fldSimple>
        </w:p>
      </w:tc>
      <w:tc>
        <w:tcPr>
          <w:tcW w:w="3168" w:type="dxa"/>
        </w:tcPr>
        <w:p w14:paraId="0FF7AEA4" w14:textId="4AEB02F2" w:rsidR="00935991" w:rsidRDefault="00935991" w:rsidP="007C2838">
          <w:pPr>
            <w:pStyle w:val="Header"/>
            <w:jc w:val="right"/>
          </w:pPr>
          <w:r>
            <w:t>v5.0.2 Release 1</w:t>
          </w:r>
          <w:del w:id="457" w:author="Linda Calder (FRB)" w:date="2021-12-20T09:51:00Z">
            <w:r w:rsidDel="0078376D">
              <w:delText>0</w:delText>
            </w:r>
          </w:del>
          <w:ins w:id="458" w:author="Linda Calder (FRB)" w:date="2021-12-20T09:51:00Z">
            <w:r>
              <w:t>1</w:t>
            </w:r>
          </w:ins>
          <w:r>
            <w:t>.</w:t>
          </w:r>
          <w:del w:id="459" w:author="Deborah Jones (FRB)" w:date="2022-02-18T11:22:00Z">
            <w:r w:rsidDel="004B11F4">
              <w:delText>2</w:delText>
            </w:r>
          </w:del>
          <w:ins w:id="460" w:author="Deborah Jones (FRB)" w:date="2022-02-18T11:22:00Z">
            <w:r w:rsidR="004B11F4">
              <w:t>1</w:t>
            </w:r>
          </w:ins>
          <w:r>
            <w:t>.0</w:t>
          </w:r>
        </w:p>
      </w:tc>
    </w:tr>
    <w:tr w:rsidR="00935991" w14:paraId="24BFF465" w14:textId="77777777" w:rsidTr="000C4FC4">
      <w:tc>
        <w:tcPr>
          <w:tcW w:w="5688" w:type="dxa"/>
        </w:tcPr>
        <w:p w14:paraId="385EC4C2" w14:textId="77777777" w:rsidR="00935991" w:rsidRDefault="00FD2036">
          <w:pPr>
            <w:pStyle w:val="Header"/>
          </w:pPr>
          <w:fldSimple w:instr="TITLE   \* MERGEFORMAT">
            <w:r w:rsidR="00935991">
              <w:t>Input File Specifications - Standard Payment Request</w:t>
            </w:r>
          </w:fldSimple>
        </w:p>
      </w:tc>
      <w:tc>
        <w:tcPr>
          <w:tcW w:w="3168" w:type="dxa"/>
        </w:tcPr>
        <w:p w14:paraId="26AF0E2F" w14:textId="3B5D071F" w:rsidR="00935991" w:rsidRDefault="00935991" w:rsidP="000055DC">
          <w:pPr>
            <w:pStyle w:val="Header"/>
            <w:jc w:val="right"/>
          </w:pPr>
          <w:del w:id="461" w:author="Linda Calder (FRB)" w:date="2021-12-20T09:51:00Z">
            <w:r w:rsidDel="0078376D">
              <w:delText>July 1</w:delText>
            </w:r>
          </w:del>
          <w:ins w:id="462" w:author="Linda Calder (FRB)" w:date="2021-12-20T09:51:00Z">
            <w:r>
              <w:t>December 17</w:t>
            </w:r>
          </w:ins>
          <w:r>
            <w:t>, 2021</w:t>
          </w:r>
        </w:p>
      </w:tc>
    </w:tr>
  </w:tbl>
  <w:p w14:paraId="730F9FEE" w14:textId="77777777" w:rsidR="00935991" w:rsidRDefault="009359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BCBE1" w14:textId="77777777" w:rsidR="00935991" w:rsidRPr="009B3908" w:rsidRDefault="00935991" w:rsidP="00A227DE">
    <w:pPr>
      <w:pStyle w:val="Header"/>
      <w:pBdr>
        <w:top w:val="single" w:sz="4" w:space="1" w:color="auto"/>
      </w:pBdr>
      <w:jc w:val="right"/>
      <w:rPr>
        <w:sz w:val="28"/>
      </w:rPr>
    </w:pPr>
    <w:r>
      <w:rPr>
        <w:sz w:val="28"/>
      </w:rPr>
      <w:t>Bureau of the Fiscal Service</w:t>
    </w:r>
  </w:p>
  <w:p w14:paraId="2F296D20" w14:textId="77777777" w:rsidR="00935991" w:rsidRPr="00A227DE" w:rsidRDefault="00935991" w:rsidP="00A227DE">
    <w:pPr>
      <w:pStyle w:val="Header"/>
      <w:pBdr>
        <w:bottom w:val="single" w:sz="4" w:space="1" w:color="auto"/>
      </w:pBdr>
      <w:jc w:val="right"/>
      <w:rPr>
        <w:sz w:val="28"/>
      </w:rPr>
    </w:pPr>
    <w:r w:rsidRPr="009B3908">
      <w:rPr>
        <w:sz w:val="28"/>
      </w:rPr>
      <w:t>Department of the Treasury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5535"/>
      <w:gridCol w:w="3105"/>
    </w:tblGrid>
    <w:tr w:rsidR="00935991" w14:paraId="52BEFEE9" w14:textId="77777777" w:rsidTr="006962CE">
      <w:tc>
        <w:tcPr>
          <w:tcW w:w="5688" w:type="dxa"/>
        </w:tcPr>
        <w:p w14:paraId="2B4A8ADF" w14:textId="77777777" w:rsidR="00935991" w:rsidRDefault="00FD2036" w:rsidP="006962CE">
          <w:pPr>
            <w:pStyle w:val="Header"/>
          </w:pPr>
          <w:fldSimple w:instr="SUBJECT   \* MERGEFORMAT">
            <w:r w:rsidR="00935991">
              <w:t>Payment Automation Manager (PAM)</w:t>
            </w:r>
          </w:fldSimple>
        </w:p>
      </w:tc>
      <w:tc>
        <w:tcPr>
          <w:tcW w:w="3168" w:type="dxa"/>
        </w:tcPr>
        <w:p w14:paraId="65BE5B3C" w14:textId="4BE1D9FA" w:rsidR="00935991" w:rsidRDefault="00935991" w:rsidP="000055DC">
          <w:pPr>
            <w:pStyle w:val="Header"/>
            <w:jc w:val="right"/>
          </w:pPr>
          <w:r>
            <w:t>Version9.2.0</w:t>
          </w:r>
        </w:p>
      </w:tc>
    </w:tr>
    <w:tr w:rsidR="00935991" w14:paraId="0105967C" w14:textId="77777777" w:rsidTr="006962CE">
      <w:tc>
        <w:tcPr>
          <w:tcW w:w="5688" w:type="dxa"/>
        </w:tcPr>
        <w:p w14:paraId="044622FD" w14:textId="77777777" w:rsidR="00935991" w:rsidRDefault="00FD2036" w:rsidP="006962CE">
          <w:pPr>
            <w:pStyle w:val="Header"/>
          </w:pPr>
          <w:fldSimple w:instr="TITLE   \* MERGEFORMAT">
            <w:r w:rsidR="00935991">
              <w:t>Input File Specifications - Standard Payment Request</w:t>
            </w:r>
          </w:fldSimple>
        </w:p>
      </w:tc>
      <w:tc>
        <w:tcPr>
          <w:tcW w:w="3168" w:type="dxa"/>
        </w:tcPr>
        <w:p w14:paraId="11B8FE6F" w14:textId="327429C8" w:rsidR="00935991" w:rsidRDefault="00935991" w:rsidP="000055DC">
          <w:pPr>
            <w:pStyle w:val="Header"/>
            <w:jc w:val="right"/>
          </w:pPr>
          <w:r>
            <w:t>January 6, 2020</w:t>
          </w:r>
        </w:p>
      </w:tc>
    </w:tr>
  </w:tbl>
  <w:p w14:paraId="4E6AC253" w14:textId="77777777" w:rsidR="00935991" w:rsidRPr="00A227DE" w:rsidRDefault="00935991" w:rsidP="00A227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FA727B58"/>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1C100AE4"/>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094A0B4"/>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209C65CE"/>
    <w:lvl w:ilvl="0">
      <w:start w:val="1"/>
      <w:numFmt w:val="bullet"/>
      <w:pStyle w:val="ListBullet2"/>
      <w:lvlText w:val="o"/>
      <w:lvlJc w:val="left"/>
      <w:pPr>
        <w:ind w:left="720" w:hanging="360"/>
      </w:pPr>
      <w:rPr>
        <w:rFonts w:ascii="Courier New" w:hAnsi="Courier New" w:cs="Courier New" w:hint="default"/>
      </w:rPr>
    </w:lvl>
  </w:abstractNum>
  <w:abstractNum w:abstractNumId="4" w15:restartNumberingAfterBreak="0">
    <w:nsid w:val="FFFFFF89"/>
    <w:multiLevelType w:val="singleLevel"/>
    <w:tmpl w:val="D64014C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624BAF"/>
    <w:multiLevelType w:val="multilevel"/>
    <w:tmpl w:val="85D0FB5E"/>
    <w:lvl w:ilvl="0">
      <w:start w:val="2"/>
      <w:numFmt w:val="decimal"/>
      <w:lvlText w:val="%1"/>
      <w:lvlJc w:val="left"/>
      <w:pPr>
        <w:ind w:left="360" w:hanging="360"/>
      </w:pPr>
      <w:rPr>
        <w:rFonts w:hint="default"/>
        <w:color w:val="0000FF"/>
        <w:u w:val="single"/>
      </w:rPr>
    </w:lvl>
    <w:lvl w:ilvl="1">
      <w:start w:val="3"/>
      <w:numFmt w:val="decimal"/>
      <w:lvlText w:val="%1.%2"/>
      <w:lvlJc w:val="left"/>
      <w:pPr>
        <w:ind w:left="360" w:hanging="360"/>
      </w:pPr>
      <w:rPr>
        <w:rFonts w:hint="default"/>
        <w:color w:val="0000FF"/>
        <w:u w:val="single"/>
      </w:rPr>
    </w:lvl>
    <w:lvl w:ilvl="2">
      <w:start w:val="1"/>
      <w:numFmt w:val="decimal"/>
      <w:lvlText w:val="%1.%2.%3"/>
      <w:lvlJc w:val="left"/>
      <w:pPr>
        <w:ind w:left="720" w:hanging="720"/>
      </w:pPr>
      <w:rPr>
        <w:rFonts w:hint="default"/>
        <w:color w:val="0000FF"/>
        <w:u w:val="single"/>
      </w:rPr>
    </w:lvl>
    <w:lvl w:ilvl="3">
      <w:start w:val="1"/>
      <w:numFmt w:val="decimal"/>
      <w:lvlText w:val="%1.%2.%3.%4"/>
      <w:lvlJc w:val="left"/>
      <w:pPr>
        <w:ind w:left="720" w:hanging="720"/>
      </w:pPr>
      <w:rPr>
        <w:rFonts w:hint="default"/>
        <w:color w:val="0000FF"/>
        <w:u w:val="single"/>
      </w:rPr>
    </w:lvl>
    <w:lvl w:ilvl="4">
      <w:start w:val="1"/>
      <w:numFmt w:val="decimal"/>
      <w:lvlText w:val="%1.%2.%3.%4.%5"/>
      <w:lvlJc w:val="left"/>
      <w:pPr>
        <w:ind w:left="1080" w:hanging="1080"/>
      </w:pPr>
      <w:rPr>
        <w:rFonts w:hint="default"/>
        <w:color w:val="0000FF"/>
        <w:u w:val="single"/>
      </w:rPr>
    </w:lvl>
    <w:lvl w:ilvl="5">
      <w:start w:val="1"/>
      <w:numFmt w:val="decimal"/>
      <w:lvlText w:val="%1.%2.%3.%4.%5.%6"/>
      <w:lvlJc w:val="left"/>
      <w:pPr>
        <w:ind w:left="1080" w:hanging="1080"/>
      </w:pPr>
      <w:rPr>
        <w:rFonts w:hint="default"/>
        <w:color w:val="0000FF"/>
        <w:u w:val="single"/>
      </w:rPr>
    </w:lvl>
    <w:lvl w:ilvl="6">
      <w:start w:val="1"/>
      <w:numFmt w:val="decimal"/>
      <w:lvlText w:val="%1.%2.%3.%4.%5.%6.%7"/>
      <w:lvlJc w:val="left"/>
      <w:pPr>
        <w:ind w:left="1440" w:hanging="1440"/>
      </w:pPr>
      <w:rPr>
        <w:rFonts w:hint="default"/>
        <w:color w:val="0000FF"/>
        <w:u w:val="single"/>
      </w:rPr>
    </w:lvl>
    <w:lvl w:ilvl="7">
      <w:start w:val="1"/>
      <w:numFmt w:val="decimal"/>
      <w:lvlText w:val="%1.%2.%3.%4.%5.%6.%7.%8"/>
      <w:lvlJc w:val="left"/>
      <w:pPr>
        <w:ind w:left="1440" w:hanging="1440"/>
      </w:pPr>
      <w:rPr>
        <w:rFonts w:hint="default"/>
        <w:color w:val="0000FF"/>
        <w:u w:val="single"/>
      </w:rPr>
    </w:lvl>
    <w:lvl w:ilvl="8">
      <w:start w:val="1"/>
      <w:numFmt w:val="decimal"/>
      <w:lvlText w:val="%1.%2.%3.%4.%5.%6.%7.%8.%9"/>
      <w:lvlJc w:val="left"/>
      <w:pPr>
        <w:ind w:left="1800" w:hanging="1800"/>
      </w:pPr>
      <w:rPr>
        <w:rFonts w:hint="default"/>
        <w:color w:val="0000FF"/>
        <w:u w:val="single"/>
      </w:rPr>
    </w:lvl>
  </w:abstractNum>
  <w:abstractNum w:abstractNumId="6" w15:restartNumberingAfterBreak="0">
    <w:nsid w:val="042A623C"/>
    <w:multiLevelType w:val="hybridMultilevel"/>
    <w:tmpl w:val="E94251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42B64"/>
    <w:multiLevelType w:val="multilevel"/>
    <w:tmpl w:val="C8D0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304F4C"/>
    <w:multiLevelType w:val="hybridMultilevel"/>
    <w:tmpl w:val="C2A6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8B3C75"/>
    <w:multiLevelType w:val="hybridMultilevel"/>
    <w:tmpl w:val="1602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FF7BAA"/>
    <w:multiLevelType w:val="hybridMultilevel"/>
    <w:tmpl w:val="92E85042"/>
    <w:lvl w:ilvl="0" w:tplc="0409000F">
      <w:start w:val="1"/>
      <w:numFmt w:val="decimal"/>
      <w:lvlText w:val="%1."/>
      <w:lvlJc w:val="left"/>
      <w:pPr>
        <w:ind w:left="360" w:hanging="360"/>
      </w:pPr>
    </w:lvl>
    <w:lvl w:ilvl="1" w:tplc="04090019" w:tentative="1">
      <w:start w:val="1"/>
      <w:numFmt w:val="lowerLetter"/>
      <w:lvlText w:val="%2."/>
      <w:lvlJc w:val="left"/>
      <w:pPr>
        <w:ind w:left="630" w:hanging="360"/>
      </w:pPr>
      <w:rPr>
        <w:rFonts w:cs="Times New Roman"/>
      </w:rPr>
    </w:lvl>
    <w:lvl w:ilvl="2" w:tplc="0409001B" w:tentative="1">
      <w:start w:val="1"/>
      <w:numFmt w:val="lowerRoman"/>
      <w:lvlText w:val="%3."/>
      <w:lvlJc w:val="right"/>
      <w:pPr>
        <w:ind w:left="1350" w:hanging="180"/>
      </w:pPr>
      <w:rPr>
        <w:rFonts w:cs="Times New Roman"/>
      </w:rPr>
    </w:lvl>
    <w:lvl w:ilvl="3" w:tplc="0409000F" w:tentative="1">
      <w:start w:val="1"/>
      <w:numFmt w:val="decimal"/>
      <w:lvlText w:val="%4."/>
      <w:lvlJc w:val="left"/>
      <w:pPr>
        <w:ind w:left="2070" w:hanging="360"/>
      </w:pPr>
      <w:rPr>
        <w:rFonts w:cs="Times New Roman"/>
      </w:rPr>
    </w:lvl>
    <w:lvl w:ilvl="4" w:tplc="04090019" w:tentative="1">
      <w:start w:val="1"/>
      <w:numFmt w:val="lowerLetter"/>
      <w:lvlText w:val="%5."/>
      <w:lvlJc w:val="left"/>
      <w:pPr>
        <w:ind w:left="2790" w:hanging="360"/>
      </w:pPr>
      <w:rPr>
        <w:rFonts w:cs="Times New Roman"/>
      </w:rPr>
    </w:lvl>
    <w:lvl w:ilvl="5" w:tplc="0409001B" w:tentative="1">
      <w:start w:val="1"/>
      <w:numFmt w:val="lowerRoman"/>
      <w:lvlText w:val="%6."/>
      <w:lvlJc w:val="right"/>
      <w:pPr>
        <w:ind w:left="3510" w:hanging="180"/>
      </w:pPr>
      <w:rPr>
        <w:rFonts w:cs="Times New Roman"/>
      </w:rPr>
    </w:lvl>
    <w:lvl w:ilvl="6" w:tplc="0409000F" w:tentative="1">
      <w:start w:val="1"/>
      <w:numFmt w:val="decimal"/>
      <w:lvlText w:val="%7."/>
      <w:lvlJc w:val="left"/>
      <w:pPr>
        <w:ind w:left="4230" w:hanging="360"/>
      </w:pPr>
      <w:rPr>
        <w:rFonts w:cs="Times New Roman"/>
      </w:rPr>
    </w:lvl>
    <w:lvl w:ilvl="7" w:tplc="04090019" w:tentative="1">
      <w:start w:val="1"/>
      <w:numFmt w:val="lowerLetter"/>
      <w:lvlText w:val="%8."/>
      <w:lvlJc w:val="left"/>
      <w:pPr>
        <w:ind w:left="4950" w:hanging="360"/>
      </w:pPr>
      <w:rPr>
        <w:rFonts w:cs="Times New Roman"/>
      </w:rPr>
    </w:lvl>
    <w:lvl w:ilvl="8" w:tplc="0409001B" w:tentative="1">
      <w:start w:val="1"/>
      <w:numFmt w:val="lowerRoman"/>
      <w:lvlText w:val="%9."/>
      <w:lvlJc w:val="right"/>
      <w:pPr>
        <w:ind w:left="5670" w:hanging="180"/>
      </w:pPr>
      <w:rPr>
        <w:rFonts w:cs="Times New Roman"/>
      </w:rPr>
    </w:lvl>
  </w:abstractNum>
  <w:abstractNum w:abstractNumId="11" w15:restartNumberingAfterBreak="0">
    <w:nsid w:val="17CB763F"/>
    <w:multiLevelType w:val="multilevel"/>
    <w:tmpl w:val="3754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BB1257"/>
    <w:multiLevelType w:val="hybridMultilevel"/>
    <w:tmpl w:val="71FEA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FB33D45"/>
    <w:multiLevelType w:val="hybridMultilevel"/>
    <w:tmpl w:val="A1B40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6D55B8"/>
    <w:multiLevelType w:val="hybridMultilevel"/>
    <w:tmpl w:val="7618D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15DAD"/>
    <w:multiLevelType w:val="hybridMultilevel"/>
    <w:tmpl w:val="CCAA0A32"/>
    <w:lvl w:ilvl="0" w:tplc="0409000F">
      <w:start w:val="1"/>
      <w:numFmt w:val="decimal"/>
      <w:lvlText w:val="%1."/>
      <w:lvlJc w:val="left"/>
      <w:pPr>
        <w:ind w:left="360" w:hanging="360"/>
      </w:pPr>
    </w:lvl>
    <w:lvl w:ilvl="1" w:tplc="04090019" w:tentative="1">
      <w:start w:val="1"/>
      <w:numFmt w:val="lowerLetter"/>
      <w:lvlText w:val="%2."/>
      <w:lvlJc w:val="left"/>
      <w:pPr>
        <w:ind w:left="900" w:hanging="360"/>
      </w:pPr>
      <w:rPr>
        <w:rFonts w:cs="Times New Roman"/>
      </w:rPr>
    </w:lvl>
    <w:lvl w:ilvl="2" w:tplc="0409001B" w:tentative="1">
      <w:start w:val="1"/>
      <w:numFmt w:val="lowerRoman"/>
      <w:lvlText w:val="%3."/>
      <w:lvlJc w:val="right"/>
      <w:pPr>
        <w:ind w:left="1620" w:hanging="180"/>
      </w:pPr>
      <w:rPr>
        <w:rFonts w:cs="Times New Roman"/>
      </w:rPr>
    </w:lvl>
    <w:lvl w:ilvl="3" w:tplc="0409000F" w:tentative="1">
      <w:start w:val="1"/>
      <w:numFmt w:val="decimal"/>
      <w:lvlText w:val="%4."/>
      <w:lvlJc w:val="left"/>
      <w:pPr>
        <w:ind w:left="2340" w:hanging="360"/>
      </w:pPr>
      <w:rPr>
        <w:rFonts w:cs="Times New Roman"/>
      </w:rPr>
    </w:lvl>
    <w:lvl w:ilvl="4" w:tplc="04090019" w:tentative="1">
      <w:start w:val="1"/>
      <w:numFmt w:val="lowerLetter"/>
      <w:lvlText w:val="%5."/>
      <w:lvlJc w:val="left"/>
      <w:pPr>
        <w:ind w:left="3060" w:hanging="360"/>
      </w:pPr>
      <w:rPr>
        <w:rFonts w:cs="Times New Roman"/>
      </w:rPr>
    </w:lvl>
    <w:lvl w:ilvl="5" w:tplc="0409001B" w:tentative="1">
      <w:start w:val="1"/>
      <w:numFmt w:val="lowerRoman"/>
      <w:lvlText w:val="%6."/>
      <w:lvlJc w:val="right"/>
      <w:pPr>
        <w:ind w:left="3780" w:hanging="180"/>
      </w:pPr>
      <w:rPr>
        <w:rFonts w:cs="Times New Roman"/>
      </w:rPr>
    </w:lvl>
    <w:lvl w:ilvl="6" w:tplc="0409000F" w:tentative="1">
      <w:start w:val="1"/>
      <w:numFmt w:val="decimal"/>
      <w:lvlText w:val="%7."/>
      <w:lvlJc w:val="left"/>
      <w:pPr>
        <w:ind w:left="4500" w:hanging="360"/>
      </w:pPr>
      <w:rPr>
        <w:rFonts w:cs="Times New Roman"/>
      </w:rPr>
    </w:lvl>
    <w:lvl w:ilvl="7" w:tplc="04090019" w:tentative="1">
      <w:start w:val="1"/>
      <w:numFmt w:val="lowerLetter"/>
      <w:lvlText w:val="%8."/>
      <w:lvlJc w:val="left"/>
      <w:pPr>
        <w:ind w:left="5220" w:hanging="360"/>
      </w:pPr>
      <w:rPr>
        <w:rFonts w:cs="Times New Roman"/>
      </w:rPr>
    </w:lvl>
    <w:lvl w:ilvl="8" w:tplc="0409001B" w:tentative="1">
      <w:start w:val="1"/>
      <w:numFmt w:val="lowerRoman"/>
      <w:lvlText w:val="%9."/>
      <w:lvlJc w:val="right"/>
      <w:pPr>
        <w:ind w:left="5940" w:hanging="180"/>
      </w:pPr>
      <w:rPr>
        <w:rFonts w:cs="Times New Roman"/>
      </w:rPr>
    </w:lvl>
  </w:abstractNum>
  <w:abstractNum w:abstractNumId="16" w15:restartNumberingAfterBreak="0">
    <w:nsid w:val="28934150"/>
    <w:multiLevelType w:val="hybridMultilevel"/>
    <w:tmpl w:val="5A6A0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95C5A1C"/>
    <w:multiLevelType w:val="hybridMultilevel"/>
    <w:tmpl w:val="50380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E56A8B"/>
    <w:multiLevelType w:val="hybridMultilevel"/>
    <w:tmpl w:val="51C43B4A"/>
    <w:lvl w:ilvl="0" w:tplc="0409000F">
      <w:start w:val="1"/>
      <w:numFmt w:val="decimal"/>
      <w:lvlText w:val="%1."/>
      <w:lvlJc w:val="left"/>
      <w:pPr>
        <w:ind w:left="360" w:hanging="360"/>
      </w:pPr>
    </w:lvl>
    <w:lvl w:ilvl="1" w:tplc="04090019" w:tentative="1">
      <w:start w:val="1"/>
      <w:numFmt w:val="lowerLetter"/>
      <w:lvlText w:val="%2."/>
      <w:lvlJc w:val="left"/>
      <w:pPr>
        <w:ind w:left="900" w:hanging="360"/>
      </w:pPr>
      <w:rPr>
        <w:rFonts w:cs="Times New Roman"/>
      </w:rPr>
    </w:lvl>
    <w:lvl w:ilvl="2" w:tplc="0409001B" w:tentative="1">
      <w:start w:val="1"/>
      <w:numFmt w:val="lowerRoman"/>
      <w:lvlText w:val="%3."/>
      <w:lvlJc w:val="right"/>
      <w:pPr>
        <w:ind w:left="1620" w:hanging="180"/>
      </w:pPr>
      <w:rPr>
        <w:rFonts w:cs="Times New Roman"/>
      </w:rPr>
    </w:lvl>
    <w:lvl w:ilvl="3" w:tplc="0409000F" w:tentative="1">
      <w:start w:val="1"/>
      <w:numFmt w:val="decimal"/>
      <w:lvlText w:val="%4."/>
      <w:lvlJc w:val="left"/>
      <w:pPr>
        <w:ind w:left="2340" w:hanging="360"/>
      </w:pPr>
      <w:rPr>
        <w:rFonts w:cs="Times New Roman"/>
      </w:rPr>
    </w:lvl>
    <w:lvl w:ilvl="4" w:tplc="04090019" w:tentative="1">
      <w:start w:val="1"/>
      <w:numFmt w:val="lowerLetter"/>
      <w:lvlText w:val="%5."/>
      <w:lvlJc w:val="left"/>
      <w:pPr>
        <w:ind w:left="3060" w:hanging="360"/>
      </w:pPr>
      <w:rPr>
        <w:rFonts w:cs="Times New Roman"/>
      </w:rPr>
    </w:lvl>
    <w:lvl w:ilvl="5" w:tplc="0409001B" w:tentative="1">
      <w:start w:val="1"/>
      <w:numFmt w:val="lowerRoman"/>
      <w:lvlText w:val="%6."/>
      <w:lvlJc w:val="right"/>
      <w:pPr>
        <w:ind w:left="3780" w:hanging="180"/>
      </w:pPr>
      <w:rPr>
        <w:rFonts w:cs="Times New Roman"/>
      </w:rPr>
    </w:lvl>
    <w:lvl w:ilvl="6" w:tplc="0409000F" w:tentative="1">
      <w:start w:val="1"/>
      <w:numFmt w:val="decimal"/>
      <w:lvlText w:val="%7."/>
      <w:lvlJc w:val="left"/>
      <w:pPr>
        <w:ind w:left="4500" w:hanging="360"/>
      </w:pPr>
      <w:rPr>
        <w:rFonts w:cs="Times New Roman"/>
      </w:rPr>
    </w:lvl>
    <w:lvl w:ilvl="7" w:tplc="04090019" w:tentative="1">
      <w:start w:val="1"/>
      <w:numFmt w:val="lowerLetter"/>
      <w:lvlText w:val="%8."/>
      <w:lvlJc w:val="left"/>
      <w:pPr>
        <w:ind w:left="5220" w:hanging="360"/>
      </w:pPr>
      <w:rPr>
        <w:rFonts w:cs="Times New Roman"/>
      </w:rPr>
    </w:lvl>
    <w:lvl w:ilvl="8" w:tplc="0409001B" w:tentative="1">
      <w:start w:val="1"/>
      <w:numFmt w:val="lowerRoman"/>
      <w:lvlText w:val="%9."/>
      <w:lvlJc w:val="right"/>
      <w:pPr>
        <w:ind w:left="5940" w:hanging="180"/>
      </w:pPr>
      <w:rPr>
        <w:rFonts w:cs="Times New Roman"/>
      </w:rPr>
    </w:lvl>
  </w:abstractNum>
  <w:abstractNum w:abstractNumId="19" w15:restartNumberingAfterBreak="0">
    <w:nsid w:val="2A262651"/>
    <w:multiLevelType w:val="hybridMultilevel"/>
    <w:tmpl w:val="51C43B4A"/>
    <w:lvl w:ilvl="0" w:tplc="0409000F">
      <w:start w:val="1"/>
      <w:numFmt w:val="decimal"/>
      <w:lvlText w:val="%1."/>
      <w:lvlJc w:val="left"/>
      <w:pPr>
        <w:ind w:left="360" w:hanging="360"/>
      </w:pPr>
    </w:lvl>
    <w:lvl w:ilvl="1" w:tplc="04090019" w:tentative="1">
      <w:start w:val="1"/>
      <w:numFmt w:val="lowerLetter"/>
      <w:lvlText w:val="%2."/>
      <w:lvlJc w:val="left"/>
      <w:pPr>
        <w:ind w:left="900" w:hanging="360"/>
      </w:pPr>
      <w:rPr>
        <w:rFonts w:cs="Times New Roman"/>
      </w:rPr>
    </w:lvl>
    <w:lvl w:ilvl="2" w:tplc="0409001B" w:tentative="1">
      <w:start w:val="1"/>
      <w:numFmt w:val="lowerRoman"/>
      <w:lvlText w:val="%3."/>
      <w:lvlJc w:val="right"/>
      <w:pPr>
        <w:ind w:left="1620" w:hanging="180"/>
      </w:pPr>
      <w:rPr>
        <w:rFonts w:cs="Times New Roman"/>
      </w:rPr>
    </w:lvl>
    <w:lvl w:ilvl="3" w:tplc="0409000F" w:tentative="1">
      <w:start w:val="1"/>
      <w:numFmt w:val="decimal"/>
      <w:lvlText w:val="%4."/>
      <w:lvlJc w:val="left"/>
      <w:pPr>
        <w:ind w:left="2340" w:hanging="360"/>
      </w:pPr>
      <w:rPr>
        <w:rFonts w:cs="Times New Roman"/>
      </w:rPr>
    </w:lvl>
    <w:lvl w:ilvl="4" w:tplc="04090019" w:tentative="1">
      <w:start w:val="1"/>
      <w:numFmt w:val="lowerLetter"/>
      <w:lvlText w:val="%5."/>
      <w:lvlJc w:val="left"/>
      <w:pPr>
        <w:ind w:left="3060" w:hanging="360"/>
      </w:pPr>
      <w:rPr>
        <w:rFonts w:cs="Times New Roman"/>
      </w:rPr>
    </w:lvl>
    <w:lvl w:ilvl="5" w:tplc="0409001B" w:tentative="1">
      <w:start w:val="1"/>
      <w:numFmt w:val="lowerRoman"/>
      <w:lvlText w:val="%6."/>
      <w:lvlJc w:val="right"/>
      <w:pPr>
        <w:ind w:left="3780" w:hanging="180"/>
      </w:pPr>
      <w:rPr>
        <w:rFonts w:cs="Times New Roman"/>
      </w:rPr>
    </w:lvl>
    <w:lvl w:ilvl="6" w:tplc="0409000F" w:tentative="1">
      <w:start w:val="1"/>
      <w:numFmt w:val="decimal"/>
      <w:lvlText w:val="%7."/>
      <w:lvlJc w:val="left"/>
      <w:pPr>
        <w:ind w:left="4500" w:hanging="360"/>
      </w:pPr>
      <w:rPr>
        <w:rFonts w:cs="Times New Roman"/>
      </w:rPr>
    </w:lvl>
    <w:lvl w:ilvl="7" w:tplc="04090019" w:tentative="1">
      <w:start w:val="1"/>
      <w:numFmt w:val="lowerLetter"/>
      <w:lvlText w:val="%8."/>
      <w:lvlJc w:val="left"/>
      <w:pPr>
        <w:ind w:left="5220" w:hanging="360"/>
      </w:pPr>
      <w:rPr>
        <w:rFonts w:cs="Times New Roman"/>
      </w:rPr>
    </w:lvl>
    <w:lvl w:ilvl="8" w:tplc="0409001B" w:tentative="1">
      <w:start w:val="1"/>
      <w:numFmt w:val="lowerRoman"/>
      <w:lvlText w:val="%9."/>
      <w:lvlJc w:val="right"/>
      <w:pPr>
        <w:ind w:left="5940" w:hanging="180"/>
      </w:pPr>
      <w:rPr>
        <w:rFonts w:cs="Times New Roman"/>
      </w:rPr>
    </w:lvl>
  </w:abstractNum>
  <w:abstractNum w:abstractNumId="20" w15:restartNumberingAfterBreak="0">
    <w:nsid w:val="2F796062"/>
    <w:multiLevelType w:val="hybridMultilevel"/>
    <w:tmpl w:val="A112AEA8"/>
    <w:lvl w:ilvl="0" w:tplc="0409000F">
      <w:start w:val="1"/>
      <w:numFmt w:val="decimal"/>
      <w:lvlText w:val="%1."/>
      <w:lvlJc w:val="left"/>
      <w:pPr>
        <w:ind w:left="360" w:hanging="360"/>
      </w:pPr>
    </w:lvl>
    <w:lvl w:ilvl="1" w:tplc="04090019" w:tentative="1">
      <w:start w:val="1"/>
      <w:numFmt w:val="lowerLetter"/>
      <w:lvlText w:val="%2."/>
      <w:lvlJc w:val="left"/>
      <w:pPr>
        <w:ind w:left="900" w:hanging="360"/>
      </w:pPr>
      <w:rPr>
        <w:rFonts w:cs="Times New Roman"/>
      </w:rPr>
    </w:lvl>
    <w:lvl w:ilvl="2" w:tplc="0409001B" w:tentative="1">
      <w:start w:val="1"/>
      <w:numFmt w:val="lowerRoman"/>
      <w:lvlText w:val="%3."/>
      <w:lvlJc w:val="right"/>
      <w:pPr>
        <w:ind w:left="1620" w:hanging="180"/>
      </w:pPr>
      <w:rPr>
        <w:rFonts w:cs="Times New Roman"/>
      </w:rPr>
    </w:lvl>
    <w:lvl w:ilvl="3" w:tplc="0409000F" w:tentative="1">
      <w:start w:val="1"/>
      <w:numFmt w:val="decimal"/>
      <w:lvlText w:val="%4."/>
      <w:lvlJc w:val="left"/>
      <w:pPr>
        <w:ind w:left="2340" w:hanging="360"/>
      </w:pPr>
      <w:rPr>
        <w:rFonts w:cs="Times New Roman"/>
      </w:rPr>
    </w:lvl>
    <w:lvl w:ilvl="4" w:tplc="04090019" w:tentative="1">
      <w:start w:val="1"/>
      <w:numFmt w:val="lowerLetter"/>
      <w:lvlText w:val="%5."/>
      <w:lvlJc w:val="left"/>
      <w:pPr>
        <w:ind w:left="3060" w:hanging="360"/>
      </w:pPr>
      <w:rPr>
        <w:rFonts w:cs="Times New Roman"/>
      </w:rPr>
    </w:lvl>
    <w:lvl w:ilvl="5" w:tplc="0409001B" w:tentative="1">
      <w:start w:val="1"/>
      <w:numFmt w:val="lowerRoman"/>
      <w:lvlText w:val="%6."/>
      <w:lvlJc w:val="right"/>
      <w:pPr>
        <w:ind w:left="3780" w:hanging="180"/>
      </w:pPr>
      <w:rPr>
        <w:rFonts w:cs="Times New Roman"/>
      </w:rPr>
    </w:lvl>
    <w:lvl w:ilvl="6" w:tplc="0409000F" w:tentative="1">
      <w:start w:val="1"/>
      <w:numFmt w:val="decimal"/>
      <w:lvlText w:val="%7."/>
      <w:lvlJc w:val="left"/>
      <w:pPr>
        <w:ind w:left="4500" w:hanging="360"/>
      </w:pPr>
      <w:rPr>
        <w:rFonts w:cs="Times New Roman"/>
      </w:rPr>
    </w:lvl>
    <w:lvl w:ilvl="7" w:tplc="04090019" w:tentative="1">
      <w:start w:val="1"/>
      <w:numFmt w:val="lowerLetter"/>
      <w:lvlText w:val="%8."/>
      <w:lvlJc w:val="left"/>
      <w:pPr>
        <w:ind w:left="5220" w:hanging="360"/>
      </w:pPr>
      <w:rPr>
        <w:rFonts w:cs="Times New Roman"/>
      </w:rPr>
    </w:lvl>
    <w:lvl w:ilvl="8" w:tplc="0409001B" w:tentative="1">
      <w:start w:val="1"/>
      <w:numFmt w:val="lowerRoman"/>
      <w:lvlText w:val="%9."/>
      <w:lvlJc w:val="right"/>
      <w:pPr>
        <w:ind w:left="5940" w:hanging="180"/>
      </w:pPr>
      <w:rPr>
        <w:rFonts w:cs="Times New Roman"/>
      </w:rPr>
    </w:lvl>
  </w:abstractNum>
  <w:abstractNum w:abstractNumId="21" w15:restartNumberingAfterBreak="0">
    <w:nsid w:val="3454275E"/>
    <w:multiLevelType w:val="multilevel"/>
    <w:tmpl w:val="C8D0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EA02D1"/>
    <w:multiLevelType w:val="hybridMultilevel"/>
    <w:tmpl w:val="589E3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E47543"/>
    <w:multiLevelType w:val="hybridMultilevel"/>
    <w:tmpl w:val="AECC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AA7329"/>
    <w:multiLevelType w:val="hybridMultilevel"/>
    <w:tmpl w:val="2A5C7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552213"/>
    <w:multiLevelType w:val="hybridMultilevel"/>
    <w:tmpl w:val="51C43B4A"/>
    <w:lvl w:ilvl="0" w:tplc="0409000F">
      <w:start w:val="1"/>
      <w:numFmt w:val="decimal"/>
      <w:lvlText w:val="%1."/>
      <w:lvlJc w:val="left"/>
      <w:pPr>
        <w:ind w:left="360" w:hanging="360"/>
      </w:pPr>
    </w:lvl>
    <w:lvl w:ilvl="1" w:tplc="04090019" w:tentative="1">
      <w:start w:val="1"/>
      <w:numFmt w:val="lowerLetter"/>
      <w:lvlText w:val="%2."/>
      <w:lvlJc w:val="left"/>
      <w:pPr>
        <w:ind w:left="900" w:hanging="360"/>
      </w:pPr>
      <w:rPr>
        <w:rFonts w:cs="Times New Roman"/>
      </w:rPr>
    </w:lvl>
    <w:lvl w:ilvl="2" w:tplc="0409001B" w:tentative="1">
      <w:start w:val="1"/>
      <w:numFmt w:val="lowerRoman"/>
      <w:lvlText w:val="%3."/>
      <w:lvlJc w:val="right"/>
      <w:pPr>
        <w:ind w:left="1620" w:hanging="180"/>
      </w:pPr>
      <w:rPr>
        <w:rFonts w:cs="Times New Roman"/>
      </w:rPr>
    </w:lvl>
    <w:lvl w:ilvl="3" w:tplc="0409000F" w:tentative="1">
      <w:start w:val="1"/>
      <w:numFmt w:val="decimal"/>
      <w:lvlText w:val="%4."/>
      <w:lvlJc w:val="left"/>
      <w:pPr>
        <w:ind w:left="2340" w:hanging="360"/>
      </w:pPr>
      <w:rPr>
        <w:rFonts w:cs="Times New Roman"/>
      </w:rPr>
    </w:lvl>
    <w:lvl w:ilvl="4" w:tplc="04090019" w:tentative="1">
      <w:start w:val="1"/>
      <w:numFmt w:val="lowerLetter"/>
      <w:lvlText w:val="%5."/>
      <w:lvlJc w:val="left"/>
      <w:pPr>
        <w:ind w:left="3060" w:hanging="360"/>
      </w:pPr>
      <w:rPr>
        <w:rFonts w:cs="Times New Roman"/>
      </w:rPr>
    </w:lvl>
    <w:lvl w:ilvl="5" w:tplc="0409001B" w:tentative="1">
      <w:start w:val="1"/>
      <w:numFmt w:val="lowerRoman"/>
      <w:lvlText w:val="%6."/>
      <w:lvlJc w:val="right"/>
      <w:pPr>
        <w:ind w:left="3780" w:hanging="180"/>
      </w:pPr>
      <w:rPr>
        <w:rFonts w:cs="Times New Roman"/>
      </w:rPr>
    </w:lvl>
    <w:lvl w:ilvl="6" w:tplc="0409000F" w:tentative="1">
      <w:start w:val="1"/>
      <w:numFmt w:val="decimal"/>
      <w:lvlText w:val="%7."/>
      <w:lvlJc w:val="left"/>
      <w:pPr>
        <w:ind w:left="4500" w:hanging="360"/>
      </w:pPr>
      <w:rPr>
        <w:rFonts w:cs="Times New Roman"/>
      </w:rPr>
    </w:lvl>
    <w:lvl w:ilvl="7" w:tplc="04090019" w:tentative="1">
      <w:start w:val="1"/>
      <w:numFmt w:val="lowerLetter"/>
      <w:lvlText w:val="%8."/>
      <w:lvlJc w:val="left"/>
      <w:pPr>
        <w:ind w:left="5220" w:hanging="360"/>
      </w:pPr>
      <w:rPr>
        <w:rFonts w:cs="Times New Roman"/>
      </w:rPr>
    </w:lvl>
    <w:lvl w:ilvl="8" w:tplc="0409001B" w:tentative="1">
      <w:start w:val="1"/>
      <w:numFmt w:val="lowerRoman"/>
      <w:lvlText w:val="%9."/>
      <w:lvlJc w:val="right"/>
      <w:pPr>
        <w:ind w:left="5940" w:hanging="180"/>
      </w:pPr>
      <w:rPr>
        <w:rFonts w:cs="Times New Roman"/>
      </w:rPr>
    </w:lvl>
  </w:abstractNum>
  <w:abstractNum w:abstractNumId="26" w15:restartNumberingAfterBreak="0">
    <w:nsid w:val="465A2A11"/>
    <w:multiLevelType w:val="hybridMultilevel"/>
    <w:tmpl w:val="84923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B223D5"/>
    <w:multiLevelType w:val="multilevel"/>
    <w:tmpl w:val="0608A9C0"/>
    <w:lvl w:ilvl="0">
      <w:start w:val="1"/>
      <w:numFmt w:val="decimal"/>
      <w:pStyle w:val="Heading1"/>
      <w:isLgl/>
      <w:lvlText w:val="%1"/>
      <w:lvlJc w:val="left"/>
      <w:pPr>
        <w:tabs>
          <w:tab w:val="num" w:pos="432"/>
        </w:tabs>
        <w:ind w:left="432" w:hanging="432"/>
      </w:pPr>
      <w:rPr>
        <w:rFonts w:ascii="Arial" w:hAnsi="Arial" w:cs="Times New Roman" w:hint="default"/>
        <w:b w:val="0"/>
        <w:i w:val="0"/>
        <w:sz w:val="32"/>
        <w:szCs w:val="32"/>
      </w:rPr>
    </w:lvl>
    <w:lvl w:ilvl="1">
      <w:start w:val="1"/>
      <w:numFmt w:val="decimal"/>
      <w:pStyle w:val="Heading2"/>
      <w:isLgl/>
      <w:lvlText w:val="%1.%2"/>
      <w:lvlJc w:val="left"/>
      <w:pPr>
        <w:tabs>
          <w:tab w:val="num" w:pos="576"/>
        </w:tabs>
        <w:ind w:left="576" w:hanging="576"/>
      </w:pPr>
      <w:rPr>
        <w:rFonts w:cs="Times New Roman" w:hint="default"/>
      </w:rPr>
    </w:lvl>
    <w:lvl w:ilvl="2">
      <w:start w:val="1"/>
      <w:numFmt w:val="decimal"/>
      <w:pStyle w:val="Heading3"/>
      <w:isLgl/>
      <w:lvlText w:val="%1.%2.%3"/>
      <w:lvlJc w:val="left"/>
      <w:pPr>
        <w:tabs>
          <w:tab w:val="num" w:pos="990"/>
        </w:tabs>
        <w:ind w:left="990" w:hanging="720"/>
      </w:pPr>
      <w:rPr>
        <w:rFonts w:cs="Times New Roman" w:hint="default"/>
        <w:b w:val="0"/>
        <w:i/>
      </w:rPr>
    </w:lvl>
    <w:lvl w:ilvl="3">
      <w:start w:val="1"/>
      <w:numFmt w:val="decimal"/>
      <w:pStyle w:val="Heading4"/>
      <w:isLgl/>
      <w:lvlText w:val="%1.%2.%3.%4"/>
      <w:lvlJc w:val="left"/>
      <w:pPr>
        <w:tabs>
          <w:tab w:val="num" w:pos="864"/>
        </w:tabs>
        <w:ind w:left="864" w:hanging="864"/>
      </w:pPr>
      <w:rPr>
        <w:rFonts w:cs="Times New Roman" w:hint="default"/>
      </w:rPr>
    </w:lvl>
    <w:lvl w:ilvl="4">
      <w:start w:val="1"/>
      <w:numFmt w:val="decimal"/>
      <w:pStyle w:val="Heading5"/>
      <w:isLgl/>
      <w:lvlText w:val="%1.%2.%3.%4.%5"/>
      <w:lvlJc w:val="left"/>
      <w:pPr>
        <w:tabs>
          <w:tab w:val="num" w:pos="1008"/>
        </w:tabs>
        <w:ind w:left="1008" w:hanging="1008"/>
      </w:pPr>
      <w:rPr>
        <w:rFonts w:cs="Times New Roman" w:hint="default"/>
      </w:rPr>
    </w:lvl>
    <w:lvl w:ilvl="5">
      <w:start w:val="1"/>
      <w:numFmt w:val="decimal"/>
      <w:pStyle w:val="Heading6"/>
      <w:isLgl/>
      <w:lvlText w:val="%1.%2.%3.%4.%5.%6"/>
      <w:lvlJc w:val="left"/>
      <w:pPr>
        <w:tabs>
          <w:tab w:val="num" w:pos="1152"/>
        </w:tabs>
        <w:ind w:left="1152" w:hanging="1152"/>
      </w:pPr>
      <w:rPr>
        <w:rFonts w:cs="Times New Roman" w:hint="default"/>
      </w:rPr>
    </w:lvl>
    <w:lvl w:ilvl="6">
      <w:start w:val="1"/>
      <w:numFmt w:val="decimal"/>
      <w:pStyle w:val="Heading7"/>
      <w:isLgl/>
      <w:lvlText w:val="%1.%2.%3.%4.%5.%6.%7"/>
      <w:lvlJc w:val="left"/>
      <w:pPr>
        <w:tabs>
          <w:tab w:val="num" w:pos="1296"/>
        </w:tabs>
        <w:ind w:left="1296" w:hanging="1296"/>
      </w:pPr>
      <w:rPr>
        <w:rFonts w:cs="Times New Roman" w:hint="default"/>
      </w:rPr>
    </w:lvl>
    <w:lvl w:ilvl="7">
      <w:start w:val="1"/>
      <w:numFmt w:val="decimal"/>
      <w:pStyle w:val="Heading8"/>
      <w:isLgl/>
      <w:lvlText w:val="%1.%2.%3.%4.%5.%6.%7.%8"/>
      <w:lvlJc w:val="left"/>
      <w:pPr>
        <w:tabs>
          <w:tab w:val="num" w:pos="1440"/>
        </w:tabs>
        <w:ind w:left="1440" w:hanging="1440"/>
      </w:pPr>
      <w:rPr>
        <w:rFonts w:cs="Times New Roman" w:hint="default"/>
      </w:rPr>
    </w:lvl>
    <w:lvl w:ilvl="8">
      <w:start w:val="1"/>
      <w:numFmt w:val="decimal"/>
      <w:pStyle w:val="Heading9"/>
      <w:isLgl/>
      <w:lvlText w:val="%1.%2.%3.%4.%5.%6.%7.%8.%9"/>
      <w:lvlJc w:val="left"/>
      <w:pPr>
        <w:tabs>
          <w:tab w:val="num" w:pos="1584"/>
        </w:tabs>
        <w:ind w:left="1584" w:hanging="1584"/>
      </w:pPr>
      <w:rPr>
        <w:rFonts w:cs="Times New Roman" w:hint="default"/>
      </w:rPr>
    </w:lvl>
  </w:abstractNum>
  <w:abstractNum w:abstractNumId="28" w15:restartNumberingAfterBreak="0">
    <w:nsid w:val="4C7C00A3"/>
    <w:multiLevelType w:val="hybridMultilevel"/>
    <w:tmpl w:val="9F54E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7E4EF5"/>
    <w:multiLevelType w:val="hybridMultilevel"/>
    <w:tmpl w:val="94D8A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DEC10B3"/>
    <w:multiLevelType w:val="multilevel"/>
    <w:tmpl w:val="C8D04D7C"/>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
      <w:lvlJc w:val="left"/>
      <w:pPr>
        <w:tabs>
          <w:tab w:val="num" w:pos="900"/>
        </w:tabs>
        <w:ind w:left="900" w:hanging="360"/>
      </w:pPr>
      <w:rPr>
        <w:rFonts w:ascii="Symbol" w:hAnsi="Symbol" w:hint="default"/>
        <w:sz w:val="20"/>
      </w:rPr>
    </w:lvl>
    <w:lvl w:ilvl="2" w:tentative="1">
      <w:start w:val="1"/>
      <w:numFmt w:val="bullet"/>
      <w:lvlText w:val=""/>
      <w:lvlJc w:val="left"/>
      <w:pPr>
        <w:tabs>
          <w:tab w:val="num" w:pos="1620"/>
        </w:tabs>
        <w:ind w:left="1620" w:hanging="360"/>
      </w:pPr>
      <w:rPr>
        <w:rFonts w:ascii="Symbol" w:hAnsi="Symbol" w:hint="default"/>
        <w:sz w:val="20"/>
      </w:rPr>
    </w:lvl>
    <w:lvl w:ilvl="3" w:tentative="1">
      <w:start w:val="1"/>
      <w:numFmt w:val="bullet"/>
      <w:lvlText w:val=""/>
      <w:lvlJc w:val="left"/>
      <w:pPr>
        <w:tabs>
          <w:tab w:val="num" w:pos="2340"/>
        </w:tabs>
        <w:ind w:left="2340" w:hanging="360"/>
      </w:pPr>
      <w:rPr>
        <w:rFonts w:ascii="Symbol" w:hAnsi="Symbol" w:hint="default"/>
        <w:sz w:val="20"/>
      </w:rPr>
    </w:lvl>
    <w:lvl w:ilvl="4" w:tentative="1">
      <w:start w:val="1"/>
      <w:numFmt w:val="bullet"/>
      <w:lvlText w:val=""/>
      <w:lvlJc w:val="left"/>
      <w:pPr>
        <w:tabs>
          <w:tab w:val="num" w:pos="3060"/>
        </w:tabs>
        <w:ind w:left="3060" w:hanging="360"/>
      </w:pPr>
      <w:rPr>
        <w:rFonts w:ascii="Symbol" w:hAnsi="Symbol" w:hint="default"/>
        <w:sz w:val="20"/>
      </w:rPr>
    </w:lvl>
    <w:lvl w:ilvl="5" w:tentative="1">
      <w:start w:val="1"/>
      <w:numFmt w:val="bullet"/>
      <w:lvlText w:val=""/>
      <w:lvlJc w:val="left"/>
      <w:pPr>
        <w:tabs>
          <w:tab w:val="num" w:pos="3780"/>
        </w:tabs>
        <w:ind w:left="3780" w:hanging="360"/>
      </w:pPr>
      <w:rPr>
        <w:rFonts w:ascii="Symbol" w:hAnsi="Symbol" w:hint="default"/>
        <w:sz w:val="20"/>
      </w:rPr>
    </w:lvl>
    <w:lvl w:ilvl="6" w:tentative="1">
      <w:start w:val="1"/>
      <w:numFmt w:val="bullet"/>
      <w:lvlText w:val=""/>
      <w:lvlJc w:val="left"/>
      <w:pPr>
        <w:tabs>
          <w:tab w:val="num" w:pos="4500"/>
        </w:tabs>
        <w:ind w:left="4500" w:hanging="360"/>
      </w:pPr>
      <w:rPr>
        <w:rFonts w:ascii="Symbol" w:hAnsi="Symbol" w:hint="default"/>
        <w:sz w:val="20"/>
      </w:rPr>
    </w:lvl>
    <w:lvl w:ilvl="7" w:tentative="1">
      <w:start w:val="1"/>
      <w:numFmt w:val="bullet"/>
      <w:lvlText w:val=""/>
      <w:lvlJc w:val="left"/>
      <w:pPr>
        <w:tabs>
          <w:tab w:val="num" w:pos="5220"/>
        </w:tabs>
        <w:ind w:left="5220" w:hanging="360"/>
      </w:pPr>
      <w:rPr>
        <w:rFonts w:ascii="Symbol" w:hAnsi="Symbol" w:hint="default"/>
        <w:sz w:val="20"/>
      </w:rPr>
    </w:lvl>
    <w:lvl w:ilvl="8" w:tentative="1">
      <w:start w:val="1"/>
      <w:numFmt w:val="bullet"/>
      <w:lvlText w:val=""/>
      <w:lvlJc w:val="left"/>
      <w:pPr>
        <w:tabs>
          <w:tab w:val="num" w:pos="5940"/>
        </w:tabs>
        <w:ind w:left="5940" w:hanging="360"/>
      </w:pPr>
      <w:rPr>
        <w:rFonts w:ascii="Symbol" w:hAnsi="Symbol" w:hint="default"/>
        <w:sz w:val="20"/>
      </w:rPr>
    </w:lvl>
  </w:abstractNum>
  <w:abstractNum w:abstractNumId="31" w15:restartNumberingAfterBreak="0">
    <w:nsid w:val="4E710519"/>
    <w:multiLevelType w:val="hybridMultilevel"/>
    <w:tmpl w:val="140C7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C62AC3"/>
    <w:multiLevelType w:val="multilevel"/>
    <w:tmpl w:val="EE3E5536"/>
    <w:styleLink w:val="StyleBulleted12p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0252FA"/>
    <w:multiLevelType w:val="hybridMultilevel"/>
    <w:tmpl w:val="2870DC4C"/>
    <w:lvl w:ilvl="0" w:tplc="26BA1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556637"/>
    <w:multiLevelType w:val="hybridMultilevel"/>
    <w:tmpl w:val="41C8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BD48CF"/>
    <w:multiLevelType w:val="multilevel"/>
    <w:tmpl w:val="C8D04D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15:restartNumberingAfterBreak="0">
    <w:nsid w:val="6832266A"/>
    <w:multiLevelType w:val="hybridMultilevel"/>
    <w:tmpl w:val="2A5C7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9F41BA"/>
    <w:multiLevelType w:val="hybridMultilevel"/>
    <w:tmpl w:val="5BD2F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FD6B97"/>
    <w:multiLevelType w:val="hybridMultilevel"/>
    <w:tmpl w:val="C8BE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2439B3"/>
    <w:multiLevelType w:val="hybridMultilevel"/>
    <w:tmpl w:val="51C43B4A"/>
    <w:lvl w:ilvl="0" w:tplc="0409000F">
      <w:start w:val="1"/>
      <w:numFmt w:val="decimal"/>
      <w:lvlText w:val="%1."/>
      <w:lvlJc w:val="left"/>
      <w:pPr>
        <w:ind w:left="360" w:hanging="360"/>
      </w:pPr>
    </w:lvl>
    <w:lvl w:ilvl="1" w:tplc="04090019" w:tentative="1">
      <w:start w:val="1"/>
      <w:numFmt w:val="lowerLetter"/>
      <w:lvlText w:val="%2."/>
      <w:lvlJc w:val="left"/>
      <w:pPr>
        <w:ind w:left="900" w:hanging="360"/>
      </w:pPr>
      <w:rPr>
        <w:rFonts w:cs="Times New Roman"/>
      </w:rPr>
    </w:lvl>
    <w:lvl w:ilvl="2" w:tplc="0409001B" w:tentative="1">
      <w:start w:val="1"/>
      <w:numFmt w:val="lowerRoman"/>
      <w:lvlText w:val="%3."/>
      <w:lvlJc w:val="right"/>
      <w:pPr>
        <w:ind w:left="1620" w:hanging="180"/>
      </w:pPr>
      <w:rPr>
        <w:rFonts w:cs="Times New Roman"/>
      </w:rPr>
    </w:lvl>
    <w:lvl w:ilvl="3" w:tplc="0409000F" w:tentative="1">
      <w:start w:val="1"/>
      <w:numFmt w:val="decimal"/>
      <w:lvlText w:val="%4."/>
      <w:lvlJc w:val="left"/>
      <w:pPr>
        <w:ind w:left="2340" w:hanging="360"/>
      </w:pPr>
      <w:rPr>
        <w:rFonts w:cs="Times New Roman"/>
      </w:rPr>
    </w:lvl>
    <w:lvl w:ilvl="4" w:tplc="04090019" w:tentative="1">
      <w:start w:val="1"/>
      <w:numFmt w:val="lowerLetter"/>
      <w:lvlText w:val="%5."/>
      <w:lvlJc w:val="left"/>
      <w:pPr>
        <w:ind w:left="3060" w:hanging="360"/>
      </w:pPr>
      <w:rPr>
        <w:rFonts w:cs="Times New Roman"/>
      </w:rPr>
    </w:lvl>
    <w:lvl w:ilvl="5" w:tplc="0409001B" w:tentative="1">
      <w:start w:val="1"/>
      <w:numFmt w:val="lowerRoman"/>
      <w:lvlText w:val="%6."/>
      <w:lvlJc w:val="right"/>
      <w:pPr>
        <w:ind w:left="3780" w:hanging="180"/>
      </w:pPr>
      <w:rPr>
        <w:rFonts w:cs="Times New Roman"/>
      </w:rPr>
    </w:lvl>
    <w:lvl w:ilvl="6" w:tplc="0409000F" w:tentative="1">
      <w:start w:val="1"/>
      <w:numFmt w:val="decimal"/>
      <w:lvlText w:val="%7."/>
      <w:lvlJc w:val="left"/>
      <w:pPr>
        <w:ind w:left="4500" w:hanging="360"/>
      </w:pPr>
      <w:rPr>
        <w:rFonts w:cs="Times New Roman"/>
      </w:rPr>
    </w:lvl>
    <w:lvl w:ilvl="7" w:tplc="04090019" w:tentative="1">
      <w:start w:val="1"/>
      <w:numFmt w:val="lowerLetter"/>
      <w:lvlText w:val="%8."/>
      <w:lvlJc w:val="left"/>
      <w:pPr>
        <w:ind w:left="5220" w:hanging="360"/>
      </w:pPr>
      <w:rPr>
        <w:rFonts w:cs="Times New Roman"/>
      </w:rPr>
    </w:lvl>
    <w:lvl w:ilvl="8" w:tplc="0409001B" w:tentative="1">
      <w:start w:val="1"/>
      <w:numFmt w:val="lowerRoman"/>
      <w:lvlText w:val="%9."/>
      <w:lvlJc w:val="right"/>
      <w:pPr>
        <w:ind w:left="5940" w:hanging="180"/>
      </w:pPr>
      <w:rPr>
        <w:rFonts w:cs="Times New Roman"/>
      </w:rPr>
    </w:lvl>
  </w:abstractNum>
  <w:abstractNum w:abstractNumId="40" w15:restartNumberingAfterBreak="0">
    <w:nsid w:val="704F5FEE"/>
    <w:multiLevelType w:val="hybridMultilevel"/>
    <w:tmpl w:val="CCAA0A32"/>
    <w:lvl w:ilvl="0" w:tplc="0409000F">
      <w:start w:val="1"/>
      <w:numFmt w:val="decimal"/>
      <w:lvlText w:val="%1."/>
      <w:lvlJc w:val="left"/>
      <w:pPr>
        <w:ind w:left="360" w:hanging="360"/>
      </w:pPr>
    </w:lvl>
    <w:lvl w:ilvl="1" w:tplc="04090019" w:tentative="1">
      <w:start w:val="1"/>
      <w:numFmt w:val="lowerLetter"/>
      <w:lvlText w:val="%2."/>
      <w:lvlJc w:val="left"/>
      <w:pPr>
        <w:ind w:left="900" w:hanging="360"/>
      </w:pPr>
      <w:rPr>
        <w:rFonts w:cs="Times New Roman"/>
      </w:rPr>
    </w:lvl>
    <w:lvl w:ilvl="2" w:tplc="0409001B" w:tentative="1">
      <w:start w:val="1"/>
      <w:numFmt w:val="lowerRoman"/>
      <w:lvlText w:val="%3."/>
      <w:lvlJc w:val="right"/>
      <w:pPr>
        <w:ind w:left="1620" w:hanging="180"/>
      </w:pPr>
      <w:rPr>
        <w:rFonts w:cs="Times New Roman"/>
      </w:rPr>
    </w:lvl>
    <w:lvl w:ilvl="3" w:tplc="0409000F" w:tentative="1">
      <w:start w:val="1"/>
      <w:numFmt w:val="decimal"/>
      <w:lvlText w:val="%4."/>
      <w:lvlJc w:val="left"/>
      <w:pPr>
        <w:ind w:left="2340" w:hanging="360"/>
      </w:pPr>
      <w:rPr>
        <w:rFonts w:cs="Times New Roman"/>
      </w:rPr>
    </w:lvl>
    <w:lvl w:ilvl="4" w:tplc="04090019" w:tentative="1">
      <w:start w:val="1"/>
      <w:numFmt w:val="lowerLetter"/>
      <w:lvlText w:val="%5."/>
      <w:lvlJc w:val="left"/>
      <w:pPr>
        <w:ind w:left="3060" w:hanging="360"/>
      </w:pPr>
      <w:rPr>
        <w:rFonts w:cs="Times New Roman"/>
      </w:rPr>
    </w:lvl>
    <w:lvl w:ilvl="5" w:tplc="0409001B" w:tentative="1">
      <w:start w:val="1"/>
      <w:numFmt w:val="lowerRoman"/>
      <w:lvlText w:val="%6."/>
      <w:lvlJc w:val="right"/>
      <w:pPr>
        <w:ind w:left="3780" w:hanging="180"/>
      </w:pPr>
      <w:rPr>
        <w:rFonts w:cs="Times New Roman"/>
      </w:rPr>
    </w:lvl>
    <w:lvl w:ilvl="6" w:tplc="0409000F" w:tentative="1">
      <w:start w:val="1"/>
      <w:numFmt w:val="decimal"/>
      <w:lvlText w:val="%7."/>
      <w:lvlJc w:val="left"/>
      <w:pPr>
        <w:ind w:left="4500" w:hanging="360"/>
      </w:pPr>
      <w:rPr>
        <w:rFonts w:cs="Times New Roman"/>
      </w:rPr>
    </w:lvl>
    <w:lvl w:ilvl="7" w:tplc="04090019" w:tentative="1">
      <w:start w:val="1"/>
      <w:numFmt w:val="lowerLetter"/>
      <w:lvlText w:val="%8."/>
      <w:lvlJc w:val="left"/>
      <w:pPr>
        <w:ind w:left="5220" w:hanging="360"/>
      </w:pPr>
      <w:rPr>
        <w:rFonts w:cs="Times New Roman"/>
      </w:rPr>
    </w:lvl>
    <w:lvl w:ilvl="8" w:tplc="0409001B" w:tentative="1">
      <w:start w:val="1"/>
      <w:numFmt w:val="lowerRoman"/>
      <w:lvlText w:val="%9."/>
      <w:lvlJc w:val="right"/>
      <w:pPr>
        <w:ind w:left="5940" w:hanging="180"/>
      </w:pPr>
      <w:rPr>
        <w:rFonts w:cs="Times New Roman"/>
      </w:rPr>
    </w:lvl>
  </w:abstractNum>
  <w:abstractNum w:abstractNumId="41" w15:restartNumberingAfterBreak="0">
    <w:nsid w:val="726E37C3"/>
    <w:multiLevelType w:val="hybridMultilevel"/>
    <w:tmpl w:val="2864D646"/>
    <w:lvl w:ilvl="0" w:tplc="0409000F">
      <w:start w:val="4"/>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2D1EA4"/>
    <w:multiLevelType w:val="multilevel"/>
    <w:tmpl w:val="55EE15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6B291F"/>
    <w:multiLevelType w:val="hybridMultilevel"/>
    <w:tmpl w:val="9D4C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248186">
    <w:abstractNumId w:val="27"/>
  </w:num>
  <w:num w:numId="2" w16cid:durableId="1494564161">
    <w:abstractNumId w:val="32"/>
  </w:num>
  <w:num w:numId="3" w16cid:durableId="1456485012">
    <w:abstractNumId w:val="10"/>
  </w:num>
  <w:num w:numId="4" w16cid:durableId="1548562525">
    <w:abstractNumId w:val="39"/>
  </w:num>
  <w:num w:numId="5" w16cid:durableId="888153641">
    <w:abstractNumId w:val="18"/>
  </w:num>
  <w:num w:numId="6" w16cid:durableId="938685212">
    <w:abstractNumId w:val="19"/>
  </w:num>
  <w:num w:numId="7" w16cid:durableId="1028989880">
    <w:abstractNumId w:val="15"/>
  </w:num>
  <w:num w:numId="8" w16cid:durableId="2000838150">
    <w:abstractNumId w:val="25"/>
  </w:num>
  <w:num w:numId="9" w16cid:durableId="1066993988">
    <w:abstractNumId w:val="20"/>
  </w:num>
  <w:num w:numId="10" w16cid:durableId="726760071">
    <w:abstractNumId w:val="27"/>
  </w:num>
  <w:num w:numId="11" w16cid:durableId="1784422309">
    <w:abstractNumId w:val="4"/>
  </w:num>
  <w:num w:numId="12" w16cid:durableId="651132179">
    <w:abstractNumId w:val="4"/>
  </w:num>
  <w:num w:numId="13" w16cid:durableId="1855879643">
    <w:abstractNumId w:val="3"/>
  </w:num>
  <w:num w:numId="14" w16cid:durableId="58016869">
    <w:abstractNumId w:val="2"/>
  </w:num>
  <w:num w:numId="15" w16cid:durableId="470905901">
    <w:abstractNumId w:val="1"/>
  </w:num>
  <w:num w:numId="16" w16cid:durableId="1641616374">
    <w:abstractNumId w:val="0"/>
  </w:num>
  <w:num w:numId="17" w16cid:durableId="508839593">
    <w:abstractNumId w:val="23"/>
  </w:num>
  <w:num w:numId="18" w16cid:durableId="2077508081">
    <w:abstractNumId w:val="22"/>
  </w:num>
  <w:num w:numId="19" w16cid:durableId="1806317620">
    <w:abstractNumId w:val="43"/>
  </w:num>
  <w:num w:numId="20" w16cid:durableId="1047340469">
    <w:abstractNumId w:val="6"/>
  </w:num>
  <w:num w:numId="21" w16cid:durableId="1301379815">
    <w:abstractNumId w:val="38"/>
  </w:num>
  <w:num w:numId="22" w16cid:durableId="1129012287">
    <w:abstractNumId w:val="40"/>
  </w:num>
  <w:num w:numId="23" w16cid:durableId="1447038910">
    <w:abstractNumId w:val="34"/>
  </w:num>
  <w:num w:numId="24" w16cid:durableId="1721127042">
    <w:abstractNumId w:val="8"/>
  </w:num>
  <w:num w:numId="25" w16cid:durableId="722170692">
    <w:abstractNumId w:val="9"/>
  </w:num>
  <w:num w:numId="26" w16cid:durableId="1049960243">
    <w:abstractNumId w:val="11"/>
  </w:num>
  <w:num w:numId="27" w16cid:durableId="1456366802">
    <w:abstractNumId w:val="35"/>
  </w:num>
  <w:num w:numId="28" w16cid:durableId="966666197">
    <w:abstractNumId w:val="30"/>
  </w:num>
  <w:num w:numId="29" w16cid:durableId="55327679">
    <w:abstractNumId w:val="21"/>
  </w:num>
  <w:num w:numId="30" w16cid:durableId="741415929">
    <w:abstractNumId w:val="7"/>
  </w:num>
  <w:num w:numId="31" w16cid:durableId="1228227257">
    <w:abstractNumId w:val="37"/>
  </w:num>
  <w:num w:numId="32" w16cid:durableId="1437289055">
    <w:abstractNumId w:val="17"/>
  </w:num>
  <w:num w:numId="33" w16cid:durableId="1724789287">
    <w:abstractNumId w:val="13"/>
  </w:num>
  <w:num w:numId="34" w16cid:durableId="1936940863">
    <w:abstractNumId w:val="41"/>
  </w:num>
  <w:num w:numId="35" w16cid:durableId="1435662721">
    <w:abstractNumId w:val="26"/>
  </w:num>
  <w:num w:numId="36" w16cid:durableId="1238438949">
    <w:abstractNumId w:val="29"/>
  </w:num>
  <w:num w:numId="37" w16cid:durableId="1036810760">
    <w:abstractNumId w:val="16"/>
  </w:num>
  <w:num w:numId="38" w16cid:durableId="1825513752">
    <w:abstractNumId w:val="24"/>
  </w:num>
  <w:num w:numId="39" w16cid:durableId="965505788">
    <w:abstractNumId w:val="36"/>
  </w:num>
  <w:num w:numId="40" w16cid:durableId="1057625130">
    <w:abstractNumId w:val="5"/>
  </w:num>
  <w:num w:numId="41" w16cid:durableId="1031108347">
    <w:abstractNumId w:val="28"/>
  </w:num>
  <w:num w:numId="42" w16cid:durableId="459298209">
    <w:abstractNumId w:val="42"/>
  </w:num>
  <w:num w:numId="43" w16cid:durableId="2095397121">
    <w:abstractNumId w:val="31"/>
  </w:num>
  <w:num w:numId="44" w16cid:durableId="132675227">
    <w:abstractNumId w:val="33"/>
  </w:num>
  <w:num w:numId="45" w16cid:durableId="1038236694">
    <w:abstractNumId w:val="14"/>
  </w:num>
  <w:num w:numId="46" w16cid:durableId="899347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nda Calder (FRB)">
    <w15:presenceInfo w15:providerId="AD" w15:userId="S::Linda.Calder@kc.frb.org::94e0e77a-27eb-4572-8cd1-d3dc3696c122"/>
  </w15:person>
  <w15:person w15:author="Deborah Jones (FRB)">
    <w15:presenceInfo w15:providerId="AD" w15:userId="S::Deborah.Jones@kc.frb.org::42adf66a-06eb-4644-9c9c-dbd9d277fe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oNotTrackFormatting/>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9D"/>
    <w:rsid w:val="00000A3B"/>
    <w:rsid w:val="00000E5D"/>
    <w:rsid w:val="00001611"/>
    <w:rsid w:val="00002455"/>
    <w:rsid w:val="00002B76"/>
    <w:rsid w:val="00002BAE"/>
    <w:rsid w:val="00003310"/>
    <w:rsid w:val="00004B13"/>
    <w:rsid w:val="000055DC"/>
    <w:rsid w:val="0000577D"/>
    <w:rsid w:val="00005F67"/>
    <w:rsid w:val="00006364"/>
    <w:rsid w:val="000068D7"/>
    <w:rsid w:val="00007540"/>
    <w:rsid w:val="0000759A"/>
    <w:rsid w:val="00010616"/>
    <w:rsid w:val="00010D55"/>
    <w:rsid w:val="0001249C"/>
    <w:rsid w:val="00014AC4"/>
    <w:rsid w:val="00014ACB"/>
    <w:rsid w:val="00014B14"/>
    <w:rsid w:val="000176C5"/>
    <w:rsid w:val="00021A0D"/>
    <w:rsid w:val="00021A82"/>
    <w:rsid w:val="00022048"/>
    <w:rsid w:val="00022435"/>
    <w:rsid w:val="00023786"/>
    <w:rsid w:val="00023E65"/>
    <w:rsid w:val="00025097"/>
    <w:rsid w:val="00025173"/>
    <w:rsid w:val="00025782"/>
    <w:rsid w:val="0002611B"/>
    <w:rsid w:val="000267D5"/>
    <w:rsid w:val="000276AA"/>
    <w:rsid w:val="000312C0"/>
    <w:rsid w:val="0003172E"/>
    <w:rsid w:val="0003173C"/>
    <w:rsid w:val="00032DA7"/>
    <w:rsid w:val="00033792"/>
    <w:rsid w:val="00033E30"/>
    <w:rsid w:val="0003579A"/>
    <w:rsid w:val="00035A72"/>
    <w:rsid w:val="00035E8C"/>
    <w:rsid w:val="00036855"/>
    <w:rsid w:val="00037998"/>
    <w:rsid w:val="00037B80"/>
    <w:rsid w:val="00037F18"/>
    <w:rsid w:val="00040098"/>
    <w:rsid w:val="0004011C"/>
    <w:rsid w:val="000444A9"/>
    <w:rsid w:val="00045530"/>
    <w:rsid w:val="00046BFF"/>
    <w:rsid w:val="00047B75"/>
    <w:rsid w:val="000503D4"/>
    <w:rsid w:val="00050432"/>
    <w:rsid w:val="000539BE"/>
    <w:rsid w:val="0005564D"/>
    <w:rsid w:val="000564D3"/>
    <w:rsid w:val="000567DD"/>
    <w:rsid w:val="00057407"/>
    <w:rsid w:val="00060512"/>
    <w:rsid w:val="000619E4"/>
    <w:rsid w:val="00061A1E"/>
    <w:rsid w:val="00063F83"/>
    <w:rsid w:val="00064085"/>
    <w:rsid w:val="000656D4"/>
    <w:rsid w:val="00065715"/>
    <w:rsid w:val="000658A7"/>
    <w:rsid w:val="00065BF3"/>
    <w:rsid w:val="00066215"/>
    <w:rsid w:val="00067D35"/>
    <w:rsid w:val="00070928"/>
    <w:rsid w:val="0007093F"/>
    <w:rsid w:val="000717EB"/>
    <w:rsid w:val="00072057"/>
    <w:rsid w:val="00072E30"/>
    <w:rsid w:val="00074169"/>
    <w:rsid w:val="00074C6F"/>
    <w:rsid w:val="000758C8"/>
    <w:rsid w:val="000759CB"/>
    <w:rsid w:val="000802D6"/>
    <w:rsid w:val="0008129B"/>
    <w:rsid w:val="000813C8"/>
    <w:rsid w:val="0008158A"/>
    <w:rsid w:val="00082356"/>
    <w:rsid w:val="000825C5"/>
    <w:rsid w:val="000835CE"/>
    <w:rsid w:val="0008635B"/>
    <w:rsid w:val="00090333"/>
    <w:rsid w:val="000904CC"/>
    <w:rsid w:val="00090D35"/>
    <w:rsid w:val="0009250F"/>
    <w:rsid w:val="00092D26"/>
    <w:rsid w:val="00093177"/>
    <w:rsid w:val="0009362C"/>
    <w:rsid w:val="00094B3A"/>
    <w:rsid w:val="00094C8C"/>
    <w:rsid w:val="0009503D"/>
    <w:rsid w:val="000955A1"/>
    <w:rsid w:val="00096B94"/>
    <w:rsid w:val="000972C4"/>
    <w:rsid w:val="00097444"/>
    <w:rsid w:val="000978FA"/>
    <w:rsid w:val="00097D12"/>
    <w:rsid w:val="000A197B"/>
    <w:rsid w:val="000A1B24"/>
    <w:rsid w:val="000A3402"/>
    <w:rsid w:val="000A3A29"/>
    <w:rsid w:val="000A4B10"/>
    <w:rsid w:val="000A59D0"/>
    <w:rsid w:val="000A761B"/>
    <w:rsid w:val="000B067A"/>
    <w:rsid w:val="000B11E1"/>
    <w:rsid w:val="000B1B68"/>
    <w:rsid w:val="000B258E"/>
    <w:rsid w:val="000B3CC0"/>
    <w:rsid w:val="000B734F"/>
    <w:rsid w:val="000C0E4E"/>
    <w:rsid w:val="000C1B68"/>
    <w:rsid w:val="000C2434"/>
    <w:rsid w:val="000C29B2"/>
    <w:rsid w:val="000C393D"/>
    <w:rsid w:val="000C3B26"/>
    <w:rsid w:val="000C4307"/>
    <w:rsid w:val="000C4FC4"/>
    <w:rsid w:val="000C54BA"/>
    <w:rsid w:val="000C5D21"/>
    <w:rsid w:val="000C5E5B"/>
    <w:rsid w:val="000C5FC3"/>
    <w:rsid w:val="000C6C5F"/>
    <w:rsid w:val="000D1844"/>
    <w:rsid w:val="000D1A85"/>
    <w:rsid w:val="000D2DBD"/>
    <w:rsid w:val="000D34A6"/>
    <w:rsid w:val="000D399F"/>
    <w:rsid w:val="000D4A29"/>
    <w:rsid w:val="000D6012"/>
    <w:rsid w:val="000D7283"/>
    <w:rsid w:val="000D72F5"/>
    <w:rsid w:val="000D7D60"/>
    <w:rsid w:val="000E08E6"/>
    <w:rsid w:val="000E6260"/>
    <w:rsid w:val="000E7E64"/>
    <w:rsid w:val="000F046F"/>
    <w:rsid w:val="000F0517"/>
    <w:rsid w:val="000F09F3"/>
    <w:rsid w:val="000F0AED"/>
    <w:rsid w:val="000F0C13"/>
    <w:rsid w:val="000F14A8"/>
    <w:rsid w:val="000F162D"/>
    <w:rsid w:val="000F3B2A"/>
    <w:rsid w:val="000F5FBE"/>
    <w:rsid w:val="000F7C4A"/>
    <w:rsid w:val="000F7F73"/>
    <w:rsid w:val="00101631"/>
    <w:rsid w:val="00101A0A"/>
    <w:rsid w:val="00101A27"/>
    <w:rsid w:val="00102C74"/>
    <w:rsid w:val="00102F88"/>
    <w:rsid w:val="00102FE6"/>
    <w:rsid w:val="00106A28"/>
    <w:rsid w:val="00107F3D"/>
    <w:rsid w:val="00107F84"/>
    <w:rsid w:val="00110212"/>
    <w:rsid w:val="00110439"/>
    <w:rsid w:val="0011131A"/>
    <w:rsid w:val="00112133"/>
    <w:rsid w:val="001123A5"/>
    <w:rsid w:val="00112C23"/>
    <w:rsid w:val="001136BC"/>
    <w:rsid w:val="00115108"/>
    <w:rsid w:val="001169B5"/>
    <w:rsid w:val="001204E2"/>
    <w:rsid w:val="001209C8"/>
    <w:rsid w:val="00120F4C"/>
    <w:rsid w:val="00123180"/>
    <w:rsid w:val="001233D3"/>
    <w:rsid w:val="00123C07"/>
    <w:rsid w:val="00123D63"/>
    <w:rsid w:val="001265B6"/>
    <w:rsid w:val="001316BF"/>
    <w:rsid w:val="0013206F"/>
    <w:rsid w:val="0013322F"/>
    <w:rsid w:val="00133A86"/>
    <w:rsid w:val="00134739"/>
    <w:rsid w:val="00134B4D"/>
    <w:rsid w:val="00134EB9"/>
    <w:rsid w:val="001350B6"/>
    <w:rsid w:val="00135806"/>
    <w:rsid w:val="0013708E"/>
    <w:rsid w:val="0013774E"/>
    <w:rsid w:val="00137C22"/>
    <w:rsid w:val="0014078D"/>
    <w:rsid w:val="001414E0"/>
    <w:rsid w:val="00143BE1"/>
    <w:rsid w:val="00147DD7"/>
    <w:rsid w:val="00150528"/>
    <w:rsid w:val="0015120D"/>
    <w:rsid w:val="0015253C"/>
    <w:rsid w:val="00155352"/>
    <w:rsid w:val="00155FA3"/>
    <w:rsid w:val="00156E5A"/>
    <w:rsid w:val="00160756"/>
    <w:rsid w:val="0016145B"/>
    <w:rsid w:val="00161974"/>
    <w:rsid w:val="00161C54"/>
    <w:rsid w:val="00161D90"/>
    <w:rsid w:val="00161E0C"/>
    <w:rsid w:val="00161EA4"/>
    <w:rsid w:val="00163C74"/>
    <w:rsid w:val="0016472C"/>
    <w:rsid w:val="00166476"/>
    <w:rsid w:val="00166FB2"/>
    <w:rsid w:val="00167CC9"/>
    <w:rsid w:val="00170213"/>
    <w:rsid w:val="001709C4"/>
    <w:rsid w:val="00170A97"/>
    <w:rsid w:val="00173D82"/>
    <w:rsid w:val="00174133"/>
    <w:rsid w:val="00175B7B"/>
    <w:rsid w:val="0017703C"/>
    <w:rsid w:val="001777AE"/>
    <w:rsid w:val="00177A11"/>
    <w:rsid w:val="00177E74"/>
    <w:rsid w:val="00180AA0"/>
    <w:rsid w:val="0018133E"/>
    <w:rsid w:val="00181B58"/>
    <w:rsid w:val="001832D9"/>
    <w:rsid w:val="00184161"/>
    <w:rsid w:val="001853BF"/>
    <w:rsid w:val="0018632C"/>
    <w:rsid w:val="0018686E"/>
    <w:rsid w:val="001868A3"/>
    <w:rsid w:val="00186A5F"/>
    <w:rsid w:val="00186C91"/>
    <w:rsid w:val="00190A5A"/>
    <w:rsid w:val="00191808"/>
    <w:rsid w:val="00191BC6"/>
    <w:rsid w:val="001926DD"/>
    <w:rsid w:val="00195A9E"/>
    <w:rsid w:val="00196EC7"/>
    <w:rsid w:val="001A1BF5"/>
    <w:rsid w:val="001A28BA"/>
    <w:rsid w:val="001A2B01"/>
    <w:rsid w:val="001A2C6B"/>
    <w:rsid w:val="001A2C76"/>
    <w:rsid w:val="001A57CF"/>
    <w:rsid w:val="001A59B2"/>
    <w:rsid w:val="001A62EF"/>
    <w:rsid w:val="001A6A3A"/>
    <w:rsid w:val="001A7179"/>
    <w:rsid w:val="001A787C"/>
    <w:rsid w:val="001B0AF6"/>
    <w:rsid w:val="001B13FA"/>
    <w:rsid w:val="001B15A9"/>
    <w:rsid w:val="001B1985"/>
    <w:rsid w:val="001B2163"/>
    <w:rsid w:val="001B4089"/>
    <w:rsid w:val="001B6A8D"/>
    <w:rsid w:val="001B76C2"/>
    <w:rsid w:val="001C2375"/>
    <w:rsid w:val="001C25E1"/>
    <w:rsid w:val="001C6DC1"/>
    <w:rsid w:val="001C740D"/>
    <w:rsid w:val="001C7535"/>
    <w:rsid w:val="001C778B"/>
    <w:rsid w:val="001D0285"/>
    <w:rsid w:val="001D18EC"/>
    <w:rsid w:val="001D1FBF"/>
    <w:rsid w:val="001D2B8A"/>
    <w:rsid w:val="001D44CB"/>
    <w:rsid w:val="001D4F01"/>
    <w:rsid w:val="001D5230"/>
    <w:rsid w:val="001D534F"/>
    <w:rsid w:val="001D54BE"/>
    <w:rsid w:val="001D5A2F"/>
    <w:rsid w:val="001D654B"/>
    <w:rsid w:val="001D6D2E"/>
    <w:rsid w:val="001D73C3"/>
    <w:rsid w:val="001E1383"/>
    <w:rsid w:val="001E32BE"/>
    <w:rsid w:val="001E345D"/>
    <w:rsid w:val="001E3656"/>
    <w:rsid w:val="001E373C"/>
    <w:rsid w:val="001E670C"/>
    <w:rsid w:val="001F12A0"/>
    <w:rsid w:val="001F167D"/>
    <w:rsid w:val="001F1755"/>
    <w:rsid w:val="001F1F51"/>
    <w:rsid w:val="001F2AC9"/>
    <w:rsid w:val="001F3830"/>
    <w:rsid w:val="001F3999"/>
    <w:rsid w:val="001F42FE"/>
    <w:rsid w:val="001F669B"/>
    <w:rsid w:val="001F6D8B"/>
    <w:rsid w:val="002017F8"/>
    <w:rsid w:val="00202947"/>
    <w:rsid w:val="00204529"/>
    <w:rsid w:val="0020615F"/>
    <w:rsid w:val="00206F67"/>
    <w:rsid w:val="0020753B"/>
    <w:rsid w:val="00207798"/>
    <w:rsid w:val="00207E8B"/>
    <w:rsid w:val="002112EE"/>
    <w:rsid w:val="00212CEB"/>
    <w:rsid w:val="0021414A"/>
    <w:rsid w:val="00214FE8"/>
    <w:rsid w:val="00216BC6"/>
    <w:rsid w:val="00221611"/>
    <w:rsid w:val="00221CBD"/>
    <w:rsid w:val="002231E0"/>
    <w:rsid w:val="00223BB7"/>
    <w:rsid w:val="0022441C"/>
    <w:rsid w:val="00225C17"/>
    <w:rsid w:val="00226406"/>
    <w:rsid w:val="00226597"/>
    <w:rsid w:val="00226DF0"/>
    <w:rsid w:val="00227D46"/>
    <w:rsid w:val="00230D80"/>
    <w:rsid w:val="00230ED9"/>
    <w:rsid w:val="00231329"/>
    <w:rsid w:val="00232176"/>
    <w:rsid w:val="00235C5A"/>
    <w:rsid w:val="00236A4F"/>
    <w:rsid w:val="00237DBB"/>
    <w:rsid w:val="00240C4E"/>
    <w:rsid w:val="0024125E"/>
    <w:rsid w:val="00241AA1"/>
    <w:rsid w:val="00242C62"/>
    <w:rsid w:val="002430C3"/>
    <w:rsid w:val="002430DB"/>
    <w:rsid w:val="00245617"/>
    <w:rsid w:val="00245CA7"/>
    <w:rsid w:val="00246291"/>
    <w:rsid w:val="002470B3"/>
    <w:rsid w:val="0024740D"/>
    <w:rsid w:val="00251864"/>
    <w:rsid w:val="00252779"/>
    <w:rsid w:val="00252BC4"/>
    <w:rsid w:val="00253D57"/>
    <w:rsid w:val="0025519D"/>
    <w:rsid w:val="00255B4B"/>
    <w:rsid w:val="002579B2"/>
    <w:rsid w:val="00257F2E"/>
    <w:rsid w:val="00261C61"/>
    <w:rsid w:val="00262BF5"/>
    <w:rsid w:val="002632A2"/>
    <w:rsid w:val="00264C74"/>
    <w:rsid w:val="00266185"/>
    <w:rsid w:val="00270519"/>
    <w:rsid w:val="002706F6"/>
    <w:rsid w:val="0027114F"/>
    <w:rsid w:val="00272210"/>
    <w:rsid w:val="0027265C"/>
    <w:rsid w:val="0027343E"/>
    <w:rsid w:val="00275AF8"/>
    <w:rsid w:val="00276120"/>
    <w:rsid w:val="0027632C"/>
    <w:rsid w:val="00276B46"/>
    <w:rsid w:val="0028075D"/>
    <w:rsid w:val="002815D5"/>
    <w:rsid w:val="00281994"/>
    <w:rsid w:val="00282847"/>
    <w:rsid w:val="00283EBD"/>
    <w:rsid w:val="00284CC9"/>
    <w:rsid w:val="00284CDF"/>
    <w:rsid w:val="002850B2"/>
    <w:rsid w:val="002850F0"/>
    <w:rsid w:val="00285B82"/>
    <w:rsid w:val="0029089A"/>
    <w:rsid w:val="00290ACB"/>
    <w:rsid w:val="00293CE4"/>
    <w:rsid w:val="00294725"/>
    <w:rsid w:val="0029577F"/>
    <w:rsid w:val="00296C94"/>
    <w:rsid w:val="00297376"/>
    <w:rsid w:val="002A070B"/>
    <w:rsid w:val="002A09B9"/>
    <w:rsid w:val="002A0B0A"/>
    <w:rsid w:val="002A0E15"/>
    <w:rsid w:val="002A214B"/>
    <w:rsid w:val="002A33C1"/>
    <w:rsid w:val="002A39FE"/>
    <w:rsid w:val="002A3D16"/>
    <w:rsid w:val="002A598F"/>
    <w:rsid w:val="002A6230"/>
    <w:rsid w:val="002A71FC"/>
    <w:rsid w:val="002A7A39"/>
    <w:rsid w:val="002A7B10"/>
    <w:rsid w:val="002B0C6F"/>
    <w:rsid w:val="002B2A23"/>
    <w:rsid w:val="002B34AB"/>
    <w:rsid w:val="002B3B7B"/>
    <w:rsid w:val="002B3C50"/>
    <w:rsid w:val="002B435D"/>
    <w:rsid w:val="002B5196"/>
    <w:rsid w:val="002B60D3"/>
    <w:rsid w:val="002C04ED"/>
    <w:rsid w:val="002C0AE6"/>
    <w:rsid w:val="002C219D"/>
    <w:rsid w:val="002C2294"/>
    <w:rsid w:val="002C2B43"/>
    <w:rsid w:val="002C3297"/>
    <w:rsid w:val="002C3E1E"/>
    <w:rsid w:val="002C42DC"/>
    <w:rsid w:val="002C43BF"/>
    <w:rsid w:val="002C43C7"/>
    <w:rsid w:val="002C49B0"/>
    <w:rsid w:val="002C5AA7"/>
    <w:rsid w:val="002C6101"/>
    <w:rsid w:val="002D01C4"/>
    <w:rsid w:val="002D1709"/>
    <w:rsid w:val="002D24FF"/>
    <w:rsid w:val="002D31B6"/>
    <w:rsid w:val="002D39AE"/>
    <w:rsid w:val="002D4557"/>
    <w:rsid w:val="002D485C"/>
    <w:rsid w:val="002D5645"/>
    <w:rsid w:val="002D58C8"/>
    <w:rsid w:val="002D5C96"/>
    <w:rsid w:val="002D64AD"/>
    <w:rsid w:val="002D6760"/>
    <w:rsid w:val="002D782D"/>
    <w:rsid w:val="002E044E"/>
    <w:rsid w:val="002E07DF"/>
    <w:rsid w:val="002E17D6"/>
    <w:rsid w:val="002E1EB3"/>
    <w:rsid w:val="002E2FB1"/>
    <w:rsid w:val="002E3BFA"/>
    <w:rsid w:val="002E4973"/>
    <w:rsid w:val="002E5A70"/>
    <w:rsid w:val="002E7653"/>
    <w:rsid w:val="002E7B53"/>
    <w:rsid w:val="002F02DC"/>
    <w:rsid w:val="002F0939"/>
    <w:rsid w:val="002F36E7"/>
    <w:rsid w:val="002F3725"/>
    <w:rsid w:val="002F4653"/>
    <w:rsid w:val="002F485C"/>
    <w:rsid w:val="002F500C"/>
    <w:rsid w:val="00300109"/>
    <w:rsid w:val="00301F35"/>
    <w:rsid w:val="00302845"/>
    <w:rsid w:val="00302C02"/>
    <w:rsid w:val="00303293"/>
    <w:rsid w:val="00304C7F"/>
    <w:rsid w:val="00305050"/>
    <w:rsid w:val="00305ABE"/>
    <w:rsid w:val="00305FB4"/>
    <w:rsid w:val="00306B0F"/>
    <w:rsid w:val="00307934"/>
    <w:rsid w:val="00311D50"/>
    <w:rsid w:val="0031429A"/>
    <w:rsid w:val="00314955"/>
    <w:rsid w:val="00315497"/>
    <w:rsid w:val="003154FE"/>
    <w:rsid w:val="00316479"/>
    <w:rsid w:val="003167E3"/>
    <w:rsid w:val="00317C55"/>
    <w:rsid w:val="00317CE7"/>
    <w:rsid w:val="00320769"/>
    <w:rsid w:val="0032105C"/>
    <w:rsid w:val="00321B2B"/>
    <w:rsid w:val="00321C89"/>
    <w:rsid w:val="00322418"/>
    <w:rsid w:val="00323AA9"/>
    <w:rsid w:val="00323DD1"/>
    <w:rsid w:val="00324345"/>
    <w:rsid w:val="00324F9B"/>
    <w:rsid w:val="003279AF"/>
    <w:rsid w:val="00330200"/>
    <w:rsid w:val="003303AC"/>
    <w:rsid w:val="003326EE"/>
    <w:rsid w:val="00332DF9"/>
    <w:rsid w:val="00333DBC"/>
    <w:rsid w:val="003363F8"/>
    <w:rsid w:val="003369B2"/>
    <w:rsid w:val="00337865"/>
    <w:rsid w:val="00337984"/>
    <w:rsid w:val="00340502"/>
    <w:rsid w:val="00340DF4"/>
    <w:rsid w:val="00340F56"/>
    <w:rsid w:val="00341B13"/>
    <w:rsid w:val="003424E4"/>
    <w:rsid w:val="00342BBA"/>
    <w:rsid w:val="00344182"/>
    <w:rsid w:val="0034535C"/>
    <w:rsid w:val="00346446"/>
    <w:rsid w:val="00347D5A"/>
    <w:rsid w:val="00350AE2"/>
    <w:rsid w:val="00351D63"/>
    <w:rsid w:val="0035261A"/>
    <w:rsid w:val="00352CBC"/>
    <w:rsid w:val="00353F89"/>
    <w:rsid w:val="003547BA"/>
    <w:rsid w:val="003551F7"/>
    <w:rsid w:val="00356BB0"/>
    <w:rsid w:val="00356F96"/>
    <w:rsid w:val="003570B3"/>
    <w:rsid w:val="00357EAD"/>
    <w:rsid w:val="003606BA"/>
    <w:rsid w:val="003607AA"/>
    <w:rsid w:val="00361913"/>
    <w:rsid w:val="003619C4"/>
    <w:rsid w:val="003623D5"/>
    <w:rsid w:val="00362588"/>
    <w:rsid w:val="00362B78"/>
    <w:rsid w:val="00364396"/>
    <w:rsid w:val="003648C4"/>
    <w:rsid w:val="00366468"/>
    <w:rsid w:val="00371A8E"/>
    <w:rsid w:val="00373827"/>
    <w:rsid w:val="0037485E"/>
    <w:rsid w:val="0037494D"/>
    <w:rsid w:val="00375293"/>
    <w:rsid w:val="003753B2"/>
    <w:rsid w:val="00375744"/>
    <w:rsid w:val="00375BDE"/>
    <w:rsid w:val="00376E02"/>
    <w:rsid w:val="00377651"/>
    <w:rsid w:val="0037767C"/>
    <w:rsid w:val="00377E04"/>
    <w:rsid w:val="00380476"/>
    <w:rsid w:val="0038128C"/>
    <w:rsid w:val="00381319"/>
    <w:rsid w:val="00381B40"/>
    <w:rsid w:val="00381DAB"/>
    <w:rsid w:val="00382733"/>
    <w:rsid w:val="003827D3"/>
    <w:rsid w:val="00382E40"/>
    <w:rsid w:val="00382FAC"/>
    <w:rsid w:val="00383094"/>
    <w:rsid w:val="0038348E"/>
    <w:rsid w:val="00384EFF"/>
    <w:rsid w:val="003860AD"/>
    <w:rsid w:val="0038620C"/>
    <w:rsid w:val="00387C69"/>
    <w:rsid w:val="003905BE"/>
    <w:rsid w:val="00391167"/>
    <w:rsid w:val="00391549"/>
    <w:rsid w:val="00391B1D"/>
    <w:rsid w:val="00392A6F"/>
    <w:rsid w:val="0039439E"/>
    <w:rsid w:val="0039447C"/>
    <w:rsid w:val="003A1399"/>
    <w:rsid w:val="003A1AC9"/>
    <w:rsid w:val="003A1F3E"/>
    <w:rsid w:val="003A2066"/>
    <w:rsid w:val="003A287D"/>
    <w:rsid w:val="003A3085"/>
    <w:rsid w:val="003A45FE"/>
    <w:rsid w:val="003A47B3"/>
    <w:rsid w:val="003A5154"/>
    <w:rsid w:val="003A51C4"/>
    <w:rsid w:val="003A7855"/>
    <w:rsid w:val="003B1165"/>
    <w:rsid w:val="003B1791"/>
    <w:rsid w:val="003B1E09"/>
    <w:rsid w:val="003B2473"/>
    <w:rsid w:val="003B49D7"/>
    <w:rsid w:val="003B4EFA"/>
    <w:rsid w:val="003B54F1"/>
    <w:rsid w:val="003B6AC5"/>
    <w:rsid w:val="003C05BB"/>
    <w:rsid w:val="003C09BA"/>
    <w:rsid w:val="003C0C5A"/>
    <w:rsid w:val="003C1480"/>
    <w:rsid w:val="003C1828"/>
    <w:rsid w:val="003C57B3"/>
    <w:rsid w:val="003C5EF5"/>
    <w:rsid w:val="003C629B"/>
    <w:rsid w:val="003C64EE"/>
    <w:rsid w:val="003D0033"/>
    <w:rsid w:val="003D0D82"/>
    <w:rsid w:val="003D1EE5"/>
    <w:rsid w:val="003D51D5"/>
    <w:rsid w:val="003D5237"/>
    <w:rsid w:val="003D55DE"/>
    <w:rsid w:val="003D5BAA"/>
    <w:rsid w:val="003D6716"/>
    <w:rsid w:val="003D76CD"/>
    <w:rsid w:val="003E01A2"/>
    <w:rsid w:val="003E026E"/>
    <w:rsid w:val="003E0CB1"/>
    <w:rsid w:val="003E1B9D"/>
    <w:rsid w:val="003E2610"/>
    <w:rsid w:val="003E36D3"/>
    <w:rsid w:val="003E4018"/>
    <w:rsid w:val="003E4353"/>
    <w:rsid w:val="003E5671"/>
    <w:rsid w:val="003E609B"/>
    <w:rsid w:val="003E6435"/>
    <w:rsid w:val="003F0070"/>
    <w:rsid w:val="003F05A5"/>
    <w:rsid w:val="003F2301"/>
    <w:rsid w:val="003F3658"/>
    <w:rsid w:val="003F47AD"/>
    <w:rsid w:val="003F5F8E"/>
    <w:rsid w:val="003F6196"/>
    <w:rsid w:val="003F63E9"/>
    <w:rsid w:val="003F65E3"/>
    <w:rsid w:val="003F6E62"/>
    <w:rsid w:val="0040060D"/>
    <w:rsid w:val="004013DB"/>
    <w:rsid w:val="00404F9E"/>
    <w:rsid w:val="00405975"/>
    <w:rsid w:val="00406484"/>
    <w:rsid w:val="004077B8"/>
    <w:rsid w:val="00410A8C"/>
    <w:rsid w:val="00410B4D"/>
    <w:rsid w:val="00410D35"/>
    <w:rsid w:val="0041143F"/>
    <w:rsid w:val="004118E0"/>
    <w:rsid w:val="004119E3"/>
    <w:rsid w:val="00412509"/>
    <w:rsid w:val="00414576"/>
    <w:rsid w:val="00417448"/>
    <w:rsid w:val="00417977"/>
    <w:rsid w:val="004201BF"/>
    <w:rsid w:val="004210AD"/>
    <w:rsid w:val="004231F8"/>
    <w:rsid w:val="00423337"/>
    <w:rsid w:val="0042337F"/>
    <w:rsid w:val="004242BF"/>
    <w:rsid w:val="004256EB"/>
    <w:rsid w:val="00431049"/>
    <w:rsid w:val="0043106D"/>
    <w:rsid w:val="0043151E"/>
    <w:rsid w:val="00433528"/>
    <w:rsid w:val="00433DC6"/>
    <w:rsid w:val="00434007"/>
    <w:rsid w:val="00434B71"/>
    <w:rsid w:val="00435FDD"/>
    <w:rsid w:val="004362B5"/>
    <w:rsid w:val="0044104D"/>
    <w:rsid w:val="00441055"/>
    <w:rsid w:val="00441CA0"/>
    <w:rsid w:val="00442B84"/>
    <w:rsid w:val="00444BEC"/>
    <w:rsid w:val="00446FC1"/>
    <w:rsid w:val="004507FA"/>
    <w:rsid w:val="00451F04"/>
    <w:rsid w:val="004523F2"/>
    <w:rsid w:val="00452DFA"/>
    <w:rsid w:val="004557B6"/>
    <w:rsid w:val="00455EC9"/>
    <w:rsid w:val="00456561"/>
    <w:rsid w:val="00456D6E"/>
    <w:rsid w:val="004577AD"/>
    <w:rsid w:val="004600AF"/>
    <w:rsid w:val="0046110C"/>
    <w:rsid w:val="0046291E"/>
    <w:rsid w:val="00464396"/>
    <w:rsid w:val="004649B1"/>
    <w:rsid w:val="00464A26"/>
    <w:rsid w:val="00467206"/>
    <w:rsid w:val="00471145"/>
    <w:rsid w:val="00472BA7"/>
    <w:rsid w:val="00473D7D"/>
    <w:rsid w:val="004743A8"/>
    <w:rsid w:val="0047486D"/>
    <w:rsid w:val="004759B1"/>
    <w:rsid w:val="004768E2"/>
    <w:rsid w:val="00476D14"/>
    <w:rsid w:val="00477831"/>
    <w:rsid w:val="00481145"/>
    <w:rsid w:val="004836FF"/>
    <w:rsid w:val="0048374C"/>
    <w:rsid w:val="00484DFE"/>
    <w:rsid w:val="0048617D"/>
    <w:rsid w:val="00487CD4"/>
    <w:rsid w:val="00490987"/>
    <w:rsid w:val="00490BDD"/>
    <w:rsid w:val="00492212"/>
    <w:rsid w:val="0049257B"/>
    <w:rsid w:val="00492BA4"/>
    <w:rsid w:val="00492EE8"/>
    <w:rsid w:val="00492F19"/>
    <w:rsid w:val="004939D2"/>
    <w:rsid w:val="00493EEE"/>
    <w:rsid w:val="004958E2"/>
    <w:rsid w:val="00495924"/>
    <w:rsid w:val="0049607A"/>
    <w:rsid w:val="00496289"/>
    <w:rsid w:val="004962C7"/>
    <w:rsid w:val="00496F2E"/>
    <w:rsid w:val="004A02F6"/>
    <w:rsid w:val="004A0B72"/>
    <w:rsid w:val="004A1757"/>
    <w:rsid w:val="004A1C72"/>
    <w:rsid w:val="004A1DF0"/>
    <w:rsid w:val="004A601F"/>
    <w:rsid w:val="004B11F4"/>
    <w:rsid w:val="004B1346"/>
    <w:rsid w:val="004B1D5F"/>
    <w:rsid w:val="004B25BC"/>
    <w:rsid w:val="004B35FE"/>
    <w:rsid w:val="004B4A71"/>
    <w:rsid w:val="004B4CD3"/>
    <w:rsid w:val="004B553C"/>
    <w:rsid w:val="004B5DC8"/>
    <w:rsid w:val="004B68A5"/>
    <w:rsid w:val="004B6DC5"/>
    <w:rsid w:val="004B789E"/>
    <w:rsid w:val="004C15AD"/>
    <w:rsid w:val="004C36A0"/>
    <w:rsid w:val="004C4FF8"/>
    <w:rsid w:val="004C5546"/>
    <w:rsid w:val="004C6AA0"/>
    <w:rsid w:val="004C6D21"/>
    <w:rsid w:val="004C6F7E"/>
    <w:rsid w:val="004C76ED"/>
    <w:rsid w:val="004D0537"/>
    <w:rsid w:val="004D1051"/>
    <w:rsid w:val="004D1BD5"/>
    <w:rsid w:val="004D351E"/>
    <w:rsid w:val="004D4174"/>
    <w:rsid w:val="004D4BF1"/>
    <w:rsid w:val="004D4D21"/>
    <w:rsid w:val="004D4DE9"/>
    <w:rsid w:val="004D519A"/>
    <w:rsid w:val="004D5302"/>
    <w:rsid w:val="004D6331"/>
    <w:rsid w:val="004D7CA7"/>
    <w:rsid w:val="004E0013"/>
    <w:rsid w:val="004E0299"/>
    <w:rsid w:val="004E1534"/>
    <w:rsid w:val="004E57CE"/>
    <w:rsid w:val="004E5BA7"/>
    <w:rsid w:val="004E5FCF"/>
    <w:rsid w:val="004E63E5"/>
    <w:rsid w:val="004E6832"/>
    <w:rsid w:val="004E70BB"/>
    <w:rsid w:val="004F025E"/>
    <w:rsid w:val="004F21EC"/>
    <w:rsid w:val="004F2945"/>
    <w:rsid w:val="004F3539"/>
    <w:rsid w:val="004F41A5"/>
    <w:rsid w:val="004F4690"/>
    <w:rsid w:val="004F5A72"/>
    <w:rsid w:val="004F5B06"/>
    <w:rsid w:val="004F7377"/>
    <w:rsid w:val="00500000"/>
    <w:rsid w:val="00500ED5"/>
    <w:rsid w:val="00502ABD"/>
    <w:rsid w:val="00503997"/>
    <w:rsid w:val="00504DEA"/>
    <w:rsid w:val="005057B6"/>
    <w:rsid w:val="00505B5E"/>
    <w:rsid w:val="005062A2"/>
    <w:rsid w:val="00507EE0"/>
    <w:rsid w:val="00510B02"/>
    <w:rsid w:val="005118EF"/>
    <w:rsid w:val="0051532E"/>
    <w:rsid w:val="00516211"/>
    <w:rsid w:val="00516336"/>
    <w:rsid w:val="00517DD4"/>
    <w:rsid w:val="00520999"/>
    <w:rsid w:val="0052134F"/>
    <w:rsid w:val="0052172A"/>
    <w:rsid w:val="00521835"/>
    <w:rsid w:val="005221A4"/>
    <w:rsid w:val="0052235C"/>
    <w:rsid w:val="00522408"/>
    <w:rsid w:val="00522444"/>
    <w:rsid w:val="00522EF3"/>
    <w:rsid w:val="00523C5C"/>
    <w:rsid w:val="0052478B"/>
    <w:rsid w:val="00525AE5"/>
    <w:rsid w:val="00526809"/>
    <w:rsid w:val="00526A32"/>
    <w:rsid w:val="00527645"/>
    <w:rsid w:val="00527773"/>
    <w:rsid w:val="00531488"/>
    <w:rsid w:val="00531AD5"/>
    <w:rsid w:val="005338C4"/>
    <w:rsid w:val="0053698C"/>
    <w:rsid w:val="00536EFD"/>
    <w:rsid w:val="00537B02"/>
    <w:rsid w:val="00540622"/>
    <w:rsid w:val="00542A65"/>
    <w:rsid w:val="00543734"/>
    <w:rsid w:val="005442B0"/>
    <w:rsid w:val="00544A02"/>
    <w:rsid w:val="0055029E"/>
    <w:rsid w:val="00550B93"/>
    <w:rsid w:val="00551844"/>
    <w:rsid w:val="0055184A"/>
    <w:rsid w:val="00552569"/>
    <w:rsid w:val="00553C07"/>
    <w:rsid w:val="0055422F"/>
    <w:rsid w:val="00554C21"/>
    <w:rsid w:val="00554E77"/>
    <w:rsid w:val="0055675A"/>
    <w:rsid w:val="00556F40"/>
    <w:rsid w:val="00556F84"/>
    <w:rsid w:val="00557282"/>
    <w:rsid w:val="0056034B"/>
    <w:rsid w:val="005610AA"/>
    <w:rsid w:val="005610D2"/>
    <w:rsid w:val="005619DB"/>
    <w:rsid w:val="00561B28"/>
    <w:rsid w:val="00562000"/>
    <w:rsid w:val="00562696"/>
    <w:rsid w:val="0056279C"/>
    <w:rsid w:val="005632EC"/>
    <w:rsid w:val="00563551"/>
    <w:rsid w:val="00564BB8"/>
    <w:rsid w:val="00564D61"/>
    <w:rsid w:val="0056519E"/>
    <w:rsid w:val="00565AEE"/>
    <w:rsid w:val="0056622E"/>
    <w:rsid w:val="005664FD"/>
    <w:rsid w:val="00567E95"/>
    <w:rsid w:val="00571703"/>
    <w:rsid w:val="00571F3C"/>
    <w:rsid w:val="005727D2"/>
    <w:rsid w:val="0057283E"/>
    <w:rsid w:val="0057777F"/>
    <w:rsid w:val="005779CF"/>
    <w:rsid w:val="00577E99"/>
    <w:rsid w:val="0058012C"/>
    <w:rsid w:val="00584227"/>
    <w:rsid w:val="00584B67"/>
    <w:rsid w:val="0058645C"/>
    <w:rsid w:val="0058647F"/>
    <w:rsid w:val="005864B2"/>
    <w:rsid w:val="00587323"/>
    <w:rsid w:val="00587B9E"/>
    <w:rsid w:val="00590470"/>
    <w:rsid w:val="005906F2"/>
    <w:rsid w:val="00591EBF"/>
    <w:rsid w:val="00591ED2"/>
    <w:rsid w:val="00592A0E"/>
    <w:rsid w:val="005930D1"/>
    <w:rsid w:val="00593C4C"/>
    <w:rsid w:val="005941A2"/>
    <w:rsid w:val="00595441"/>
    <w:rsid w:val="00595538"/>
    <w:rsid w:val="00596185"/>
    <w:rsid w:val="005961A5"/>
    <w:rsid w:val="005971AD"/>
    <w:rsid w:val="005A03E2"/>
    <w:rsid w:val="005A05CB"/>
    <w:rsid w:val="005A2A3D"/>
    <w:rsid w:val="005A31A7"/>
    <w:rsid w:val="005A457C"/>
    <w:rsid w:val="005A459B"/>
    <w:rsid w:val="005A53A6"/>
    <w:rsid w:val="005A7611"/>
    <w:rsid w:val="005A7F33"/>
    <w:rsid w:val="005A7F3C"/>
    <w:rsid w:val="005B07B5"/>
    <w:rsid w:val="005B110B"/>
    <w:rsid w:val="005B1A40"/>
    <w:rsid w:val="005B2953"/>
    <w:rsid w:val="005B3078"/>
    <w:rsid w:val="005B30D1"/>
    <w:rsid w:val="005B315D"/>
    <w:rsid w:val="005B40C2"/>
    <w:rsid w:val="005B4AD4"/>
    <w:rsid w:val="005B4B76"/>
    <w:rsid w:val="005B4C27"/>
    <w:rsid w:val="005B6B57"/>
    <w:rsid w:val="005B6C23"/>
    <w:rsid w:val="005B72B9"/>
    <w:rsid w:val="005C3A0E"/>
    <w:rsid w:val="005C3B5C"/>
    <w:rsid w:val="005C3DE3"/>
    <w:rsid w:val="005C407D"/>
    <w:rsid w:val="005C582A"/>
    <w:rsid w:val="005C59F9"/>
    <w:rsid w:val="005C6086"/>
    <w:rsid w:val="005C6595"/>
    <w:rsid w:val="005D03F3"/>
    <w:rsid w:val="005D086E"/>
    <w:rsid w:val="005D0BDE"/>
    <w:rsid w:val="005D2680"/>
    <w:rsid w:val="005D2B71"/>
    <w:rsid w:val="005D3E40"/>
    <w:rsid w:val="005D45E1"/>
    <w:rsid w:val="005D4658"/>
    <w:rsid w:val="005D4DD7"/>
    <w:rsid w:val="005D5E82"/>
    <w:rsid w:val="005E0B2F"/>
    <w:rsid w:val="005E3C07"/>
    <w:rsid w:val="005E53C3"/>
    <w:rsid w:val="005E67D0"/>
    <w:rsid w:val="005E6EBF"/>
    <w:rsid w:val="005E7FCC"/>
    <w:rsid w:val="005F013B"/>
    <w:rsid w:val="005F3078"/>
    <w:rsid w:val="005F35F6"/>
    <w:rsid w:val="005F41C6"/>
    <w:rsid w:val="005F41C7"/>
    <w:rsid w:val="005F5CBB"/>
    <w:rsid w:val="005F6E63"/>
    <w:rsid w:val="005F7F24"/>
    <w:rsid w:val="0060035F"/>
    <w:rsid w:val="00601ED5"/>
    <w:rsid w:val="006037EB"/>
    <w:rsid w:val="006041EF"/>
    <w:rsid w:val="00604397"/>
    <w:rsid w:val="00605494"/>
    <w:rsid w:val="00606DA0"/>
    <w:rsid w:val="00610104"/>
    <w:rsid w:val="0061043C"/>
    <w:rsid w:val="00610770"/>
    <w:rsid w:val="00610806"/>
    <w:rsid w:val="00610A35"/>
    <w:rsid w:val="00610D70"/>
    <w:rsid w:val="006110C6"/>
    <w:rsid w:val="006125E5"/>
    <w:rsid w:val="006143C2"/>
    <w:rsid w:val="00615162"/>
    <w:rsid w:val="006151F6"/>
    <w:rsid w:val="00616A2E"/>
    <w:rsid w:val="00616B24"/>
    <w:rsid w:val="006203D3"/>
    <w:rsid w:val="00620542"/>
    <w:rsid w:val="00620874"/>
    <w:rsid w:val="0062218F"/>
    <w:rsid w:val="00623B8B"/>
    <w:rsid w:val="00623D38"/>
    <w:rsid w:val="00623F27"/>
    <w:rsid w:val="00624A2A"/>
    <w:rsid w:val="00624BDE"/>
    <w:rsid w:val="00625664"/>
    <w:rsid w:val="00627E17"/>
    <w:rsid w:val="00630899"/>
    <w:rsid w:val="006308A1"/>
    <w:rsid w:val="00631D37"/>
    <w:rsid w:val="00632A9A"/>
    <w:rsid w:val="00632D0B"/>
    <w:rsid w:val="00634E62"/>
    <w:rsid w:val="0063613E"/>
    <w:rsid w:val="00636193"/>
    <w:rsid w:val="00636327"/>
    <w:rsid w:val="0063764E"/>
    <w:rsid w:val="0064072D"/>
    <w:rsid w:val="006414AD"/>
    <w:rsid w:val="00641604"/>
    <w:rsid w:val="0064187C"/>
    <w:rsid w:val="0064259A"/>
    <w:rsid w:val="006427D3"/>
    <w:rsid w:val="00642D9A"/>
    <w:rsid w:val="006435F1"/>
    <w:rsid w:val="00644B0E"/>
    <w:rsid w:val="006503E6"/>
    <w:rsid w:val="006507BF"/>
    <w:rsid w:val="00650F60"/>
    <w:rsid w:val="00650FBA"/>
    <w:rsid w:val="00651351"/>
    <w:rsid w:val="00651414"/>
    <w:rsid w:val="00652F08"/>
    <w:rsid w:val="00654307"/>
    <w:rsid w:val="0065473D"/>
    <w:rsid w:val="0065497F"/>
    <w:rsid w:val="006556F1"/>
    <w:rsid w:val="00656AB5"/>
    <w:rsid w:val="006573D7"/>
    <w:rsid w:val="00662B41"/>
    <w:rsid w:val="0066315F"/>
    <w:rsid w:val="00663DA7"/>
    <w:rsid w:val="0066531E"/>
    <w:rsid w:val="0066616D"/>
    <w:rsid w:val="00666273"/>
    <w:rsid w:val="00666AB0"/>
    <w:rsid w:val="00666EF8"/>
    <w:rsid w:val="00667461"/>
    <w:rsid w:val="006677D8"/>
    <w:rsid w:val="0066786B"/>
    <w:rsid w:val="006711A5"/>
    <w:rsid w:val="00671597"/>
    <w:rsid w:val="00671E7B"/>
    <w:rsid w:val="006731EE"/>
    <w:rsid w:val="00676C7A"/>
    <w:rsid w:val="00676FCD"/>
    <w:rsid w:val="00677377"/>
    <w:rsid w:val="00680D66"/>
    <w:rsid w:val="006812B6"/>
    <w:rsid w:val="006819CE"/>
    <w:rsid w:val="00681EAD"/>
    <w:rsid w:val="006832ED"/>
    <w:rsid w:val="00684324"/>
    <w:rsid w:val="00684D73"/>
    <w:rsid w:val="006854F1"/>
    <w:rsid w:val="00685CA3"/>
    <w:rsid w:val="006862B0"/>
    <w:rsid w:val="006867FD"/>
    <w:rsid w:val="006875FF"/>
    <w:rsid w:val="00690F8E"/>
    <w:rsid w:val="006938CF"/>
    <w:rsid w:val="006949BF"/>
    <w:rsid w:val="00694C05"/>
    <w:rsid w:val="00694FAF"/>
    <w:rsid w:val="00695FA0"/>
    <w:rsid w:val="006962CE"/>
    <w:rsid w:val="006963C7"/>
    <w:rsid w:val="00696655"/>
    <w:rsid w:val="00696B85"/>
    <w:rsid w:val="006972A4"/>
    <w:rsid w:val="00697C22"/>
    <w:rsid w:val="006A023C"/>
    <w:rsid w:val="006A057C"/>
    <w:rsid w:val="006A10A2"/>
    <w:rsid w:val="006A142A"/>
    <w:rsid w:val="006A2795"/>
    <w:rsid w:val="006A3059"/>
    <w:rsid w:val="006A308A"/>
    <w:rsid w:val="006A355B"/>
    <w:rsid w:val="006A43F7"/>
    <w:rsid w:val="006A48D7"/>
    <w:rsid w:val="006A5473"/>
    <w:rsid w:val="006B0253"/>
    <w:rsid w:val="006B0C99"/>
    <w:rsid w:val="006B1F6D"/>
    <w:rsid w:val="006B26E8"/>
    <w:rsid w:val="006B2D3C"/>
    <w:rsid w:val="006B2F67"/>
    <w:rsid w:val="006B39DA"/>
    <w:rsid w:val="006B3BA7"/>
    <w:rsid w:val="006B405B"/>
    <w:rsid w:val="006B6E12"/>
    <w:rsid w:val="006C057C"/>
    <w:rsid w:val="006C058F"/>
    <w:rsid w:val="006C1210"/>
    <w:rsid w:val="006C3BB0"/>
    <w:rsid w:val="006C424F"/>
    <w:rsid w:val="006C4B3E"/>
    <w:rsid w:val="006C526A"/>
    <w:rsid w:val="006C6686"/>
    <w:rsid w:val="006C69CC"/>
    <w:rsid w:val="006C6E21"/>
    <w:rsid w:val="006C70F3"/>
    <w:rsid w:val="006D0821"/>
    <w:rsid w:val="006D1026"/>
    <w:rsid w:val="006D1497"/>
    <w:rsid w:val="006D160C"/>
    <w:rsid w:val="006D2172"/>
    <w:rsid w:val="006D3127"/>
    <w:rsid w:val="006D4B4D"/>
    <w:rsid w:val="006D52AF"/>
    <w:rsid w:val="006D78C6"/>
    <w:rsid w:val="006E057C"/>
    <w:rsid w:val="006E0A66"/>
    <w:rsid w:val="006E15C2"/>
    <w:rsid w:val="006E1AC6"/>
    <w:rsid w:val="006E1C2E"/>
    <w:rsid w:val="006E212A"/>
    <w:rsid w:val="006E25CD"/>
    <w:rsid w:val="006E2A9A"/>
    <w:rsid w:val="006E30BD"/>
    <w:rsid w:val="006E3BAD"/>
    <w:rsid w:val="006E3D0C"/>
    <w:rsid w:val="006E3F42"/>
    <w:rsid w:val="006E441F"/>
    <w:rsid w:val="006E4EC8"/>
    <w:rsid w:val="006E6DA1"/>
    <w:rsid w:val="006E7843"/>
    <w:rsid w:val="006F1394"/>
    <w:rsid w:val="006F18D3"/>
    <w:rsid w:val="006F3A89"/>
    <w:rsid w:val="006F4064"/>
    <w:rsid w:val="006F5D7E"/>
    <w:rsid w:val="006F6C12"/>
    <w:rsid w:val="006F7468"/>
    <w:rsid w:val="006F7E24"/>
    <w:rsid w:val="0070111E"/>
    <w:rsid w:val="00701E42"/>
    <w:rsid w:val="00702965"/>
    <w:rsid w:val="00704F90"/>
    <w:rsid w:val="00705C21"/>
    <w:rsid w:val="00706C58"/>
    <w:rsid w:val="00707D19"/>
    <w:rsid w:val="00710AF9"/>
    <w:rsid w:val="00713292"/>
    <w:rsid w:val="007139C2"/>
    <w:rsid w:val="00715D84"/>
    <w:rsid w:val="007165DF"/>
    <w:rsid w:val="00716AD1"/>
    <w:rsid w:val="007174FF"/>
    <w:rsid w:val="00720570"/>
    <w:rsid w:val="00720B3B"/>
    <w:rsid w:val="007214CA"/>
    <w:rsid w:val="00721960"/>
    <w:rsid w:val="007248C7"/>
    <w:rsid w:val="00724957"/>
    <w:rsid w:val="00727E54"/>
    <w:rsid w:val="0073043B"/>
    <w:rsid w:val="00730B7B"/>
    <w:rsid w:val="007322F1"/>
    <w:rsid w:val="00734A0B"/>
    <w:rsid w:val="00735220"/>
    <w:rsid w:val="0073523C"/>
    <w:rsid w:val="007352F2"/>
    <w:rsid w:val="00735B71"/>
    <w:rsid w:val="00735D9C"/>
    <w:rsid w:val="0073653B"/>
    <w:rsid w:val="00740039"/>
    <w:rsid w:val="0074161E"/>
    <w:rsid w:val="00741710"/>
    <w:rsid w:val="0074196B"/>
    <w:rsid w:val="00742FF6"/>
    <w:rsid w:val="007461C6"/>
    <w:rsid w:val="007462AB"/>
    <w:rsid w:val="00746A84"/>
    <w:rsid w:val="00747393"/>
    <w:rsid w:val="00750180"/>
    <w:rsid w:val="007544A4"/>
    <w:rsid w:val="00754881"/>
    <w:rsid w:val="00754E5C"/>
    <w:rsid w:val="007557A8"/>
    <w:rsid w:val="00757401"/>
    <w:rsid w:val="00757D0A"/>
    <w:rsid w:val="00757E05"/>
    <w:rsid w:val="00760230"/>
    <w:rsid w:val="00760A1F"/>
    <w:rsid w:val="007616D9"/>
    <w:rsid w:val="00761F6F"/>
    <w:rsid w:val="0076392F"/>
    <w:rsid w:val="0076399D"/>
    <w:rsid w:val="0076688D"/>
    <w:rsid w:val="00766991"/>
    <w:rsid w:val="007670CC"/>
    <w:rsid w:val="00773AD0"/>
    <w:rsid w:val="00777284"/>
    <w:rsid w:val="00777999"/>
    <w:rsid w:val="00780E5C"/>
    <w:rsid w:val="00780EC3"/>
    <w:rsid w:val="00781055"/>
    <w:rsid w:val="00781876"/>
    <w:rsid w:val="00781B2A"/>
    <w:rsid w:val="007821C8"/>
    <w:rsid w:val="0078376D"/>
    <w:rsid w:val="0078378F"/>
    <w:rsid w:val="00783CB4"/>
    <w:rsid w:val="00783E3F"/>
    <w:rsid w:val="007849E8"/>
    <w:rsid w:val="0078511B"/>
    <w:rsid w:val="00785865"/>
    <w:rsid w:val="007863A9"/>
    <w:rsid w:val="00787775"/>
    <w:rsid w:val="00787929"/>
    <w:rsid w:val="00787E66"/>
    <w:rsid w:val="007902DB"/>
    <w:rsid w:val="0079030D"/>
    <w:rsid w:val="0079032A"/>
    <w:rsid w:val="0079186F"/>
    <w:rsid w:val="007920C3"/>
    <w:rsid w:val="00792154"/>
    <w:rsid w:val="00794D10"/>
    <w:rsid w:val="00795FBA"/>
    <w:rsid w:val="007969D7"/>
    <w:rsid w:val="007977D6"/>
    <w:rsid w:val="007A1178"/>
    <w:rsid w:val="007A1E38"/>
    <w:rsid w:val="007A3D3B"/>
    <w:rsid w:val="007A3F20"/>
    <w:rsid w:val="007A4A27"/>
    <w:rsid w:val="007A5BD2"/>
    <w:rsid w:val="007A681A"/>
    <w:rsid w:val="007A6E3F"/>
    <w:rsid w:val="007A75B2"/>
    <w:rsid w:val="007B0885"/>
    <w:rsid w:val="007B12A4"/>
    <w:rsid w:val="007B198D"/>
    <w:rsid w:val="007B20DE"/>
    <w:rsid w:val="007B2D06"/>
    <w:rsid w:val="007B40E3"/>
    <w:rsid w:val="007B5502"/>
    <w:rsid w:val="007B786F"/>
    <w:rsid w:val="007C000C"/>
    <w:rsid w:val="007C0B4D"/>
    <w:rsid w:val="007C21D8"/>
    <w:rsid w:val="007C2838"/>
    <w:rsid w:val="007C2928"/>
    <w:rsid w:val="007C38AE"/>
    <w:rsid w:val="007C51F8"/>
    <w:rsid w:val="007C6ACF"/>
    <w:rsid w:val="007C6BCF"/>
    <w:rsid w:val="007C7B8A"/>
    <w:rsid w:val="007D2A59"/>
    <w:rsid w:val="007D2E04"/>
    <w:rsid w:val="007D32E3"/>
    <w:rsid w:val="007D3FB2"/>
    <w:rsid w:val="007D46C0"/>
    <w:rsid w:val="007D46E3"/>
    <w:rsid w:val="007D4A08"/>
    <w:rsid w:val="007D57FF"/>
    <w:rsid w:val="007D6865"/>
    <w:rsid w:val="007D68E8"/>
    <w:rsid w:val="007E055D"/>
    <w:rsid w:val="007E06FD"/>
    <w:rsid w:val="007E1637"/>
    <w:rsid w:val="007E16FA"/>
    <w:rsid w:val="007E76C9"/>
    <w:rsid w:val="007E77D5"/>
    <w:rsid w:val="007E7E63"/>
    <w:rsid w:val="007F2AB6"/>
    <w:rsid w:val="007F2DDC"/>
    <w:rsid w:val="007F2E83"/>
    <w:rsid w:val="007F2EE7"/>
    <w:rsid w:val="007F4CB1"/>
    <w:rsid w:val="007F4CED"/>
    <w:rsid w:val="007F4EBB"/>
    <w:rsid w:val="007F5C20"/>
    <w:rsid w:val="007F5FA9"/>
    <w:rsid w:val="007F6BE4"/>
    <w:rsid w:val="007F7763"/>
    <w:rsid w:val="008004D2"/>
    <w:rsid w:val="008009BE"/>
    <w:rsid w:val="008025BD"/>
    <w:rsid w:val="00802757"/>
    <w:rsid w:val="00802983"/>
    <w:rsid w:val="00803178"/>
    <w:rsid w:val="00803557"/>
    <w:rsid w:val="00803F57"/>
    <w:rsid w:val="00803F72"/>
    <w:rsid w:val="0080467B"/>
    <w:rsid w:val="00805C23"/>
    <w:rsid w:val="008076AB"/>
    <w:rsid w:val="0081199F"/>
    <w:rsid w:val="00812FCB"/>
    <w:rsid w:val="00813703"/>
    <w:rsid w:val="008151AF"/>
    <w:rsid w:val="00815C11"/>
    <w:rsid w:val="00816398"/>
    <w:rsid w:val="00817498"/>
    <w:rsid w:val="00817FE2"/>
    <w:rsid w:val="00820DF6"/>
    <w:rsid w:val="00821769"/>
    <w:rsid w:val="0082290E"/>
    <w:rsid w:val="008246F3"/>
    <w:rsid w:val="008249B5"/>
    <w:rsid w:val="00827359"/>
    <w:rsid w:val="00827380"/>
    <w:rsid w:val="00827568"/>
    <w:rsid w:val="00827CA4"/>
    <w:rsid w:val="008309DD"/>
    <w:rsid w:val="00831A5E"/>
    <w:rsid w:val="008324A4"/>
    <w:rsid w:val="0083278F"/>
    <w:rsid w:val="00832B4F"/>
    <w:rsid w:val="00833384"/>
    <w:rsid w:val="00834C09"/>
    <w:rsid w:val="00835602"/>
    <w:rsid w:val="00836E70"/>
    <w:rsid w:val="00837B2A"/>
    <w:rsid w:val="00837BB5"/>
    <w:rsid w:val="008406F7"/>
    <w:rsid w:val="0084193B"/>
    <w:rsid w:val="008424F3"/>
    <w:rsid w:val="00842DBF"/>
    <w:rsid w:val="0084454D"/>
    <w:rsid w:val="00847166"/>
    <w:rsid w:val="00850B71"/>
    <w:rsid w:val="0085163B"/>
    <w:rsid w:val="008529A9"/>
    <w:rsid w:val="00854C61"/>
    <w:rsid w:val="00855359"/>
    <w:rsid w:val="008564BF"/>
    <w:rsid w:val="008568D5"/>
    <w:rsid w:val="008572AD"/>
    <w:rsid w:val="00857F7A"/>
    <w:rsid w:val="008604C9"/>
    <w:rsid w:val="00862558"/>
    <w:rsid w:val="0086322E"/>
    <w:rsid w:val="0086511B"/>
    <w:rsid w:val="00865325"/>
    <w:rsid w:val="00865A1F"/>
    <w:rsid w:val="008660AF"/>
    <w:rsid w:val="008666C1"/>
    <w:rsid w:val="008667B6"/>
    <w:rsid w:val="00867811"/>
    <w:rsid w:val="00871196"/>
    <w:rsid w:val="008718C4"/>
    <w:rsid w:val="008719D3"/>
    <w:rsid w:val="008721C6"/>
    <w:rsid w:val="00873C49"/>
    <w:rsid w:val="008768CD"/>
    <w:rsid w:val="00876B68"/>
    <w:rsid w:val="00876C02"/>
    <w:rsid w:val="00877A11"/>
    <w:rsid w:val="00877CC1"/>
    <w:rsid w:val="00880B2C"/>
    <w:rsid w:val="0088280B"/>
    <w:rsid w:val="008831B6"/>
    <w:rsid w:val="00885383"/>
    <w:rsid w:val="00885EC0"/>
    <w:rsid w:val="00886DBC"/>
    <w:rsid w:val="00887EC0"/>
    <w:rsid w:val="00887FB7"/>
    <w:rsid w:val="008907E8"/>
    <w:rsid w:val="00890EF4"/>
    <w:rsid w:val="00891304"/>
    <w:rsid w:val="0089254A"/>
    <w:rsid w:val="00892CAA"/>
    <w:rsid w:val="00892E91"/>
    <w:rsid w:val="00893527"/>
    <w:rsid w:val="0089515E"/>
    <w:rsid w:val="008954F1"/>
    <w:rsid w:val="008956F1"/>
    <w:rsid w:val="008959EB"/>
    <w:rsid w:val="00895B0E"/>
    <w:rsid w:val="008973C9"/>
    <w:rsid w:val="00897937"/>
    <w:rsid w:val="00897AE5"/>
    <w:rsid w:val="008A0225"/>
    <w:rsid w:val="008A0EC4"/>
    <w:rsid w:val="008A1AE4"/>
    <w:rsid w:val="008A2B85"/>
    <w:rsid w:val="008A3324"/>
    <w:rsid w:val="008A3671"/>
    <w:rsid w:val="008A4F49"/>
    <w:rsid w:val="008A5657"/>
    <w:rsid w:val="008A644B"/>
    <w:rsid w:val="008A6929"/>
    <w:rsid w:val="008B21B5"/>
    <w:rsid w:val="008B2EB6"/>
    <w:rsid w:val="008B3462"/>
    <w:rsid w:val="008B5638"/>
    <w:rsid w:val="008B677D"/>
    <w:rsid w:val="008C0837"/>
    <w:rsid w:val="008C3015"/>
    <w:rsid w:val="008C3384"/>
    <w:rsid w:val="008C52B9"/>
    <w:rsid w:val="008C744B"/>
    <w:rsid w:val="008C755B"/>
    <w:rsid w:val="008D0839"/>
    <w:rsid w:val="008D103E"/>
    <w:rsid w:val="008D127C"/>
    <w:rsid w:val="008D1A55"/>
    <w:rsid w:val="008D5F47"/>
    <w:rsid w:val="008D654A"/>
    <w:rsid w:val="008D75A0"/>
    <w:rsid w:val="008E11CE"/>
    <w:rsid w:val="008E266C"/>
    <w:rsid w:val="008E3044"/>
    <w:rsid w:val="008E3069"/>
    <w:rsid w:val="008E39B0"/>
    <w:rsid w:val="008E51C0"/>
    <w:rsid w:val="008E6023"/>
    <w:rsid w:val="008E70B5"/>
    <w:rsid w:val="008E7888"/>
    <w:rsid w:val="008F02B8"/>
    <w:rsid w:val="008F48AB"/>
    <w:rsid w:val="008F5125"/>
    <w:rsid w:val="008F5A50"/>
    <w:rsid w:val="008F5FB5"/>
    <w:rsid w:val="008F65A1"/>
    <w:rsid w:val="008F686F"/>
    <w:rsid w:val="008F6FD3"/>
    <w:rsid w:val="008F7141"/>
    <w:rsid w:val="008F7A00"/>
    <w:rsid w:val="00900CB1"/>
    <w:rsid w:val="00901F04"/>
    <w:rsid w:val="00902425"/>
    <w:rsid w:val="00903FE1"/>
    <w:rsid w:val="00904514"/>
    <w:rsid w:val="00905270"/>
    <w:rsid w:val="00905F9D"/>
    <w:rsid w:val="00906376"/>
    <w:rsid w:val="00906499"/>
    <w:rsid w:val="00906EC3"/>
    <w:rsid w:val="00907072"/>
    <w:rsid w:val="0090795E"/>
    <w:rsid w:val="00912503"/>
    <w:rsid w:val="00916968"/>
    <w:rsid w:val="00920BA5"/>
    <w:rsid w:val="00920CFE"/>
    <w:rsid w:val="00921784"/>
    <w:rsid w:val="00922D9E"/>
    <w:rsid w:val="00922F9C"/>
    <w:rsid w:val="00923563"/>
    <w:rsid w:val="00923801"/>
    <w:rsid w:val="00924998"/>
    <w:rsid w:val="009255A4"/>
    <w:rsid w:val="00925635"/>
    <w:rsid w:val="0092678A"/>
    <w:rsid w:val="0092684B"/>
    <w:rsid w:val="00927A6A"/>
    <w:rsid w:val="00931AD9"/>
    <w:rsid w:val="009331DB"/>
    <w:rsid w:val="00933D13"/>
    <w:rsid w:val="00933FC4"/>
    <w:rsid w:val="00934C59"/>
    <w:rsid w:val="00935991"/>
    <w:rsid w:val="00936528"/>
    <w:rsid w:val="00936D84"/>
    <w:rsid w:val="00937582"/>
    <w:rsid w:val="009377B9"/>
    <w:rsid w:val="00940DDE"/>
    <w:rsid w:val="0094154B"/>
    <w:rsid w:val="00941688"/>
    <w:rsid w:val="00942FA5"/>
    <w:rsid w:val="009431F1"/>
    <w:rsid w:val="009433F7"/>
    <w:rsid w:val="00943B1A"/>
    <w:rsid w:val="0094598C"/>
    <w:rsid w:val="0094775C"/>
    <w:rsid w:val="0095048F"/>
    <w:rsid w:val="00951931"/>
    <w:rsid w:val="00953462"/>
    <w:rsid w:val="00954137"/>
    <w:rsid w:val="00956305"/>
    <w:rsid w:val="009564C2"/>
    <w:rsid w:val="00956D70"/>
    <w:rsid w:val="00957C4B"/>
    <w:rsid w:val="009604C0"/>
    <w:rsid w:val="00960FA1"/>
    <w:rsid w:val="00961A6F"/>
    <w:rsid w:val="00962504"/>
    <w:rsid w:val="0096302C"/>
    <w:rsid w:val="009636DF"/>
    <w:rsid w:val="009637CA"/>
    <w:rsid w:val="00964116"/>
    <w:rsid w:val="00966B72"/>
    <w:rsid w:val="009675F0"/>
    <w:rsid w:val="009712BD"/>
    <w:rsid w:val="009712CF"/>
    <w:rsid w:val="00971C0C"/>
    <w:rsid w:val="009744E5"/>
    <w:rsid w:val="00975A2F"/>
    <w:rsid w:val="009819DD"/>
    <w:rsid w:val="00982F4E"/>
    <w:rsid w:val="00984281"/>
    <w:rsid w:val="00985C91"/>
    <w:rsid w:val="00986488"/>
    <w:rsid w:val="00986A8A"/>
    <w:rsid w:val="00986B35"/>
    <w:rsid w:val="00986FF4"/>
    <w:rsid w:val="0099080A"/>
    <w:rsid w:val="00992961"/>
    <w:rsid w:val="009942F7"/>
    <w:rsid w:val="0099467E"/>
    <w:rsid w:val="00996E06"/>
    <w:rsid w:val="00997099"/>
    <w:rsid w:val="00997948"/>
    <w:rsid w:val="00997EE0"/>
    <w:rsid w:val="009A1183"/>
    <w:rsid w:val="009A2E50"/>
    <w:rsid w:val="009A45C5"/>
    <w:rsid w:val="009A5335"/>
    <w:rsid w:val="009A7D6B"/>
    <w:rsid w:val="009B023C"/>
    <w:rsid w:val="009B1B90"/>
    <w:rsid w:val="009B2D8B"/>
    <w:rsid w:val="009B3598"/>
    <w:rsid w:val="009B3FA3"/>
    <w:rsid w:val="009B41BF"/>
    <w:rsid w:val="009B4A0A"/>
    <w:rsid w:val="009B54F1"/>
    <w:rsid w:val="009B5DC8"/>
    <w:rsid w:val="009B725B"/>
    <w:rsid w:val="009B7482"/>
    <w:rsid w:val="009B7822"/>
    <w:rsid w:val="009C04AF"/>
    <w:rsid w:val="009C07C2"/>
    <w:rsid w:val="009C0C79"/>
    <w:rsid w:val="009C17E2"/>
    <w:rsid w:val="009C23A7"/>
    <w:rsid w:val="009C2733"/>
    <w:rsid w:val="009C2C6B"/>
    <w:rsid w:val="009C2F1A"/>
    <w:rsid w:val="009C4222"/>
    <w:rsid w:val="009C4BED"/>
    <w:rsid w:val="009C50F8"/>
    <w:rsid w:val="009C57BE"/>
    <w:rsid w:val="009C5CAA"/>
    <w:rsid w:val="009C772F"/>
    <w:rsid w:val="009D073F"/>
    <w:rsid w:val="009D3482"/>
    <w:rsid w:val="009D5505"/>
    <w:rsid w:val="009D6252"/>
    <w:rsid w:val="009D7282"/>
    <w:rsid w:val="009E0BB4"/>
    <w:rsid w:val="009E0F44"/>
    <w:rsid w:val="009E1213"/>
    <w:rsid w:val="009E1447"/>
    <w:rsid w:val="009E17BE"/>
    <w:rsid w:val="009E42E4"/>
    <w:rsid w:val="009E56EE"/>
    <w:rsid w:val="009E5B81"/>
    <w:rsid w:val="009E71C7"/>
    <w:rsid w:val="009F0509"/>
    <w:rsid w:val="009F386B"/>
    <w:rsid w:val="009F3EEB"/>
    <w:rsid w:val="009F53C6"/>
    <w:rsid w:val="009F56DE"/>
    <w:rsid w:val="009F57F8"/>
    <w:rsid w:val="009F60A6"/>
    <w:rsid w:val="009F6F6C"/>
    <w:rsid w:val="00A004E2"/>
    <w:rsid w:val="00A025FE"/>
    <w:rsid w:val="00A028B9"/>
    <w:rsid w:val="00A05686"/>
    <w:rsid w:val="00A060CD"/>
    <w:rsid w:val="00A065E1"/>
    <w:rsid w:val="00A068DB"/>
    <w:rsid w:val="00A109F7"/>
    <w:rsid w:val="00A122F2"/>
    <w:rsid w:val="00A123AD"/>
    <w:rsid w:val="00A12594"/>
    <w:rsid w:val="00A12DF7"/>
    <w:rsid w:val="00A151D5"/>
    <w:rsid w:val="00A15A8E"/>
    <w:rsid w:val="00A15DC2"/>
    <w:rsid w:val="00A15F12"/>
    <w:rsid w:val="00A16F12"/>
    <w:rsid w:val="00A17CAC"/>
    <w:rsid w:val="00A20508"/>
    <w:rsid w:val="00A20AC0"/>
    <w:rsid w:val="00A20E72"/>
    <w:rsid w:val="00A225BB"/>
    <w:rsid w:val="00A227DE"/>
    <w:rsid w:val="00A22832"/>
    <w:rsid w:val="00A23866"/>
    <w:rsid w:val="00A24013"/>
    <w:rsid w:val="00A246F1"/>
    <w:rsid w:val="00A25ADE"/>
    <w:rsid w:val="00A2608D"/>
    <w:rsid w:val="00A26969"/>
    <w:rsid w:val="00A270C4"/>
    <w:rsid w:val="00A271D6"/>
    <w:rsid w:val="00A3038A"/>
    <w:rsid w:val="00A306C2"/>
    <w:rsid w:val="00A30A08"/>
    <w:rsid w:val="00A353AC"/>
    <w:rsid w:val="00A35F84"/>
    <w:rsid w:val="00A37EAA"/>
    <w:rsid w:val="00A40D42"/>
    <w:rsid w:val="00A41277"/>
    <w:rsid w:val="00A41434"/>
    <w:rsid w:val="00A41D1B"/>
    <w:rsid w:val="00A4254A"/>
    <w:rsid w:val="00A42E2C"/>
    <w:rsid w:val="00A43A69"/>
    <w:rsid w:val="00A43C59"/>
    <w:rsid w:val="00A43E6F"/>
    <w:rsid w:val="00A44256"/>
    <w:rsid w:val="00A44F75"/>
    <w:rsid w:val="00A469A7"/>
    <w:rsid w:val="00A47AEA"/>
    <w:rsid w:val="00A47DBF"/>
    <w:rsid w:val="00A47E40"/>
    <w:rsid w:val="00A500AE"/>
    <w:rsid w:val="00A50D0B"/>
    <w:rsid w:val="00A563E1"/>
    <w:rsid w:val="00A56A92"/>
    <w:rsid w:val="00A60738"/>
    <w:rsid w:val="00A60A47"/>
    <w:rsid w:val="00A60C7B"/>
    <w:rsid w:val="00A60D98"/>
    <w:rsid w:val="00A60F82"/>
    <w:rsid w:val="00A610D3"/>
    <w:rsid w:val="00A6147C"/>
    <w:rsid w:val="00A6253A"/>
    <w:rsid w:val="00A62E78"/>
    <w:rsid w:val="00A64294"/>
    <w:rsid w:val="00A64484"/>
    <w:rsid w:val="00A64786"/>
    <w:rsid w:val="00A647C5"/>
    <w:rsid w:val="00A64AA5"/>
    <w:rsid w:val="00A65FAB"/>
    <w:rsid w:val="00A668B0"/>
    <w:rsid w:val="00A66C25"/>
    <w:rsid w:val="00A67147"/>
    <w:rsid w:val="00A672EE"/>
    <w:rsid w:val="00A67338"/>
    <w:rsid w:val="00A705AE"/>
    <w:rsid w:val="00A70713"/>
    <w:rsid w:val="00A70B8C"/>
    <w:rsid w:val="00A710B5"/>
    <w:rsid w:val="00A7140D"/>
    <w:rsid w:val="00A71523"/>
    <w:rsid w:val="00A7154B"/>
    <w:rsid w:val="00A71650"/>
    <w:rsid w:val="00A71A46"/>
    <w:rsid w:val="00A7510D"/>
    <w:rsid w:val="00A7535B"/>
    <w:rsid w:val="00A75870"/>
    <w:rsid w:val="00A76373"/>
    <w:rsid w:val="00A77156"/>
    <w:rsid w:val="00A771B8"/>
    <w:rsid w:val="00A77A74"/>
    <w:rsid w:val="00A813AE"/>
    <w:rsid w:val="00A81F65"/>
    <w:rsid w:val="00A8228C"/>
    <w:rsid w:val="00A82816"/>
    <w:rsid w:val="00A82EA2"/>
    <w:rsid w:val="00A8454E"/>
    <w:rsid w:val="00A84E6D"/>
    <w:rsid w:val="00A85851"/>
    <w:rsid w:val="00A865F4"/>
    <w:rsid w:val="00A872C0"/>
    <w:rsid w:val="00A873D9"/>
    <w:rsid w:val="00A877ED"/>
    <w:rsid w:val="00A903D3"/>
    <w:rsid w:val="00A9099C"/>
    <w:rsid w:val="00A91037"/>
    <w:rsid w:val="00A9149C"/>
    <w:rsid w:val="00A92D4A"/>
    <w:rsid w:val="00A93581"/>
    <w:rsid w:val="00A94FB1"/>
    <w:rsid w:val="00A963E2"/>
    <w:rsid w:val="00A97A10"/>
    <w:rsid w:val="00A97A2C"/>
    <w:rsid w:val="00A97DDB"/>
    <w:rsid w:val="00AA01A2"/>
    <w:rsid w:val="00AA1C8B"/>
    <w:rsid w:val="00AA1D86"/>
    <w:rsid w:val="00AA24C2"/>
    <w:rsid w:val="00AA4641"/>
    <w:rsid w:val="00AA4B38"/>
    <w:rsid w:val="00AA4E76"/>
    <w:rsid w:val="00AA60A9"/>
    <w:rsid w:val="00AA7C84"/>
    <w:rsid w:val="00AB02EB"/>
    <w:rsid w:val="00AB04C8"/>
    <w:rsid w:val="00AB0AD3"/>
    <w:rsid w:val="00AB0BAA"/>
    <w:rsid w:val="00AB15F5"/>
    <w:rsid w:val="00AB1F9D"/>
    <w:rsid w:val="00AB2093"/>
    <w:rsid w:val="00AB217E"/>
    <w:rsid w:val="00AB2321"/>
    <w:rsid w:val="00AB30DC"/>
    <w:rsid w:val="00AB386F"/>
    <w:rsid w:val="00AB3CD5"/>
    <w:rsid w:val="00AB3FC9"/>
    <w:rsid w:val="00AB4074"/>
    <w:rsid w:val="00AB4232"/>
    <w:rsid w:val="00AB449F"/>
    <w:rsid w:val="00AB4C9B"/>
    <w:rsid w:val="00AB4E71"/>
    <w:rsid w:val="00AB63DC"/>
    <w:rsid w:val="00AB7E23"/>
    <w:rsid w:val="00AC0C3D"/>
    <w:rsid w:val="00AC122D"/>
    <w:rsid w:val="00AC1A5C"/>
    <w:rsid w:val="00AC1CFA"/>
    <w:rsid w:val="00AC2809"/>
    <w:rsid w:val="00AC3EDF"/>
    <w:rsid w:val="00AC5374"/>
    <w:rsid w:val="00AC6339"/>
    <w:rsid w:val="00AC7492"/>
    <w:rsid w:val="00AD0227"/>
    <w:rsid w:val="00AD0664"/>
    <w:rsid w:val="00AD15AF"/>
    <w:rsid w:val="00AD16D0"/>
    <w:rsid w:val="00AD1856"/>
    <w:rsid w:val="00AD1E5F"/>
    <w:rsid w:val="00AD2844"/>
    <w:rsid w:val="00AD2BB4"/>
    <w:rsid w:val="00AD2CC2"/>
    <w:rsid w:val="00AD4717"/>
    <w:rsid w:val="00AD4F70"/>
    <w:rsid w:val="00AD62EB"/>
    <w:rsid w:val="00AD68CD"/>
    <w:rsid w:val="00AD7344"/>
    <w:rsid w:val="00AD7CCF"/>
    <w:rsid w:val="00AD7E4B"/>
    <w:rsid w:val="00AE081C"/>
    <w:rsid w:val="00AE2167"/>
    <w:rsid w:val="00AE22B6"/>
    <w:rsid w:val="00AE2A70"/>
    <w:rsid w:val="00AE6A71"/>
    <w:rsid w:val="00AE79A7"/>
    <w:rsid w:val="00AF202D"/>
    <w:rsid w:val="00AF2B1A"/>
    <w:rsid w:val="00AF344A"/>
    <w:rsid w:val="00AF387D"/>
    <w:rsid w:val="00AF49CF"/>
    <w:rsid w:val="00AF5351"/>
    <w:rsid w:val="00AF6939"/>
    <w:rsid w:val="00AF6D44"/>
    <w:rsid w:val="00AF77C2"/>
    <w:rsid w:val="00B00652"/>
    <w:rsid w:val="00B00D4C"/>
    <w:rsid w:val="00B01AAC"/>
    <w:rsid w:val="00B03842"/>
    <w:rsid w:val="00B03ADD"/>
    <w:rsid w:val="00B05A3C"/>
    <w:rsid w:val="00B07353"/>
    <w:rsid w:val="00B10101"/>
    <w:rsid w:val="00B10DD8"/>
    <w:rsid w:val="00B11825"/>
    <w:rsid w:val="00B12106"/>
    <w:rsid w:val="00B12247"/>
    <w:rsid w:val="00B1284F"/>
    <w:rsid w:val="00B143C0"/>
    <w:rsid w:val="00B143DD"/>
    <w:rsid w:val="00B151E2"/>
    <w:rsid w:val="00B15B11"/>
    <w:rsid w:val="00B16DA4"/>
    <w:rsid w:val="00B17E7C"/>
    <w:rsid w:val="00B202E5"/>
    <w:rsid w:val="00B20C34"/>
    <w:rsid w:val="00B20D9F"/>
    <w:rsid w:val="00B20F25"/>
    <w:rsid w:val="00B221FF"/>
    <w:rsid w:val="00B2222F"/>
    <w:rsid w:val="00B225B3"/>
    <w:rsid w:val="00B229E8"/>
    <w:rsid w:val="00B26E54"/>
    <w:rsid w:val="00B27CE7"/>
    <w:rsid w:val="00B318D1"/>
    <w:rsid w:val="00B31E97"/>
    <w:rsid w:val="00B32B2D"/>
    <w:rsid w:val="00B33AB0"/>
    <w:rsid w:val="00B33B13"/>
    <w:rsid w:val="00B34C1F"/>
    <w:rsid w:val="00B378E0"/>
    <w:rsid w:val="00B42461"/>
    <w:rsid w:val="00B42539"/>
    <w:rsid w:val="00B42CCC"/>
    <w:rsid w:val="00B45A3A"/>
    <w:rsid w:val="00B45ECC"/>
    <w:rsid w:val="00B47513"/>
    <w:rsid w:val="00B476AB"/>
    <w:rsid w:val="00B47D36"/>
    <w:rsid w:val="00B5041D"/>
    <w:rsid w:val="00B50D91"/>
    <w:rsid w:val="00B52264"/>
    <w:rsid w:val="00B5431A"/>
    <w:rsid w:val="00B54FA8"/>
    <w:rsid w:val="00B554A6"/>
    <w:rsid w:val="00B5572F"/>
    <w:rsid w:val="00B55D85"/>
    <w:rsid w:val="00B56718"/>
    <w:rsid w:val="00B56C05"/>
    <w:rsid w:val="00B56D6B"/>
    <w:rsid w:val="00B61098"/>
    <w:rsid w:val="00B61353"/>
    <w:rsid w:val="00B62E9C"/>
    <w:rsid w:val="00B644FF"/>
    <w:rsid w:val="00B65197"/>
    <w:rsid w:val="00B65EFB"/>
    <w:rsid w:val="00B660DD"/>
    <w:rsid w:val="00B66328"/>
    <w:rsid w:val="00B668A4"/>
    <w:rsid w:val="00B66DC5"/>
    <w:rsid w:val="00B66E69"/>
    <w:rsid w:val="00B7062E"/>
    <w:rsid w:val="00B711C7"/>
    <w:rsid w:val="00B71A4F"/>
    <w:rsid w:val="00B71F6A"/>
    <w:rsid w:val="00B72FF2"/>
    <w:rsid w:val="00B73449"/>
    <w:rsid w:val="00B73D9F"/>
    <w:rsid w:val="00B77221"/>
    <w:rsid w:val="00B81685"/>
    <w:rsid w:val="00B8193F"/>
    <w:rsid w:val="00B81D05"/>
    <w:rsid w:val="00B8386C"/>
    <w:rsid w:val="00B83BD1"/>
    <w:rsid w:val="00B85E61"/>
    <w:rsid w:val="00B85F7F"/>
    <w:rsid w:val="00B87F68"/>
    <w:rsid w:val="00B919F9"/>
    <w:rsid w:val="00B926EA"/>
    <w:rsid w:val="00B93C60"/>
    <w:rsid w:val="00B9411E"/>
    <w:rsid w:val="00B94464"/>
    <w:rsid w:val="00B94AB7"/>
    <w:rsid w:val="00B95A06"/>
    <w:rsid w:val="00B963E4"/>
    <w:rsid w:val="00B96588"/>
    <w:rsid w:val="00B97419"/>
    <w:rsid w:val="00BA010B"/>
    <w:rsid w:val="00BA0DA8"/>
    <w:rsid w:val="00BA0E38"/>
    <w:rsid w:val="00BA1D1B"/>
    <w:rsid w:val="00BA2005"/>
    <w:rsid w:val="00BA31C5"/>
    <w:rsid w:val="00BA33A2"/>
    <w:rsid w:val="00BA3BB1"/>
    <w:rsid w:val="00BA3DF6"/>
    <w:rsid w:val="00BA4EE0"/>
    <w:rsid w:val="00BA563D"/>
    <w:rsid w:val="00BA65FA"/>
    <w:rsid w:val="00BA6A3E"/>
    <w:rsid w:val="00BB0ED6"/>
    <w:rsid w:val="00BB358B"/>
    <w:rsid w:val="00BB4693"/>
    <w:rsid w:val="00BB497B"/>
    <w:rsid w:val="00BB4BC2"/>
    <w:rsid w:val="00BB6CC4"/>
    <w:rsid w:val="00BB6E96"/>
    <w:rsid w:val="00BB7525"/>
    <w:rsid w:val="00BB7715"/>
    <w:rsid w:val="00BC13ED"/>
    <w:rsid w:val="00BC3A94"/>
    <w:rsid w:val="00BC4754"/>
    <w:rsid w:val="00BC5964"/>
    <w:rsid w:val="00BC730F"/>
    <w:rsid w:val="00BD2AAC"/>
    <w:rsid w:val="00BD342D"/>
    <w:rsid w:val="00BD37CC"/>
    <w:rsid w:val="00BD39C4"/>
    <w:rsid w:val="00BD39DC"/>
    <w:rsid w:val="00BD4122"/>
    <w:rsid w:val="00BD496C"/>
    <w:rsid w:val="00BD6D54"/>
    <w:rsid w:val="00BD6F95"/>
    <w:rsid w:val="00BD70D5"/>
    <w:rsid w:val="00BE0386"/>
    <w:rsid w:val="00BE1875"/>
    <w:rsid w:val="00BE2B87"/>
    <w:rsid w:val="00BE5973"/>
    <w:rsid w:val="00BE7542"/>
    <w:rsid w:val="00BE79FF"/>
    <w:rsid w:val="00BF0004"/>
    <w:rsid w:val="00BF17E4"/>
    <w:rsid w:val="00BF2ED7"/>
    <w:rsid w:val="00BF4253"/>
    <w:rsid w:val="00BF455B"/>
    <w:rsid w:val="00BF506B"/>
    <w:rsid w:val="00BF5CEF"/>
    <w:rsid w:val="00BF749B"/>
    <w:rsid w:val="00C0030F"/>
    <w:rsid w:val="00C00D65"/>
    <w:rsid w:val="00C01051"/>
    <w:rsid w:val="00C02588"/>
    <w:rsid w:val="00C06981"/>
    <w:rsid w:val="00C10485"/>
    <w:rsid w:val="00C111A2"/>
    <w:rsid w:val="00C12BF5"/>
    <w:rsid w:val="00C135CB"/>
    <w:rsid w:val="00C146CF"/>
    <w:rsid w:val="00C155AC"/>
    <w:rsid w:val="00C15E27"/>
    <w:rsid w:val="00C15FD8"/>
    <w:rsid w:val="00C16168"/>
    <w:rsid w:val="00C163D9"/>
    <w:rsid w:val="00C20578"/>
    <w:rsid w:val="00C20C19"/>
    <w:rsid w:val="00C22F3A"/>
    <w:rsid w:val="00C23111"/>
    <w:rsid w:val="00C24C75"/>
    <w:rsid w:val="00C25229"/>
    <w:rsid w:val="00C26BA2"/>
    <w:rsid w:val="00C26DFB"/>
    <w:rsid w:val="00C26E72"/>
    <w:rsid w:val="00C27B83"/>
    <w:rsid w:val="00C31374"/>
    <w:rsid w:val="00C325CD"/>
    <w:rsid w:val="00C329E8"/>
    <w:rsid w:val="00C32C9D"/>
    <w:rsid w:val="00C32E04"/>
    <w:rsid w:val="00C32E08"/>
    <w:rsid w:val="00C34B25"/>
    <w:rsid w:val="00C35483"/>
    <w:rsid w:val="00C35A51"/>
    <w:rsid w:val="00C35E60"/>
    <w:rsid w:val="00C36BA5"/>
    <w:rsid w:val="00C375A6"/>
    <w:rsid w:val="00C376AE"/>
    <w:rsid w:val="00C401B9"/>
    <w:rsid w:val="00C4294A"/>
    <w:rsid w:val="00C44C5D"/>
    <w:rsid w:val="00C45126"/>
    <w:rsid w:val="00C45768"/>
    <w:rsid w:val="00C45C7F"/>
    <w:rsid w:val="00C461D1"/>
    <w:rsid w:val="00C463F9"/>
    <w:rsid w:val="00C46968"/>
    <w:rsid w:val="00C46F26"/>
    <w:rsid w:val="00C47385"/>
    <w:rsid w:val="00C474E9"/>
    <w:rsid w:val="00C478AD"/>
    <w:rsid w:val="00C52126"/>
    <w:rsid w:val="00C533E2"/>
    <w:rsid w:val="00C5363E"/>
    <w:rsid w:val="00C54F16"/>
    <w:rsid w:val="00C54F98"/>
    <w:rsid w:val="00C5506F"/>
    <w:rsid w:val="00C643C2"/>
    <w:rsid w:val="00C649D7"/>
    <w:rsid w:val="00C64CB4"/>
    <w:rsid w:val="00C65C71"/>
    <w:rsid w:val="00C6785F"/>
    <w:rsid w:val="00C67AB6"/>
    <w:rsid w:val="00C708EA"/>
    <w:rsid w:val="00C70C39"/>
    <w:rsid w:val="00C71EA0"/>
    <w:rsid w:val="00C723BD"/>
    <w:rsid w:val="00C73A92"/>
    <w:rsid w:val="00C73F01"/>
    <w:rsid w:val="00C74340"/>
    <w:rsid w:val="00C753E9"/>
    <w:rsid w:val="00C75701"/>
    <w:rsid w:val="00C76F4A"/>
    <w:rsid w:val="00C77274"/>
    <w:rsid w:val="00C804C4"/>
    <w:rsid w:val="00C81073"/>
    <w:rsid w:val="00C843EC"/>
    <w:rsid w:val="00C872EF"/>
    <w:rsid w:val="00C87404"/>
    <w:rsid w:val="00C87A16"/>
    <w:rsid w:val="00C915F2"/>
    <w:rsid w:val="00C91603"/>
    <w:rsid w:val="00C91BC1"/>
    <w:rsid w:val="00C92CB0"/>
    <w:rsid w:val="00C92E2B"/>
    <w:rsid w:val="00C953E9"/>
    <w:rsid w:val="00C95DB6"/>
    <w:rsid w:val="00C95FEA"/>
    <w:rsid w:val="00C97835"/>
    <w:rsid w:val="00C97F49"/>
    <w:rsid w:val="00CA12F1"/>
    <w:rsid w:val="00CA1800"/>
    <w:rsid w:val="00CA19F0"/>
    <w:rsid w:val="00CA308D"/>
    <w:rsid w:val="00CA3429"/>
    <w:rsid w:val="00CA3A8D"/>
    <w:rsid w:val="00CA55BC"/>
    <w:rsid w:val="00CB02DB"/>
    <w:rsid w:val="00CB2C17"/>
    <w:rsid w:val="00CB2F78"/>
    <w:rsid w:val="00CB314E"/>
    <w:rsid w:val="00CB36BD"/>
    <w:rsid w:val="00CB3A72"/>
    <w:rsid w:val="00CB3B0E"/>
    <w:rsid w:val="00CB3CD2"/>
    <w:rsid w:val="00CB405A"/>
    <w:rsid w:val="00CB6675"/>
    <w:rsid w:val="00CB7287"/>
    <w:rsid w:val="00CC0981"/>
    <w:rsid w:val="00CC20E7"/>
    <w:rsid w:val="00CC2B3E"/>
    <w:rsid w:val="00CC3B4A"/>
    <w:rsid w:val="00CC4AA5"/>
    <w:rsid w:val="00CC6605"/>
    <w:rsid w:val="00CC7540"/>
    <w:rsid w:val="00CC75B6"/>
    <w:rsid w:val="00CC7C31"/>
    <w:rsid w:val="00CD020B"/>
    <w:rsid w:val="00CD037C"/>
    <w:rsid w:val="00CD039A"/>
    <w:rsid w:val="00CD0E3E"/>
    <w:rsid w:val="00CD10E3"/>
    <w:rsid w:val="00CD13A9"/>
    <w:rsid w:val="00CD1D24"/>
    <w:rsid w:val="00CD2A9D"/>
    <w:rsid w:val="00CD312A"/>
    <w:rsid w:val="00CD3695"/>
    <w:rsid w:val="00CD3D55"/>
    <w:rsid w:val="00CD4EFF"/>
    <w:rsid w:val="00CD5A1D"/>
    <w:rsid w:val="00CE0C5D"/>
    <w:rsid w:val="00CE0DA3"/>
    <w:rsid w:val="00CE287B"/>
    <w:rsid w:val="00CE3323"/>
    <w:rsid w:val="00CE393D"/>
    <w:rsid w:val="00CE3A59"/>
    <w:rsid w:val="00CE416F"/>
    <w:rsid w:val="00CE4CA0"/>
    <w:rsid w:val="00CE68E9"/>
    <w:rsid w:val="00CE77A0"/>
    <w:rsid w:val="00CF10AD"/>
    <w:rsid w:val="00CF2C57"/>
    <w:rsid w:val="00CF3476"/>
    <w:rsid w:val="00CF4EF7"/>
    <w:rsid w:val="00CF5EC6"/>
    <w:rsid w:val="00CF624A"/>
    <w:rsid w:val="00CF6E4F"/>
    <w:rsid w:val="00CF6F13"/>
    <w:rsid w:val="00CF7AE3"/>
    <w:rsid w:val="00CF7FB2"/>
    <w:rsid w:val="00D01427"/>
    <w:rsid w:val="00D016D1"/>
    <w:rsid w:val="00D05065"/>
    <w:rsid w:val="00D05C5D"/>
    <w:rsid w:val="00D0657D"/>
    <w:rsid w:val="00D1030C"/>
    <w:rsid w:val="00D12768"/>
    <w:rsid w:val="00D1304A"/>
    <w:rsid w:val="00D15096"/>
    <w:rsid w:val="00D151F1"/>
    <w:rsid w:val="00D15615"/>
    <w:rsid w:val="00D15809"/>
    <w:rsid w:val="00D15940"/>
    <w:rsid w:val="00D16B48"/>
    <w:rsid w:val="00D17D3E"/>
    <w:rsid w:val="00D17E57"/>
    <w:rsid w:val="00D2023D"/>
    <w:rsid w:val="00D21763"/>
    <w:rsid w:val="00D22D29"/>
    <w:rsid w:val="00D23CB4"/>
    <w:rsid w:val="00D2472A"/>
    <w:rsid w:val="00D251B0"/>
    <w:rsid w:val="00D2539B"/>
    <w:rsid w:val="00D3270A"/>
    <w:rsid w:val="00D32F30"/>
    <w:rsid w:val="00D348D5"/>
    <w:rsid w:val="00D36309"/>
    <w:rsid w:val="00D36AFB"/>
    <w:rsid w:val="00D36DF6"/>
    <w:rsid w:val="00D376A2"/>
    <w:rsid w:val="00D37825"/>
    <w:rsid w:val="00D404AC"/>
    <w:rsid w:val="00D41848"/>
    <w:rsid w:val="00D422CC"/>
    <w:rsid w:val="00D42B3F"/>
    <w:rsid w:val="00D42C00"/>
    <w:rsid w:val="00D44E6D"/>
    <w:rsid w:val="00D45904"/>
    <w:rsid w:val="00D45C05"/>
    <w:rsid w:val="00D470FE"/>
    <w:rsid w:val="00D47B8C"/>
    <w:rsid w:val="00D504E1"/>
    <w:rsid w:val="00D5381A"/>
    <w:rsid w:val="00D53E8E"/>
    <w:rsid w:val="00D54351"/>
    <w:rsid w:val="00D54D2C"/>
    <w:rsid w:val="00D5542C"/>
    <w:rsid w:val="00D57740"/>
    <w:rsid w:val="00D577A7"/>
    <w:rsid w:val="00D5782E"/>
    <w:rsid w:val="00D57A62"/>
    <w:rsid w:val="00D57D17"/>
    <w:rsid w:val="00D57DA2"/>
    <w:rsid w:val="00D600E5"/>
    <w:rsid w:val="00D6102C"/>
    <w:rsid w:val="00D621A3"/>
    <w:rsid w:val="00D6397B"/>
    <w:rsid w:val="00D6408F"/>
    <w:rsid w:val="00D6597A"/>
    <w:rsid w:val="00D66262"/>
    <w:rsid w:val="00D66FEF"/>
    <w:rsid w:val="00D700C4"/>
    <w:rsid w:val="00D70B54"/>
    <w:rsid w:val="00D70F68"/>
    <w:rsid w:val="00D71A73"/>
    <w:rsid w:val="00D71CA8"/>
    <w:rsid w:val="00D7507D"/>
    <w:rsid w:val="00D75674"/>
    <w:rsid w:val="00D75C09"/>
    <w:rsid w:val="00D760E5"/>
    <w:rsid w:val="00D76998"/>
    <w:rsid w:val="00D76CC9"/>
    <w:rsid w:val="00D802E1"/>
    <w:rsid w:val="00D80629"/>
    <w:rsid w:val="00D80CC5"/>
    <w:rsid w:val="00D82EA8"/>
    <w:rsid w:val="00D834DD"/>
    <w:rsid w:val="00D83AD3"/>
    <w:rsid w:val="00D84209"/>
    <w:rsid w:val="00D8423E"/>
    <w:rsid w:val="00D850E1"/>
    <w:rsid w:val="00D9028D"/>
    <w:rsid w:val="00D90F04"/>
    <w:rsid w:val="00D91A81"/>
    <w:rsid w:val="00D94A64"/>
    <w:rsid w:val="00D94E77"/>
    <w:rsid w:val="00D950F3"/>
    <w:rsid w:val="00D95814"/>
    <w:rsid w:val="00D97598"/>
    <w:rsid w:val="00D97CDC"/>
    <w:rsid w:val="00D97F01"/>
    <w:rsid w:val="00DA00D7"/>
    <w:rsid w:val="00DA03E2"/>
    <w:rsid w:val="00DA19C3"/>
    <w:rsid w:val="00DA1A5A"/>
    <w:rsid w:val="00DA1C80"/>
    <w:rsid w:val="00DA34ED"/>
    <w:rsid w:val="00DA38EE"/>
    <w:rsid w:val="00DA4E34"/>
    <w:rsid w:val="00DA667D"/>
    <w:rsid w:val="00DA6A1C"/>
    <w:rsid w:val="00DB0B6C"/>
    <w:rsid w:val="00DB1948"/>
    <w:rsid w:val="00DB2AEA"/>
    <w:rsid w:val="00DB3A5E"/>
    <w:rsid w:val="00DB6EF7"/>
    <w:rsid w:val="00DB7594"/>
    <w:rsid w:val="00DC023F"/>
    <w:rsid w:val="00DC126F"/>
    <w:rsid w:val="00DC1825"/>
    <w:rsid w:val="00DC2F5C"/>
    <w:rsid w:val="00DC380C"/>
    <w:rsid w:val="00DC484C"/>
    <w:rsid w:val="00DC4AD4"/>
    <w:rsid w:val="00DC4CBB"/>
    <w:rsid w:val="00DC4D5D"/>
    <w:rsid w:val="00DC53FE"/>
    <w:rsid w:val="00DC5585"/>
    <w:rsid w:val="00DC6294"/>
    <w:rsid w:val="00DC6C89"/>
    <w:rsid w:val="00DC7D5D"/>
    <w:rsid w:val="00DD026C"/>
    <w:rsid w:val="00DD033D"/>
    <w:rsid w:val="00DD61A6"/>
    <w:rsid w:val="00DD62A5"/>
    <w:rsid w:val="00DD7ED8"/>
    <w:rsid w:val="00DE1109"/>
    <w:rsid w:val="00DE1B5A"/>
    <w:rsid w:val="00DE1EC1"/>
    <w:rsid w:val="00DE3058"/>
    <w:rsid w:val="00DE3636"/>
    <w:rsid w:val="00DE3E40"/>
    <w:rsid w:val="00DE54A9"/>
    <w:rsid w:val="00DE6B0A"/>
    <w:rsid w:val="00DE7D1F"/>
    <w:rsid w:val="00DF178B"/>
    <w:rsid w:val="00DF4907"/>
    <w:rsid w:val="00DF50F5"/>
    <w:rsid w:val="00DF5636"/>
    <w:rsid w:val="00DF72BD"/>
    <w:rsid w:val="00DF7AEB"/>
    <w:rsid w:val="00E03106"/>
    <w:rsid w:val="00E032D0"/>
    <w:rsid w:val="00E049FD"/>
    <w:rsid w:val="00E05047"/>
    <w:rsid w:val="00E050DA"/>
    <w:rsid w:val="00E05309"/>
    <w:rsid w:val="00E05F87"/>
    <w:rsid w:val="00E06149"/>
    <w:rsid w:val="00E06967"/>
    <w:rsid w:val="00E0749D"/>
    <w:rsid w:val="00E10AE0"/>
    <w:rsid w:val="00E1112D"/>
    <w:rsid w:val="00E11368"/>
    <w:rsid w:val="00E11D6A"/>
    <w:rsid w:val="00E11ED8"/>
    <w:rsid w:val="00E1234A"/>
    <w:rsid w:val="00E12412"/>
    <w:rsid w:val="00E128F6"/>
    <w:rsid w:val="00E12B88"/>
    <w:rsid w:val="00E14025"/>
    <w:rsid w:val="00E14A68"/>
    <w:rsid w:val="00E15752"/>
    <w:rsid w:val="00E1598F"/>
    <w:rsid w:val="00E16059"/>
    <w:rsid w:val="00E16101"/>
    <w:rsid w:val="00E17287"/>
    <w:rsid w:val="00E20CCC"/>
    <w:rsid w:val="00E214B8"/>
    <w:rsid w:val="00E21AE6"/>
    <w:rsid w:val="00E21C89"/>
    <w:rsid w:val="00E2253D"/>
    <w:rsid w:val="00E22CD5"/>
    <w:rsid w:val="00E24617"/>
    <w:rsid w:val="00E27A25"/>
    <w:rsid w:val="00E31FC0"/>
    <w:rsid w:val="00E326D2"/>
    <w:rsid w:val="00E32CBF"/>
    <w:rsid w:val="00E32D6B"/>
    <w:rsid w:val="00E33552"/>
    <w:rsid w:val="00E33581"/>
    <w:rsid w:val="00E33712"/>
    <w:rsid w:val="00E33830"/>
    <w:rsid w:val="00E338B4"/>
    <w:rsid w:val="00E340E5"/>
    <w:rsid w:val="00E34137"/>
    <w:rsid w:val="00E34E6F"/>
    <w:rsid w:val="00E362B7"/>
    <w:rsid w:val="00E36932"/>
    <w:rsid w:val="00E36D10"/>
    <w:rsid w:val="00E402F3"/>
    <w:rsid w:val="00E43239"/>
    <w:rsid w:val="00E44B47"/>
    <w:rsid w:val="00E45F22"/>
    <w:rsid w:val="00E4616B"/>
    <w:rsid w:val="00E46497"/>
    <w:rsid w:val="00E50938"/>
    <w:rsid w:val="00E50B7A"/>
    <w:rsid w:val="00E5274E"/>
    <w:rsid w:val="00E533E2"/>
    <w:rsid w:val="00E53611"/>
    <w:rsid w:val="00E539BF"/>
    <w:rsid w:val="00E53A43"/>
    <w:rsid w:val="00E543B0"/>
    <w:rsid w:val="00E5582E"/>
    <w:rsid w:val="00E56202"/>
    <w:rsid w:val="00E56405"/>
    <w:rsid w:val="00E569DA"/>
    <w:rsid w:val="00E573C7"/>
    <w:rsid w:val="00E6379B"/>
    <w:rsid w:val="00E63C83"/>
    <w:rsid w:val="00E6408E"/>
    <w:rsid w:val="00E64940"/>
    <w:rsid w:val="00E64EF8"/>
    <w:rsid w:val="00E65E17"/>
    <w:rsid w:val="00E660C1"/>
    <w:rsid w:val="00E706AF"/>
    <w:rsid w:val="00E707A9"/>
    <w:rsid w:val="00E71AC0"/>
    <w:rsid w:val="00E73574"/>
    <w:rsid w:val="00E73E0B"/>
    <w:rsid w:val="00E749B2"/>
    <w:rsid w:val="00E75086"/>
    <w:rsid w:val="00E7788A"/>
    <w:rsid w:val="00E8210C"/>
    <w:rsid w:val="00E82A25"/>
    <w:rsid w:val="00E82CE6"/>
    <w:rsid w:val="00E83788"/>
    <w:rsid w:val="00E84CF5"/>
    <w:rsid w:val="00E868E1"/>
    <w:rsid w:val="00E901CB"/>
    <w:rsid w:val="00E9090B"/>
    <w:rsid w:val="00E91923"/>
    <w:rsid w:val="00E91DDA"/>
    <w:rsid w:val="00E92B3F"/>
    <w:rsid w:val="00E932D1"/>
    <w:rsid w:val="00E937E5"/>
    <w:rsid w:val="00E94446"/>
    <w:rsid w:val="00E95ABA"/>
    <w:rsid w:val="00E9644A"/>
    <w:rsid w:val="00E966C6"/>
    <w:rsid w:val="00E96DF4"/>
    <w:rsid w:val="00E97817"/>
    <w:rsid w:val="00E97AE9"/>
    <w:rsid w:val="00EA01C8"/>
    <w:rsid w:val="00EA06EF"/>
    <w:rsid w:val="00EA184D"/>
    <w:rsid w:val="00EA3DA3"/>
    <w:rsid w:val="00EA477A"/>
    <w:rsid w:val="00EA4BA3"/>
    <w:rsid w:val="00EA4D34"/>
    <w:rsid w:val="00EA4EFE"/>
    <w:rsid w:val="00EA558C"/>
    <w:rsid w:val="00EA6BE1"/>
    <w:rsid w:val="00EA6EC8"/>
    <w:rsid w:val="00EA7B45"/>
    <w:rsid w:val="00EB2278"/>
    <w:rsid w:val="00EB45C8"/>
    <w:rsid w:val="00EB512C"/>
    <w:rsid w:val="00EB6696"/>
    <w:rsid w:val="00EB7E12"/>
    <w:rsid w:val="00EC2D39"/>
    <w:rsid w:val="00EC2EAA"/>
    <w:rsid w:val="00EC5AB6"/>
    <w:rsid w:val="00EC6109"/>
    <w:rsid w:val="00EC6AFD"/>
    <w:rsid w:val="00ED1592"/>
    <w:rsid w:val="00ED2A67"/>
    <w:rsid w:val="00ED2E22"/>
    <w:rsid w:val="00ED31E5"/>
    <w:rsid w:val="00ED3874"/>
    <w:rsid w:val="00ED3BAB"/>
    <w:rsid w:val="00ED439B"/>
    <w:rsid w:val="00ED451A"/>
    <w:rsid w:val="00ED5203"/>
    <w:rsid w:val="00ED5C2D"/>
    <w:rsid w:val="00ED7BD2"/>
    <w:rsid w:val="00EE069C"/>
    <w:rsid w:val="00EE19CF"/>
    <w:rsid w:val="00EE1DF9"/>
    <w:rsid w:val="00EE36AE"/>
    <w:rsid w:val="00EE3FA9"/>
    <w:rsid w:val="00EE45CF"/>
    <w:rsid w:val="00EE62A2"/>
    <w:rsid w:val="00EE6372"/>
    <w:rsid w:val="00EE6FD4"/>
    <w:rsid w:val="00EE7F49"/>
    <w:rsid w:val="00EF0390"/>
    <w:rsid w:val="00EF088B"/>
    <w:rsid w:val="00EF115C"/>
    <w:rsid w:val="00EF15DA"/>
    <w:rsid w:val="00EF2BEE"/>
    <w:rsid w:val="00EF2ED0"/>
    <w:rsid w:val="00EF36B4"/>
    <w:rsid w:val="00EF37E4"/>
    <w:rsid w:val="00EF3D75"/>
    <w:rsid w:val="00EF542A"/>
    <w:rsid w:val="00EF5DC7"/>
    <w:rsid w:val="00EF6318"/>
    <w:rsid w:val="00EF77BD"/>
    <w:rsid w:val="00EF7FDF"/>
    <w:rsid w:val="00F004AD"/>
    <w:rsid w:val="00F0110A"/>
    <w:rsid w:val="00F0143B"/>
    <w:rsid w:val="00F038EC"/>
    <w:rsid w:val="00F04052"/>
    <w:rsid w:val="00F05B6B"/>
    <w:rsid w:val="00F065DD"/>
    <w:rsid w:val="00F0661A"/>
    <w:rsid w:val="00F06726"/>
    <w:rsid w:val="00F06EE2"/>
    <w:rsid w:val="00F06F00"/>
    <w:rsid w:val="00F0731A"/>
    <w:rsid w:val="00F07598"/>
    <w:rsid w:val="00F07735"/>
    <w:rsid w:val="00F108E7"/>
    <w:rsid w:val="00F11A6D"/>
    <w:rsid w:val="00F11B8F"/>
    <w:rsid w:val="00F12084"/>
    <w:rsid w:val="00F1274D"/>
    <w:rsid w:val="00F130C2"/>
    <w:rsid w:val="00F15D52"/>
    <w:rsid w:val="00F164F0"/>
    <w:rsid w:val="00F16A37"/>
    <w:rsid w:val="00F16FCC"/>
    <w:rsid w:val="00F17353"/>
    <w:rsid w:val="00F241B7"/>
    <w:rsid w:val="00F25CC2"/>
    <w:rsid w:val="00F27091"/>
    <w:rsid w:val="00F279CB"/>
    <w:rsid w:val="00F31752"/>
    <w:rsid w:val="00F31875"/>
    <w:rsid w:val="00F318F2"/>
    <w:rsid w:val="00F34B8D"/>
    <w:rsid w:val="00F357E3"/>
    <w:rsid w:val="00F36AF7"/>
    <w:rsid w:val="00F4066B"/>
    <w:rsid w:val="00F4072B"/>
    <w:rsid w:val="00F418F7"/>
    <w:rsid w:val="00F442E8"/>
    <w:rsid w:val="00F4549D"/>
    <w:rsid w:val="00F45FA9"/>
    <w:rsid w:val="00F4685D"/>
    <w:rsid w:val="00F473A7"/>
    <w:rsid w:val="00F4785A"/>
    <w:rsid w:val="00F47AAF"/>
    <w:rsid w:val="00F47E18"/>
    <w:rsid w:val="00F5113F"/>
    <w:rsid w:val="00F512D5"/>
    <w:rsid w:val="00F517D7"/>
    <w:rsid w:val="00F533B2"/>
    <w:rsid w:val="00F5349A"/>
    <w:rsid w:val="00F5404B"/>
    <w:rsid w:val="00F5426A"/>
    <w:rsid w:val="00F55FCC"/>
    <w:rsid w:val="00F5773C"/>
    <w:rsid w:val="00F57860"/>
    <w:rsid w:val="00F57DFA"/>
    <w:rsid w:val="00F604BC"/>
    <w:rsid w:val="00F60C13"/>
    <w:rsid w:val="00F612F0"/>
    <w:rsid w:val="00F61CAA"/>
    <w:rsid w:val="00F62583"/>
    <w:rsid w:val="00F62840"/>
    <w:rsid w:val="00F63FB8"/>
    <w:rsid w:val="00F6460A"/>
    <w:rsid w:val="00F6474E"/>
    <w:rsid w:val="00F64B34"/>
    <w:rsid w:val="00F65709"/>
    <w:rsid w:val="00F65E50"/>
    <w:rsid w:val="00F6710D"/>
    <w:rsid w:val="00F6736B"/>
    <w:rsid w:val="00F70150"/>
    <w:rsid w:val="00F708DE"/>
    <w:rsid w:val="00F72576"/>
    <w:rsid w:val="00F72944"/>
    <w:rsid w:val="00F737D7"/>
    <w:rsid w:val="00F73B94"/>
    <w:rsid w:val="00F756F2"/>
    <w:rsid w:val="00F77E09"/>
    <w:rsid w:val="00F815D0"/>
    <w:rsid w:val="00F82B2E"/>
    <w:rsid w:val="00F831A1"/>
    <w:rsid w:val="00F83ED6"/>
    <w:rsid w:val="00F8439D"/>
    <w:rsid w:val="00F84427"/>
    <w:rsid w:val="00F84EA3"/>
    <w:rsid w:val="00F85E79"/>
    <w:rsid w:val="00F86B40"/>
    <w:rsid w:val="00F86FBA"/>
    <w:rsid w:val="00F878EF"/>
    <w:rsid w:val="00F87CF8"/>
    <w:rsid w:val="00F901C3"/>
    <w:rsid w:val="00F902AC"/>
    <w:rsid w:val="00F911D6"/>
    <w:rsid w:val="00F91E86"/>
    <w:rsid w:val="00F9311E"/>
    <w:rsid w:val="00F93987"/>
    <w:rsid w:val="00F94CB5"/>
    <w:rsid w:val="00FA0520"/>
    <w:rsid w:val="00FA0DC9"/>
    <w:rsid w:val="00FA14C3"/>
    <w:rsid w:val="00FA1D2F"/>
    <w:rsid w:val="00FA213D"/>
    <w:rsid w:val="00FA23DE"/>
    <w:rsid w:val="00FA3AF3"/>
    <w:rsid w:val="00FA5056"/>
    <w:rsid w:val="00FA5435"/>
    <w:rsid w:val="00FA712A"/>
    <w:rsid w:val="00FA7257"/>
    <w:rsid w:val="00FA7306"/>
    <w:rsid w:val="00FB0451"/>
    <w:rsid w:val="00FB168B"/>
    <w:rsid w:val="00FB26CB"/>
    <w:rsid w:val="00FB3838"/>
    <w:rsid w:val="00FB5690"/>
    <w:rsid w:val="00FB60B1"/>
    <w:rsid w:val="00FB6254"/>
    <w:rsid w:val="00FB67A4"/>
    <w:rsid w:val="00FB691D"/>
    <w:rsid w:val="00FB6CAE"/>
    <w:rsid w:val="00FB7009"/>
    <w:rsid w:val="00FB7181"/>
    <w:rsid w:val="00FB797F"/>
    <w:rsid w:val="00FC0433"/>
    <w:rsid w:val="00FC3AAE"/>
    <w:rsid w:val="00FC4694"/>
    <w:rsid w:val="00FC49A8"/>
    <w:rsid w:val="00FC4B7C"/>
    <w:rsid w:val="00FC68E1"/>
    <w:rsid w:val="00FC6D96"/>
    <w:rsid w:val="00FC7D19"/>
    <w:rsid w:val="00FD02D1"/>
    <w:rsid w:val="00FD042D"/>
    <w:rsid w:val="00FD055E"/>
    <w:rsid w:val="00FD0719"/>
    <w:rsid w:val="00FD0B0E"/>
    <w:rsid w:val="00FD0C43"/>
    <w:rsid w:val="00FD1652"/>
    <w:rsid w:val="00FD2036"/>
    <w:rsid w:val="00FD248E"/>
    <w:rsid w:val="00FD2746"/>
    <w:rsid w:val="00FD2A05"/>
    <w:rsid w:val="00FD2BBB"/>
    <w:rsid w:val="00FD3152"/>
    <w:rsid w:val="00FD3688"/>
    <w:rsid w:val="00FD397F"/>
    <w:rsid w:val="00FD42C5"/>
    <w:rsid w:val="00FD7F70"/>
    <w:rsid w:val="00FE0661"/>
    <w:rsid w:val="00FE095C"/>
    <w:rsid w:val="00FE09A5"/>
    <w:rsid w:val="00FE145A"/>
    <w:rsid w:val="00FE34E9"/>
    <w:rsid w:val="00FE3AC9"/>
    <w:rsid w:val="00FE3C52"/>
    <w:rsid w:val="00FE40BF"/>
    <w:rsid w:val="00FE4500"/>
    <w:rsid w:val="00FE454B"/>
    <w:rsid w:val="00FE554A"/>
    <w:rsid w:val="00FE5968"/>
    <w:rsid w:val="00FE6896"/>
    <w:rsid w:val="00FE7249"/>
    <w:rsid w:val="00FF3F5D"/>
    <w:rsid w:val="00FF4968"/>
    <w:rsid w:val="00FF4EBA"/>
    <w:rsid w:val="00FF559A"/>
    <w:rsid w:val="00FF586B"/>
    <w:rsid w:val="00FF634E"/>
    <w:rsid w:val="00FF6FE6"/>
    <w:rsid w:val="00FF7515"/>
    <w:rsid w:val="79DBD942"/>
    <w:rsid w:val="7D06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A5A82F"/>
  <w15:chartTrackingRefBased/>
  <w15:docId w15:val="{18E3386E-1AA7-42B1-AA31-EFF8416A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CC1"/>
    <w:rPr>
      <w:sz w:val="24"/>
      <w:szCs w:val="24"/>
    </w:rPr>
  </w:style>
  <w:style w:type="paragraph" w:styleId="Heading1">
    <w:name w:val="heading 1"/>
    <w:basedOn w:val="Normal"/>
    <w:next w:val="Normal"/>
    <w:link w:val="Heading1Char"/>
    <w:uiPriority w:val="9"/>
    <w:qFormat/>
    <w:rsid w:val="00877CC1"/>
    <w:pPr>
      <w:keepNext/>
      <w:numPr>
        <w:numId w:val="10"/>
      </w:numPr>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
    <w:qFormat/>
    <w:rsid w:val="00877CC1"/>
    <w:pPr>
      <w:keepNext/>
      <w:numPr>
        <w:ilvl w:val="1"/>
        <w:numId w:val="10"/>
      </w:numPr>
      <w:spacing w:before="240" w:after="60"/>
      <w:outlineLvl w:val="1"/>
    </w:pPr>
    <w:rPr>
      <w:rFonts w:ascii="Cambria" w:hAnsi="Cambria" w:cs="Arial"/>
      <w:b/>
      <w:bCs/>
      <w:i/>
      <w:iCs/>
      <w:sz w:val="28"/>
      <w:szCs w:val="28"/>
    </w:rPr>
  </w:style>
  <w:style w:type="paragraph" w:styleId="Heading3">
    <w:name w:val="heading 3"/>
    <w:basedOn w:val="Normal"/>
    <w:next w:val="Normal"/>
    <w:link w:val="Heading3Char"/>
    <w:uiPriority w:val="9"/>
    <w:qFormat/>
    <w:rsid w:val="00877CC1"/>
    <w:pPr>
      <w:keepNext/>
      <w:numPr>
        <w:ilvl w:val="2"/>
        <w:numId w:val="10"/>
      </w:numPr>
      <w:spacing w:before="240" w:after="60"/>
      <w:outlineLvl w:val="2"/>
    </w:pPr>
    <w:rPr>
      <w:rFonts w:ascii="Cambria" w:hAnsi="Cambria" w:cs="Arial"/>
      <w:b/>
      <w:bCs/>
      <w:sz w:val="26"/>
      <w:szCs w:val="26"/>
    </w:rPr>
  </w:style>
  <w:style w:type="paragraph" w:styleId="Heading4">
    <w:name w:val="heading 4"/>
    <w:basedOn w:val="Normal"/>
    <w:next w:val="Normal"/>
    <w:link w:val="Heading4Char"/>
    <w:uiPriority w:val="9"/>
    <w:qFormat/>
    <w:rsid w:val="00877CC1"/>
    <w:pPr>
      <w:keepNext/>
      <w:numPr>
        <w:ilvl w:val="3"/>
        <w:numId w:val="10"/>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877CC1"/>
    <w:pPr>
      <w:numPr>
        <w:ilvl w:val="4"/>
        <w:numId w:val="10"/>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877CC1"/>
    <w:pPr>
      <w:numPr>
        <w:ilvl w:val="5"/>
        <w:numId w:val="10"/>
      </w:numPr>
      <w:spacing w:before="240" w:after="60"/>
      <w:outlineLvl w:val="5"/>
    </w:pPr>
    <w:rPr>
      <w:rFonts w:ascii="Calibri" w:hAnsi="Calibri"/>
      <w:b/>
      <w:bCs/>
      <w:sz w:val="22"/>
      <w:szCs w:val="22"/>
    </w:rPr>
  </w:style>
  <w:style w:type="paragraph" w:styleId="Heading7">
    <w:name w:val="heading 7"/>
    <w:basedOn w:val="Normal"/>
    <w:next w:val="Normal"/>
    <w:link w:val="Heading7Char"/>
    <w:rsid w:val="00905F9D"/>
    <w:pPr>
      <w:numPr>
        <w:ilvl w:val="6"/>
        <w:numId w:val="10"/>
      </w:numPr>
      <w:spacing w:before="240" w:after="60"/>
      <w:outlineLvl w:val="6"/>
    </w:pPr>
  </w:style>
  <w:style w:type="paragraph" w:styleId="Heading8">
    <w:name w:val="heading 8"/>
    <w:basedOn w:val="Normal"/>
    <w:next w:val="Normal"/>
    <w:link w:val="Heading8Char"/>
    <w:rsid w:val="00905F9D"/>
    <w:pPr>
      <w:numPr>
        <w:ilvl w:val="7"/>
        <w:numId w:val="10"/>
      </w:numPr>
      <w:spacing w:before="240" w:after="60"/>
      <w:outlineLvl w:val="7"/>
    </w:pPr>
    <w:rPr>
      <w:i/>
      <w:iCs/>
    </w:rPr>
  </w:style>
  <w:style w:type="paragraph" w:styleId="Heading9">
    <w:name w:val="heading 9"/>
    <w:basedOn w:val="Normal"/>
    <w:next w:val="Normal"/>
    <w:link w:val="Heading9Char"/>
    <w:rsid w:val="00905F9D"/>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77CC1"/>
    <w:rPr>
      <w:rFonts w:ascii="Cambria" w:hAnsi="Cambria" w:cs="Arial"/>
      <w:b/>
      <w:bCs/>
      <w:kern w:val="32"/>
      <w:sz w:val="32"/>
      <w:szCs w:val="32"/>
    </w:rPr>
  </w:style>
  <w:style w:type="character" w:customStyle="1" w:styleId="Heading2Char">
    <w:name w:val="Heading 2 Char"/>
    <w:link w:val="Heading2"/>
    <w:uiPriority w:val="9"/>
    <w:rsid w:val="00877CC1"/>
    <w:rPr>
      <w:rFonts w:ascii="Cambria" w:hAnsi="Cambria" w:cs="Arial"/>
      <w:b/>
      <w:bCs/>
      <w:i/>
      <w:iCs/>
      <w:sz w:val="28"/>
      <w:szCs w:val="28"/>
    </w:rPr>
  </w:style>
  <w:style w:type="character" w:customStyle="1" w:styleId="Heading3Char">
    <w:name w:val="Heading 3 Char"/>
    <w:link w:val="Heading3"/>
    <w:uiPriority w:val="9"/>
    <w:rsid w:val="00877CC1"/>
    <w:rPr>
      <w:rFonts w:ascii="Cambria" w:hAnsi="Cambria" w:cs="Arial"/>
      <w:b/>
      <w:bCs/>
      <w:sz w:val="26"/>
      <w:szCs w:val="26"/>
    </w:rPr>
  </w:style>
  <w:style w:type="character" w:customStyle="1" w:styleId="Heading4Char">
    <w:name w:val="Heading 4 Char"/>
    <w:link w:val="Heading4"/>
    <w:uiPriority w:val="9"/>
    <w:rsid w:val="00877CC1"/>
    <w:rPr>
      <w:rFonts w:ascii="Calibri" w:hAnsi="Calibri"/>
      <w:b/>
      <w:bCs/>
      <w:sz w:val="28"/>
      <w:szCs w:val="28"/>
    </w:rPr>
  </w:style>
  <w:style w:type="character" w:customStyle="1" w:styleId="Heading5Char">
    <w:name w:val="Heading 5 Char"/>
    <w:link w:val="Heading5"/>
    <w:uiPriority w:val="9"/>
    <w:rsid w:val="00877CC1"/>
    <w:rPr>
      <w:rFonts w:ascii="Calibri" w:hAnsi="Calibri"/>
      <w:b/>
      <w:bCs/>
      <w:i/>
      <w:iCs/>
      <w:sz w:val="26"/>
      <w:szCs w:val="26"/>
    </w:rPr>
  </w:style>
  <w:style w:type="character" w:customStyle="1" w:styleId="Heading6Char">
    <w:name w:val="Heading 6 Char"/>
    <w:link w:val="Heading6"/>
    <w:uiPriority w:val="9"/>
    <w:rsid w:val="00877CC1"/>
    <w:rPr>
      <w:rFonts w:ascii="Calibri" w:hAnsi="Calibri"/>
      <w:b/>
      <w:bCs/>
      <w:sz w:val="22"/>
      <w:szCs w:val="22"/>
    </w:rPr>
  </w:style>
  <w:style w:type="character" w:customStyle="1" w:styleId="Heading7Char">
    <w:name w:val="Heading 7 Char"/>
    <w:link w:val="Heading7"/>
    <w:rsid w:val="0049479F"/>
    <w:rPr>
      <w:sz w:val="24"/>
      <w:szCs w:val="24"/>
    </w:rPr>
  </w:style>
  <w:style w:type="character" w:customStyle="1" w:styleId="Heading8Char">
    <w:name w:val="Heading 8 Char"/>
    <w:link w:val="Heading8"/>
    <w:rsid w:val="0049479F"/>
    <w:rPr>
      <w:i/>
      <w:iCs/>
      <w:sz w:val="24"/>
      <w:szCs w:val="24"/>
    </w:rPr>
  </w:style>
  <w:style w:type="character" w:customStyle="1" w:styleId="Heading9Char">
    <w:name w:val="Heading 9 Char"/>
    <w:link w:val="Heading9"/>
    <w:rsid w:val="0049479F"/>
    <w:rPr>
      <w:rFonts w:ascii="Arial" w:hAnsi="Arial" w:cs="Arial"/>
      <w:sz w:val="22"/>
      <w:szCs w:val="22"/>
    </w:rPr>
  </w:style>
  <w:style w:type="paragraph" w:styleId="Header">
    <w:name w:val="header"/>
    <w:basedOn w:val="Normal"/>
    <w:link w:val="HeaderChar"/>
    <w:uiPriority w:val="99"/>
    <w:rsid w:val="000C5D21"/>
    <w:pPr>
      <w:tabs>
        <w:tab w:val="center" w:pos="4320"/>
        <w:tab w:val="right" w:pos="8640"/>
      </w:tabs>
    </w:pPr>
  </w:style>
  <w:style w:type="character" w:customStyle="1" w:styleId="HeaderChar">
    <w:name w:val="Header Char"/>
    <w:link w:val="Header"/>
    <w:uiPriority w:val="99"/>
    <w:semiHidden/>
    <w:rsid w:val="0049479F"/>
    <w:rPr>
      <w:sz w:val="24"/>
      <w:szCs w:val="24"/>
    </w:rPr>
  </w:style>
  <w:style w:type="paragraph" w:styleId="Footer">
    <w:name w:val="footer"/>
    <w:basedOn w:val="Normal"/>
    <w:link w:val="FooterChar"/>
    <w:uiPriority w:val="99"/>
    <w:rsid w:val="000C5D21"/>
    <w:pPr>
      <w:tabs>
        <w:tab w:val="center" w:pos="4320"/>
        <w:tab w:val="right" w:pos="8640"/>
      </w:tabs>
    </w:pPr>
  </w:style>
  <w:style w:type="character" w:customStyle="1" w:styleId="FooterChar">
    <w:name w:val="Footer Char"/>
    <w:link w:val="Footer"/>
    <w:uiPriority w:val="99"/>
    <w:semiHidden/>
    <w:rsid w:val="0049479F"/>
    <w:rPr>
      <w:sz w:val="24"/>
      <w:szCs w:val="24"/>
    </w:rPr>
  </w:style>
  <w:style w:type="table" w:styleId="TableGrid">
    <w:name w:val="Table Grid"/>
    <w:basedOn w:val="TableNormal"/>
    <w:uiPriority w:val="59"/>
    <w:rsid w:val="000C5D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uiPriority w:val="99"/>
    <w:rsid w:val="000C5D21"/>
    <w:rPr>
      <w:rFonts w:cs="Times New Roman"/>
    </w:rPr>
  </w:style>
  <w:style w:type="paragraph" w:customStyle="1" w:styleId="Default">
    <w:name w:val="Default"/>
    <w:rsid w:val="00EA06EF"/>
    <w:pPr>
      <w:autoSpaceDE w:val="0"/>
      <w:autoSpaceDN w:val="0"/>
      <w:adjustRightInd w:val="0"/>
    </w:pPr>
    <w:rPr>
      <w:color w:val="000000"/>
      <w:sz w:val="24"/>
      <w:szCs w:val="24"/>
    </w:rPr>
  </w:style>
  <w:style w:type="paragraph" w:customStyle="1" w:styleId="Style1">
    <w:name w:val="Style1"/>
    <w:basedOn w:val="Heading1"/>
    <w:rsid w:val="006B39DA"/>
  </w:style>
  <w:style w:type="paragraph" w:styleId="TOC1">
    <w:name w:val="toc 1"/>
    <w:basedOn w:val="Normal"/>
    <w:next w:val="Normal"/>
    <w:autoRedefine/>
    <w:uiPriority w:val="39"/>
    <w:rsid w:val="00E749B2"/>
  </w:style>
  <w:style w:type="paragraph" w:styleId="TOC2">
    <w:name w:val="toc 2"/>
    <w:basedOn w:val="Normal"/>
    <w:next w:val="Normal"/>
    <w:autoRedefine/>
    <w:uiPriority w:val="39"/>
    <w:rsid w:val="00E749B2"/>
    <w:pPr>
      <w:ind w:left="240"/>
    </w:pPr>
  </w:style>
  <w:style w:type="character" w:styleId="Hyperlink">
    <w:name w:val="Hyperlink"/>
    <w:uiPriority w:val="99"/>
    <w:rsid w:val="00E749B2"/>
    <w:rPr>
      <w:rFonts w:cs="Times New Roman"/>
      <w:color w:val="0000FF"/>
      <w:u w:val="single"/>
    </w:rPr>
  </w:style>
  <w:style w:type="character" w:styleId="CommentReference">
    <w:name w:val="annotation reference"/>
    <w:rsid w:val="00E049FD"/>
    <w:rPr>
      <w:rFonts w:cs="Times New Roman"/>
      <w:sz w:val="16"/>
      <w:szCs w:val="16"/>
    </w:rPr>
  </w:style>
  <w:style w:type="paragraph" w:styleId="CommentText">
    <w:name w:val="annotation text"/>
    <w:basedOn w:val="Normal"/>
    <w:link w:val="CommentTextChar"/>
    <w:rsid w:val="00E049FD"/>
    <w:rPr>
      <w:sz w:val="20"/>
      <w:szCs w:val="20"/>
    </w:rPr>
  </w:style>
  <w:style w:type="character" w:customStyle="1" w:styleId="CommentTextChar">
    <w:name w:val="Comment Text Char"/>
    <w:basedOn w:val="DefaultParagraphFont"/>
    <w:link w:val="CommentText"/>
    <w:rsid w:val="0049479F"/>
  </w:style>
  <w:style w:type="paragraph" w:styleId="BalloonText">
    <w:name w:val="Balloon Text"/>
    <w:basedOn w:val="Normal"/>
    <w:link w:val="BalloonTextChar"/>
    <w:uiPriority w:val="99"/>
    <w:semiHidden/>
    <w:rsid w:val="00E049FD"/>
    <w:rPr>
      <w:rFonts w:ascii="Tahoma" w:hAnsi="Tahoma" w:cs="Tahoma"/>
      <w:sz w:val="16"/>
      <w:szCs w:val="16"/>
    </w:rPr>
  </w:style>
  <w:style w:type="character" w:customStyle="1" w:styleId="BalloonTextChar">
    <w:name w:val="Balloon Text Char"/>
    <w:link w:val="BalloonText"/>
    <w:uiPriority w:val="99"/>
    <w:semiHidden/>
    <w:rsid w:val="0049479F"/>
    <w:rPr>
      <w:sz w:val="0"/>
      <w:szCs w:val="0"/>
    </w:rPr>
  </w:style>
  <w:style w:type="paragraph" w:styleId="CommentSubject">
    <w:name w:val="annotation subject"/>
    <w:basedOn w:val="CommentText"/>
    <w:next w:val="CommentText"/>
    <w:link w:val="CommentSubjectChar"/>
    <w:uiPriority w:val="99"/>
    <w:semiHidden/>
    <w:rsid w:val="00AB2093"/>
    <w:rPr>
      <w:b/>
      <w:bCs/>
    </w:rPr>
  </w:style>
  <w:style w:type="character" w:customStyle="1" w:styleId="CommentSubjectChar">
    <w:name w:val="Comment Subject Char"/>
    <w:link w:val="CommentSubject"/>
    <w:uiPriority w:val="99"/>
    <w:semiHidden/>
    <w:rsid w:val="0049479F"/>
    <w:rPr>
      <w:b/>
      <w:bCs/>
    </w:rPr>
  </w:style>
  <w:style w:type="paragraph" w:styleId="ListParagraph">
    <w:name w:val="List Paragraph"/>
    <w:basedOn w:val="Normal"/>
    <w:uiPriority w:val="34"/>
    <w:qFormat/>
    <w:rsid w:val="006A057C"/>
    <w:pPr>
      <w:ind w:left="720"/>
      <w:contextualSpacing/>
    </w:pPr>
  </w:style>
  <w:style w:type="paragraph" w:styleId="Revision">
    <w:name w:val="Revision"/>
    <w:hidden/>
    <w:uiPriority w:val="99"/>
    <w:semiHidden/>
    <w:rsid w:val="00382FAC"/>
    <w:rPr>
      <w:sz w:val="24"/>
      <w:szCs w:val="24"/>
    </w:rPr>
  </w:style>
  <w:style w:type="paragraph" w:styleId="TOC3">
    <w:name w:val="toc 3"/>
    <w:basedOn w:val="Normal"/>
    <w:next w:val="Normal"/>
    <w:autoRedefine/>
    <w:uiPriority w:val="39"/>
    <w:unhideWhenUsed/>
    <w:rsid w:val="00EE7F49"/>
    <w:pPr>
      <w:ind w:left="480"/>
    </w:pPr>
  </w:style>
  <w:style w:type="numbering" w:customStyle="1" w:styleId="StyleBulleted12pt">
    <w:name w:val="Style Bulleted 12 pt"/>
    <w:rsid w:val="0049479F"/>
    <w:pPr>
      <w:numPr>
        <w:numId w:val="2"/>
      </w:numPr>
    </w:pPr>
  </w:style>
  <w:style w:type="paragraph" w:styleId="TOC4">
    <w:name w:val="toc 4"/>
    <w:basedOn w:val="Normal"/>
    <w:next w:val="Normal"/>
    <w:autoRedefine/>
    <w:uiPriority w:val="39"/>
    <w:unhideWhenUsed/>
    <w:rsid w:val="002706F6"/>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2706F6"/>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2706F6"/>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2706F6"/>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2706F6"/>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2706F6"/>
    <w:pPr>
      <w:spacing w:after="100" w:line="276" w:lineRule="auto"/>
      <w:ind w:left="1760"/>
    </w:pPr>
    <w:rPr>
      <w:rFonts w:ascii="Calibri" w:hAnsi="Calibri"/>
      <w:sz w:val="22"/>
      <w:szCs w:val="22"/>
    </w:rPr>
  </w:style>
  <w:style w:type="paragraph" w:styleId="ListBullet">
    <w:name w:val="List Bullet"/>
    <w:basedOn w:val="Normal"/>
    <w:uiPriority w:val="99"/>
    <w:unhideWhenUsed/>
    <w:qFormat/>
    <w:rsid w:val="00877CC1"/>
    <w:pPr>
      <w:numPr>
        <w:numId w:val="12"/>
      </w:numPr>
      <w:contextualSpacing/>
    </w:pPr>
  </w:style>
  <w:style w:type="paragraph" w:styleId="ListBullet2">
    <w:name w:val="List Bullet 2"/>
    <w:basedOn w:val="Normal"/>
    <w:uiPriority w:val="99"/>
    <w:unhideWhenUsed/>
    <w:qFormat/>
    <w:rsid w:val="00050432"/>
    <w:pPr>
      <w:numPr>
        <w:numId w:val="13"/>
      </w:numPr>
      <w:contextualSpacing/>
    </w:pPr>
  </w:style>
  <w:style w:type="paragraph" w:styleId="Subtitle">
    <w:name w:val="Subtitle"/>
    <w:basedOn w:val="Normal"/>
    <w:next w:val="Normal"/>
    <w:link w:val="SubtitleChar"/>
    <w:uiPriority w:val="11"/>
    <w:qFormat/>
    <w:rsid w:val="00877CC1"/>
    <w:pPr>
      <w:spacing w:after="60"/>
      <w:outlineLvl w:val="1"/>
    </w:pPr>
    <w:rPr>
      <w:rFonts w:ascii="Cambria" w:hAnsi="Cambria"/>
      <w:b/>
      <w:sz w:val="28"/>
    </w:rPr>
  </w:style>
  <w:style w:type="character" w:customStyle="1" w:styleId="SubtitleChar">
    <w:name w:val="Subtitle Char"/>
    <w:link w:val="Subtitle"/>
    <w:uiPriority w:val="11"/>
    <w:rsid w:val="00877CC1"/>
    <w:rPr>
      <w:rFonts w:ascii="Cambria" w:eastAsia="Times New Roman" w:hAnsi="Cambria" w:cs="Times New Roman"/>
      <w:b/>
      <w:sz w:val="28"/>
      <w:szCs w:val="24"/>
    </w:rPr>
  </w:style>
  <w:style w:type="paragraph" w:customStyle="1" w:styleId="Tabletext">
    <w:name w:val="Tabletext"/>
    <w:basedOn w:val="Normal"/>
    <w:qFormat/>
    <w:rsid w:val="00050432"/>
    <w:rPr>
      <w:szCs w:val="22"/>
    </w:rPr>
  </w:style>
  <w:style w:type="paragraph" w:styleId="ListBullet3">
    <w:name w:val="List Bullet 3"/>
    <w:basedOn w:val="Normal"/>
    <w:uiPriority w:val="99"/>
    <w:unhideWhenUsed/>
    <w:rsid w:val="00877CC1"/>
    <w:pPr>
      <w:numPr>
        <w:numId w:val="14"/>
      </w:numPr>
      <w:contextualSpacing/>
    </w:pPr>
  </w:style>
  <w:style w:type="paragraph" w:styleId="ListBullet4">
    <w:name w:val="List Bullet 4"/>
    <w:basedOn w:val="Normal"/>
    <w:uiPriority w:val="99"/>
    <w:unhideWhenUsed/>
    <w:rsid w:val="00877CC1"/>
    <w:pPr>
      <w:numPr>
        <w:numId w:val="15"/>
      </w:numPr>
      <w:contextualSpacing/>
    </w:pPr>
  </w:style>
  <w:style w:type="paragraph" w:styleId="ListBullet5">
    <w:name w:val="List Bullet 5"/>
    <w:basedOn w:val="Normal"/>
    <w:uiPriority w:val="99"/>
    <w:unhideWhenUsed/>
    <w:rsid w:val="00877CC1"/>
    <w:pPr>
      <w:numPr>
        <w:numId w:val="16"/>
      </w:numPr>
      <w:contextualSpacing/>
    </w:pPr>
  </w:style>
  <w:style w:type="character" w:styleId="FollowedHyperlink">
    <w:name w:val="FollowedHyperlink"/>
    <w:uiPriority w:val="99"/>
    <w:semiHidden/>
    <w:unhideWhenUsed/>
    <w:rsid w:val="003D0D82"/>
    <w:rPr>
      <w:color w:val="800080"/>
      <w:u w:val="single"/>
    </w:rPr>
  </w:style>
  <w:style w:type="paragraph" w:styleId="NormalWeb">
    <w:name w:val="Normal (Web)"/>
    <w:basedOn w:val="Normal"/>
    <w:uiPriority w:val="99"/>
    <w:semiHidden/>
    <w:unhideWhenUsed/>
    <w:rsid w:val="00065715"/>
    <w:pPr>
      <w:spacing w:before="100" w:beforeAutospacing="1" w:after="100" w:afterAutospacing="1"/>
    </w:pPr>
  </w:style>
  <w:style w:type="character" w:styleId="UnresolvedMention">
    <w:name w:val="Unresolved Mention"/>
    <w:basedOn w:val="DefaultParagraphFont"/>
    <w:uiPriority w:val="99"/>
    <w:semiHidden/>
    <w:unhideWhenUsed/>
    <w:rsid w:val="00F91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19285">
      <w:bodyDiv w:val="1"/>
      <w:marLeft w:val="0"/>
      <w:marRight w:val="0"/>
      <w:marTop w:val="0"/>
      <w:marBottom w:val="0"/>
      <w:divBdr>
        <w:top w:val="none" w:sz="0" w:space="0" w:color="auto"/>
        <w:left w:val="none" w:sz="0" w:space="0" w:color="auto"/>
        <w:bottom w:val="none" w:sz="0" w:space="0" w:color="auto"/>
        <w:right w:val="none" w:sz="0" w:space="0" w:color="auto"/>
      </w:divBdr>
    </w:div>
    <w:div w:id="365720419">
      <w:bodyDiv w:val="1"/>
      <w:marLeft w:val="0"/>
      <w:marRight w:val="0"/>
      <w:marTop w:val="0"/>
      <w:marBottom w:val="0"/>
      <w:divBdr>
        <w:top w:val="none" w:sz="0" w:space="0" w:color="auto"/>
        <w:left w:val="none" w:sz="0" w:space="0" w:color="auto"/>
        <w:bottom w:val="none" w:sz="0" w:space="0" w:color="auto"/>
        <w:right w:val="none" w:sz="0" w:space="0" w:color="auto"/>
      </w:divBdr>
    </w:div>
    <w:div w:id="448864065">
      <w:bodyDiv w:val="1"/>
      <w:marLeft w:val="0"/>
      <w:marRight w:val="0"/>
      <w:marTop w:val="0"/>
      <w:marBottom w:val="0"/>
      <w:divBdr>
        <w:top w:val="none" w:sz="0" w:space="0" w:color="auto"/>
        <w:left w:val="none" w:sz="0" w:space="0" w:color="auto"/>
        <w:bottom w:val="none" w:sz="0" w:space="0" w:color="auto"/>
        <w:right w:val="none" w:sz="0" w:space="0" w:color="auto"/>
      </w:divBdr>
    </w:div>
    <w:div w:id="542524323">
      <w:bodyDiv w:val="1"/>
      <w:marLeft w:val="0"/>
      <w:marRight w:val="0"/>
      <w:marTop w:val="0"/>
      <w:marBottom w:val="0"/>
      <w:divBdr>
        <w:top w:val="none" w:sz="0" w:space="0" w:color="auto"/>
        <w:left w:val="none" w:sz="0" w:space="0" w:color="auto"/>
        <w:bottom w:val="none" w:sz="0" w:space="0" w:color="auto"/>
        <w:right w:val="none" w:sz="0" w:space="0" w:color="auto"/>
      </w:divBdr>
    </w:div>
    <w:div w:id="546768472">
      <w:bodyDiv w:val="1"/>
      <w:marLeft w:val="0"/>
      <w:marRight w:val="0"/>
      <w:marTop w:val="0"/>
      <w:marBottom w:val="0"/>
      <w:divBdr>
        <w:top w:val="none" w:sz="0" w:space="0" w:color="auto"/>
        <w:left w:val="none" w:sz="0" w:space="0" w:color="auto"/>
        <w:bottom w:val="none" w:sz="0" w:space="0" w:color="auto"/>
        <w:right w:val="none" w:sz="0" w:space="0" w:color="auto"/>
      </w:divBdr>
    </w:div>
    <w:div w:id="616569835">
      <w:bodyDiv w:val="1"/>
      <w:marLeft w:val="0"/>
      <w:marRight w:val="0"/>
      <w:marTop w:val="0"/>
      <w:marBottom w:val="0"/>
      <w:divBdr>
        <w:top w:val="none" w:sz="0" w:space="0" w:color="auto"/>
        <w:left w:val="none" w:sz="0" w:space="0" w:color="auto"/>
        <w:bottom w:val="none" w:sz="0" w:space="0" w:color="auto"/>
        <w:right w:val="none" w:sz="0" w:space="0" w:color="auto"/>
      </w:divBdr>
    </w:div>
    <w:div w:id="726533827">
      <w:bodyDiv w:val="1"/>
      <w:marLeft w:val="0"/>
      <w:marRight w:val="0"/>
      <w:marTop w:val="0"/>
      <w:marBottom w:val="0"/>
      <w:divBdr>
        <w:top w:val="none" w:sz="0" w:space="0" w:color="auto"/>
        <w:left w:val="none" w:sz="0" w:space="0" w:color="auto"/>
        <w:bottom w:val="none" w:sz="0" w:space="0" w:color="auto"/>
        <w:right w:val="none" w:sz="0" w:space="0" w:color="auto"/>
      </w:divBdr>
    </w:div>
    <w:div w:id="754864948">
      <w:bodyDiv w:val="1"/>
      <w:marLeft w:val="0"/>
      <w:marRight w:val="0"/>
      <w:marTop w:val="0"/>
      <w:marBottom w:val="0"/>
      <w:divBdr>
        <w:top w:val="none" w:sz="0" w:space="0" w:color="auto"/>
        <w:left w:val="none" w:sz="0" w:space="0" w:color="auto"/>
        <w:bottom w:val="none" w:sz="0" w:space="0" w:color="auto"/>
        <w:right w:val="none" w:sz="0" w:space="0" w:color="auto"/>
      </w:divBdr>
    </w:div>
    <w:div w:id="815074693">
      <w:bodyDiv w:val="1"/>
      <w:marLeft w:val="0"/>
      <w:marRight w:val="0"/>
      <w:marTop w:val="0"/>
      <w:marBottom w:val="0"/>
      <w:divBdr>
        <w:top w:val="none" w:sz="0" w:space="0" w:color="auto"/>
        <w:left w:val="none" w:sz="0" w:space="0" w:color="auto"/>
        <w:bottom w:val="none" w:sz="0" w:space="0" w:color="auto"/>
        <w:right w:val="none" w:sz="0" w:space="0" w:color="auto"/>
      </w:divBdr>
    </w:div>
    <w:div w:id="1202792237">
      <w:bodyDiv w:val="1"/>
      <w:marLeft w:val="0"/>
      <w:marRight w:val="0"/>
      <w:marTop w:val="0"/>
      <w:marBottom w:val="0"/>
      <w:divBdr>
        <w:top w:val="none" w:sz="0" w:space="0" w:color="auto"/>
        <w:left w:val="none" w:sz="0" w:space="0" w:color="auto"/>
        <w:bottom w:val="none" w:sz="0" w:space="0" w:color="auto"/>
        <w:right w:val="none" w:sz="0" w:space="0" w:color="auto"/>
      </w:divBdr>
    </w:div>
    <w:div w:id="1402866664">
      <w:bodyDiv w:val="1"/>
      <w:marLeft w:val="0"/>
      <w:marRight w:val="0"/>
      <w:marTop w:val="0"/>
      <w:marBottom w:val="0"/>
      <w:divBdr>
        <w:top w:val="none" w:sz="0" w:space="0" w:color="auto"/>
        <w:left w:val="none" w:sz="0" w:space="0" w:color="auto"/>
        <w:bottom w:val="none" w:sz="0" w:space="0" w:color="auto"/>
        <w:right w:val="none" w:sz="0" w:space="0" w:color="auto"/>
      </w:divBdr>
    </w:div>
    <w:div w:id="1609778536">
      <w:bodyDiv w:val="1"/>
      <w:marLeft w:val="0"/>
      <w:marRight w:val="0"/>
      <w:marTop w:val="0"/>
      <w:marBottom w:val="0"/>
      <w:divBdr>
        <w:top w:val="none" w:sz="0" w:space="0" w:color="auto"/>
        <w:left w:val="none" w:sz="0" w:space="0" w:color="auto"/>
        <w:bottom w:val="none" w:sz="0" w:space="0" w:color="auto"/>
        <w:right w:val="none" w:sz="0" w:space="0" w:color="auto"/>
      </w:divBdr>
    </w:div>
    <w:div w:id="1617104706">
      <w:bodyDiv w:val="1"/>
      <w:marLeft w:val="0"/>
      <w:marRight w:val="0"/>
      <w:marTop w:val="0"/>
      <w:marBottom w:val="0"/>
      <w:divBdr>
        <w:top w:val="none" w:sz="0" w:space="0" w:color="auto"/>
        <w:left w:val="none" w:sz="0" w:space="0" w:color="auto"/>
        <w:bottom w:val="none" w:sz="0" w:space="0" w:color="auto"/>
        <w:right w:val="none" w:sz="0" w:space="0" w:color="auto"/>
      </w:divBdr>
    </w:div>
    <w:div w:id="1677272469">
      <w:bodyDiv w:val="1"/>
      <w:marLeft w:val="0"/>
      <w:marRight w:val="0"/>
      <w:marTop w:val="0"/>
      <w:marBottom w:val="0"/>
      <w:divBdr>
        <w:top w:val="none" w:sz="0" w:space="0" w:color="auto"/>
        <w:left w:val="none" w:sz="0" w:space="0" w:color="auto"/>
        <w:bottom w:val="none" w:sz="0" w:space="0" w:color="auto"/>
        <w:right w:val="none" w:sz="0" w:space="0" w:color="auto"/>
      </w:divBdr>
    </w:div>
    <w:div w:id="1843011417">
      <w:bodyDiv w:val="1"/>
      <w:marLeft w:val="0"/>
      <w:marRight w:val="0"/>
      <w:marTop w:val="0"/>
      <w:marBottom w:val="0"/>
      <w:divBdr>
        <w:top w:val="none" w:sz="0" w:space="0" w:color="auto"/>
        <w:left w:val="none" w:sz="0" w:space="0" w:color="auto"/>
        <w:bottom w:val="none" w:sz="0" w:space="0" w:color="auto"/>
        <w:right w:val="none" w:sz="0" w:space="0" w:color="auto"/>
      </w:divBdr>
    </w:div>
    <w:div w:id="198052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44AAB2516123341A0B228C6589F8CED" ma:contentTypeVersion="4" ma:contentTypeDescription="Create a new document." ma:contentTypeScope="" ma:versionID="3042f5f8029173a942fc45fc50a00b59">
  <xsd:schema xmlns:xsd="http://www.w3.org/2001/XMLSchema" xmlns:xs="http://www.w3.org/2001/XMLSchema" xmlns:p="http://schemas.microsoft.com/office/2006/metadata/properties" xmlns:ns2="648c73ec-ef09-4a3c-92b6-8b02e381640e" targetNamespace="http://schemas.microsoft.com/office/2006/metadata/properties" ma:root="true" ma:fieldsID="2c0e0736acc8f2448c7260ca93e3496f" ns2:_="">
    <xsd:import namespace="648c73ec-ef09-4a3c-92b6-8b02e38164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c73ec-ef09-4a3c-92b6-8b02e3816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3E22FE-7432-46F4-A0BB-BD9D72077970}">
  <ds:schemaRefs>
    <ds:schemaRef ds:uri="http://schemas.microsoft.com/office/2006/metadata/properties"/>
    <ds:schemaRef ds:uri="http://schemas.microsoft.com/office/infopath/2007/PartnerControls"/>
    <ds:schemaRef ds:uri="74ea459b-7bbf-43af-834e-d16fbea12f70"/>
    <ds:schemaRef ds:uri="e8bb93aa-a6a5-404a-be98-5759ee9c8681"/>
  </ds:schemaRefs>
</ds:datastoreItem>
</file>

<file path=customXml/itemProps2.xml><?xml version="1.0" encoding="utf-8"?>
<ds:datastoreItem xmlns:ds="http://schemas.openxmlformats.org/officeDocument/2006/customXml" ds:itemID="{41F3DC3D-5B3A-4B69-87DA-4292684DCDCE}">
  <ds:schemaRefs>
    <ds:schemaRef ds:uri="http://schemas.openxmlformats.org/officeDocument/2006/bibliography"/>
  </ds:schemaRefs>
</ds:datastoreItem>
</file>

<file path=customXml/itemProps3.xml><?xml version="1.0" encoding="utf-8"?>
<ds:datastoreItem xmlns:ds="http://schemas.openxmlformats.org/officeDocument/2006/customXml" ds:itemID="{747FC699-18AE-419A-81FD-BF090A796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8c73ec-ef09-4a3c-92b6-8b02e38164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8DD30C-D4AE-44E8-A67E-70549CA47277}">
  <ds:schemaRefs>
    <ds:schemaRef ds:uri="http://schemas.microsoft.com/sharepoint/v3/contenttype/forms"/>
  </ds:schemaRefs>
</ds:datastoreItem>
</file>

<file path=docMetadata/LabelInfo.xml><?xml version="1.0" encoding="utf-8"?>
<clbl:labelList xmlns:clbl="http://schemas.microsoft.com/office/2020/mipLabelMetadata">
  <clbl:label id="{51d9dc18-15ea-424b-b24d-55ab4d4e7519}" enabled="1" method="Privileged" siteId="{d5fe813e-0caa-432a-b2ac-d555aa91bd1c}"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122</Pages>
  <Words>16978</Words>
  <Characters>96777</Characters>
  <Application>Microsoft Office Word</Application>
  <DocSecurity>0</DocSecurity>
  <Lines>806</Lines>
  <Paragraphs>227</Paragraphs>
  <ScaleCrop>false</ScaleCrop>
  <Company>Financial Management Service</Company>
  <LinksUpToDate>false</LinksUpToDate>
  <CharactersWithSpaces>113528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Input File Specifications - Standard Payment Request</dc:title>
  <dc:subject>Payment Automation Manager (PAM)</dc:subject>
  <dc:creator>J1CEMF0</dc:creator>
  <cp:keywords/>
  <cp:lastModifiedBy>Mengiste, Misganaw [USA]</cp:lastModifiedBy>
  <cp:revision>2</cp:revision>
  <cp:lastPrinted>2018-04-16T12:41:00Z</cp:lastPrinted>
  <dcterms:created xsi:type="dcterms:W3CDTF">2025-03-17T16:43:00Z</dcterms:created>
  <dcterms:modified xsi:type="dcterms:W3CDTF">2025-03-17T16:43:00Z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v5.0.1</vt:lpwstr>
  </property>
  <property fmtid="{D5CDD505-2E9C-101B-9397-08002B2CF9AE}" pid="3" name="TitusGUID">
    <vt:lpwstr>1c5767b1-5aa6-4b81-9b68-6a42d2d912b7</vt:lpwstr>
  </property>
  <property fmtid="{D5CDD505-2E9C-101B-9397-08002B2CF9AE}" pid="4" name="ContentTypeId">
    <vt:lpwstr>0x010100444AAB2516123341A0B228C6589F8CED</vt:lpwstr>
  </property>
  <property fmtid="{D5CDD505-2E9C-101B-9397-08002B2CF9AE}" pid="5" name="MediaServiceImageTags">
    <vt:lpwstr/>
  </property>
</Properties>
</file>